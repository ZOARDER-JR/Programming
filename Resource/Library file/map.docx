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class template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template &lt; class Key,                                     // map::key_type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class T,                                       // map::mapped_type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class Compare = less&lt;Key&gt;,                     // map::key_compare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class Alloc = allocator&lt;pair&lt;const Key,T&gt; &gt;    // map::allocator_type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&gt; class map;</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Map</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Maps are associative containers that store elements formed by a combination of a </w:t>
      </w:r>
      <w:r w:rsidRPr="004C05A6">
        <w:rPr>
          <w:rFonts w:ascii="Times New Roman" w:eastAsia="Times New Roman" w:hAnsi="Times New Roman" w:cs="Times New Roman"/>
          <w:i/>
          <w:iCs/>
          <w:sz w:val="24"/>
          <w:szCs w:val="24"/>
        </w:rPr>
        <w:t>key value</w:t>
      </w:r>
      <w:r w:rsidRPr="004C05A6">
        <w:rPr>
          <w:rFonts w:ascii="Times New Roman" w:eastAsia="Times New Roman" w:hAnsi="Times New Roman" w:cs="Times New Roman"/>
          <w:sz w:val="24"/>
          <w:szCs w:val="24"/>
        </w:rPr>
        <w:t xml:space="preserve"> and a </w:t>
      </w:r>
      <w:r w:rsidRPr="004C05A6">
        <w:rPr>
          <w:rFonts w:ascii="Times New Roman" w:eastAsia="Times New Roman" w:hAnsi="Times New Roman" w:cs="Times New Roman"/>
          <w:i/>
          <w:iCs/>
          <w:sz w:val="24"/>
          <w:szCs w:val="24"/>
        </w:rPr>
        <w:t>mapped value</w:t>
      </w:r>
      <w:r w:rsidRPr="004C05A6">
        <w:rPr>
          <w:rFonts w:ascii="Times New Roman" w:eastAsia="Times New Roman" w:hAnsi="Times New Roman" w:cs="Times New Roman"/>
          <w:sz w:val="24"/>
          <w:szCs w:val="24"/>
        </w:rPr>
        <w:t>, following a specific order.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In a </w:t>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the </w:t>
      </w:r>
      <w:r w:rsidRPr="004C05A6">
        <w:rPr>
          <w:rFonts w:ascii="Times New Roman" w:eastAsia="Times New Roman" w:hAnsi="Times New Roman" w:cs="Times New Roman"/>
          <w:i/>
          <w:iCs/>
          <w:sz w:val="24"/>
          <w:szCs w:val="24"/>
        </w:rPr>
        <w:t>key values</w:t>
      </w:r>
      <w:r w:rsidRPr="004C05A6">
        <w:rPr>
          <w:rFonts w:ascii="Times New Roman" w:eastAsia="Times New Roman" w:hAnsi="Times New Roman" w:cs="Times New Roman"/>
          <w:sz w:val="24"/>
          <w:szCs w:val="24"/>
        </w:rPr>
        <w:t xml:space="preserve"> are generally used to sort and uniquely identify the elements, while the </w:t>
      </w:r>
      <w:r w:rsidRPr="004C05A6">
        <w:rPr>
          <w:rFonts w:ascii="Times New Roman" w:eastAsia="Times New Roman" w:hAnsi="Times New Roman" w:cs="Times New Roman"/>
          <w:i/>
          <w:iCs/>
          <w:sz w:val="24"/>
          <w:szCs w:val="24"/>
        </w:rPr>
        <w:t>mapped values</w:t>
      </w:r>
      <w:r w:rsidRPr="004C05A6">
        <w:rPr>
          <w:rFonts w:ascii="Times New Roman" w:eastAsia="Times New Roman" w:hAnsi="Times New Roman" w:cs="Times New Roman"/>
          <w:sz w:val="24"/>
          <w:szCs w:val="24"/>
        </w:rPr>
        <w:t xml:space="preserve"> store the content associated to this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The types of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mapped value</w:t>
      </w:r>
      <w:r w:rsidRPr="004C05A6">
        <w:rPr>
          <w:rFonts w:ascii="Times New Roman" w:eastAsia="Times New Roman" w:hAnsi="Times New Roman" w:cs="Times New Roman"/>
          <w:sz w:val="24"/>
          <w:szCs w:val="24"/>
        </w:rPr>
        <w:t xml:space="preserve"> may differ, and are grouped together in member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which is a </w:t>
      </w:r>
      <w:hyperlink r:id="rId5"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type combining both:</w:t>
      </w:r>
    </w:p>
    <w:tbl>
      <w:tblPr>
        <w:tblW w:w="0" w:type="auto"/>
        <w:tblCellSpacing w:w="15" w:type="dxa"/>
        <w:tblCellMar>
          <w:top w:w="15" w:type="dxa"/>
          <w:left w:w="15" w:type="dxa"/>
          <w:bottom w:w="15" w:type="dxa"/>
          <w:right w:w="15" w:type="dxa"/>
        </w:tblCellMar>
        <w:tblLook w:val="04A0"/>
      </w:tblPr>
      <w:tblGrid>
        <w:gridCol w:w="196"/>
        <w:gridCol w:w="4636"/>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 </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i/>
                <w:iCs/>
                <w:sz w:val="20"/>
                <w:szCs w:val="20"/>
              </w:rPr>
              <w:t>typedef</w:t>
            </w:r>
            <w:r w:rsidRPr="004C05A6">
              <w:rPr>
                <w:rFonts w:ascii="Courier New" w:eastAsia="Times New Roman" w:hAnsi="Courier New" w:cs="Courier New"/>
                <w:sz w:val="20"/>
              </w:rPr>
              <w:t xml:space="preserve"> pair&lt;</w:t>
            </w:r>
            <w:r w:rsidRPr="004C05A6">
              <w:rPr>
                <w:rFonts w:ascii="Courier New" w:eastAsia="Times New Roman" w:hAnsi="Courier New" w:cs="Courier New"/>
                <w:i/>
                <w:iCs/>
                <w:sz w:val="20"/>
                <w:szCs w:val="20"/>
              </w:rPr>
              <w:t>const</w:t>
            </w:r>
            <w:r w:rsidRPr="004C05A6">
              <w:rPr>
                <w:rFonts w:ascii="Courier New" w:eastAsia="Times New Roman" w:hAnsi="Courier New" w:cs="Courier New"/>
                <w:sz w:val="20"/>
              </w:rPr>
              <w:t xml:space="preserve"> Key, T&gt; value_type;</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Internally, the elements in a </w:t>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are always sorted by its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following a specific </w:t>
      </w:r>
      <w:r w:rsidRPr="004C05A6">
        <w:rPr>
          <w:rFonts w:ascii="Times New Roman" w:eastAsia="Times New Roman" w:hAnsi="Times New Roman" w:cs="Times New Roman"/>
          <w:i/>
          <w:iCs/>
          <w:sz w:val="24"/>
          <w:szCs w:val="24"/>
        </w:rPr>
        <w:t>strict weak ordering</w:t>
      </w:r>
      <w:r w:rsidRPr="004C05A6">
        <w:rPr>
          <w:rFonts w:ascii="Times New Roman" w:eastAsia="Times New Roman" w:hAnsi="Times New Roman" w:cs="Times New Roman"/>
          <w:sz w:val="24"/>
          <w:szCs w:val="24"/>
        </w:rPr>
        <w:t xml:space="preserve"> criterion indicated by its internal </w:t>
      </w:r>
      <w:hyperlink r:id="rId6"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(of type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containers are generally slower than </w:t>
      </w:r>
      <w:hyperlink r:id="rId7" w:history="1">
        <w:r w:rsidRPr="004C05A6">
          <w:rPr>
            <w:rFonts w:ascii="Times New Roman" w:eastAsia="Times New Roman" w:hAnsi="Times New Roman" w:cs="Times New Roman"/>
            <w:color w:val="0000FF"/>
            <w:sz w:val="24"/>
            <w:szCs w:val="24"/>
            <w:u w:val="single"/>
          </w:rPr>
          <w:t>unordered_map</w:t>
        </w:r>
      </w:hyperlink>
      <w:r w:rsidRPr="004C05A6">
        <w:rPr>
          <w:rFonts w:ascii="Times New Roman" w:eastAsia="Times New Roman" w:hAnsi="Times New Roman" w:cs="Times New Roman"/>
          <w:sz w:val="24"/>
          <w:szCs w:val="24"/>
        </w:rPr>
        <w:t xml:space="preserve"> containers to access individual elements by their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but they allow the direct iteration on subsets based on their order.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mapped values in a </w:t>
      </w:r>
      <w:hyperlink r:id="rId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can be accessed directly by their corresponding key using the </w:t>
      </w:r>
      <w:r w:rsidRPr="004C05A6">
        <w:rPr>
          <w:rFonts w:ascii="Times New Roman" w:eastAsia="Times New Roman" w:hAnsi="Times New Roman" w:cs="Times New Roman"/>
          <w:i/>
          <w:iCs/>
          <w:sz w:val="24"/>
          <w:szCs w:val="24"/>
        </w:rPr>
        <w:t>bracket operator</w:t>
      </w:r>
      <w:r w:rsidRPr="004C05A6">
        <w:rPr>
          <w:rFonts w:ascii="Times New Roman" w:eastAsia="Times New Roman" w:hAnsi="Times New Roman" w:cs="Times New Roman"/>
          <w:sz w:val="24"/>
          <w:szCs w:val="24"/>
        </w:rPr>
        <w:t xml:space="preserve"> ((</w:t>
      </w:r>
      <w:hyperlink r:id="rId9" w:history="1">
        <w:r w:rsidRPr="004C05A6">
          <w:rPr>
            <w:rFonts w:ascii="Times New Roman" w:eastAsia="Times New Roman" w:hAnsi="Times New Roman" w:cs="Times New Roman"/>
            <w:color w:val="0000FF"/>
            <w:sz w:val="24"/>
            <w:szCs w:val="24"/>
            <w:u w:val="single"/>
          </w:rPr>
          <w:t>operator[]</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Maps are typically implemented as </w:t>
      </w:r>
      <w:r w:rsidRPr="004C05A6">
        <w:rPr>
          <w:rFonts w:ascii="Times New Roman" w:eastAsia="Times New Roman" w:hAnsi="Times New Roman" w:cs="Times New Roman"/>
          <w:i/>
          <w:iCs/>
          <w:sz w:val="24"/>
          <w:szCs w:val="24"/>
        </w:rPr>
        <w:t>binary search trees</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Container properties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Associative</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Elements in associative containers are referenced by their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and not by their absolute position in the container.</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Ordered</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elements in the container follow a strict order at all times. All inserted elements are given a position in this order.</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Map</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Each element associates a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to a </w:t>
      </w:r>
      <w:r w:rsidRPr="004C05A6">
        <w:rPr>
          <w:rFonts w:ascii="Times New Roman" w:eastAsia="Times New Roman" w:hAnsi="Times New Roman" w:cs="Times New Roman"/>
          <w:i/>
          <w:iCs/>
          <w:sz w:val="24"/>
          <w:szCs w:val="24"/>
        </w:rPr>
        <w:t>mapped value</w:t>
      </w:r>
      <w:r w:rsidRPr="004C05A6">
        <w:rPr>
          <w:rFonts w:ascii="Times New Roman" w:eastAsia="Times New Roman" w:hAnsi="Times New Roman" w:cs="Times New Roman"/>
          <w:sz w:val="24"/>
          <w:szCs w:val="24"/>
        </w:rPr>
        <w:t xml:space="preserve">: Keys are meant to identify the elements whose main content is the </w:t>
      </w:r>
      <w:r w:rsidRPr="004C05A6">
        <w:rPr>
          <w:rFonts w:ascii="Times New Roman" w:eastAsia="Times New Roman" w:hAnsi="Times New Roman" w:cs="Times New Roman"/>
          <w:i/>
          <w:iCs/>
          <w:sz w:val="24"/>
          <w:szCs w:val="24"/>
        </w:rPr>
        <w:t>mapped value</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Unique keys</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No two elements in the container can have equivalent </w:t>
      </w:r>
      <w:r w:rsidRPr="004C05A6">
        <w:rPr>
          <w:rFonts w:ascii="Times New Roman" w:eastAsia="Times New Roman" w:hAnsi="Times New Roman" w:cs="Times New Roman"/>
          <w:i/>
          <w:iCs/>
          <w:sz w:val="24"/>
          <w:szCs w:val="24"/>
        </w:rPr>
        <w:t>keys</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Allocator-aware</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uses an allocator object to dynamically handle its storage needs.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Template 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Type of the </w:t>
      </w:r>
      <w:r w:rsidRPr="004C05A6">
        <w:rPr>
          <w:rFonts w:ascii="Times New Roman" w:eastAsia="Times New Roman" w:hAnsi="Times New Roman" w:cs="Times New Roman"/>
          <w:i/>
          <w:iCs/>
          <w:sz w:val="24"/>
          <w:szCs w:val="24"/>
        </w:rPr>
        <w:t>keys</w:t>
      </w:r>
      <w:r w:rsidRPr="004C05A6">
        <w:rPr>
          <w:rFonts w:ascii="Times New Roman" w:eastAsia="Times New Roman" w:hAnsi="Times New Roman" w:cs="Times New Roman"/>
          <w:sz w:val="24"/>
          <w:szCs w:val="24"/>
        </w:rPr>
        <w:t xml:space="preserve">. Each element in a </w:t>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is uniquely identified by its key value.</w:t>
      </w:r>
      <w:r w:rsidRPr="004C05A6">
        <w:rPr>
          <w:rFonts w:ascii="Times New Roman" w:eastAsia="Times New Roman" w:hAnsi="Times New Roman" w:cs="Times New Roman"/>
          <w:sz w:val="24"/>
          <w:szCs w:val="24"/>
        </w:rPr>
        <w:br/>
        <w:t xml:space="preserve">Aliased as member type </w:t>
      </w:r>
      <w:r w:rsidRPr="004C05A6">
        <w:rPr>
          <w:rFonts w:ascii="Courier New" w:eastAsia="Times New Roman" w:hAnsi="Courier New" w:cs="Courier New"/>
          <w:sz w:val="20"/>
        </w:rPr>
        <w:t>map::key_type</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Type of the mapped value. Each element in a </w:t>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stores some data as its mapped value.</w:t>
      </w:r>
      <w:r w:rsidRPr="004C05A6">
        <w:rPr>
          <w:rFonts w:ascii="Times New Roman" w:eastAsia="Times New Roman" w:hAnsi="Times New Roman" w:cs="Times New Roman"/>
          <w:sz w:val="24"/>
          <w:szCs w:val="24"/>
        </w:rPr>
        <w:br/>
        <w:t xml:space="preserve">Aliased as member type </w:t>
      </w:r>
      <w:r w:rsidRPr="004C05A6">
        <w:rPr>
          <w:rFonts w:ascii="Courier New" w:eastAsia="Times New Roman" w:hAnsi="Courier New" w:cs="Courier New"/>
          <w:sz w:val="20"/>
        </w:rPr>
        <w:t>map::mapped_type</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Compare</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binary predicate that takes two element keys as arguments and returns a </w:t>
      </w:r>
      <w:r w:rsidRPr="004C05A6">
        <w:rPr>
          <w:rFonts w:ascii="Courier New" w:eastAsia="Times New Roman" w:hAnsi="Courier New" w:cs="Courier New"/>
          <w:sz w:val="20"/>
        </w:rPr>
        <w:t>bool</w:t>
      </w:r>
      <w:r w:rsidRPr="004C05A6">
        <w:rPr>
          <w:rFonts w:ascii="Times New Roman" w:eastAsia="Times New Roman" w:hAnsi="Times New Roman" w:cs="Times New Roman"/>
          <w:sz w:val="24"/>
          <w:szCs w:val="24"/>
        </w:rPr>
        <w:t xml:space="preserve">. The expression </w:t>
      </w:r>
      <w:r w:rsidRPr="004C05A6">
        <w:rPr>
          <w:rFonts w:ascii="Courier New" w:eastAsia="Times New Roman" w:hAnsi="Courier New" w:cs="Courier New"/>
          <w:sz w:val="20"/>
        </w:rPr>
        <w:t>comp(a,b)</w:t>
      </w:r>
      <w:r w:rsidRPr="004C05A6">
        <w:rPr>
          <w:rFonts w:ascii="Times New Roman" w:eastAsia="Times New Roman" w:hAnsi="Times New Roman" w:cs="Times New Roman"/>
          <w:sz w:val="24"/>
          <w:szCs w:val="24"/>
        </w:rPr>
        <w:t xml:space="preserve">, where </w:t>
      </w:r>
      <w:r w:rsidRPr="004C05A6">
        <w:rPr>
          <w:rFonts w:ascii="Times New Roman" w:eastAsia="Times New Roman" w:hAnsi="Times New Roman" w:cs="Times New Roman"/>
          <w:i/>
          <w:iCs/>
          <w:sz w:val="24"/>
          <w:szCs w:val="24"/>
        </w:rPr>
        <w:t>comp</w:t>
      </w:r>
      <w:r w:rsidRPr="004C05A6">
        <w:rPr>
          <w:rFonts w:ascii="Times New Roman" w:eastAsia="Times New Roman" w:hAnsi="Times New Roman" w:cs="Times New Roman"/>
          <w:sz w:val="24"/>
          <w:szCs w:val="24"/>
        </w:rPr>
        <w:t xml:space="preserve"> is an object of this type and </w:t>
      </w:r>
      <w:r w:rsidRPr="004C05A6">
        <w:rPr>
          <w:rFonts w:ascii="Times New Roman" w:eastAsia="Times New Roman" w:hAnsi="Times New Roman" w:cs="Times New Roman"/>
          <w:i/>
          <w:iCs/>
          <w:sz w:val="24"/>
          <w:szCs w:val="24"/>
        </w:rPr>
        <w:t>a</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b</w:t>
      </w:r>
      <w:r w:rsidRPr="004C05A6">
        <w:rPr>
          <w:rFonts w:ascii="Times New Roman" w:eastAsia="Times New Roman" w:hAnsi="Times New Roman" w:cs="Times New Roman"/>
          <w:sz w:val="24"/>
          <w:szCs w:val="24"/>
        </w:rPr>
        <w:t xml:space="preserve"> are key values, shall return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 xml:space="preserve"> if </w:t>
      </w:r>
      <w:r w:rsidRPr="004C05A6">
        <w:rPr>
          <w:rFonts w:ascii="Times New Roman" w:eastAsia="Times New Roman" w:hAnsi="Times New Roman" w:cs="Times New Roman"/>
          <w:i/>
          <w:iCs/>
          <w:sz w:val="24"/>
          <w:szCs w:val="24"/>
        </w:rPr>
        <w:t>a</w:t>
      </w:r>
      <w:r w:rsidRPr="004C05A6">
        <w:rPr>
          <w:rFonts w:ascii="Times New Roman" w:eastAsia="Times New Roman" w:hAnsi="Times New Roman" w:cs="Times New Roman"/>
          <w:sz w:val="24"/>
          <w:szCs w:val="24"/>
        </w:rPr>
        <w:t xml:space="preserve"> is considered to go before </w:t>
      </w:r>
      <w:r w:rsidRPr="004C05A6">
        <w:rPr>
          <w:rFonts w:ascii="Times New Roman" w:eastAsia="Times New Roman" w:hAnsi="Times New Roman" w:cs="Times New Roman"/>
          <w:i/>
          <w:iCs/>
          <w:sz w:val="24"/>
          <w:szCs w:val="24"/>
        </w:rPr>
        <w:t>b</w:t>
      </w:r>
      <w:r w:rsidRPr="004C05A6">
        <w:rPr>
          <w:rFonts w:ascii="Times New Roman" w:eastAsia="Times New Roman" w:hAnsi="Times New Roman" w:cs="Times New Roman"/>
          <w:sz w:val="24"/>
          <w:szCs w:val="24"/>
        </w:rPr>
        <w:t xml:space="preserve"> in the </w:t>
      </w:r>
      <w:r w:rsidRPr="004C05A6">
        <w:rPr>
          <w:rFonts w:ascii="Times New Roman" w:eastAsia="Times New Roman" w:hAnsi="Times New Roman" w:cs="Times New Roman"/>
          <w:i/>
          <w:iCs/>
          <w:sz w:val="24"/>
          <w:szCs w:val="24"/>
        </w:rPr>
        <w:t>strict weak ordering</w:t>
      </w:r>
      <w:r w:rsidRPr="004C05A6">
        <w:rPr>
          <w:rFonts w:ascii="Times New Roman" w:eastAsia="Times New Roman" w:hAnsi="Times New Roman" w:cs="Times New Roman"/>
          <w:sz w:val="24"/>
          <w:szCs w:val="24"/>
        </w:rPr>
        <w:t xml:space="preserve"> the function defines.</w:t>
      </w:r>
      <w:r w:rsidRPr="004C05A6">
        <w:rPr>
          <w:rFonts w:ascii="Times New Roman" w:eastAsia="Times New Roman" w:hAnsi="Times New Roman" w:cs="Times New Roman"/>
          <w:sz w:val="24"/>
          <w:szCs w:val="24"/>
        </w:rPr>
        <w:br/>
        <w:t xml:space="preserve">The </w:t>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object uses this expression to determine both the order the elements follow in the container and whether two element keys are equivalent (by comparing them reflexively: they are equivalent if </w:t>
      </w:r>
      <w:r w:rsidRPr="004C05A6">
        <w:rPr>
          <w:rFonts w:ascii="Courier New" w:eastAsia="Times New Roman" w:hAnsi="Courier New" w:cs="Courier New"/>
          <w:sz w:val="20"/>
        </w:rPr>
        <w:t>!comp(a,b) &amp;&amp; !comp(b,a)</w:t>
      </w:r>
      <w:r w:rsidRPr="004C05A6">
        <w:rPr>
          <w:rFonts w:ascii="Times New Roman" w:eastAsia="Times New Roman" w:hAnsi="Times New Roman" w:cs="Times New Roman"/>
          <w:sz w:val="24"/>
          <w:szCs w:val="24"/>
        </w:rPr>
        <w:t xml:space="preserve">). No two elements in a </w:t>
      </w:r>
      <w:r w:rsidRPr="004C05A6">
        <w:rPr>
          <w:rFonts w:ascii="Courier New" w:eastAsia="Times New Roman" w:hAnsi="Courier New" w:cs="Courier New"/>
          <w:sz w:val="20"/>
        </w:rPr>
        <w:t>map</w:t>
      </w:r>
      <w:r w:rsidRPr="004C05A6">
        <w:rPr>
          <w:rFonts w:ascii="Times New Roman" w:eastAsia="Times New Roman" w:hAnsi="Times New Roman" w:cs="Times New Roman"/>
          <w:sz w:val="24"/>
          <w:szCs w:val="24"/>
        </w:rPr>
        <w:t xml:space="preserve"> container can have equivalent keys.</w:t>
      </w:r>
      <w:r w:rsidRPr="004C05A6">
        <w:rPr>
          <w:rFonts w:ascii="Times New Roman" w:eastAsia="Times New Roman" w:hAnsi="Times New Roman" w:cs="Times New Roman"/>
          <w:sz w:val="24"/>
          <w:szCs w:val="24"/>
        </w:rPr>
        <w:br/>
        <w:t xml:space="preserve">This can be a function pointer or a function object (see </w:t>
      </w:r>
      <w:hyperlink r:id="rId10" w:history="1">
        <w:r w:rsidRPr="004C05A6">
          <w:rPr>
            <w:rFonts w:ascii="Times New Roman" w:eastAsia="Times New Roman" w:hAnsi="Times New Roman" w:cs="Times New Roman"/>
            <w:color w:val="0000FF"/>
            <w:sz w:val="24"/>
            <w:szCs w:val="24"/>
            <w:u w:val="single"/>
          </w:rPr>
          <w:t>constructor</w:t>
        </w:r>
      </w:hyperlink>
      <w:r w:rsidRPr="004C05A6">
        <w:rPr>
          <w:rFonts w:ascii="Times New Roman" w:eastAsia="Times New Roman" w:hAnsi="Times New Roman" w:cs="Times New Roman"/>
          <w:sz w:val="24"/>
          <w:szCs w:val="24"/>
        </w:rPr>
        <w:t xml:space="preserve"> for an example). This defaults to </w:t>
      </w:r>
      <w:hyperlink r:id="rId11" w:history="1">
        <w:r w:rsidRPr="004C05A6">
          <w:rPr>
            <w:rFonts w:ascii="Times New Roman" w:eastAsia="Times New Roman" w:hAnsi="Times New Roman" w:cs="Times New Roman"/>
            <w:color w:val="0000FF"/>
            <w:sz w:val="24"/>
            <w:szCs w:val="24"/>
            <w:u w:val="single"/>
          </w:rPr>
          <w:t>less</w:t>
        </w:r>
      </w:hyperlink>
      <w:r w:rsidRPr="004C05A6">
        <w:rPr>
          <w:rFonts w:ascii="Courier New" w:eastAsia="Times New Roman" w:hAnsi="Courier New" w:cs="Courier New"/>
          <w:sz w:val="20"/>
        </w:rPr>
        <w:t>&lt;T&gt;</w:t>
      </w:r>
      <w:r w:rsidRPr="004C05A6">
        <w:rPr>
          <w:rFonts w:ascii="Times New Roman" w:eastAsia="Times New Roman" w:hAnsi="Times New Roman" w:cs="Times New Roman"/>
          <w:sz w:val="24"/>
          <w:szCs w:val="24"/>
        </w:rPr>
        <w:t xml:space="preserve">, which returns the same as applying the </w:t>
      </w:r>
      <w:r w:rsidRPr="004C05A6">
        <w:rPr>
          <w:rFonts w:ascii="Times New Roman" w:eastAsia="Times New Roman" w:hAnsi="Times New Roman" w:cs="Times New Roman"/>
          <w:i/>
          <w:iCs/>
          <w:sz w:val="24"/>
          <w:szCs w:val="24"/>
        </w:rPr>
        <w:t>less-than operator</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a&lt;b</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Aliased as member type </w:t>
      </w:r>
      <w:r w:rsidRPr="004C05A6">
        <w:rPr>
          <w:rFonts w:ascii="Courier New" w:eastAsia="Times New Roman" w:hAnsi="Courier New" w:cs="Courier New"/>
          <w:sz w:val="20"/>
        </w:rPr>
        <w:t>map::key_compare</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Alloc</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Type of the allocator object used to define the storage allocation model. By default, the </w:t>
      </w:r>
      <w:hyperlink r:id="rId12" w:history="1">
        <w:r w:rsidRPr="004C05A6">
          <w:rPr>
            <w:rFonts w:ascii="Times New Roman" w:eastAsia="Times New Roman" w:hAnsi="Times New Roman" w:cs="Times New Roman"/>
            <w:color w:val="0000FF"/>
            <w:sz w:val="24"/>
            <w:szCs w:val="24"/>
            <w:u w:val="single"/>
          </w:rPr>
          <w:t>allocator</w:t>
        </w:r>
      </w:hyperlink>
      <w:r w:rsidRPr="004C05A6">
        <w:rPr>
          <w:rFonts w:ascii="Times New Roman" w:eastAsia="Times New Roman" w:hAnsi="Times New Roman" w:cs="Times New Roman"/>
          <w:sz w:val="24"/>
          <w:szCs w:val="24"/>
        </w:rPr>
        <w:t xml:space="preserve"> class template is used, which defines the simplest memory allocation model and is value-independent.</w:t>
      </w:r>
      <w:r w:rsidRPr="004C05A6">
        <w:rPr>
          <w:rFonts w:ascii="Times New Roman" w:eastAsia="Times New Roman" w:hAnsi="Times New Roman" w:cs="Times New Roman"/>
          <w:sz w:val="24"/>
          <w:szCs w:val="24"/>
        </w:rPr>
        <w:br/>
        <w:t xml:space="preserve">Aliased as member type </w:t>
      </w:r>
      <w:r w:rsidRPr="004C05A6">
        <w:rPr>
          <w:rFonts w:ascii="Courier New" w:eastAsia="Times New Roman" w:hAnsi="Courier New" w:cs="Courier New"/>
          <w:sz w:val="20"/>
        </w:rPr>
        <w:t>map::allocator_type</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Member types</w:t>
      </w:r>
    </w:p>
    <w:p w:rsidR="004C05A6" w:rsidRPr="004C05A6" w:rsidRDefault="004C05A6" w:rsidP="004C05A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2524"/>
        <w:gridCol w:w="4736"/>
        <w:gridCol w:w="2190"/>
      </w:tblGrid>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member type</w:t>
            </w:r>
          </w:p>
        </w:tc>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definition</w:t>
            </w:r>
          </w:p>
        </w:tc>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notes</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key_type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lastRenderedPageBreak/>
              <w:t>mapped_type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second template parameter (</w:t>
            </w:r>
            <w:r w:rsidRPr="004C05A6">
              <w:rPr>
                <w:rFonts w:ascii="Courier New" w:eastAsia="Times New Roman" w:hAnsi="Courier New" w:cs="Courier New"/>
                <w:sz w:val="20"/>
              </w:rPr>
              <w:t>T</w:t>
            </w:r>
            <w:r w:rsidRPr="004C05A6">
              <w:rPr>
                <w:rFonts w:ascii="Times New Roman" w:eastAsia="Times New Roman" w:hAnsi="Times New Roman" w:cs="Times New Roman"/>
                <w:sz w:val="24"/>
                <w:szCs w:val="24"/>
              </w:rPr>
              <w: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value_type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hyperlink r:id="rId15" w:history="1">
              <w:r w:rsidRPr="004C05A6">
                <w:rPr>
                  <w:rFonts w:ascii="Times New Roman" w:eastAsia="Times New Roman" w:hAnsi="Times New Roman" w:cs="Times New Roman"/>
                  <w:color w:val="0000FF"/>
                  <w:sz w:val="24"/>
                  <w:szCs w:val="24"/>
                  <w:u w:val="single"/>
                </w:rPr>
                <w:t>pair</w:t>
              </w:r>
            </w:hyperlink>
            <w:r w:rsidRPr="004C05A6">
              <w:rPr>
                <w:rFonts w:ascii="Courier New" w:eastAsia="Times New Roman" w:hAnsi="Courier New" w:cs="Courier New"/>
                <w:sz w:val="20"/>
              </w:rPr>
              <w:t>&lt;const key_type,mapped_type&gt;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key_compare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third template parameter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defaults to: </w:t>
            </w:r>
            <w:hyperlink r:id="rId16" w:history="1">
              <w:r w:rsidRPr="004C05A6">
                <w:rPr>
                  <w:rFonts w:ascii="Times New Roman" w:eastAsia="Times New Roman" w:hAnsi="Times New Roman" w:cs="Times New Roman"/>
                  <w:color w:val="0000FF"/>
                  <w:sz w:val="24"/>
                  <w:szCs w:val="24"/>
                  <w:u w:val="single"/>
                </w:rPr>
                <w:t>less</w:t>
              </w:r>
            </w:hyperlink>
            <w:r w:rsidRPr="004C05A6">
              <w:rPr>
                <w:rFonts w:ascii="Courier New" w:eastAsia="Times New Roman" w:hAnsi="Courier New" w:cs="Courier New"/>
                <w:sz w:val="20"/>
              </w:rPr>
              <w:t>&lt;key_type&gt;</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value_compare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i/>
                <w:iCs/>
                <w:sz w:val="24"/>
                <w:szCs w:val="24"/>
              </w:rPr>
              <w:t>Nested function class to compare elements</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see </w:t>
            </w:r>
            <w:hyperlink r:id="rId17" w:history="1">
              <w:r w:rsidRPr="004C05A6">
                <w:rPr>
                  <w:rFonts w:ascii="Times New Roman" w:eastAsia="Times New Roman" w:hAnsi="Times New Roman" w:cs="Times New Roman"/>
                  <w:color w:val="0000FF"/>
                  <w:sz w:val="24"/>
                  <w:szCs w:val="24"/>
                  <w:u w:val="single"/>
                </w:rPr>
                <w:t>value_comp</w:t>
              </w:r>
            </w:hyperlink>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allocator_type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fourth template parameter (</w:t>
            </w:r>
            <w:r w:rsidRPr="004C05A6">
              <w:rPr>
                <w:rFonts w:ascii="Courier New" w:eastAsia="Times New Roman" w:hAnsi="Courier New" w:cs="Courier New"/>
                <w:sz w:val="20"/>
              </w:rPr>
              <w:t>Alloc</w:t>
            </w:r>
            <w:r w:rsidRPr="004C05A6">
              <w:rPr>
                <w:rFonts w:ascii="Times New Roman" w:eastAsia="Times New Roman" w:hAnsi="Times New Roman" w:cs="Times New Roman"/>
                <w:sz w:val="24"/>
                <w:szCs w:val="24"/>
              </w:rPr>
              <w: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defaults to: </w:t>
            </w:r>
            <w:hyperlink r:id="rId18" w:history="1">
              <w:r w:rsidRPr="004C05A6">
                <w:rPr>
                  <w:rFonts w:ascii="Times New Roman" w:eastAsia="Times New Roman" w:hAnsi="Times New Roman" w:cs="Times New Roman"/>
                  <w:color w:val="0000FF"/>
                  <w:sz w:val="24"/>
                  <w:szCs w:val="24"/>
                  <w:u w:val="single"/>
                </w:rPr>
                <w:t>allocator</w:t>
              </w:r>
            </w:hyperlink>
            <w:r w:rsidRPr="004C05A6">
              <w:rPr>
                <w:rFonts w:ascii="Courier New" w:eastAsia="Times New Roman" w:hAnsi="Courier New" w:cs="Courier New"/>
                <w:sz w:val="20"/>
              </w:rPr>
              <w:t>&lt;value_type&gt;</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reference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allocator_type::reference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for the default </w:t>
            </w:r>
            <w:hyperlink r:id="rId19" w:history="1">
              <w:r w:rsidRPr="004C05A6">
                <w:rPr>
                  <w:rFonts w:ascii="Times New Roman" w:eastAsia="Times New Roman" w:hAnsi="Times New Roman" w:cs="Times New Roman"/>
                  <w:color w:val="0000FF"/>
                  <w:sz w:val="24"/>
                  <w:szCs w:val="24"/>
                  <w:u w:val="single"/>
                </w:rPr>
                <w:t>allocator</w:t>
              </w:r>
            </w:hyperlink>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value_type&amp;</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const_reference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allocator_type::const_reference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for the default </w:t>
            </w:r>
            <w:hyperlink r:id="rId20" w:history="1">
              <w:r w:rsidRPr="004C05A6">
                <w:rPr>
                  <w:rFonts w:ascii="Times New Roman" w:eastAsia="Times New Roman" w:hAnsi="Times New Roman" w:cs="Times New Roman"/>
                  <w:color w:val="0000FF"/>
                  <w:sz w:val="24"/>
                  <w:szCs w:val="24"/>
                  <w:u w:val="single"/>
                </w:rPr>
                <w:t>allocator</w:t>
              </w:r>
            </w:hyperlink>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const value_type&amp;</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pointer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allocator_type::pointer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for the default </w:t>
            </w:r>
            <w:hyperlink r:id="rId21" w:history="1">
              <w:r w:rsidRPr="004C05A6">
                <w:rPr>
                  <w:rFonts w:ascii="Times New Roman" w:eastAsia="Times New Roman" w:hAnsi="Times New Roman" w:cs="Times New Roman"/>
                  <w:color w:val="0000FF"/>
                  <w:sz w:val="24"/>
                  <w:szCs w:val="24"/>
                  <w:u w:val="single"/>
                </w:rPr>
                <w:t>allocator</w:t>
              </w:r>
            </w:hyperlink>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value_type*</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const_pointer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allocator_type::const_pointer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for the default </w:t>
            </w:r>
            <w:hyperlink r:id="rId22" w:history="1">
              <w:r w:rsidRPr="004C05A6">
                <w:rPr>
                  <w:rFonts w:ascii="Times New Roman" w:eastAsia="Times New Roman" w:hAnsi="Times New Roman" w:cs="Times New Roman"/>
                  <w:color w:val="0000FF"/>
                  <w:sz w:val="24"/>
                  <w:szCs w:val="24"/>
                  <w:u w:val="single"/>
                </w:rPr>
                <w:t>allocator</w:t>
              </w:r>
            </w:hyperlink>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const value_type*</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iterator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hyperlink r:id="rId23"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to </w:t>
            </w:r>
            <w:r w:rsidRPr="004C05A6">
              <w:rPr>
                <w:rFonts w:ascii="Courier New" w:eastAsia="Times New Roman" w:hAnsi="Courier New" w:cs="Courier New"/>
                <w:sz w:val="20"/>
              </w:rPr>
              <w:t>value_type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convertible to </w:t>
            </w:r>
            <w:r w:rsidRPr="004C05A6">
              <w:rPr>
                <w:rFonts w:ascii="Courier New" w:eastAsia="Times New Roman" w:hAnsi="Courier New" w:cs="Courier New"/>
                <w:sz w:val="20"/>
              </w:rPr>
              <w:t>const_iterator</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const_iterator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hyperlink r:id="rId24"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to </w:t>
            </w:r>
            <w:r w:rsidRPr="004C05A6">
              <w:rPr>
                <w:rFonts w:ascii="Courier New" w:eastAsia="Times New Roman" w:hAnsi="Courier New" w:cs="Courier New"/>
                <w:sz w:val="20"/>
              </w:rPr>
              <w:t>const value_type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reverse_iterator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hyperlink r:id="rId25" w:history="1">
              <w:r w:rsidRPr="004C05A6">
                <w:rPr>
                  <w:rFonts w:ascii="Times New Roman" w:eastAsia="Times New Roman" w:hAnsi="Times New Roman" w:cs="Times New Roman"/>
                  <w:color w:val="0000FF"/>
                  <w:sz w:val="24"/>
                  <w:szCs w:val="24"/>
                  <w:u w:val="single"/>
                </w:rPr>
                <w:t>reverse_iterator</w:t>
              </w:r>
            </w:hyperlink>
            <w:r w:rsidRPr="004C05A6">
              <w:rPr>
                <w:rFonts w:ascii="Courier New" w:eastAsia="Times New Roman" w:hAnsi="Courier New" w:cs="Courier New"/>
                <w:sz w:val="20"/>
              </w:rPr>
              <w:t>&lt;iterator&gt;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const_reverse_iterator</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hyperlink r:id="rId26" w:history="1">
              <w:r w:rsidRPr="004C05A6">
                <w:rPr>
                  <w:rFonts w:ascii="Times New Roman" w:eastAsia="Times New Roman" w:hAnsi="Times New Roman" w:cs="Times New Roman"/>
                  <w:color w:val="0000FF"/>
                  <w:sz w:val="24"/>
                  <w:szCs w:val="24"/>
                  <w:u w:val="single"/>
                </w:rPr>
                <w:t>reverse_iterator</w:t>
              </w:r>
            </w:hyperlink>
            <w:r w:rsidRPr="004C05A6">
              <w:rPr>
                <w:rFonts w:ascii="Courier New" w:eastAsia="Times New Roman" w:hAnsi="Courier New" w:cs="Courier New"/>
                <w:sz w:val="20"/>
              </w:rPr>
              <w:t>&lt;const_iterator&gt;</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difference_type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signed integral type, identical to: </w:t>
            </w:r>
            <w:r w:rsidRPr="004C05A6">
              <w:rPr>
                <w:rFonts w:ascii="Courier New" w:eastAsia="Times New Roman" w:hAnsi="Courier New" w:cs="Courier New"/>
                <w:sz w:val="20"/>
              </w:rPr>
              <w:t>iterator_traits&lt;iterator&gt;::difference_type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usually the same as </w:t>
            </w:r>
            <w:hyperlink r:id="rId27" w:history="1">
              <w:r w:rsidRPr="004C05A6">
                <w:rPr>
                  <w:rFonts w:ascii="Times New Roman" w:eastAsia="Times New Roman" w:hAnsi="Times New Roman" w:cs="Times New Roman"/>
                  <w:color w:val="0000FF"/>
                  <w:sz w:val="24"/>
                  <w:szCs w:val="24"/>
                  <w:u w:val="single"/>
                </w:rPr>
                <w:t>ptrdiff_t</w:t>
              </w:r>
            </w:hyperlink>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size_type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unsigned integral type that can represent any non-negative value of </w:t>
            </w:r>
            <w:r w:rsidRPr="004C05A6">
              <w:rPr>
                <w:rFonts w:ascii="Courier New" w:eastAsia="Times New Roman" w:hAnsi="Courier New" w:cs="Courier New"/>
                <w:sz w:val="20"/>
              </w:rPr>
              <w:t>difference_type</w:t>
            </w:r>
          </w:p>
        </w:tc>
        <w:tc>
          <w:tcPr>
            <w:tcW w:w="0" w:type="auto"/>
            <w:vAlign w:val="center"/>
            <w:hideMark/>
          </w:tcPr>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usually the same as </w:t>
            </w:r>
            <w:hyperlink r:id="rId28" w:history="1">
              <w:r w:rsidRPr="004C05A6">
                <w:rPr>
                  <w:rFonts w:ascii="Times New Roman" w:eastAsia="Times New Roman" w:hAnsi="Times New Roman" w:cs="Times New Roman"/>
                  <w:color w:val="0000FF"/>
                  <w:sz w:val="24"/>
                  <w:szCs w:val="24"/>
                  <w:u w:val="single"/>
                </w:rPr>
                <w:t>size_t</w:t>
              </w:r>
            </w:hyperlink>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Member functions</w:t>
      </w:r>
    </w:p>
    <w:p w:rsidR="004C05A6" w:rsidRPr="004C05A6" w:rsidRDefault="004C05A6" w:rsidP="004C05A6">
      <w:pPr>
        <w:spacing w:after="0" w:line="240" w:lineRule="auto"/>
        <w:rPr>
          <w:rFonts w:ascii="Times New Roman" w:eastAsia="Times New Roman" w:hAnsi="Times New Roman" w:cs="Times New Roman"/>
          <w:sz w:val="24"/>
          <w:szCs w:val="24"/>
        </w:rPr>
      </w:pPr>
      <w:hyperlink r:id="rId29" w:history="1">
        <w:r w:rsidRPr="004C05A6">
          <w:rPr>
            <w:rFonts w:ascii="Times New Roman" w:eastAsia="Times New Roman" w:hAnsi="Times New Roman" w:cs="Times New Roman"/>
            <w:b/>
            <w:bCs/>
            <w:color w:val="0000FF"/>
            <w:sz w:val="24"/>
            <w:szCs w:val="24"/>
            <w:u w:val="single"/>
          </w:rPr>
          <w:t>(constructor)</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Construct map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0" w:history="1">
        <w:r w:rsidRPr="004C05A6">
          <w:rPr>
            <w:rFonts w:ascii="Times New Roman" w:eastAsia="Times New Roman" w:hAnsi="Times New Roman" w:cs="Times New Roman"/>
            <w:b/>
            <w:bCs/>
            <w:color w:val="0000FF"/>
            <w:sz w:val="24"/>
            <w:szCs w:val="24"/>
            <w:u w:val="single"/>
          </w:rPr>
          <w:t>(destructor)</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Map destructor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1" w:history="1">
        <w:r w:rsidRPr="004C05A6">
          <w:rPr>
            <w:rFonts w:ascii="Times New Roman" w:eastAsia="Times New Roman" w:hAnsi="Times New Roman" w:cs="Times New Roman"/>
            <w:b/>
            <w:bCs/>
            <w:color w:val="0000FF"/>
            <w:sz w:val="24"/>
            <w:szCs w:val="24"/>
            <w:u w:val="single"/>
          </w:rPr>
          <w:t>operator=</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Copy container content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Iterators</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32" w:history="1">
        <w:r w:rsidRPr="004C05A6">
          <w:rPr>
            <w:rFonts w:ascii="Times New Roman" w:eastAsia="Times New Roman" w:hAnsi="Times New Roman" w:cs="Times New Roman"/>
            <w:b/>
            <w:bCs/>
            <w:color w:val="0000FF"/>
            <w:sz w:val="24"/>
            <w:szCs w:val="24"/>
            <w:u w:val="single"/>
          </w:rPr>
          <w:t>begin</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Return iterator to beginning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3" w:history="1">
        <w:r w:rsidRPr="004C05A6">
          <w:rPr>
            <w:rFonts w:ascii="Times New Roman" w:eastAsia="Times New Roman" w:hAnsi="Times New Roman" w:cs="Times New Roman"/>
            <w:b/>
            <w:bCs/>
            <w:color w:val="0000FF"/>
            <w:sz w:val="24"/>
            <w:szCs w:val="24"/>
            <w:u w:val="single"/>
          </w:rPr>
          <w:t>end</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end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4" w:history="1">
        <w:r w:rsidRPr="004C05A6">
          <w:rPr>
            <w:rFonts w:ascii="Times New Roman" w:eastAsia="Times New Roman" w:hAnsi="Times New Roman" w:cs="Times New Roman"/>
            <w:b/>
            <w:bCs/>
            <w:color w:val="0000FF"/>
            <w:sz w:val="24"/>
            <w:szCs w:val="24"/>
            <w:u w:val="single"/>
          </w:rPr>
          <w:t>rbegin</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reverse iterator to reverse beginning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5" w:history="1">
        <w:r w:rsidRPr="004C05A6">
          <w:rPr>
            <w:rFonts w:ascii="Times New Roman" w:eastAsia="Times New Roman" w:hAnsi="Times New Roman" w:cs="Times New Roman"/>
            <w:b/>
            <w:bCs/>
            <w:color w:val="0000FF"/>
            <w:sz w:val="24"/>
            <w:szCs w:val="24"/>
            <w:u w:val="single"/>
          </w:rPr>
          <w:t>rend</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reverse iterator to reverse end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6" w:history="1">
        <w:r w:rsidRPr="004C05A6">
          <w:rPr>
            <w:rFonts w:ascii="Times New Roman" w:eastAsia="Times New Roman" w:hAnsi="Times New Roman" w:cs="Times New Roman"/>
            <w:b/>
            <w:bCs/>
            <w:color w:val="0000FF"/>
            <w:sz w:val="24"/>
            <w:szCs w:val="24"/>
            <w:u w:val="single"/>
          </w:rPr>
          <w:t xml:space="preserve">cbegin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const_iterator to beginning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7" w:history="1">
        <w:r w:rsidRPr="004C05A6">
          <w:rPr>
            <w:rFonts w:ascii="Times New Roman" w:eastAsia="Times New Roman" w:hAnsi="Times New Roman" w:cs="Times New Roman"/>
            <w:b/>
            <w:bCs/>
            <w:color w:val="0000FF"/>
            <w:sz w:val="24"/>
            <w:szCs w:val="24"/>
            <w:u w:val="single"/>
          </w:rPr>
          <w:t xml:space="preserve">cend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const_iterator to end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8" w:history="1">
        <w:r w:rsidRPr="004C05A6">
          <w:rPr>
            <w:rFonts w:ascii="Times New Roman" w:eastAsia="Times New Roman" w:hAnsi="Times New Roman" w:cs="Times New Roman"/>
            <w:b/>
            <w:bCs/>
            <w:color w:val="0000FF"/>
            <w:sz w:val="24"/>
            <w:szCs w:val="24"/>
            <w:u w:val="single"/>
          </w:rPr>
          <w:t xml:space="preserve">crbegin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const_reverse_iterator to reverse beginning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39" w:history="1">
        <w:r w:rsidRPr="004C05A6">
          <w:rPr>
            <w:rFonts w:ascii="Times New Roman" w:eastAsia="Times New Roman" w:hAnsi="Times New Roman" w:cs="Times New Roman"/>
            <w:b/>
            <w:bCs/>
            <w:color w:val="0000FF"/>
            <w:sz w:val="24"/>
            <w:szCs w:val="24"/>
            <w:u w:val="single"/>
          </w:rPr>
          <w:t xml:space="preserve">crend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const_reverse_iterator to reverse end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Capacity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40" w:history="1">
        <w:r w:rsidRPr="004C05A6">
          <w:rPr>
            <w:rFonts w:ascii="Times New Roman" w:eastAsia="Times New Roman" w:hAnsi="Times New Roman" w:cs="Times New Roman"/>
            <w:b/>
            <w:bCs/>
            <w:color w:val="0000FF"/>
            <w:sz w:val="24"/>
            <w:szCs w:val="24"/>
            <w:u w:val="single"/>
          </w:rPr>
          <w:t>empty</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Test whether container is empty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1" w:history="1">
        <w:r w:rsidRPr="004C05A6">
          <w:rPr>
            <w:rFonts w:ascii="Times New Roman" w:eastAsia="Times New Roman" w:hAnsi="Times New Roman" w:cs="Times New Roman"/>
            <w:b/>
            <w:bCs/>
            <w:color w:val="0000FF"/>
            <w:sz w:val="24"/>
            <w:szCs w:val="24"/>
            <w:u w:val="single"/>
          </w:rPr>
          <w:t>size</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container size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2" w:history="1">
        <w:r w:rsidRPr="004C05A6">
          <w:rPr>
            <w:rFonts w:ascii="Times New Roman" w:eastAsia="Times New Roman" w:hAnsi="Times New Roman" w:cs="Times New Roman"/>
            <w:b/>
            <w:bCs/>
            <w:color w:val="0000FF"/>
            <w:sz w:val="24"/>
            <w:szCs w:val="24"/>
            <w:u w:val="single"/>
          </w:rPr>
          <w:t>max_size</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maximum size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Element access</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43" w:history="1">
        <w:r w:rsidRPr="004C05A6">
          <w:rPr>
            <w:rFonts w:ascii="Times New Roman" w:eastAsia="Times New Roman" w:hAnsi="Times New Roman" w:cs="Times New Roman"/>
            <w:b/>
            <w:bCs/>
            <w:color w:val="0000FF"/>
            <w:sz w:val="24"/>
            <w:szCs w:val="24"/>
            <w:u w:val="single"/>
          </w:rPr>
          <w:t>operator[]</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Access element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4" w:history="1">
        <w:r w:rsidRPr="004C05A6">
          <w:rPr>
            <w:rFonts w:ascii="Times New Roman" w:eastAsia="Times New Roman" w:hAnsi="Times New Roman" w:cs="Times New Roman"/>
            <w:b/>
            <w:bCs/>
            <w:color w:val="0000FF"/>
            <w:sz w:val="24"/>
            <w:szCs w:val="24"/>
            <w:u w:val="single"/>
          </w:rPr>
          <w:t xml:space="preserve">at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Access element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Modifiers</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45" w:history="1">
        <w:r w:rsidRPr="004C05A6">
          <w:rPr>
            <w:rFonts w:ascii="Times New Roman" w:eastAsia="Times New Roman" w:hAnsi="Times New Roman" w:cs="Times New Roman"/>
            <w:b/>
            <w:bCs/>
            <w:color w:val="0000FF"/>
            <w:sz w:val="24"/>
            <w:szCs w:val="24"/>
            <w:u w:val="single"/>
          </w:rPr>
          <w:t>insert</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Insert elements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6" w:history="1">
        <w:r w:rsidRPr="004C05A6">
          <w:rPr>
            <w:rFonts w:ascii="Times New Roman" w:eastAsia="Times New Roman" w:hAnsi="Times New Roman" w:cs="Times New Roman"/>
            <w:b/>
            <w:bCs/>
            <w:color w:val="0000FF"/>
            <w:sz w:val="24"/>
            <w:szCs w:val="24"/>
            <w:u w:val="single"/>
          </w:rPr>
          <w:t>erase</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Erase elements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7" w:history="1">
        <w:r w:rsidRPr="004C05A6">
          <w:rPr>
            <w:rFonts w:ascii="Times New Roman" w:eastAsia="Times New Roman" w:hAnsi="Times New Roman" w:cs="Times New Roman"/>
            <w:b/>
            <w:bCs/>
            <w:color w:val="0000FF"/>
            <w:sz w:val="24"/>
            <w:szCs w:val="24"/>
            <w:u w:val="single"/>
          </w:rPr>
          <w:t>swap</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Swap content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8" w:history="1">
        <w:r w:rsidRPr="004C05A6">
          <w:rPr>
            <w:rFonts w:ascii="Times New Roman" w:eastAsia="Times New Roman" w:hAnsi="Times New Roman" w:cs="Times New Roman"/>
            <w:b/>
            <w:bCs/>
            <w:color w:val="0000FF"/>
            <w:sz w:val="24"/>
            <w:szCs w:val="24"/>
            <w:u w:val="single"/>
          </w:rPr>
          <w:t>clear</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Clear content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49" w:history="1">
        <w:r w:rsidRPr="004C05A6">
          <w:rPr>
            <w:rFonts w:ascii="Times New Roman" w:eastAsia="Times New Roman" w:hAnsi="Times New Roman" w:cs="Times New Roman"/>
            <w:b/>
            <w:bCs/>
            <w:color w:val="0000FF"/>
            <w:sz w:val="24"/>
            <w:szCs w:val="24"/>
            <w:u w:val="single"/>
          </w:rPr>
          <w:t xml:space="preserve">emplace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Construct and insert element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50" w:history="1">
        <w:r w:rsidRPr="004C05A6">
          <w:rPr>
            <w:rFonts w:ascii="Times New Roman" w:eastAsia="Times New Roman" w:hAnsi="Times New Roman" w:cs="Times New Roman"/>
            <w:b/>
            <w:bCs/>
            <w:color w:val="0000FF"/>
            <w:sz w:val="24"/>
            <w:szCs w:val="24"/>
            <w:u w:val="single"/>
          </w:rPr>
          <w:t xml:space="preserve">emplace_hint </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Construct and insert element with hint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Observers</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51" w:history="1">
        <w:r w:rsidRPr="004C05A6">
          <w:rPr>
            <w:rFonts w:ascii="Times New Roman" w:eastAsia="Times New Roman" w:hAnsi="Times New Roman" w:cs="Times New Roman"/>
            <w:b/>
            <w:bCs/>
            <w:color w:val="0000FF"/>
            <w:sz w:val="24"/>
            <w:szCs w:val="24"/>
            <w:u w:val="single"/>
          </w:rPr>
          <w:t>key_comp</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Return key comparison object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52" w:history="1">
        <w:r w:rsidRPr="004C05A6">
          <w:rPr>
            <w:rFonts w:ascii="Times New Roman" w:eastAsia="Times New Roman" w:hAnsi="Times New Roman" w:cs="Times New Roman"/>
            <w:b/>
            <w:bCs/>
            <w:color w:val="0000FF"/>
            <w:sz w:val="24"/>
            <w:szCs w:val="24"/>
            <w:u w:val="single"/>
          </w:rPr>
          <w:t>value_comp</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value comparison object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Operations</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53" w:history="1">
        <w:r w:rsidRPr="004C05A6">
          <w:rPr>
            <w:rFonts w:ascii="Times New Roman" w:eastAsia="Times New Roman" w:hAnsi="Times New Roman" w:cs="Times New Roman"/>
            <w:b/>
            <w:bCs/>
            <w:color w:val="0000FF"/>
            <w:sz w:val="24"/>
            <w:szCs w:val="24"/>
            <w:u w:val="single"/>
          </w:rPr>
          <w:t>find</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Get iterator to element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54" w:history="1">
        <w:r w:rsidRPr="004C05A6">
          <w:rPr>
            <w:rFonts w:ascii="Times New Roman" w:eastAsia="Times New Roman" w:hAnsi="Times New Roman" w:cs="Times New Roman"/>
            <w:b/>
            <w:bCs/>
            <w:color w:val="0000FF"/>
            <w:sz w:val="24"/>
            <w:szCs w:val="24"/>
            <w:u w:val="single"/>
          </w:rPr>
          <w:t>count</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Count elements with a specific key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55" w:history="1">
        <w:r w:rsidRPr="004C05A6">
          <w:rPr>
            <w:rFonts w:ascii="Times New Roman" w:eastAsia="Times New Roman" w:hAnsi="Times New Roman" w:cs="Times New Roman"/>
            <w:b/>
            <w:bCs/>
            <w:color w:val="0000FF"/>
            <w:sz w:val="24"/>
            <w:szCs w:val="24"/>
            <w:u w:val="single"/>
          </w:rPr>
          <w:t>lower_bound</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lower bound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56" w:history="1">
        <w:r w:rsidRPr="004C05A6">
          <w:rPr>
            <w:rFonts w:ascii="Times New Roman" w:eastAsia="Times New Roman" w:hAnsi="Times New Roman" w:cs="Times New Roman"/>
            <w:b/>
            <w:bCs/>
            <w:color w:val="0000FF"/>
            <w:sz w:val="24"/>
            <w:szCs w:val="24"/>
            <w:u w:val="single"/>
          </w:rPr>
          <w:t>upper_bound</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upper bound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hyperlink r:id="rId57" w:history="1">
        <w:r w:rsidRPr="004C05A6">
          <w:rPr>
            <w:rFonts w:ascii="Times New Roman" w:eastAsia="Times New Roman" w:hAnsi="Times New Roman" w:cs="Times New Roman"/>
            <w:b/>
            <w:bCs/>
            <w:color w:val="0000FF"/>
            <w:sz w:val="24"/>
            <w:szCs w:val="24"/>
            <w:u w:val="single"/>
          </w:rPr>
          <w:t>equal_range</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Get range of equal elements (public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b/>
          <w:bCs/>
          <w:sz w:val="24"/>
          <w:szCs w:val="24"/>
        </w:rPr>
        <w:t>Allocator</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hyperlink r:id="rId58" w:history="1">
        <w:r w:rsidRPr="004C05A6">
          <w:rPr>
            <w:rFonts w:ascii="Times New Roman" w:eastAsia="Times New Roman" w:hAnsi="Times New Roman" w:cs="Times New Roman"/>
            <w:b/>
            <w:bCs/>
            <w:color w:val="0000FF"/>
            <w:sz w:val="24"/>
            <w:szCs w:val="24"/>
            <w:u w:val="single"/>
          </w:rPr>
          <w:t>get_allocator</w:t>
        </w:r>
      </w:hyperlink>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Get allocator (public member function )</w:t>
      </w:r>
    </w:p>
    <w:p w:rsidR="00000000" w:rsidRDefault="004C05A6"/>
    <w:p w:rsidR="004C05A6" w:rsidRDefault="004C05A6"/>
    <w:p w:rsidR="004C05A6" w:rsidRDefault="004C05A6"/>
    <w:p w:rsidR="004C05A6" w:rsidRDefault="004C05A6"/>
    <w:p w:rsidR="004C05A6" w:rsidRPr="004C05A6" w:rsidRDefault="004C05A6" w:rsidP="004C05A6">
      <w:pPr>
        <w:spacing w:after="0" w:line="240" w:lineRule="auto"/>
        <w:jc w:val="center"/>
        <w:textAlignment w:val="center"/>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You are using a version without Ads of this website. </w:t>
      </w:r>
      <w:r w:rsidRPr="004C05A6">
        <w:rPr>
          <w:rFonts w:ascii="Times New Roman" w:eastAsia="Times New Roman" w:hAnsi="Times New Roman" w:cs="Times New Roman"/>
          <w:i/>
          <w:iCs/>
          <w:sz w:val="24"/>
          <w:szCs w:val="24"/>
        </w:rPr>
        <w:t>Please, consider donating:</w:t>
      </w:r>
      <w:r w:rsidRPr="004C05A6">
        <w:rPr>
          <w:rFonts w:ascii="Times New Roman" w:eastAsia="Times New Roman" w:hAnsi="Times New Roman" w:cs="Times New Roman"/>
          <w:sz w:val="24"/>
          <w:szCs w:val="24"/>
        </w:rPr>
        <w:br/>
      </w:r>
    </w:p>
    <w:p w:rsidR="004C05A6" w:rsidRPr="004C05A6" w:rsidRDefault="004C05A6" w:rsidP="004C05A6">
      <w:pPr>
        <w:pBdr>
          <w:bottom w:val="single" w:sz="6" w:space="1" w:color="auto"/>
        </w:pBdr>
        <w:spacing w:after="0" w:line="240" w:lineRule="auto"/>
        <w:jc w:val="center"/>
        <w:rPr>
          <w:rFonts w:ascii="Arial" w:eastAsia="Times New Roman" w:hAnsi="Arial" w:cs="Arial"/>
          <w:vanish/>
          <w:sz w:val="16"/>
          <w:szCs w:val="16"/>
        </w:rPr>
      </w:pPr>
      <w:r w:rsidRPr="004C05A6">
        <w:rPr>
          <w:rFonts w:ascii="Arial" w:eastAsia="Times New Roman" w:hAnsi="Arial" w:cs="Arial"/>
          <w:vanish/>
          <w:sz w:val="16"/>
          <w:szCs w:val="16"/>
        </w:rPr>
        <w:t>Top of Form</w:t>
      </w:r>
    </w:p>
    <w:p w:rsidR="004C05A6" w:rsidRPr="004C05A6" w:rsidRDefault="004C05A6" w:rsidP="004C05A6">
      <w:pPr>
        <w:spacing w:before="75" w:after="75" w:line="240" w:lineRule="auto"/>
        <w:ind w:left="75" w:right="75"/>
        <w:jc w:val="center"/>
        <w:textAlignment w:val="center"/>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5pt;height:15.75pt" o:ole="">
            <v:imagedata r:id="rId59" o:title=""/>
          </v:shape>
          <w:control r:id="rId60" w:name="DefaultOcxName" w:shapeid="_x0000_i1027"/>
        </w:object>
      </w:r>
    </w:p>
    <w:p w:rsidR="004C05A6" w:rsidRPr="004C05A6" w:rsidRDefault="004C05A6" w:rsidP="004C05A6">
      <w:pPr>
        <w:pBdr>
          <w:top w:val="single" w:sz="6" w:space="1" w:color="auto"/>
        </w:pBdr>
        <w:spacing w:after="0" w:line="240" w:lineRule="auto"/>
        <w:jc w:val="center"/>
        <w:rPr>
          <w:rFonts w:ascii="Arial" w:eastAsia="Times New Roman" w:hAnsi="Arial" w:cs="Arial"/>
          <w:vanish/>
          <w:sz w:val="16"/>
          <w:szCs w:val="16"/>
        </w:rPr>
      </w:pPr>
      <w:r w:rsidRPr="004C05A6">
        <w:rPr>
          <w:rFonts w:ascii="Arial" w:eastAsia="Times New Roman" w:hAnsi="Arial" w:cs="Arial"/>
          <w:vanish/>
          <w:sz w:val="16"/>
          <w:szCs w:val="16"/>
        </w:rPr>
        <w:t>Bottom of Form</w:t>
      </w:r>
    </w:p>
    <w:p w:rsidR="004C05A6" w:rsidRPr="004C05A6" w:rsidRDefault="004C05A6" w:rsidP="004C05A6">
      <w:pPr>
        <w:spacing w:after="0" w:line="240" w:lineRule="auto"/>
        <w:jc w:val="right"/>
        <w:rPr>
          <w:rFonts w:ascii="Times New Roman" w:eastAsia="Times New Roman" w:hAnsi="Times New Roman" w:cs="Times New Roman"/>
          <w:sz w:val="24"/>
          <w:szCs w:val="24"/>
        </w:rPr>
      </w:pPr>
      <w:r w:rsidRPr="004C05A6">
        <w:rPr>
          <w:rFonts w:ascii="Times New Roman" w:eastAsia="Times New Roman" w:hAnsi="Times New Roman" w:cs="Times New Roman"/>
          <w:sz w:val="14"/>
          <w:szCs w:val="14"/>
        </w:rPr>
        <w:t>[</w:t>
      </w:r>
      <w:hyperlink r:id="rId61" w:tooltip="Click to hide this message" w:history="1">
        <w:r w:rsidRPr="004C05A6">
          <w:rPr>
            <w:rFonts w:ascii="Times New Roman" w:eastAsia="Times New Roman" w:hAnsi="Times New Roman" w:cs="Times New Roman"/>
            <w:color w:val="0000FF"/>
            <w:sz w:val="14"/>
            <w:u w:val="single"/>
          </w:rPr>
          <w:t>hide</w:t>
        </w:r>
      </w:hyperlink>
      <w:r w:rsidRPr="004C05A6">
        <w:rPr>
          <w:rFonts w:ascii="Times New Roman" w:eastAsia="Times New Roman" w:hAnsi="Times New Roman" w:cs="Times New Roman"/>
          <w:sz w:val="14"/>
          <w:szCs w:val="14"/>
        </w:rPr>
        <w:t>]</w:t>
      </w:r>
    </w:p>
    <w:p w:rsidR="004C05A6" w:rsidRPr="004C05A6" w:rsidRDefault="004C05A6" w:rsidP="004C05A6">
      <w:pPr>
        <w:spacing w:after="0" w:line="240" w:lineRule="auto"/>
        <w:rPr>
          <w:ins w:id="0" w:author="Unknown"/>
          <w:rFonts w:ascii="Times New Roman" w:eastAsia="Times New Roman" w:hAnsi="Times New Roman" w:cs="Times New Roman"/>
          <w:sz w:val="24"/>
          <w:szCs w:val="24"/>
        </w:rPr>
      </w:pPr>
      <w:ins w:id="1" w:author="Unknown">
        <w:r w:rsidRPr="004C05A6">
          <w:rPr>
            <w:rFonts w:ascii="Times New Roman" w:eastAsia="Times New Roman" w:hAnsi="Times New Roman" w:cs="Times New Roman"/>
            <w:sz w:val="24"/>
            <w:szCs w:val="24"/>
          </w:rPr>
          <w:t xml:space="preserve">public member function </w:t>
        </w:r>
      </w:ins>
    </w:p>
    <w:p w:rsidR="004C05A6" w:rsidRPr="004C05A6" w:rsidRDefault="004C05A6" w:rsidP="004C05A6">
      <w:pPr>
        <w:spacing w:after="0" w:line="240" w:lineRule="auto"/>
        <w:rPr>
          <w:ins w:id="2" w:author="Unknown"/>
          <w:rFonts w:ascii="Times New Roman" w:eastAsia="Times New Roman" w:hAnsi="Times New Roman" w:cs="Times New Roman"/>
          <w:sz w:val="24"/>
          <w:szCs w:val="24"/>
        </w:rPr>
      </w:pPr>
      <w:ins w:id="3" w:author="Unknown">
        <w:r w:rsidRPr="004C05A6">
          <w:rPr>
            <w:rFonts w:ascii="Times New Roman" w:eastAsia="Times New Roman" w:hAnsi="Times New Roman" w:cs="Times New Roman"/>
            <w:sz w:val="24"/>
            <w:szCs w:val="24"/>
          </w:rPr>
          <w:t xml:space="preserve">&lt;map&gt; </w:t>
        </w:r>
      </w:ins>
    </w:p>
    <w:p w:rsidR="004C05A6" w:rsidRPr="004C05A6" w:rsidRDefault="004C05A6" w:rsidP="004C05A6">
      <w:pPr>
        <w:spacing w:before="100" w:beforeAutospacing="1" w:after="100" w:afterAutospacing="1" w:line="240" w:lineRule="auto"/>
        <w:outlineLvl w:val="0"/>
        <w:rPr>
          <w:ins w:id="4" w:author="Unknown"/>
          <w:rFonts w:ascii="Times New Roman" w:eastAsia="Times New Roman" w:hAnsi="Times New Roman" w:cs="Times New Roman"/>
          <w:b/>
          <w:bCs/>
          <w:kern w:val="36"/>
          <w:sz w:val="48"/>
          <w:szCs w:val="48"/>
        </w:rPr>
      </w:pPr>
      <w:ins w:id="5" w:author="Unknown">
        <w:r w:rsidRPr="004C05A6">
          <w:rPr>
            <w:rFonts w:ascii="Times New Roman" w:eastAsia="Times New Roman" w:hAnsi="Times New Roman" w:cs="Times New Roman"/>
            <w:b/>
            <w:bCs/>
            <w:kern w:val="36"/>
            <w:sz w:val="48"/>
            <w:szCs w:val="48"/>
          </w:rPr>
          <w:t>std::</w:t>
        </w:r>
        <w:r w:rsidRPr="004C05A6">
          <w:rPr>
            <w:rFonts w:ascii="Times New Roman" w:eastAsia="Times New Roman" w:hAnsi="Times New Roman" w:cs="Times New Roman"/>
            <w:b/>
            <w:bCs/>
            <w:kern w:val="36"/>
            <w:sz w:val="48"/>
            <w:szCs w:val="48"/>
          </w:rPr>
          <w:fldChar w:fldCharType="begin"/>
        </w:r>
        <w:r w:rsidRPr="004C05A6">
          <w:rPr>
            <w:rFonts w:ascii="Times New Roman" w:eastAsia="Times New Roman" w:hAnsi="Times New Roman" w:cs="Times New Roman"/>
            <w:b/>
            <w:bCs/>
            <w:kern w:val="36"/>
            <w:sz w:val="48"/>
            <w:szCs w:val="48"/>
          </w:rPr>
          <w:instrText xml:space="preserve"> HYPERLINK "http://www.cplusplus.com/reference/map/map/" </w:instrText>
        </w:r>
        <w:r w:rsidRPr="004C05A6">
          <w:rPr>
            <w:rFonts w:ascii="Times New Roman" w:eastAsia="Times New Roman" w:hAnsi="Times New Roman" w:cs="Times New Roman"/>
            <w:b/>
            <w:bCs/>
            <w:kern w:val="36"/>
            <w:sz w:val="48"/>
            <w:szCs w:val="48"/>
          </w:rPr>
          <w:fldChar w:fldCharType="separate"/>
        </w:r>
        <w:r w:rsidRPr="004C05A6">
          <w:rPr>
            <w:rFonts w:ascii="Times New Roman" w:eastAsia="Times New Roman" w:hAnsi="Times New Roman" w:cs="Times New Roman"/>
            <w:b/>
            <w:bCs/>
            <w:color w:val="0000FF"/>
            <w:kern w:val="36"/>
            <w:sz w:val="48"/>
            <w:szCs w:val="48"/>
            <w:u w:val="single"/>
          </w:rPr>
          <w:t>map</w:t>
        </w:r>
        <w:r w:rsidRPr="004C05A6">
          <w:rPr>
            <w:rFonts w:ascii="Times New Roman" w:eastAsia="Times New Roman" w:hAnsi="Times New Roman" w:cs="Times New Roman"/>
            <w:b/>
            <w:bCs/>
            <w:kern w:val="36"/>
            <w:sz w:val="48"/>
            <w:szCs w:val="48"/>
          </w:rPr>
          <w:fldChar w:fldCharType="end"/>
        </w:r>
        <w:r w:rsidRPr="004C05A6">
          <w:rPr>
            <w:rFonts w:ascii="Times New Roman" w:eastAsia="Times New Roman" w:hAnsi="Times New Roman" w:cs="Times New Roman"/>
            <w:b/>
            <w:bCs/>
            <w:kern w:val="36"/>
            <w:sz w:val="48"/>
            <w:szCs w:val="48"/>
          </w:rPr>
          <w:t>::map</w:t>
        </w:r>
      </w:ins>
    </w:p>
    <w:p w:rsidR="004C05A6" w:rsidRPr="004C05A6" w:rsidRDefault="004C05A6" w:rsidP="004C05A6">
      <w:pPr>
        <w:numPr>
          <w:ilvl w:val="0"/>
          <w:numId w:val="2"/>
        </w:num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"javascript:switch1.select(1)"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C++98</w:t>
        </w:r>
        <w:r w:rsidRPr="004C05A6">
          <w:rPr>
            <w:rFonts w:ascii="Times New Roman" w:eastAsia="Times New Roman" w:hAnsi="Times New Roman" w:cs="Times New Roman"/>
            <w:sz w:val="24"/>
            <w:szCs w:val="24"/>
          </w:rPr>
          <w:fldChar w:fldCharType="end"/>
        </w:r>
      </w:ins>
    </w:p>
    <w:p w:rsidR="004C05A6" w:rsidRPr="004C05A6" w:rsidRDefault="004C05A6" w:rsidP="004C05A6">
      <w:pPr>
        <w:numPr>
          <w:ilvl w:val="0"/>
          <w:numId w:val="2"/>
        </w:num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"javascript:switch1.select(2)"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C++11</w:t>
        </w:r>
        <w:r w:rsidRPr="004C05A6">
          <w:rPr>
            <w:rFonts w:ascii="Times New Roman" w:eastAsia="Times New Roman" w:hAnsi="Times New Roman" w:cs="Times New Roman"/>
            <w:sz w:val="24"/>
            <w:szCs w:val="24"/>
          </w:rPr>
          <w:fldChar w:fldCharType="end"/>
        </w:r>
      </w:ins>
    </w:p>
    <w:p w:rsidR="004C05A6" w:rsidRPr="004C05A6" w:rsidRDefault="004C05A6" w:rsidP="004C05A6">
      <w:pPr>
        <w:numPr>
          <w:ilvl w:val="0"/>
          <w:numId w:val="2"/>
        </w:numPr>
        <w:spacing w:before="100" w:beforeAutospacing="1" w:after="100" w:afterAutospacing="1" w:line="240" w:lineRule="auto"/>
        <w:rPr>
          <w:ins w:id="10" w:author="Unknown"/>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055"/>
        <w:gridCol w:w="7517"/>
      </w:tblGrid>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empty (1)</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explicit map (const key_compare&amp; comp = key_compare(),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const allocator_type&amp; alloc = allocator_type());</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range (2)</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template &lt;class InputIterator&gt;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map (InputIterator first, InputIterator last,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const key_compare&amp; comp = key_compare(),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const allocator_type&amp; alloc = allocator_type());</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lastRenderedPageBreak/>
              <w:t>copy (3)</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map (const map&amp; x);</w:t>
            </w:r>
          </w:p>
        </w:tc>
      </w:tr>
    </w:tbl>
    <w:p w:rsidR="004C05A6" w:rsidRPr="004C05A6" w:rsidRDefault="004C05A6" w:rsidP="004C05A6">
      <w:pPr>
        <w:spacing w:after="0" w:line="240" w:lineRule="auto"/>
        <w:rPr>
          <w:ins w:id="11" w:author="Unknown"/>
          <w:rFonts w:ascii="Times New Roman" w:eastAsia="Times New Roman" w:hAnsi="Times New Roman" w:cs="Times New Roman"/>
          <w:sz w:val="24"/>
          <w:szCs w:val="24"/>
        </w:rPr>
      </w:pPr>
      <w:ins w:id="12" w:author="Unknown">
        <w:r w:rsidRPr="004C05A6">
          <w:rPr>
            <w:rFonts w:ascii="Times New Roman" w:eastAsia="Times New Roman" w:hAnsi="Times New Roman" w:cs="Times New Roman"/>
            <w:sz w:val="24"/>
            <w:szCs w:val="24"/>
          </w:rPr>
          <w:t>Construct map</w:t>
        </w:r>
      </w:ins>
    </w:p>
    <w:p w:rsidR="004C05A6" w:rsidRPr="004C05A6" w:rsidRDefault="004C05A6" w:rsidP="004C05A6">
      <w:pPr>
        <w:spacing w:after="240" w:line="240" w:lineRule="auto"/>
        <w:rPr>
          <w:ins w:id="13" w:author="Unknown"/>
          <w:rFonts w:ascii="Times New Roman" w:eastAsia="Times New Roman" w:hAnsi="Times New Roman" w:cs="Times New Roman"/>
          <w:sz w:val="24"/>
          <w:szCs w:val="24"/>
        </w:rPr>
      </w:pPr>
      <w:ins w:id="14" w:author="Unknown">
        <w:r w:rsidRPr="004C05A6">
          <w:rPr>
            <w:rFonts w:ascii="Times New Roman" w:eastAsia="Times New Roman" w:hAnsi="Times New Roman" w:cs="Times New Roman"/>
            <w:sz w:val="24"/>
            <w:szCs w:val="24"/>
          </w:rPr>
          <w:t xml:space="preserve">Constructs a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container object, initializing its contents depending on the constructor version used:</w:t>
        </w:r>
      </w:ins>
    </w:p>
    <w:p w:rsidR="004C05A6" w:rsidRPr="004C05A6" w:rsidRDefault="004C05A6" w:rsidP="004C05A6">
      <w:pPr>
        <w:numPr>
          <w:ilvl w:val="0"/>
          <w:numId w:val="3"/>
        </w:numPr>
        <w:spacing w:before="100" w:beforeAutospacing="1" w:after="100" w:afterAutospacing="1" w:line="240" w:lineRule="auto"/>
        <w:rPr>
          <w:ins w:id="15" w:author="Unknown"/>
          <w:rFonts w:ascii="Times New Roman" w:eastAsia="Times New Roman" w:hAnsi="Times New Roman" w:cs="Times New Roman"/>
          <w:sz w:val="24"/>
          <w:szCs w:val="24"/>
        </w:rPr>
      </w:pPr>
      <w:ins w:id="16" w:author="Unknown">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"javascript:switch2.select(1)"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C++98</w:t>
        </w:r>
        <w:r w:rsidRPr="004C05A6">
          <w:rPr>
            <w:rFonts w:ascii="Times New Roman" w:eastAsia="Times New Roman" w:hAnsi="Times New Roman" w:cs="Times New Roman"/>
            <w:sz w:val="24"/>
            <w:szCs w:val="24"/>
          </w:rPr>
          <w:fldChar w:fldCharType="end"/>
        </w:r>
      </w:ins>
    </w:p>
    <w:p w:rsidR="004C05A6" w:rsidRPr="004C05A6" w:rsidRDefault="004C05A6" w:rsidP="004C05A6">
      <w:pPr>
        <w:numPr>
          <w:ilvl w:val="0"/>
          <w:numId w:val="3"/>
        </w:num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"javascript:switch2.select(2)"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C++11</w:t>
        </w:r>
        <w:r w:rsidRPr="004C05A6">
          <w:rPr>
            <w:rFonts w:ascii="Times New Roman" w:eastAsia="Times New Roman" w:hAnsi="Times New Roman" w:cs="Times New Roman"/>
            <w:sz w:val="24"/>
            <w:szCs w:val="24"/>
          </w:rPr>
          <w:fldChar w:fldCharType="end"/>
        </w:r>
      </w:ins>
    </w:p>
    <w:p w:rsidR="004C05A6" w:rsidRPr="004C05A6" w:rsidRDefault="004C05A6" w:rsidP="004C05A6">
      <w:pPr>
        <w:numPr>
          <w:ilvl w:val="0"/>
          <w:numId w:val="3"/>
        </w:numPr>
        <w:spacing w:before="100" w:beforeAutospacing="1" w:after="100" w:afterAutospacing="1" w:line="240" w:lineRule="auto"/>
        <w:rPr>
          <w:ins w:id="19" w:author="Unknown"/>
          <w:rFonts w:ascii="Times New Roman" w:eastAsia="Times New Roman" w:hAnsi="Times New Roman" w:cs="Times New Roman"/>
          <w:sz w:val="24"/>
          <w:szCs w:val="24"/>
        </w:rPr>
      </w:pPr>
    </w:p>
    <w:p w:rsidR="004C05A6" w:rsidRPr="004C05A6" w:rsidRDefault="004C05A6" w:rsidP="004C05A6">
      <w:pPr>
        <w:spacing w:after="0" w:line="240" w:lineRule="auto"/>
        <w:rPr>
          <w:ins w:id="20" w:author="Unknown"/>
          <w:rFonts w:ascii="Times New Roman" w:eastAsia="Times New Roman" w:hAnsi="Times New Roman" w:cs="Times New Roman"/>
          <w:sz w:val="24"/>
          <w:szCs w:val="24"/>
        </w:rPr>
      </w:pPr>
      <w:ins w:id="21" w:author="Unknown">
        <w:r w:rsidRPr="004C05A6">
          <w:rPr>
            <w:rFonts w:ascii="Times New Roman" w:eastAsia="Times New Roman" w:hAnsi="Times New Roman" w:cs="Times New Roman"/>
            <w:sz w:val="24"/>
            <w:szCs w:val="24"/>
          </w:rPr>
          <w:t>(1) empty container constructor (default constructor)</w:t>
        </w:r>
      </w:ins>
    </w:p>
    <w:p w:rsidR="004C05A6" w:rsidRPr="004C05A6" w:rsidRDefault="004C05A6" w:rsidP="004C05A6">
      <w:pPr>
        <w:spacing w:after="0" w:line="240" w:lineRule="auto"/>
        <w:ind w:left="720"/>
        <w:rPr>
          <w:ins w:id="22" w:author="Unknown"/>
          <w:rFonts w:ascii="Times New Roman" w:eastAsia="Times New Roman" w:hAnsi="Times New Roman" w:cs="Times New Roman"/>
          <w:sz w:val="24"/>
          <w:szCs w:val="24"/>
        </w:rPr>
      </w:pPr>
      <w:ins w:id="23" w:author="Unknown">
        <w:r w:rsidRPr="004C05A6">
          <w:rPr>
            <w:rFonts w:ascii="Times New Roman" w:eastAsia="Times New Roman" w:hAnsi="Times New Roman" w:cs="Times New Roman"/>
            <w:sz w:val="24"/>
            <w:szCs w:val="24"/>
          </w:rPr>
          <w:t xml:space="preserve">Constructs an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"http://www.cplusplus.com/map::empty"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empty</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container, with no elements.</w:t>
        </w:r>
      </w:ins>
    </w:p>
    <w:p w:rsidR="004C05A6" w:rsidRPr="004C05A6" w:rsidRDefault="004C05A6" w:rsidP="004C05A6">
      <w:pPr>
        <w:spacing w:after="0" w:line="240" w:lineRule="auto"/>
        <w:rPr>
          <w:ins w:id="24" w:author="Unknown"/>
          <w:rFonts w:ascii="Times New Roman" w:eastAsia="Times New Roman" w:hAnsi="Times New Roman" w:cs="Times New Roman"/>
          <w:sz w:val="24"/>
          <w:szCs w:val="24"/>
        </w:rPr>
      </w:pPr>
      <w:ins w:id="25" w:author="Unknown">
        <w:r w:rsidRPr="004C05A6">
          <w:rPr>
            <w:rFonts w:ascii="Times New Roman" w:eastAsia="Times New Roman" w:hAnsi="Times New Roman" w:cs="Times New Roman"/>
            <w:sz w:val="24"/>
            <w:szCs w:val="24"/>
          </w:rPr>
          <w:t>(2) range constructor</w:t>
        </w:r>
      </w:ins>
    </w:p>
    <w:p w:rsidR="004C05A6" w:rsidRPr="004C05A6" w:rsidRDefault="004C05A6" w:rsidP="004C05A6">
      <w:pPr>
        <w:spacing w:after="0" w:line="240" w:lineRule="auto"/>
        <w:ind w:left="720"/>
        <w:rPr>
          <w:ins w:id="26" w:author="Unknown"/>
          <w:rFonts w:ascii="Times New Roman" w:eastAsia="Times New Roman" w:hAnsi="Times New Roman" w:cs="Times New Roman"/>
          <w:sz w:val="24"/>
          <w:szCs w:val="24"/>
        </w:rPr>
      </w:pPr>
      <w:ins w:id="27" w:author="Unknown">
        <w:r w:rsidRPr="004C05A6">
          <w:rPr>
            <w:rFonts w:ascii="Times New Roman" w:eastAsia="Times New Roman" w:hAnsi="Times New Roman" w:cs="Times New Roman"/>
            <w:sz w:val="24"/>
            <w:szCs w:val="24"/>
          </w:rPr>
          <w:t xml:space="preserve">Constructs a container with as many elements as the range </w:t>
        </w:r>
        <w:r w:rsidRPr="004C05A6">
          <w:rPr>
            <w:rFonts w:ascii="Courier New" w:eastAsia="Times New Roman" w:hAnsi="Courier New" w:cs="Courier New"/>
            <w:sz w:val="20"/>
          </w:rPr>
          <w:t>[first,last)</w:t>
        </w:r>
        <w:r w:rsidRPr="004C05A6">
          <w:rPr>
            <w:rFonts w:ascii="Times New Roman" w:eastAsia="Times New Roman" w:hAnsi="Times New Roman" w:cs="Times New Roman"/>
            <w:sz w:val="24"/>
            <w:szCs w:val="24"/>
          </w:rPr>
          <w:t>, with each element constructed from its corresponding element in that range.</w:t>
        </w:r>
      </w:ins>
    </w:p>
    <w:p w:rsidR="004C05A6" w:rsidRPr="004C05A6" w:rsidRDefault="004C05A6" w:rsidP="004C05A6">
      <w:pPr>
        <w:spacing w:after="0" w:line="240" w:lineRule="auto"/>
        <w:rPr>
          <w:ins w:id="28" w:author="Unknown"/>
          <w:rFonts w:ascii="Times New Roman" w:eastAsia="Times New Roman" w:hAnsi="Times New Roman" w:cs="Times New Roman"/>
          <w:sz w:val="24"/>
          <w:szCs w:val="24"/>
        </w:rPr>
      </w:pPr>
      <w:ins w:id="29" w:author="Unknown">
        <w:r w:rsidRPr="004C05A6">
          <w:rPr>
            <w:rFonts w:ascii="Times New Roman" w:eastAsia="Times New Roman" w:hAnsi="Times New Roman" w:cs="Times New Roman"/>
            <w:sz w:val="24"/>
            <w:szCs w:val="24"/>
          </w:rPr>
          <w:t>(3) copy constructor</w:t>
        </w:r>
      </w:ins>
    </w:p>
    <w:p w:rsidR="004C05A6" w:rsidRPr="004C05A6" w:rsidRDefault="004C05A6" w:rsidP="004C05A6">
      <w:pPr>
        <w:spacing w:after="0" w:line="240" w:lineRule="auto"/>
        <w:ind w:left="720"/>
        <w:rPr>
          <w:ins w:id="30" w:author="Unknown"/>
          <w:rFonts w:ascii="Times New Roman" w:eastAsia="Times New Roman" w:hAnsi="Times New Roman" w:cs="Times New Roman"/>
          <w:sz w:val="24"/>
          <w:szCs w:val="24"/>
        </w:rPr>
      </w:pPr>
      <w:ins w:id="31" w:author="Unknown">
        <w:r w:rsidRPr="004C05A6">
          <w:rPr>
            <w:rFonts w:ascii="Times New Roman" w:eastAsia="Times New Roman" w:hAnsi="Times New Roman" w:cs="Times New Roman"/>
            <w:sz w:val="24"/>
            <w:szCs w:val="24"/>
          </w:rPr>
          <w:t xml:space="preserve">Constructs a container with a copy of each of the elements in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w:t>
        </w:r>
      </w:ins>
    </w:p>
    <w:p w:rsidR="004C05A6" w:rsidRPr="004C05A6" w:rsidRDefault="004C05A6" w:rsidP="004C05A6">
      <w:pPr>
        <w:spacing w:after="0" w:line="240" w:lineRule="auto"/>
        <w:rPr>
          <w:ins w:id="32" w:author="Unknown"/>
          <w:rFonts w:ascii="Times New Roman" w:eastAsia="Times New Roman" w:hAnsi="Times New Roman" w:cs="Times New Roman"/>
          <w:sz w:val="24"/>
          <w:szCs w:val="24"/>
        </w:rPr>
      </w:pPr>
      <w:ins w:id="33" w:author="Unknown">
        <w:r w:rsidRPr="004C05A6">
          <w:rPr>
            <w:rFonts w:ascii="Times New Roman" w:eastAsia="Times New Roman" w:hAnsi="Times New Roman" w:cs="Times New Roman"/>
            <w:sz w:val="24"/>
            <w:szCs w:val="24"/>
          </w:rPr>
          <w:br/>
          <w:t xml:space="preserve">The container keeps an internal copy of </w:t>
        </w:r>
        <w:r w:rsidRPr="004C05A6">
          <w:rPr>
            <w:rFonts w:ascii="Times New Roman" w:eastAsia="Times New Roman" w:hAnsi="Times New Roman" w:cs="Times New Roman"/>
            <w:i/>
            <w:iCs/>
            <w:sz w:val="24"/>
            <w:szCs w:val="24"/>
          </w:rPr>
          <w:t>alloc</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comp</w:t>
        </w:r>
        <w:r w:rsidRPr="004C05A6">
          <w:rPr>
            <w:rFonts w:ascii="Times New Roman" w:eastAsia="Times New Roman" w:hAnsi="Times New Roman" w:cs="Times New Roman"/>
            <w:sz w:val="24"/>
            <w:szCs w:val="24"/>
          </w:rPr>
          <w:t>, which are used to allocate storage and to sort the elements throughout its lifetime.</w:t>
        </w:r>
        <w:r w:rsidRPr="004C05A6">
          <w:rPr>
            <w:rFonts w:ascii="Times New Roman" w:eastAsia="Times New Roman" w:hAnsi="Times New Roman" w:cs="Times New Roman"/>
            <w:sz w:val="24"/>
            <w:szCs w:val="24"/>
          </w:rPr>
          <w:br/>
          <w:t xml:space="preserve">The copy constructor </w:t>
        </w:r>
        <w:r w:rsidRPr="004C05A6">
          <w:rPr>
            <w:rFonts w:ascii="Times New Roman" w:eastAsia="Times New Roman" w:hAnsi="Times New Roman" w:cs="Times New Roman"/>
            <w:i/>
            <w:iCs/>
            <w:sz w:val="24"/>
            <w:szCs w:val="24"/>
          </w:rPr>
          <w:t>(3)</w:t>
        </w:r>
        <w:r w:rsidRPr="004C05A6">
          <w:rPr>
            <w:rFonts w:ascii="Times New Roman" w:eastAsia="Times New Roman" w:hAnsi="Times New Roman" w:cs="Times New Roman"/>
            <w:sz w:val="24"/>
            <w:szCs w:val="24"/>
          </w:rPr>
          <w:t xml:space="preserve"> creates a container that keeps and uses copies of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's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"http://www.cplusplus.com/map::get_allocator"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allocator</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"http://www.cplusplus.com/map::key_comp"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comparison object</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storage for the elements is allocated using this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"http://www.cplusplus.com/map::get_allocator"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internal allocator</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w:t>
        </w:r>
      </w:ins>
    </w:p>
    <w:p w:rsidR="004C05A6" w:rsidRPr="004C05A6" w:rsidRDefault="004C05A6" w:rsidP="004C05A6">
      <w:pPr>
        <w:spacing w:after="0" w:line="240" w:lineRule="auto"/>
        <w:rPr>
          <w:ins w:id="34" w:author="Unknown"/>
          <w:rFonts w:ascii="Times New Roman" w:eastAsia="Times New Roman" w:hAnsi="Times New Roman" w:cs="Times New Roman"/>
          <w:sz w:val="24"/>
          <w:szCs w:val="24"/>
        </w:rPr>
      </w:pPr>
      <w:ins w:id="35" w:author="Unknown">
        <w:r w:rsidRPr="004C05A6">
          <w:rPr>
            <w:rFonts w:ascii="Times New Roman" w:eastAsia="Times New Roman" w:hAnsi="Times New Roman" w:cs="Times New Roman"/>
            <w:sz w:val="24"/>
            <w:szCs w:val="24"/>
          </w:rPr>
          <w:br/>
          <w:t xml:space="preserve">The elements are sorted according to the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"http://www.cplusplus.com/map::key_comp"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comparison object</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If more than one element with equivalent keys is passed to the constructor, only the first one is preserved.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ins>
    </w:p>
    <w:p w:rsidR="004C05A6" w:rsidRPr="004C05A6" w:rsidRDefault="004C05A6" w:rsidP="004C05A6">
      <w:pPr>
        <w:spacing w:before="100" w:beforeAutospacing="1" w:after="100" w:afterAutospacing="1" w:line="240" w:lineRule="auto"/>
        <w:outlineLvl w:val="2"/>
        <w:rPr>
          <w:ins w:id="36" w:author="Unknown"/>
          <w:rFonts w:ascii="Times New Roman" w:eastAsia="Times New Roman" w:hAnsi="Times New Roman" w:cs="Times New Roman"/>
          <w:b/>
          <w:bCs/>
          <w:sz w:val="27"/>
          <w:szCs w:val="27"/>
        </w:rPr>
      </w:pPr>
      <w:ins w:id="37" w:author="Unknown">
        <w:r w:rsidRPr="004C05A6">
          <w:rPr>
            <w:rFonts w:ascii="Times New Roman" w:eastAsia="Times New Roman" w:hAnsi="Times New Roman" w:cs="Times New Roman"/>
            <w:b/>
            <w:bCs/>
            <w:sz w:val="27"/>
            <w:szCs w:val="27"/>
          </w:rPr>
          <w:t>Parameters</w:t>
        </w:r>
      </w:ins>
    </w:p>
    <w:p w:rsidR="004C05A6" w:rsidRPr="004C05A6" w:rsidRDefault="004C05A6" w:rsidP="004C05A6">
      <w:pPr>
        <w:spacing w:after="0" w:line="240" w:lineRule="auto"/>
        <w:rPr>
          <w:ins w:id="38" w:author="Unknown"/>
          <w:rFonts w:ascii="Times New Roman" w:eastAsia="Times New Roman" w:hAnsi="Times New Roman" w:cs="Times New Roman"/>
          <w:sz w:val="24"/>
          <w:szCs w:val="24"/>
        </w:rPr>
      </w:pPr>
      <w:ins w:id="39" w:author="Unknown">
        <w:r w:rsidRPr="004C05A6">
          <w:rPr>
            <w:rFonts w:ascii="Times New Roman" w:eastAsia="Times New Roman" w:hAnsi="Times New Roman" w:cs="Times New Roman"/>
            <w:sz w:val="24"/>
            <w:szCs w:val="24"/>
          </w:rPr>
          <w:t>comp</w:t>
        </w:r>
      </w:ins>
    </w:p>
    <w:p w:rsidR="004C05A6" w:rsidRPr="004C05A6" w:rsidRDefault="004C05A6" w:rsidP="004C05A6">
      <w:pPr>
        <w:spacing w:after="0" w:line="240" w:lineRule="auto"/>
        <w:ind w:left="720"/>
        <w:rPr>
          <w:ins w:id="40" w:author="Unknown"/>
          <w:rFonts w:ascii="Times New Roman" w:eastAsia="Times New Roman" w:hAnsi="Times New Roman" w:cs="Times New Roman"/>
          <w:sz w:val="24"/>
          <w:szCs w:val="24"/>
        </w:rPr>
      </w:pPr>
      <w:ins w:id="41" w:author="Unknown">
        <w:r w:rsidRPr="004C05A6">
          <w:rPr>
            <w:rFonts w:ascii="Times New Roman" w:eastAsia="Times New Roman" w:hAnsi="Times New Roman" w:cs="Times New Roman"/>
            <w:sz w:val="24"/>
            <w:szCs w:val="24"/>
          </w:rPr>
          <w:t xml:space="preserve">Binary predicate that, taking two </w:t>
        </w:r>
        <w:r w:rsidRPr="004C05A6">
          <w:rPr>
            <w:rFonts w:ascii="Times New Roman" w:eastAsia="Times New Roman" w:hAnsi="Times New Roman" w:cs="Times New Roman"/>
            <w:i/>
            <w:iCs/>
            <w:sz w:val="24"/>
            <w:szCs w:val="24"/>
          </w:rPr>
          <w:t>element keys</w:t>
        </w:r>
        <w:r w:rsidRPr="004C05A6">
          <w:rPr>
            <w:rFonts w:ascii="Times New Roman" w:eastAsia="Times New Roman" w:hAnsi="Times New Roman" w:cs="Times New Roman"/>
            <w:sz w:val="24"/>
            <w:szCs w:val="24"/>
          </w:rPr>
          <w:t xml:space="preserve"> as argument, returns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 xml:space="preserve"> if the first argument goes before the second argument in the </w:t>
        </w:r>
        <w:r w:rsidRPr="004C05A6">
          <w:rPr>
            <w:rFonts w:ascii="Times New Roman" w:eastAsia="Times New Roman" w:hAnsi="Times New Roman" w:cs="Times New Roman"/>
            <w:i/>
            <w:iCs/>
            <w:sz w:val="24"/>
            <w:szCs w:val="24"/>
          </w:rPr>
          <w:t>strict weak ordering</w:t>
        </w:r>
        <w:r w:rsidRPr="004C05A6">
          <w:rPr>
            <w:rFonts w:ascii="Times New Roman" w:eastAsia="Times New Roman" w:hAnsi="Times New Roman" w:cs="Times New Roman"/>
            <w:sz w:val="24"/>
            <w:szCs w:val="24"/>
          </w:rPr>
          <w:t xml:space="preserve"> it defines, and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otherwise.</w:t>
        </w:r>
        <w:r w:rsidRPr="004C05A6">
          <w:rPr>
            <w:rFonts w:ascii="Times New Roman" w:eastAsia="Times New Roman" w:hAnsi="Times New Roman" w:cs="Times New Roman"/>
            <w:sz w:val="24"/>
            <w:szCs w:val="24"/>
          </w:rPr>
          <w:br/>
          <w:t>This shall be a function pointer or a function object.</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key_compare</w:t>
        </w:r>
        <w:r w:rsidRPr="004C05A6">
          <w:rPr>
            <w:rFonts w:ascii="Times New Roman" w:eastAsia="Times New Roman" w:hAnsi="Times New Roman" w:cs="Times New Roman"/>
            <w:sz w:val="24"/>
            <w:szCs w:val="24"/>
          </w:rPr>
          <w:t xml:space="preserve"> is the internal comparison object type used by the container, defined in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as an alias of its third template parameter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If </w:t>
        </w:r>
        <w:r w:rsidRPr="004C05A6">
          <w:rPr>
            <w:rFonts w:ascii="Courier New" w:eastAsia="Times New Roman" w:hAnsi="Courier New" w:cs="Courier New"/>
            <w:sz w:val="20"/>
          </w:rPr>
          <w:t>key_compare</w:t>
        </w:r>
        <w:r w:rsidRPr="004C05A6">
          <w:rPr>
            <w:rFonts w:ascii="Times New Roman" w:eastAsia="Times New Roman" w:hAnsi="Times New Roman" w:cs="Times New Roman"/>
            <w:sz w:val="24"/>
            <w:szCs w:val="24"/>
          </w:rPr>
          <w:t xml:space="preserve"> uses the default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"http://www.cplusplus.com/less"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less</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(which has no state), this parameter is not relevant.</w:t>
        </w:r>
      </w:ins>
    </w:p>
    <w:p w:rsidR="004C05A6" w:rsidRPr="004C05A6" w:rsidRDefault="004C05A6" w:rsidP="004C05A6">
      <w:pPr>
        <w:spacing w:after="0" w:line="240" w:lineRule="auto"/>
        <w:rPr>
          <w:ins w:id="42" w:author="Unknown"/>
          <w:rFonts w:ascii="Times New Roman" w:eastAsia="Times New Roman" w:hAnsi="Times New Roman" w:cs="Times New Roman"/>
          <w:sz w:val="24"/>
          <w:szCs w:val="24"/>
        </w:rPr>
      </w:pPr>
      <w:ins w:id="43" w:author="Unknown">
        <w:r w:rsidRPr="004C05A6">
          <w:rPr>
            <w:rFonts w:ascii="Times New Roman" w:eastAsia="Times New Roman" w:hAnsi="Times New Roman" w:cs="Times New Roman"/>
            <w:sz w:val="24"/>
            <w:szCs w:val="24"/>
          </w:rPr>
          <w:t>alloc</w:t>
        </w:r>
      </w:ins>
    </w:p>
    <w:p w:rsidR="004C05A6" w:rsidRPr="004C05A6" w:rsidRDefault="004C05A6" w:rsidP="004C05A6">
      <w:pPr>
        <w:spacing w:after="0" w:line="240" w:lineRule="auto"/>
        <w:ind w:left="720"/>
        <w:rPr>
          <w:ins w:id="44" w:author="Unknown"/>
          <w:rFonts w:ascii="Times New Roman" w:eastAsia="Times New Roman" w:hAnsi="Times New Roman" w:cs="Times New Roman"/>
          <w:sz w:val="24"/>
          <w:szCs w:val="24"/>
        </w:rPr>
      </w:pPr>
      <w:ins w:id="45" w:author="Unknown">
        <w:r w:rsidRPr="004C05A6">
          <w:rPr>
            <w:rFonts w:ascii="Times New Roman" w:eastAsia="Times New Roman" w:hAnsi="Times New Roman" w:cs="Times New Roman"/>
            <w:sz w:val="24"/>
            <w:szCs w:val="24"/>
          </w:rPr>
          <w:t>Allocator object.</w:t>
        </w:r>
        <w:r w:rsidRPr="004C05A6">
          <w:rPr>
            <w:rFonts w:ascii="Times New Roman" w:eastAsia="Times New Roman" w:hAnsi="Times New Roman" w:cs="Times New Roman"/>
            <w:sz w:val="24"/>
            <w:szCs w:val="24"/>
          </w:rPr>
          <w:br/>
          <w:t>The container keeps and uses an internal copy of this allocator.</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allocator_type</w:t>
        </w:r>
        <w:r w:rsidRPr="004C05A6">
          <w:rPr>
            <w:rFonts w:ascii="Times New Roman" w:eastAsia="Times New Roman" w:hAnsi="Times New Roman" w:cs="Times New Roman"/>
            <w:sz w:val="24"/>
            <w:szCs w:val="24"/>
          </w:rPr>
          <w:t xml:space="preserve"> is the internal allocator type used by the container, defined in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as an alias of its fourth template parameter (</w:t>
        </w:r>
        <w:r w:rsidRPr="004C05A6">
          <w:rPr>
            <w:rFonts w:ascii="Courier New" w:eastAsia="Times New Roman" w:hAnsi="Courier New" w:cs="Courier New"/>
            <w:sz w:val="20"/>
          </w:rPr>
          <w:t>Alloc</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If </w:t>
        </w:r>
        <w:r w:rsidRPr="004C05A6">
          <w:rPr>
            <w:rFonts w:ascii="Courier New" w:eastAsia="Times New Roman" w:hAnsi="Courier New" w:cs="Courier New"/>
            <w:sz w:val="20"/>
          </w:rPr>
          <w:t>allocator_type</w:t>
        </w:r>
        <w:r w:rsidRPr="004C05A6">
          <w:rPr>
            <w:rFonts w:ascii="Times New Roman" w:eastAsia="Times New Roman" w:hAnsi="Times New Roman" w:cs="Times New Roman"/>
            <w:sz w:val="24"/>
            <w:szCs w:val="24"/>
          </w:rPr>
          <w:t xml:space="preserve"> is an instantiation of the default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"http://www.cplusplus.com/allocator"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allocator</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(which has no state), this parameter is not relevant.</w:t>
        </w:r>
      </w:ins>
    </w:p>
    <w:p w:rsidR="004C05A6" w:rsidRPr="004C05A6" w:rsidRDefault="004C05A6" w:rsidP="004C05A6">
      <w:pPr>
        <w:spacing w:after="0" w:line="240" w:lineRule="auto"/>
        <w:rPr>
          <w:ins w:id="46" w:author="Unknown"/>
          <w:rFonts w:ascii="Times New Roman" w:eastAsia="Times New Roman" w:hAnsi="Times New Roman" w:cs="Times New Roman"/>
          <w:sz w:val="24"/>
          <w:szCs w:val="24"/>
        </w:rPr>
      </w:pPr>
      <w:ins w:id="47" w:author="Unknown">
        <w:r w:rsidRPr="004C05A6">
          <w:rPr>
            <w:rFonts w:ascii="Times New Roman" w:eastAsia="Times New Roman" w:hAnsi="Times New Roman" w:cs="Times New Roman"/>
            <w:sz w:val="24"/>
            <w:szCs w:val="24"/>
          </w:rPr>
          <w:lastRenderedPageBreak/>
          <w:t>first, last</w:t>
        </w:r>
      </w:ins>
    </w:p>
    <w:p w:rsidR="004C05A6" w:rsidRPr="004C05A6" w:rsidRDefault="004C05A6" w:rsidP="004C05A6">
      <w:pPr>
        <w:spacing w:after="0" w:line="240" w:lineRule="auto"/>
        <w:ind w:left="720"/>
        <w:rPr>
          <w:ins w:id="48" w:author="Unknown"/>
          <w:rFonts w:ascii="Times New Roman" w:eastAsia="Times New Roman" w:hAnsi="Times New Roman" w:cs="Times New Roman"/>
          <w:sz w:val="24"/>
          <w:szCs w:val="24"/>
        </w:rPr>
      </w:pPr>
      <w:ins w:id="49" w:author="Unknown">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"http://www.cplusplus.com/InputIterator"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Input iterators</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to the initial and final positions in a range. The range used is </w:t>
        </w:r>
        <w:r w:rsidRPr="004C05A6">
          <w:rPr>
            <w:rFonts w:ascii="Courier New" w:eastAsia="Times New Roman" w:hAnsi="Courier New" w:cs="Courier New"/>
            <w:sz w:val="20"/>
          </w:rPr>
          <w:t>[first,last)</w:t>
        </w:r>
        <w:r w:rsidRPr="004C05A6">
          <w:rPr>
            <w:rFonts w:ascii="Times New Roman" w:eastAsia="Times New Roman" w:hAnsi="Times New Roman" w:cs="Times New Roman"/>
            <w:sz w:val="24"/>
            <w:szCs w:val="24"/>
          </w:rPr>
          <w:t xml:space="preserve">, which includes all the elements between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 xml:space="preserve">, including the element pointed by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but not the element pointed by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The function template argument </w:t>
        </w:r>
        <w:r w:rsidRPr="004C05A6">
          <w:rPr>
            <w:rFonts w:ascii="Courier New" w:eastAsia="Times New Roman" w:hAnsi="Courier New" w:cs="Courier New"/>
            <w:sz w:val="20"/>
          </w:rPr>
          <w:t>InputIterator</w:t>
        </w:r>
        <w:r w:rsidRPr="004C05A6">
          <w:rPr>
            <w:rFonts w:ascii="Times New Roman" w:eastAsia="Times New Roman" w:hAnsi="Times New Roman" w:cs="Times New Roman"/>
            <w:sz w:val="24"/>
            <w:szCs w:val="24"/>
          </w:rPr>
          <w:t xml:space="preserve"> shall be an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"http://www.cplusplus.com/InputIterator"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input iterator</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type that points to elements of a type from which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objects can be constructed (in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is an alias of </w:t>
        </w:r>
        <w:r w:rsidRPr="004C05A6">
          <w:rPr>
            <w:rFonts w:ascii="Courier New" w:eastAsia="Times New Roman" w:hAnsi="Courier New" w:cs="Courier New"/>
            <w:sz w:val="20"/>
          </w:rPr>
          <w:fldChar w:fldCharType="begin"/>
        </w:r>
        <w:r w:rsidRPr="004C05A6">
          <w:rPr>
            <w:rFonts w:ascii="Courier New" w:eastAsia="Times New Roman" w:hAnsi="Courier New" w:cs="Courier New"/>
            <w:sz w:val="20"/>
          </w:rPr>
          <w:instrText xml:space="preserve"> HYPERLINK "http://www.cplusplus.com/pair" </w:instrText>
        </w:r>
        <w:r w:rsidRPr="004C05A6">
          <w:rPr>
            <w:rFonts w:ascii="Courier New" w:eastAsia="Times New Roman" w:hAnsi="Courier New" w:cs="Courier New"/>
            <w:sz w:val="20"/>
          </w:rPr>
          <w:fldChar w:fldCharType="separate"/>
        </w:r>
        <w:r w:rsidRPr="004C05A6">
          <w:rPr>
            <w:rFonts w:ascii="Courier New" w:eastAsia="Times New Roman" w:hAnsi="Courier New" w:cs="Courier New"/>
            <w:color w:val="0000FF"/>
            <w:sz w:val="20"/>
            <w:szCs w:val="20"/>
            <w:u w:val="single"/>
          </w:rPr>
          <w:t>pair</w:t>
        </w:r>
        <w:r w:rsidRPr="004C05A6">
          <w:rPr>
            <w:rFonts w:ascii="Courier New" w:eastAsia="Times New Roman" w:hAnsi="Courier New" w:cs="Courier New"/>
            <w:sz w:val="20"/>
          </w:rPr>
          <w:fldChar w:fldCharType="end"/>
        </w:r>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ins>
    </w:p>
    <w:p w:rsidR="004C05A6" w:rsidRPr="004C05A6" w:rsidRDefault="004C05A6" w:rsidP="004C05A6">
      <w:pPr>
        <w:spacing w:after="0" w:line="240" w:lineRule="auto"/>
        <w:rPr>
          <w:ins w:id="50" w:author="Unknown"/>
          <w:rFonts w:ascii="Times New Roman" w:eastAsia="Times New Roman" w:hAnsi="Times New Roman" w:cs="Times New Roman"/>
          <w:sz w:val="24"/>
          <w:szCs w:val="24"/>
        </w:rPr>
      </w:pPr>
      <w:ins w:id="51" w:author="Unknown">
        <w:r w:rsidRPr="004C05A6">
          <w:rPr>
            <w:rFonts w:ascii="Times New Roman" w:eastAsia="Times New Roman" w:hAnsi="Times New Roman" w:cs="Times New Roman"/>
            <w:sz w:val="24"/>
            <w:szCs w:val="24"/>
          </w:rPr>
          <w:t>x</w:t>
        </w:r>
      </w:ins>
    </w:p>
    <w:p w:rsidR="004C05A6" w:rsidRPr="004C05A6" w:rsidRDefault="004C05A6" w:rsidP="004C05A6">
      <w:pPr>
        <w:spacing w:after="0" w:line="240" w:lineRule="auto"/>
        <w:ind w:left="720"/>
        <w:rPr>
          <w:ins w:id="52" w:author="Unknown"/>
          <w:rFonts w:ascii="Times New Roman" w:eastAsia="Times New Roman" w:hAnsi="Times New Roman" w:cs="Times New Roman"/>
          <w:sz w:val="24"/>
          <w:szCs w:val="24"/>
        </w:rPr>
      </w:pPr>
      <w:ins w:id="53" w:author="Unknown">
        <w:r w:rsidRPr="004C05A6">
          <w:rPr>
            <w:rFonts w:ascii="Times New Roman" w:eastAsia="Times New Roman" w:hAnsi="Times New Roman" w:cs="Times New Roman"/>
            <w:sz w:val="24"/>
            <w:szCs w:val="24"/>
          </w:rPr>
          <w:t xml:space="preserve">Another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object of the same type (with the same class template arguments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T</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Alloc</w:t>
        </w:r>
        <w:r w:rsidRPr="004C05A6">
          <w:rPr>
            <w:rFonts w:ascii="Times New Roman" w:eastAsia="Times New Roman" w:hAnsi="Times New Roman" w:cs="Times New Roman"/>
            <w:sz w:val="24"/>
            <w:szCs w:val="24"/>
          </w:rPr>
          <w:t>), whose contents are either copied or acquired.</w:t>
        </w:r>
      </w:ins>
    </w:p>
    <w:p w:rsidR="004C05A6" w:rsidRPr="004C05A6" w:rsidRDefault="004C05A6" w:rsidP="004C05A6">
      <w:pPr>
        <w:spacing w:after="0" w:line="240" w:lineRule="auto"/>
        <w:rPr>
          <w:ins w:id="54" w:author="Unknown"/>
          <w:rFonts w:ascii="Times New Roman" w:eastAsia="Times New Roman" w:hAnsi="Times New Roman" w:cs="Times New Roman"/>
          <w:sz w:val="24"/>
          <w:szCs w:val="24"/>
        </w:rPr>
      </w:pPr>
      <w:ins w:id="55" w:author="Unknown">
        <w:r w:rsidRPr="004C05A6">
          <w:rPr>
            <w:rFonts w:ascii="Times New Roman" w:eastAsia="Times New Roman" w:hAnsi="Times New Roman" w:cs="Times New Roman"/>
            <w:sz w:val="24"/>
            <w:szCs w:val="24"/>
          </w:rPr>
          <w:t>il</w:t>
        </w:r>
      </w:ins>
    </w:p>
    <w:p w:rsidR="004C05A6" w:rsidRPr="004C05A6" w:rsidRDefault="004C05A6" w:rsidP="004C05A6">
      <w:pPr>
        <w:spacing w:after="0" w:line="240" w:lineRule="auto"/>
        <w:ind w:left="720"/>
        <w:rPr>
          <w:ins w:id="56" w:author="Unknown"/>
          <w:rFonts w:ascii="Times New Roman" w:eastAsia="Times New Roman" w:hAnsi="Times New Roman" w:cs="Times New Roman"/>
          <w:sz w:val="24"/>
          <w:szCs w:val="24"/>
        </w:rPr>
      </w:pPr>
      <w:ins w:id="57" w:author="Unknown">
        <w:r w:rsidRPr="004C05A6">
          <w:rPr>
            <w:rFonts w:ascii="Times New Roman" w:eastAsia="Times New Roman" w:hAnsi="Times New Roman" w:cs="Times New Roman"/>
            <w:sz w:val="24"/>
            <w:szCs w:val="24"/>
          </w:rPr>
          <w:t xml:space="preserve">An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"http://www.cplusplus.com/initializer_list"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initializer_list</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object.</w:t>
        </w:r>
        <w:r w:rsidRPr="004C05A6">
          <w:rPr>
            <w:rFonts w:ascii="Times New Roman" w:eastAsia="Times New Roman" w:hAnsi="Times New Roman" w:cs="Times New Roman"/>
            <w:sz w:val="24"/>
            <w:szCs w:val="24"/>
          </w:rPr>
          <w:br/>
          <w:t xml:space="preserve">These objects are automatically constructed from </w:t>
        </w:r>
        <w:r w:rsidRPr="004C05A6">
          <w:rPr>
            <w:rFonts w:ascii="Times New Roman" w:eastAsia="Times New Roman" w:hAnsi="Times New Roman" w:cs="Times New Roman"/>
            <w:i/>
            <w:iCs/>
            <w:sz w:val="24"/>
            <w:szCs w:val="24"/>
          </w:rPr>
          <w:t>initializer list</w:t>
        </w:r>
        <w:r w:rsidRPr="004C05A6">
          <w:rPr>
            <w:rFonts w:ascii="Times New Roman" w:eastAsia="Times New Roman" w:hAnsi="Times New Roman" w:cs="Times New Roman"/>
            <w:sz w:val="24"/>
            <w:szCs w:val="24"/>
          </w:rPr>
          <w:t xml:space="preserve"> declarators.</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is the type of the elements in the container, defined in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as an alias of </w:t>
        </w:r>
        <w:r w:rsidRPr="004C05A6">
          <w:rPr>
            <w:rFonts w:ascii="Courier New" w:eastAsia="Times New Roman" w:hAnsi="Courier New" w:cs="Courier New"/>
            <w:sz w:val="20"/>
          </w:rPr>
          <w:fldChar w:fldCharType="begin"/>
        </w:r>
        <w:r w:rsidRPr="004C05A6">
          <w:rPr>
            <w:rFonts w:ascii="Courier New" w:eastAsia="Times New Roman" w:hAnsi="Courier New" w:cs="Courier New"/>
            <w:sz w:val="20"/>
          </w:rPr>
          <w:instrText xml:space="preserve"> HYPERLINK "http://www.cplusplus.com/pair" </w:instrText>
        </w:r>
        <w:r w:rsidRPr="004C05A6">
          <w:rPr>
            <w:rFonts w:ascii="Courier New" w:eastAsia="Times New Roman" w:hAnsi="Courier New" w:cs="Courier New"/>
            <w:sz w:val="20"/>
          </w:rPr>
          <w:fldChar w:fldCharType="separate"/>
        </w:r>
        <w:r w:rsidRPr="004C05A6">
          <w:rPr>
            <w:rFonts w:ascii="Courier New" w:eastAsia="Times New Roman" w:hAnsi="Courier New" w:cs="Courier New"/>
            <w:color w:val="0000FF"/>
            <w:sz w:val="20"/>
            <w:szCs w:val="20"/>
            <w:u w:val="single"/>
          </w:rPr>
          <w:t>pair</w:t>
        </w:r>
        <w:r w:rsidRPr="004C05A6">
          <w:rPr>
            <w:rFonts w:ascii="Courier New" w:eastAsia="Times New Roman" w:hAnsi="Courier New" w:cs="Courier New"/>
            <w:sz w:val="20"/>
          </w:rPr>
          <w:fldChar w:fldCharType="end"/>
        </w:r>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 xml:space="preserve"> (see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\l "types"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 types</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w:t>
        </w:r>
      </w:ins>
    </w:p>
    <w:p w:rsidR="004C05A6" w:rsidRPr="004C05A6" w:rsidRDefault="004C05A6" w:rsidP="004C05A6">
      <w:pPr>
        <w:spacing w:after="0" w:line="240" w:lineRule="auto"/>
        <w:rPr>
          <w:ins w:id="58" w:author="Unknown"/>
          <w:rFonts w:ascii="Times New Roman" w:eastAsia="Times New Roman" w:hAnsi="Times New Roman" w:cs="Times New Roman"/>
          <w:sz w:val="24"/>
          <w:szCs w:val="24"/>
        </w:rPr>
      </w:pPr>
      <w:ins w:id="59" w:author="Unknown">
        <w:r w:rsidRPr="004C05A6">
          <w:rPr>
            <w:rFonts w:ascii="Times New Roman" w:eastAsia="Times New Roman" w:hAnsi="Times New Roman" w:cs="Times New Roman"/>
            <w:sz w:val="24"/>
            <w:szCs w:val="24"/>
          </w:rPr>
          <w:br/>
        </w:r>
      </w:ins>
    </w:p>
    <w:p w:rsidR="004C05A6" w:rsidRPr="004C05A6" w:rsidRDefault="004C05A6" w:rsidP="004C05A6">
      <w:pPr>
        <w:spacing w:before="100" w:beforeAutospacing="1" w:after="100" w:afterAutospacing="1" w:line="240" w:lineRule="auto"/>
        <w:outlineLvl w:val="2"/>
        <w:rPr>
          <w:ins w:id="60" w:author="Unknown"/>
          <w:rFonts w:ascii="Times New Roman" w:eastAsia="Times New Roman" w:hAnsi="Times New Roman" w:cs="Times New Roman"/>
          <w:b/>
          <w:bCs/>
          <w:sz w:val="27"/>
          <w:szCs w:val="27"/>
        </w:rPr>
      </w:pPr>
      <w:ins w:id="61" w:author="Unknown">
        <w:r w:rsidRPr="004C05A6">
          <w:rPr>
            <w:rFonts w:ascii="Times New Roman" w:eastAsia="Times New Roman" w:hAnsi="Times New Roman" w:cs="Times New Roman"/>
            <w:b/>
            <w:bCs/>
            <w:sz w:val="27"/>
            <w:szCs w:val="27"/>
          </w:rPr>
          <w:t>Example</w:t>
        </w:r>
      </w:ins>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r w:rsidRPr="004C05A6">
              <w:rPr>
                <w:rFonts w:ascii="Courier New" w:eastAsia="Times New Roman" w:hAnsi="Courier New" w:cs="Courier New"/>
                <w:sz w:val="20"/>
                <w:szCs w:val="20"/>
              </w:rPr>
              <w:br/>
            </w:r>
            <w:r w:rsidRPr="004C05A6">
              <w:rPr>
                <w:rFonts w:ascii="Courier New" w:eastAsia="Times New Roman" w:hAnsi="Courier New" w:cs="Courier New"/>
                <w:sz w:val="20"/>
              </w:rPr>
              <w:t>27</w:t>
            </w:r>
            <w:r w:rsidRPr="004C05A6">
              <w:rPr>
                <w:rFonts w:ascii="Courier New" w:eastAsia="Times New Roman" w:hAnsi="Courier New" w:cs="Courier New"/>
                <w:sz w:val="20"/>
                <w:szCs w:val="20"/>
              </w:rPr>
              <w:br/>
            </w:r>
            <w:r w:rsidRPr="004C05A6">
              <w:rPr>
                <w:rFonts w:ascii="Courier New" w:eastAsia="Times New Roman" w:hAnsi="Courier New" w:cs="Courier New"/>
                <w:sz w:val="20"/>
              </w:rPr>
              <w:t>28</w:t>
            </w:r>
            <w:r w:rsidRPr="004C05A6">
              <w:rPr>
                <w:rFonts w:ascii="Courier New" w:eastAsia="Times New Roman" w:hAnsi="Courier New" w:cs="Courier New"/>
                <w:sz w:val="20"/>
                <w:szCs w:val="20"/>
              </w:rPr>
              <w:br/>
            </w:r>
            <w:r w:rsidRPr="004C05A6">
              <w:rPr>
                <w:rFonts w:ascii="Courier New" w:eastAsia="Times New Roman" w:hAnsi="Courier New" w:cs="Courier New"/>
                <w:sz w:val="20"/>
              </w:rPr>
              <w:t>29</w:t>
            </w:r>
            <w:r w:rsidRPr="004C05A6">
              <w:rPr>
                <w:rFonts w:ascii="Courier New" w:eastAsia="Times New Roman" w:hAnsi="Courier New" w:cs="Courier New"/>
                <w:sz w:val="20"/>
                <w:szCs w:val="20"/>
              </w:rPr>
              <w:br/>
            </w:r>
            <w:r w:rsidRPr="004C05A6">
              <w:rPr>
                <w:rFonts w:ascii="Courier New" w:eastAsia="Times New Roman" w:hAnsi="Courier New" w:cs="Courier New"/>
                <w:sz w:val="20"/>
              </w:rPr>
              <w:t>30</w:t>
            </w:r>
            <w:r w:rsidRPr="004C05A6">
              <w:rPr>
                <w:rFonts w:ascii="Courier New" w:eastAsia="Times New Roman" w:hAnsi="Courier New" w:cs="Courier New"/>
                <w:sz w:val="20"/>
                <w:szCs w:val="20"/>
              </w:rPr>
              <w:br/>
            </w:r>
            <w:r w:rsidRPr="004C05A6">
              <w:rPr>
                <w:rFonts w:ascii="Courier New" w:eastAsia="Times New Roman" w:hAnsi="Courier New" w:cs="Courier New"/>
                <w:sz w:val="20"/>
              </w:rPr>
              <w:t>31</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constructing maps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 xml:space="preserve"> fncomp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 lhs,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 rhs)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lhs&lt;rhs;}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struct</w:t>
            </w:r>
            <w:r w:rsidRPr="004C05A6">
              <w:rPr>
                <w:rFonts w:ascii="Courier New" w:eastAsia="Times New Roman" w:hAnsi="Courier New" w:cs="Courier New"/>
                <w:sz w:val="20"/>
              </w:rPr>
              <w:t xml:space="preserve"> classcomp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operator</w:t>
            </w:r>
            <w:r w:rsidRPr="004C05A6">
              <w:rPr>
                <w:rFonts w:ascii="Courier New" w:eastAsia="Times New Roman" w:hAnsi="Courier New" w:cs="Courier New"/>
                <w:sz w:val="20"/>
              </w:rPr>
              <w:t>() (</w:t>
            </w:r>
            <w:r w:rsidRPr="004C05A6">
              <w:rPr>
                <w:rFonts w:ascii="Courier New" w:eastAsia="Times New Roman" w:hAnsi="Courier New" w:cs="Courier New"/>
                <w:i/>
                <w:iCs/>
                <w:sz w:val="20"/>
                <w:szCs w:val="20"/>
              </w:rPr>
              <w:t>const</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&amp; lhs, </w:t>
            </w:r>
            <w:r w:rsidRPr="004C05A6">
              <w:rPr>
                <w:rFonts w:ascii="Courier New" w:eastAsia="Times New Roman" w:hAnsi="Courier New" w:cs="Courier New"/>
                <w:i/>
                <w:iCs/>
                <w:sz w:val="20"/>
                <w:szCs w:val="20"/>
              </w:rPr>
              <w:t>const</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&amp; rhs) </w:t>
            </w:r>
            <w:r w:rsidRPr="004C05A6">
              <w:rPr>
                <w:rFonts w:ascii="Courier New" w:eastAsia="Times New Roman" w:hAnsi="Courier New" w:cs="Courier New"/>
                <w:i/>
                <w:iCs/>
                <w:sz w:val="20"/>
                <w:szCs w:val="20"/>
              </w:rPr>
              <w:t>const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lhs&lt;rhs;}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first;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first['a']=10;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first['b']=30;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first['c']=50;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first['d']=70;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second (first.begin(),first.end());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third (second);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,classcomp&gt; fourth;                 </w:t>
            </w:r>
            <w:r w:rsidRPr="004C05A6">
              <w:rPr>
                <w:rFonts w:ascii="Courier New" w:eastAsia="Times New Roman" w:hAnsi="Courier New" w:cs="Courier New"/>
                <w:i/>
                <w:iCs/>
                <w:sz w:val="20"/>
                <w:szCs w:val="20"/>
              </w:rPr>
              <w:t>// class as Compare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(*fn_pt)(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 fncomp;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)&gt; fifth (fn_pt); </w:t>
            </w:r>
            <w:r w:rsidRPr="004C05A6">
              <w:rPr>
                <w:rFonts w:ascii="Courier New" w:eastAsia="Times New Roman" w:hAnsi="Courier New" w:cs="Courier New"/>
                <w:i/>
                <w:iCs/>
                <w:sz w:val="20"/>
                <w:szCs w:val="20"/>
              </w:rPr>
              <w:t>// function pointer as Compare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lastRenderedPageBreak/>
              <w:t>}</w:t>
            </w:r>
          </w:p>
        </w:tc>
      </w:tr>
    </w:tbl>
    <w:p w:rsidR="004C05A6" w:rsidRPr="004C05A6" w:rsidRDefault="004C05A6" w:rsidP="004C05A6">
      <w:pPr>
        <w:spacing w:after="0" w:line="240" w:lineRule="auto"/>
        <w:rPr>
          <w:ins w:id="62" w:author="Unknown"/>
          <w:rFonts w:ascii="Times New Roman" w:eastAsia="Times New Roman" w:hAnsi="Times New Roman" w:cs="Times New Roman"/>
          <w:sz w:val="24"/>
          <w:szCs w:val="24"/>
        </w:rPr>
      </w:pPr>
      <w:ins w:id="63" w:author="Unknown">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 xml:space="preserve">The code does not produce any output, but demonstrates some ways in which a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"http://www.cplusplus.com/map"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map</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container can be constructed.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ins>
    </w:p>
    <w:p w:rsidR="004C05A6" w:rsidRPr="004C05A6" w:rsidRDefault="004C05A6" w:rsidP="004C05A6">
      <w:pPr>
        <w:spacing w:before="100" w:beforeAutospacing="1" w:after="100" w:afterAutospacing="1" w:line="240" w:lineRule="auto"/>
        <w:outlineLvl w:val="2"/>
        <w:rPr>
          <w:ins w:id="64" w:author="Unknown"/>
          <w:rFonts w:ascii="Times New Roman" w:eastAsia="Times New Roman" w:hAnsi="Times New Roman" w:cs="Times New Roman"/>
          <w:b/>
          <w:bCs/>
          <w:sz w:val="27"/>
          <w:szCs w:val="27"/>
        </w:rPr>
      </w:pPr>
      <w:ins w:id="65" w:author="Unknown">
        <w:r w:rsidRPr="004C05A6">
          <w:rPr>
            <w:rFonts w:ascii="Times New Roman" w:eastAsia="Times New Roman" w:hAnsi="Times New Roman" w:cs="Times New Roman"/>
            <w:b/>
            <w:bCs/>
            <w:sz w:val="27"/>
            <w:szCs w:val="27"/>
          </w:rPr>
          <w:t>Complexity</w:t>
        </w:r>
      </w:ins>
    </w:p>
    <w:p w:rsidR="004C05A6" w:rsidRPr="004C05A6" w:rsidRDefault="004C05A6" w:rsidP="004C05A6">
      <w:pPr>
        <w:spacing w:after="0" w:line="240" w:lineRule="auto"/>
        <w:rPr>
          <w:ins w:id="66" w:author="Unknown"/>
          <w:rFonts w:ascii="Times New Roman" w:eastAsia="Times New Roman" w:hAnsi="Times New Roman" w:cs="Times New Roman"/>
          <w:sz w:val="24"/>
          <w:szCs w:val="24"/>
        </w:rPr>
      </w:pPr>
      <w:ins w:id="67" w:author="Unknown">
        <w:r w:rsidRPr="004C05A6">
          <w:rPr>
            <w:rFonts w:ascii="Times New Roman" w:eastAsia="Times New Roman" w:hAnsi="Times New Roman" w:cs="Times New Roman"/>
            <w:sz w:val="24"/>
            <w:szCs w:val="24"/>
          </w:rPr>
          <w:t xml:space="preserve">Constant for the </w:t>
        </w:r>
        <w:r w:rsidRPr="004C05A6">
          <w:rPr>
            <w:rFonts w:ascii="Times New Roman" w:eastAsia="Times New Roman" w:hAnsi="Times New Roman" w:cs="Times New Roman"/>
            <w:i/>
            <w:iCs/>
            <w:sz w:val="24"/>
            <w:szCs w:val="24"/>
          </w:rPr>
          <w:t>empty constructors (1)</w:t>
        </w:r>
        <w:r w:rsidRPr="004C05A6">
          <w:rPr>
            <w:rFonts w:ascii="Times New Roman" w:eastAsia="Times New Roman" w:hAnsi="Times New Roman" w:cs="Times New Roman"/>
            <w:sz w:val="24"/>
            <w:szCs w:val="24"/>
          </w:rPr>
          <w:t xml:space="preserve">, and for the </w:t>
        </w:r>
        <w:r w:rsidRPr="004C05A6">
          <w:rPr>
            <w:rFonts w:ascii="Times New Roman" w:eastAsia="Times New Roman" w:hAnsi="Times New Roman" w:cs="Times New Roman"/>
            <w:i/>
            <w:iCs/>
            <w:sz w:val="24"/>
            <w:szCs w:val="24"/>
          </w:rPr>
          <w:t>move constructors (4)</w:t>
        </w:r>
        <w:r w:rsidRPr="004C05A6">
          <w:rPr>
            <w:rFonts w:ascii="Times New Roman" w:eastAsia="Times New Roman" w:hAnsi="Times New Roman" w:cs="Times New Roman"/>
            <w:sz w:val="24"/>
            <w:szCs w:val="24"/>
          </w:rPr>
          <w:t xml:space="preserve"> (unless </w:t>
        </w:r>
        <w:r w:rsidRPr="004C05A6">
          <w:rPr>
            <w:rFonts w:ascii="Times New Roman" w:eastAsia="Times New Roman" w:hAnsi="Times New Roman" w:cs="Times New Roman"/>
            <w:i/>
            <w:iCs/>
            <w:sz w:val="24"/>
            <w:szCs w:val="24"/>
          </w:rPr>
          <w:t>alloc</w:t>
        </w:r>
        <w:r w:rsidRPr="004C05A6">
          <w:rPr>
            <w:rFonts w:ascii="Times New Roman" w:eastAsia="Times New Roman" w:hAnsi="Times New Roman" w:cs="Times New Roman"/>
            <w:sz w:val="24"/>
            <w:szCs w:val="24"/>
          </w:rPr>
          <w:t xml:space="preserve"> is different from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's allocator).</w:t>
        </w:r>
        <w:r w:rsidRPr="004C05A6">
          <w:rPr>
            <w:rFonts w:ascii="Times New Roman" w:eastAsia="Times New Roman" w:hAnsi="Times New Roman" w:cs="Times New Roman"/>
            <w:sz w:val="24"/>
            <w:szCs w:val="24"/>
          </w:rPr>
          <w:br/>
          <w:t>For all other cases, linear in the distance between the iterators (copy constructions) if the elements are already sorted according to the same criterion. For unsorted sequences, linearithmic (</w:t>
        </w:r>
        <w:r w:rsidRPr="004C05A6">
          <w:rPr>
            <w:rFonts w:ascii="Courier New" w:eastAsia="Times New Roman" w:hAnsi="Courier New" w:cs="Courier New"/>
            <w:sz w:val="20"/>
          </w:rPr>
          <w:t>N*logN</w:t>
        </w:r>
        <w:r w:rsidRPr="004C05A6">
          <w:rPr>
            <w:rFonts w:ascii="Times New Roman" w:eastAsia="Times New Roman" w:hAnsi="Times New Roman" w:cs="Times New Roman"/>
            <w:sz w:val="24"/>
            <w:szCs w:val="24"/>
          </w:rPr>
          <w:t>) in that distance (sorting,copy constructions).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ins>
    </w:p>
    <w:p w:rsidR="004C05A6" w:rsidRPr="004C05A6" w:rsidRDefault="004C05A6" w:rsidP="004C05A6">
      <w:pPr>
        <w:spacing w:before="100" w:beforeAutospacing="1" w:after="100" w:afterAutospacing="1" w:line="240" w:lineRule="auto"/>
        <w:outlineLvl w:val="2"/>
        <w:rPr>
          <w:ins w:id="68" w:author="Unknown"/>
          <w:rFonts w:ascii="Times New Roman" w:eastAsia="Times New Roman" w:hAnsi="Times New Roman" w:cs="Times New Roman"/>
          <w:b/>
          <w:bCs/>
          <w:sz w:val="27"/>
          <w:szCs w:val="27"/>
        </w:rPr>
      </w:pPr>
      <w:ins w:id="69" w:author="Unknown">
        <w:r w:rsidRPr="004C05A6">
          <w:rPr>
            <w:rFonts w:ascii="Times New Roman" w:eastAsia="Times New Roman" w:hAnsi="Times New Roman" w:cs="Times New Roman"/>
            <w:b/>
            <w:bCs/>
            <w:sz w:val="27"/>
            <w:szCs w:val="27"/>
          </w:rPr>
          <w:t>Iterator validity</w:t>
        </w:r>
      </w:ins>
    </w:p>
    <w:p w:rsidR="004C05A6" w:rsidRPr="004C05A6" w:rsidRDefault="004C05A6" w:rsidP="004C05A6">
      <w:pPr>
        <w:spacing w:after="0" w:line="240" w:lineRule="auto"/>
        <w:rPr>
          <w:ins w:id="70" w:author="Unknown"/>
          <w:rFonts w:ascii="Times New Roman" w:eastAsia="Times New Roman" w:hAnsi="Times New Roman" w:cs="Times New Roman"/>
          <w:sz w:val="24"/>
          <w:szCs w:val="24"/>
        </w:rPr>
      </w:pPr>
      <w:ins w:id="71" w:author="Unknown">
        <w:r w:rsidRPr="004C05A6">
          <w:rPr>
            <w:rFonts w:ascii="Times New Roman" w:eastAsia="Times New Roman" w:hAnsi="Times New Roman" w:cs="Times New Roman"/>
            <w:sz w:val="24"/>
            <w:szCs w:val="24"/>
          </w:rPr>
          <w:t xml:space="preserve">The </w:t>
        </w:r>
        <w:r w:rsidRPr="004C05A6">
          <w:rPr>
            <w:rFonts w:ascii="Times New Roman" w:eastAsia="Times New Roman" w:hAnsi="Times New Roman" w:cs="Times New Roman"/>
            <w:i/>
            <w:iCs/>
            <w:sz w:val="24"/>
            <w:szCs w:val="24"/>
          </w:rPr>
          <w:t>move constructors</w:t>
        </w:r>
        <w:r w:rsidRPr="004C05A6">
          <w:rPr>
            <w:rFonts w:ascii="Times New Roman" w:eastAsia="Times New Roman" w:hAnsi="Times New Roman" w:cs="Times New Roman"/>
            <w:sz w:val="24"/>
            <w:szCs w:val="24"/>
          </w:rPr>
          <w:t xml:space="preserve"> (4), invalidate all iterators, pointers and references related to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if the elements are moved.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ins>
    </w:p>
    <w:p w:rsidR="004C05A6" w:rsidRPr="004C05A6" w:rsidRDefault="004C05A6" w:rsidP="004C05A6">
      <w:pPr>
        <w:spacing w:before="100" w:beforeAutospacing="1" w:after="100" w:afterAutospacing="1" w:line="240" w:lineRule="auto"/>
        <w:outlineLvl w:val="2"/>
        <w:rPr>
          <w:ins w:id="72" w:author="Unknown"/>
          <w:rFonts w:ascii="Times New Roman" w:eastAsia="Times New Roman" w:hAnsi="Times New Roman" w:cs="Times New Roman"/>
          <w:b/>
          <w:bCs/>
          <w:sz w:val="27"/>
          <w:szCs w:val="27"/>
        </w:rPr>
      </w:pPr>
      <w:ins w:id="73" w:author="Unknown">
        <w:r w:rsidRPr="004C05A6">
          <w:rPr>
            <w:rFonts w:ascii="Times New Roman" w:eastAsia="Times New Roman" w:hAnsi="Times New Roman" w:cs="Times New Roman"/>
            <w:b/>
            <w:bCs/>
            <w:sz w:val="27"/>
            <w:szCs w:val="27"/>
          </w:rPr>
          <w:t>Data races</w:t>
        </w:r>
      </w:ins>
    </w:p>
    <w:p w:rsidR="004C05A6" w:rsidRPr="004C05A6" w:rsidRDefault="004C05A6" w:rsidP="004C05A6">
      <w:pPr>
        <w:spacing w:after="0" w:line="240" w:lineRule="auto"/>
        <w:rPr>
          <w:ins w:id="74" w:author="Unknown"/>
          <w:rFonts w:ascii="Times New Roman" w:eastAsia="Times New Roman" w:hAnsi="Times New Roman" w:cs="Times New Roman"/>
          <w:sz w:val="24"/>
          <w:szCs w:val="24"/>
        </w:rPr>
      </w:pPr>
      <w:ins w:id="75" w:author="Unknown">
        <w:r w:rsidRPr="004C05A6">
          <w:rPr>
            <w:rFonts w:ascii="Times New Roman" w:eastAsia="Times New Roman" w:hAnsi="Times New Roman" w:cs="Times New Roman"/>
            <w:sz w:val="24"/>
            <w:szCs w:val="24"/>
          </w:rPr>
          <w:t>All copied elements are accessed.</w:t>
        </w:r>
        <w:r w:rsidRPr="004C05A6">
          <w:rPr>
            <w:rFonts w:ascii="Times New Roman" w:eastAsia="Times New Roman" w:hAnsi="Times New Roman" w:cs="Times New Roman"/>
            <w:sz w:val="24"/>
            <w:szCs w:val="24"/>
          </w:rPr>
          <w:br/>
          <w:t xml:space="preserve">The </w:t>
        </w:r>
        <w:r w:rsidRPr="004C05A6">
          <w:rPr>
            <w:rFonts w:ascii="Times New Roman" w:eastAsia="Times New Roman" w:hAnsi="Times New Roman" w:cs="Times New Roman"/>
            <w:i/>
            <w:iCs/>
            <w:sz w:val="24"/>
            <w:szCs w:val="24"/>
          </w:rPr>
          <w:t>move constructors (4)</w:t>
        </w:r>
        <w:r w:rsidRPr="004C05A6">
          <w:rPr>
            <w:rFonts w:ascii="Times New Roman" w:eastAsia="Times New Roman" w:hAnsi="Times New Roman" w:cs="Times New Roman"/>
            <w:sz w:val="24"/>
            <w:szCs w:val="24"/>
          </w:rPr>
          <w:t xml:space="preserve"> modify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ins>
    </w:p>
    <w:p w:rsidR="004C05A6" w:rsidRPr="004C05A6" w:rsidRDefault="004C05A6" w:rsidP="004C05A6">
      <w:pPr>
        <w:spacing w:before="100" w:beforeAutospacing="1" w:after="100" w:afterAutospacing="1" w:line="240" w:lineRule="auto"/>
        <w:outlineLvl w:val="2"/>
        <w:rPr>
          <w:ins w:id="76" w:author="Unknown"/>
          <w:rFonts w:ascii="Times New Roman" w:eastAsia="Times New Roman" w:hAnsi="Times New Roman" w:cs="Times New Roman"/>
          <w:b/>
          <w:bCs/>
          <w:sz w:val="27"/>
          <w:szCs w:val="27"/>
        </w:rPr>
      </w:pPr>
      <w:ins w:id="77" w:author="Unknown">
        <w:r w:rsidRPr="004C05A6">
          <w:rPr>
            <w:rFonts w:ascii="Times New Roman" w:eastAsia="Times New Roman" w:hAnsi="Times New Roman" w:cs="Times New Roman"/>
            <w:b/>
            <w:bCs/>
            <w:sz w:val="27"/>
            <w:szCs w:val="27"/>
          </w:rPr>
          <w:t>Exception safety</w:t>
        </w:r>
      </w:ins>
    </w:p>
    <w:p w:rsidR="004C05A6" w:rsidRPr="004C05A6" w:rsidRDefault="004C05A6" w:rsidP="004C05A6">
      <w:pPr>
        <w:spacing w:after="0" w:line="240" w:lineRule="auto"/>
        <w:rPr>
          <w:ins w:id="78" w:author="Unknown"/>
          <w:rFonts w:ascii="Times New Roman" w:eastAsia="Times New Roman" w:hAnsi="Times New Roman" w:cs="Times New Roman"/>
          <w:sz w:val="24"/>
          <w:szCs w:val="24"/>
        </w:rPr>
      </w:pPr>
      <w:ins w:id="79" w:author="Unknown">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no effects in case an exception is thrown.</w:t>
        </w:r>
        <w:r w:rsidRPr="004C05A6">
          <w:rPr>
            <w:rFonts w:ascii="Times New Roman" w:eastAsia="Times New Roman" w:hAnsi="Times New Roman" w:cs="Times New Roman"/>
            <w:sz w:val="24"/>
            <w:szCs w:val="24"/>
          </w:rPr>
          <w:br/>
          <w:t xml:space="preserve">If </w:t>
        </w:r>
        <w:r w:rsidRPr="004C05A6">
          <w:rPr>
            <w:rFonts w:ascii="Times New Roman" w:eastAsia="Times New Roman" w:hAnsi="Times New Roman" w:cs="Times New Roman"/>
            <w:sz w:val="24"/>
            <w:szCs w:val="24"/>
          </w:rPr>
          <w:fldChar w:fldCharType="begin"/>
        </w:r>
        <w:r w:rsidRPr="004C05A6">
          <w:rPr>
            <w:rFonts w:ascii="Times New Roman" w:eastAsia="Times New Roman" w:hAnsi="Times New Roman" w:cs="Times New Roman"/>
            <w:sz w:val="24"/>
            <w:szCs w:val="24"/>
          </w:rPr>
          <w:instrText xml:space="preserve"> HYPERLINK "http://www.cplusplus.com/allocator_traits::construct" </w:instrText>
        </w:r>
        <w:r w:rsidRPr="004C05A6">
          <w:rPr>
            <w:rFonts w:ascii="Times New Roman" w:eastAsia="Times New Roman" w:hAnsi="Times New Roman" w:cs="Times New Roman"/>
            <w:sz w:val="24"/>
            <w:szCs w:val="24"/>
          </w:rPr>
          <w:fldChar w:fldCharType="separate"/>
        </w:r>
        <w:r w:rsidRPr="004C05A6">
          <w:rPr>
            <w:rFonts w:ascii="Times New Roman" w:eastAsia="Times New Roman" w:hAnsi="Times New Roman" w:cs="Times New Roman"/>
            <w:color w:val="0000FF"/>
            <w:sz w:val="24"/>
            <w:szCs w:val="24"/>
            <w:u w:val="single"/>
          </w:rPr>
          <w:t>allocator_traits::construct</w:t>
        </w:r>
        <w:r w:rsidRPr="004C05A6">
          <w:rPr>
            <w:rFonts w:ascii="Times New Roman" w:eastAsia="Times New Roman" w:hAnsi="Times New Roman" w:cs="Times New Roman"/>
            <w:sz w:val="24"/>
            <w:szCs w:val="24"/>
          </w:rPr>
          <w:fldChar w:fldCharType="end"/>
        </w:r>
        <w:r w:rsidRPr="004C05A6">
          <w:rPr>
            <w:rFonts w:ascii="Times New Roman" w:eastAsia="Times New Roman" w:hAnsi="Times New Roman" w:cs="Times New Roman"/>
            <w:sz w:val="24"/>
            <w:szCs w:val="24"/>
          </w:rPr>
          <w:t xml:space="preserve"> is not supported with the appropriate arguments for the element constructions, or if the range specified by </w:t>
        </w:r>
        <w:r w:rsidRPr="004C05A6">
          <w:rPr>
            <w:rFonts w:ascii="Courier New" w:eastAsia="Times New Roman" w:hAnsi="Courier New" w:cs="Courier New"/>
            <w:sz w:val="20"/>
          </w:rPr>
          <w:t>[first,last)</w:t>
        </w:r>
        <w:r w:rsidRPr="004C05A6">
          <w:rPr>
            <w:rFonts w:ascii="Times New Roman" w:eastAsia="Times New Roman" w:hAnsi="Times New Roman" w:cs="Times New Roman"/>
            <w:sz w:val="24"/>
            <w:szCs w:val="24"/>
          </w:rPr>
          <w:t xml:space="preserve"> is not valid,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ins>
    </w:p>
    <w:p w:rsidR="004C05A6" w:rsidRDefault="004C05A6"/>
    <w:p w:rsidR="004C05A6" w:rsidRDefault="004C05A6"/>
    <w:p w:rsidR="004C05A6" w:rsidRDefault="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lastRenderedPageBreak/>
        <w:t>std::</w:t>
      </w:r>
      <w:hyperlink r:id="rId62"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~map();</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Map destructor</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Destroys the container object.</w:t>
      </w:r>
    </w:p>
    <w:p w:rsidR="004C05A6" w:rsidRPr="004C05A6" w:rsidRDefault="004C05A6" w:rsidP="004C05A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3"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4"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This destroys all container elements, and deallocates all the storage capacity allocated by the </w:t>
      </w:r>
      <w:hyperlink r:id="rId6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using its </w:t>
      </w:r>
      <w:hyperlink r:id="rId66" w:history="1">
        <w:r w:rsidRPr="004C05A6">
          <w:rPr>
            <w:rFonts w:ascii="Times New Roman" w:eastAsia="Times New Roman" w:hAnsi="Times New Roman" w:cs="Times New Roman"/>
            <w:color w:val="0000FF"/>
            <w:sz w:val="24"/>
            <w:szCs w:val="24"/>
            <w:u w:val="single"/>
          </w:rPr>
          <w:t>allocator</w:t>
        </w:r>
      </w:hyperlink>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Linear in </w:t>
      </w:r>
      <w:hyperlink r:id="rId67" w:history="1">
        <w:r w:rsidRPr="004C05A6">
          <w:rPr>
            <w:rFonts w:ascii="Times New Roman" w:eastAsia="Times New Roman" w:hAnsi="Times New Roman" w:cs="Times New Roman"/>
            <w:color w:val="0000FF"/>
            <w:sz w:val="24"/>
            <w:szCs w:val="24"/>
            <w:u w:val="single"/>
          </w:rPr>
          <w:t>map::size</w:t>
        </w:r>
      </w:hyperlink>
      <w:r w:rsidRPr="004C05A6">
        <w:rPr>
          <w:rFonts w:ascii="Times New Roman" w:eastAsia="Times New Roman" w:hAnsi="Times New Roman" w:cs="Times New Roman"/>
          <w:sz w:val="24"/>
          <w:szCs w:val="24"/>
        </w:rPr>
        <w:t xml:space="preserve"> (destructors).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 iterators, pointers and references are invalidated.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and all its elements are modified.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never throws exceptions.</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lastRenderedPageBreak/>
        <w:t>std::</w:t>
      </w:r>
      <w:hyperlink r:id="rId68"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::operator=</w:t>
      </w:r>
    </w:p>
    <w:p w:rsidR="004C05A6" w:rsidRPr="004C05A6" w:rsidRDefault="004C05A6" w:rsidP="004C05A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9"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0"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5"/>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895"/>
        <w:gridCol w:w="3796"/>
      </w:tblGrid>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copy (1)</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map&amp; operator= (const map&amp; x);</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Copy container content</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Assigns new contents to the container, replacing its current content.</w:t>
      </w:r>
    </w:p>
    <w:p w:rsidR="004C05A6" w:rsidRPr="004C05A6" w:rsidRDefault="004C05A6" w:rsidP="004C05A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1"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2"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Copies all the elements from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into the container, changing its </w:t>
      </w:r>
      <w:hyperlink r:id="rId73"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accordingly.</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container preserves its </w:t>
      </w:r>
      <w:hyperlink r:id="rId74" w:history="1">
        <w:r w:rsidRPr="004C05A6">
          <w:rPr>
            <w:rFonts w:ascii="Times New Roman" w:eastAsia="Times New Roman" w:hAnsi="Times New Roman" w:cs="Times New Roman"/>
            <w:color w:val="0000FF"/>
            <w:sz w:val="24"/>
            <w:szCs w:val="24"/>
            <w:u w:val="single"/>
          </w:rPr>
          <w:t>current allocator</w:t>
        </w:r>
      </w:hyperlink>
      <w:r w:rsidRPr="004C05A6">
        <w:rPr>
          <w:rFonts w:ascii="Times New Roman" w:eastAsia="Times New Roman" w:hAnsi="Times New Roman" w:cs="Times New Roman"/>
          <w:sz w:val="24"/>
          <w:szCs w:val="24"/>
        </w:rPr>
        <w:t>, which is used to allocate additional storage if needed.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t>The elements stored in the container before the call are either assigned to or destroyed.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x</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hyperlink r:id="rId7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of the same type (i.e., with the same template parameters,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T</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Alloc</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il</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w:t>
      </w:r>
      <w:hyperlink r:id="rId76" w:history="1">
        <w:r w:rsidRPr="004C05A6">
          <w:rPr>
            <w:rFonts w:ascii="Times New Roman" w:eastAsia="Times New Roman" w:hAnsi="Times New Roman" w:cs="Times New Roman"/>
            <w:color w:val="0000FF"/>
            <w:sz w:val="24"/>
            <w:szCs w:val="24"/>
            <w:u w:val="single"/>
          </w:rPr>
          <w:t>initializer_list</w:t>
        </w:r>
      </w:hyperlink>
      <w:r w:rsidRPr="004C05A6">
        <w:rPr>
          <w:rFonts w:ascii="Times New Roman" w:eastAsia="Times New Roman" w:hAnsi="Times New Roman" w:cs="Times New Roman"/>
          <w:sz w:val="24"/>
          <w:szCs w:val="24"/>
        </w:rPr>
        <w:t xml:space="preserve"> object. The compiler will automatically construct such objects from </w:t>
      </w:r>
      <w:r w:rsidRPr="004C05A6">
        <w:rPr>
          <w:rFonts w:ascii="Times New Roman" w:eastAsia="Times New Roman" w:hAnsi="Times New Roman" w:cs="Times New Roman"/>
          <w:i/>
          <w:iCs/>
          <w:sz w:val="24"/>
          <w:szCs w:val="24"/>
        </w:rPr>
        <w:t>initializer list</w:t>
      </w:r>
      <w:r w:rsidRPr="004C05A6">
        <w:rPr>
          <w:rFonts w:ascii="Times New Roman" w:eastAsia="Times New Roman" w:hAnsi="Times New Roman" w:cs="Times New Roman"/>
          <w:sz w:val="24"/>
          <w:szCs w:val="24"/>
        </w:rPr>
        <w:t xml:space="preserve"> declarators.</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is the type of the elements in the container, defined in </w:t>
      </w:r>
      <w:hyperlink r:id="rId7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w:t>
      </w:r>
      <w:hyperlink r:id="rId78"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 xml:space="preserve"> (see </w:t>
      </w:r>
      <w:hyperlink r:id="rId79"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*this</w:t>
      </w:r>
      <w:r w:rsidRPr="004C05A6">
        <w:rPr>
          <w:rFonts w:ascii="Times New Roman" w:eastAsia="Times New Roman" w:hAnsi="Times New Roman" w:cs="Times New Roman"/>
          <w:sz w:val="24"/>
          <w:szCs w:val="24"/>
        </w:rPr>
        <w:t xml:space="preserve"> </w:t>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27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assignment operator with maps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first;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second;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first['x']=8;</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first['y']=16;</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first['z']=32;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second=first;                </w:t>
            </w:r>
            <w:r w:rsidRPr="004C05A6">
              <w:rPr>
                <w:rFonts w:ascii="Courier New" w:eastAsia="Times New Roman" w:hAnsi="Courier New" w:cs="Courier New"/>
                <w:i/>
                <w:iCs/>
                <w:sz w:val="20"/>
                <w:szCs w:val="20"/>
              </w:rPr>
              <w:t>// second now contains 3 ints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first=std::map&lt;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&gt;();  </w:t>
            </w:r>
            <w:r w:rsidRPr="004C05A6">
              <w:rPr>
                <w:rFonts w:ascii="Courier New" w:eastAsia="Times New Roman" w:hAnsi="Courier New" w:cs="Courier New"/>
                <w:i/>
                <w:iCs/>
                <w:sz w:val="20"/>
                <w:szCs w:val="20"/>
              </w:rPr>
              <w:t>// and first is now empty</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"Size of first: " &lt;&lt; first.size()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"Size of second: " &lt;&lt; second.size()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t>Output:</w:t>
      </w:r>
    </w:p>
    <w:tbl>
      <w:tblPr>
        <w:tblW w:w="0" w:type="auto"/>
        <w:tblCellSpacing w:w="15" w:type="dxa"/>
        <w:tblCellMar>
          <w:top w:w="15" w:type="dxa"/>
          <w:left w:w="15" w:type="dxa"/>
          <w:bottom w:w="15" w:type="dxa"/>
          <w:right w:w="15" w:type="dxa"/>
        </w:tblCellMar>
        <w:tblLook w:val="04A0"/>
      </w:tblPr>
      <w:tblGrid>
        <w:gridCol w:w="213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Size of first: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Size of second: 3</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For the </w:t>
      </w:r>
      <w:r w:rsidRPr="004C05A6">
        <w:rPr>
          <w:rFonts w:ascii="Times New Roman" w:eastAsia="Times New Roman" w:hAnsi="Times New Roman" w:cs="Times New Roman"/>
          <w:i/>
          <w:iCs/>
          <w:sz w:val="24"/>
          <w:szCs w:val="24"/>
        </w:rPr>
        <w:t>copy assignment (1)</w:t>
      </w:r>
      <w:r w:rsidRPr="004C05A6">
        <w:rPr>
          <w:rFonts w:ascii="Times New Roman" w:eastAsia="Times New Roman" w:hAnsi="Times New Roman" w:cs="Times New Roman"/>
          <w:sz w:val="24"/>
          <w:szCs w:val="24"/>
        </w:rPr>
        <w:t>: Linear in sizes (destructions, copies).</w:t>
      </w:r>
      <w:r w:rsidRPr="004C05A6">
        <w:rPr>
          <w:rFonts w:ascii="Times New Roman" w:eastAsia="Times New Roman" w:hAnsi="Times New Roman" w:cs="Times New Roman"/>
          <w:sz w:val="24"/>
          <w:szCs w:val="24"/>
        </w:rPr>
        <w:br/>
        <w:t xml:space="preserve">For the </w:t>
      </w:r>
      <w:r w:rsidRPr="004C05A6">
        <w:rPr>
          <w:rFonts w:ascii="Times New Roman" w:eastAsia="Times New Roman" w:hAnsi="Times New Roman" w:cs="Times New Roman"/>
          <w:i/>
          <w:iCs/>
          <w:sz w:val="24"/>
          <w:szCs w:val="24"/>
        </w:rPr>
        <w:t>move assignment (2)</w:t>
      </w:r>
      <w:r w:rsidRPr="004C05A6">
        <w:rPr>
          <w:rFonts w:ascii="Times New Roman" w:eastAsia="Times New Roman" w:hAnsi="Times New Roman" w:cs="Times New Roman"/>
          <w:sz w:val="24"/>
          <w:szCs w:val="24"/>
        </w:rPr>
        <w:t xml:space="preserve">: Linear in current container </w:t>
      </w:r>
      <w:hyperlink r:id="rId80"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(destructions).* </w:t>
      </w:r>
      <w:r w:rsidRPr="004C05A6">
        <w:rPr>
          <w:rFonts w:ascii="Times New Roman" w:eastAsia="Times New Roman" w:hAnsi="Times New Roman" w:cs="Times New Roman"/>
          <w:sz w:val="24"/>
          <w:szCs w:val="24"/>
        </w:rPr>
        <w:br/>
        <w:t xml:space="preserve">For the </w:t>
      </w:r>
      <w:r w:rsidRPr="004C05A6">
        <w:rPr>
          <w:rFonts w:ascii="Times New Roman" w:eastAsia="Times New Roman" w:hAnsi="Times New Roman" w:cs="Times New Roman"/>
          <w:i/>
          <w:iCs/>
          <w:sz w:val="24"/>
          <w:szCs w:val="24"/>
        </w:rPr>
        <w:t>initializer list assignment (3)</w:t>
      </w:r>
      <w:r w:rsidRPr="004C05A6">
        <w:rPr>
          <w:rFonts w:ascii="Times New Roman" w:eastAsia="Times New Roman" w:hAnsi="Times New Roman" w:cs="Times New Roman"/>
          <w:sz w:val="24"/>
          <w:szCs w:val="24"/>
        </w:rPr>
        <w:t xml:space="preserve">: Up to logarithmic in sizes (destructions, move-assignments) -- linear if </w:t>
      </w:r>
      <w:r w:rsidRPr="004C05A6">
        <w:rPr>
          <w:rFonts w:ascii="Times New Roman" w:eastAsia="Times New Roman" w:hAnsi="Times New Roman" w:cs="Times New Roman"/>
          <w:i/>
          <w:iCs/>
          <w:sz w:val="24"/>
          <w:szCs w:val="24"/>
        </w:rPr>
        <w:t>il</w:t>
      </w:r>
      <w:r w:rsidRPr="004C05A6">
        <w:rPr>
          <w:rFonts w:ascii="Times New Roman" w:eastAsia="Times New Roman" w:hAnsi="Times New Roman" w:cs="Times New Roman"/>
          <w:sz w:val="24"/>
          <w:szCs w:val="24"/>
        </w:rPr>
        <w:t xml:space="preserve"> is already sorted.</w:t>
      </w:r>
      <w:r w:rsidRPr="004C05A6">
        <w:rPr>
          <w:rFonts w:ascii="Times New Roman" w:eastAsia="Times New Roman" w:hAnsi="Times New Roman" w:cs="Times New Roman"/>
          <w:sz w:val="24"/>
          <w:szCs w:val="24"/>
        </w:rPr>
        <w:br/>
        <w:t xml:space="preserve">* </w:t>
      </w:r>
      <w:r w:rsidRPr="004C05A6">
        <w:rPr>
          <w:rFonts w:ascii="Times New Roman" w:eastAsia="Times New Roman" w:hAnsi="Times New Roman" w:cs="Times New Roman"/>
          <w:sz w:val="20"/>
          <w:szCs w:val="20"/>
        </w:rPr>
        <w:t xml:space="preserve">Additional complexity for assignments if allocators do not </w:t>
      </w:r>
      <w:hyperlink r:id="rId81" w:anchor="types" w:history="1">
        <w:r w:rsidRPr="004C05A6">
          <w:rPr>
            <w:rFonts w:ascii="Times New Roman" w:eastAsia="Times New Roman" w:hAnsi="Times New Roman" w:cs="Times New Roman"/>
            <w:i/>
            <w:iCs/>
            <w:color w:val="0000FF"/>
            <w:sz w:val="20"/>
            <w:u w:val="single"/>
          </w:rPr>
          <w:t>propagate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 iterators, references and pointers related to this container are invalidated.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In the </w:t>
      </w:r>
      <w:r w:rsidRPr="004C05A6">
        <w:rPr>
          <w:rFonts w:ascii="Times New Roman" w:eastAsia="Times New Roman" w:hAnsi="Times New Roman" w:cs="Times New Roman"/>
          <w:i/>
          <w:iCs/>
          <w:sz w:val="24"/>
          <w:szCs w:val="24"/>
        </w:rPr>
        <w:t>move assignment</w:t>
      </w:r>
      <w:r w:rsidRPr="004C05A6">
        <w:rPr>
          <w:rFonts w:ascii="Times New Roman" w:eastAsia="Times New Roman" w:hAnsi="Times New Roman" w:cs="Times New Roman"/>
          <w:sz w:val="24"/>
          <w:szCs w:val="24"/>
        </w:rPr>
        <w:t xml:space="preserve">, iterators, pointers and references referring to elements in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are also invalidated.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 copied elements are accessed.</w:t>
      </w:r>
      <w:r w:rsidRPr="004C05A6">
        <w:rPr>
          <w:rFonts w:ascii="Times New Roman" w:eastAsia="Times New Roman" w:hAnsi="Times New Roman" w:cs="Times New Roman"/>
          <w:sz w:val="24"/>
          <w:szCs w:val="24"/>
        </w:rPr>
        <w:br/>
        <w:t xml:space="preserve">The </w:t>
      </w:r>
      <w:r w:rsidRPr="004C05A6">
        <w:rPr>
          <w:rFonts w:ascii="Times New Roman" w:eastAsia="Times New Roman" w:hAnsi="Times New Roman" w:cs="Times New Roman"/>
          <w:i/>
          <w:iCs/>
          <w:sz w:val="24"/>
          <w:szCs w:val="24"/>
        </w:rPr>
        <w:t>move assignment (2)</w:t>
      </w:r>
      <w:r w:rsidRPr="004C05A6">
        <w:rPr>
          <w:rFonts w:ascii="Times New Roman" w:eastAsia="Times New Roman" w:hAnsi="Times New Roman" w:cs="Times New Roman"/>
          <w:sz w:val="24"/>
          <w:szCs w:val="24"/>
        </w:rPr>
        <w:t xml:space="preserve"> modifies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The container and all its elements are modified.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Basic guarantee:</w:t>
      </w:r>
      <w:r w:rsidRPr="004C05A6">
        <w:rPr>
          <w:rFonts w:ascii="Times New Roman" w:eastAsia="Times New Roman" w:hAnsi="Times New Roman" w:cs="Times New Roman"/>
          <w:sz w:val="24"/>
          <w:szCs w:val="24"/>
        </w:rPr>
        <w:t xml:space="preserve"> if an exception is thrown, the container is in a valid state.</w:t>
      </w:r>
      <w:r w:rsidRPr="004C05A6">
        <w:rPr>
          <w:rFonts w:ascii="Times New Roman" w:eastAsia="Times New Roman" w:hAnsi="Times New Roman" w:cs="Times New Roman"/>
          <w:sz w:val="24"/>
          <w:szCs w:val="24"/>
        </w:rPr>
        <w:br/>
        <w:t xml:space="preserve">If </w:t>
      </w:r>
      <w:hyperlink r:id="rId82"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is not supported with the appropriate arguments for the element constructions, or if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is not </w:t>
      </w:r>
      <w:hyperlink r:id="rId83" w:history="1">
        <w:r w:rsidRPr="004C05A6">
          <w:rPr>
            <w:rFonts w:ascii="Times New Roman" w:eastAsia="Times New Roman" w:hAnsi="Times New Roman" w:cs="Times New Roman"/>
            <w:color w:val="0000FF"/>
            <w:sz w:val="24"/>
            <w:szCs w:val="24"/>
            <w:u w:val="single"/>
          </w:rPr>
          <w:t>copy assignable</w:t>
        </w:r>
      </w:hyperlink>
      <w:r w:rsidRPr="004C05A6">
        <w:rPr>
          <w:rFonts w:ascii="Times New Roman" w:eastAsia="Times New Roman" w:hAnsi="Times New Roman" w:cs="Times New Roman"/>
          <w:sz w:val="24"/>
          <w:szCs w:val="24"/>
        </w:rPr>
        <w:t xml:space="preserve"> (or </w:t>
      </w:r>
      <w:hyperlink r:id="rId84" w:history="1">
        <w:r w:rsidRPr="004C05A6">
          <w:rPr>
            <w:rFonts w:ascii="Times New Roman" w:eastAsia="Times New Roman" w:hAnsi="Times New Roman" w:cs="Times New Roman"/>
            <w:color w:val="0000FF"/>
            <w:sz w:val="24"/>
            <w:szCs w:val="24"/>
            <w:u w:val="single"/>
          </w:rPr>
          <w:t>move assignable</w:t>
        </w:r>
      </w:hyperlink>
      <w:r w:rsidRPr="004C05A6">
        <w:rPr>
          <w:rFonts w:ascii="Times New Roman" w:eastAsia="Times New Roman" w:hAnsi="Times New Roman" w:cs="Times New Roman"/>
          <w:sz w:val="24"/>
          <w:szCs w:val="24"/>
        </w:rPr>
        <w:t xml:space="preserve"> for </w:t>
      </w:r>
      <w:r w:rsidRPr="004C05A6">
        <w:rPr>
          <w:rFonts w:ascii="Times New Roman" w:eastAsia="Times New Roman" w:hAnsi="Times New Roman" w:cs="Times New Roman"/>
          <w:i/>
          <w:iCs/>
          <w:sz w:val="24"/>
          <w:szCs w:val="24"/>
        </w:rPr>
        <w:t>(2)</w:t>
      </w:r>
      <w:r w:rsidRPr="004C05A6">
        <w:rPr>
          <w:rFonts w:ascii="Times New Roman" w:eastAsia="Times New Roman" w:hAnsi="Times New Roman" w:cs="Times New Roman"/>
          <w:sz w:val="24"/>
          <w:szCs w:val="24"/>
        </w:rPr>
        <w:t xml:space="preserve">),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85"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::begin</w:t>
      </w:r>
    </w:p>
    <w:p w:rsidR="004C05A6" w:rsidRPr="004C05A6" w:rsidRDefault="004C05A6" w:rsidP="004C05A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6"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7"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iterator 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begin()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beginning</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an iterator referring to the first element in the </w:t>
      </w:r>
      <w:hyperlink r:id="rId8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Because </w:t>
      </w:r>
      <w:hyperlink r:id="rId8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keep their elements ordered at all times, </w:t>
      </w:r>
      <w:r w:rsidRPr="004C05A6">
        <w:rPr>
          <w:rFonts w:ascii="Courier New" w:eastAsia="Times New Roman" w:hAnsi="Courier New" w:cs="Courier New"/>
          <w:sz w:val="20"/>
        </w:rPr>
        <w:t>begin</w:t>
      </w:r>
      <w:r w:rsidRPr="004C05A6">
        <w:rPr>
          <w:rFonts w:ascii="Times New Roman" w:eastAsia="Times New Roman" w:hAnsi="Times New Roman" w:cs="Times New Roman"/>
          <w:sz w:val="24"/>
          <w:szCs w:val="24"/>
        </w:rPr>
        <w:t xml:space="preserve"> points to the element that goes first following the container's </w:t>
      </w:r>
      <w:hyperlink r:id="rId90" w:history="1">
        <w:r w:rsidRPr="004C05A6">
          <w:rPr>
            <w:rFonts w:ascii="Times New Roman" w:eastAsia="Times New Roman" w:hAnsi="Times New Roman" w:cs="Times New Roman"/>
            <w:color w:val="0000FF"/>
            <w:sz w:val="24"/>
            <w:szCs w:val="24"/>
            <w:u w:val="single"/>
          </w:rPr>
          <w:t>sorting criterion</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container is </w:t>
      </w:r>
      <w:hyperlink r:id="rId91" w:history="1">
        <w:r w:rsidRPr="004C05A6">
          <w:rPr>
            <w:rFonts w:ascii="Times New Roman" w:eastAsia="Times New Roman" w:hAnsi="Times New Roman" w:cs="Times New Roman"/>
            <w:color w:val="0000FF"/>
            <w:sz w:val="24"/>
            <w:szCs w:val="24"/>
            <w:u w:val="single"/>
          </w:rPr>
          <w:t>empty</w:t>
        </w:r>
      </w:hyperlink>
      <w:r w:rsidRPr="004C05A6">
        <w:rPr>
          <w:rFonts w:ascii="Times New Roman" w:eastAsia="Times New Roman" w:hAnsi="Times New Roman" w:cs="Times New Roman"/>
          <w:sz w:val="24"/>
          <w:szCs w:val="24"/>
        </w:rPr>
        <w:t>, the returned iterator value shall not be dereferenced.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An iterator to the first element 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92"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Otherwise, it returns an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93"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 (of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Notice that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in </w:t>
      </w:r>
      <w:hyperlink r:id="rId9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is an alias of </w:t>
      </w:r>
      <w:hyperlink r:id="rId95"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map::begin/end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show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0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=&gt; 300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contained elements are accessed by the call, but the iterator returned can be used to access or modify elements.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96"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::end</w:t>
      </w:r>
    </w:p>
    <w:p w:rsidR="004C05A6" w:rsidRPr="004C05A6" w:rsidRDefault="004C05A6" w:rsidP="004C05A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7"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8"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iterator 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end()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end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an iterator referring to the </w:t>
      </w:r>
      <w:r w:rsidRPr="004C05A6">
        <w:rPr>
          <w:rFonts w:ascii="Times New Roman" w:eastAsia="Times New Roman" w:hAnsi="Times New Roman" w:cs="Times New Roman"/>
          <w:i/>
          <w:iCs/>
          <w:sz w:val="24"/>
          <w:szCs w:val="24"/>
        </w:rPr>
        <w:t>past-the-end</w:t>
      </w:r>
      <w:r w:rsidRPr="004C05A6">
        <w:rPr>
          <w:rFonts w:ascii="Times New Roman" w:eastAsia="Times New Roman" w:hAnsi="Times New Roman" w:cs="Times New Roman"/>
          <w:sz w:val="24"/>
          <w:szCs w:val="24"/>
        </w:rPr>
        <w:t xml:space="preserve"> element in the </w:t>
      </w:r>
      <w:hyperlink r:id="rId9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w:t>
      </w:r>
      <w:r w:rsidRPr="004C05A6">
        <w:rPr>
          <w:rFonts w:ascii="Times New Roman" w:eastAsia="Times New Roman" w:hAnsi="Times New Roman" w:cs="Times New Roman"/>
          <w:i/>
          <w:iCs/>
          <w:sz w:val="24"/>
          <w:szCs w:val="24"/>
        </w:rPr>
        <w:t>past-the-end</w:t>
      </w:r>
      <w:r w:rsidRPr="004C05A6">
        <w:rPr>
          <w:rFonts w:ascii="Times New Roman" w:eastAsia="Times New Roman" w:hAnsi="Times New Roman" w:cs="Times New Roman"/>
          <w:sz w:val="24"/>
          <w:szCs w:val="24"/>
        </w:rPr>
        <w:t xml:space="preserve"> element is the theoretical element that would follow the last element in the </w:t>
      </w:r>
      <w:hyperlink r:id="rId10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It does not point to any element, and thus shall not be dereferenced.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Because the ranges used by functions of the standard library do not include the element pointed by their closing iterator, this function is often used in combination with </w:t>
      </w:r>
      <w:hyperlink r:id="rId101" w:history="1">
        <w:r w:rsidRPr="004C05A6">
          <w:rPr>
            <w:rFonts w:ascii="Times New Roman" w:eastAsia="Times New Roman" w:hAnsi="Times New Roman" w:cs="Times New Roman"/>
            <w:color w:val="0000FF"/>
            <w:sz w:val="24"/>
            <w:szCs w:val="24"/>
            <w:u w:val="single"/>
          </w:rPr>
          <w:t>map::begin</w:t>
        </w:r>
      </w:hyperlink>
      <w:r w:rsidRPr="004C05A6">
        <w:rPr>
          <w:rFonts w:ascii="Times New Roman" w:eastAsia="Times New Roman" w:hAnsi="Times New Roman" w:cs="Times New Roman"/>
          <w:sz w:val="24"/>
          <w:szCs w:val="24"/>
        </w:rPr>
        <w:t xml:space="preserve"> to specify a range including all the elements 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br/>
        <w:t xml:space="preserve">If the container is </w:t>
      </w:r>
      <w:hyperlink r:id="rId102" w:history="1">
        <w:r w:rsidRPr="004C05A6">
          <w:rPr>
            <w:rFonts w:ascii="Times New Roman" w:eastAsia="Times New Roman" w:hAnsi="Times New Roman" w:cs="Times New Roman"/>
            <w:color w:val="0000FF"/>
            <w:sz w:val="24"/>
            <w:szCs w:val="24"/>
            <w:u w:val="single"/>
          </w:rPr>
          <w:t>empty</w:t>
        </w:r>
      </w:hyperlink>
      <w:r w:rsidRPr="004C05A6">
        <w:rPr>
          <w:rFonts w:ascii="Times New Roman" w:eastAsia="Times New Roman" w:hAnsi="Times New Roman" w:cs="Times New Roman"/>
          <w:sz w:val="24"/>
          <w:szCs w:val="24"/>
        </w:rPr>
        <w:t xml:space="preserve">, this function returns the same as </w:t>
      </w:r>
      <w:hyperlink r:id="rId103" w:history="1">
        <w:r w:rsidRPr="004C05A6">
          <w:rPr>
            <w:rFonts w:ascii="Times New Roman" w:eastAsia="Times New Roman" w:hAnsi="Times New Roman" w:cs="Times New Roman"/>
            <w:color w:val="0000FF"/>
            <w:sz w:val="24"/>
            <w:szCs w:val="24"/>
            <w:u w:val="single"/>
          </w:rPr>
          <w:t>map::begin</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iterator to the </w:t>
      </w:r>
      <w:r w:rsidRPr="004C05A6">
        <w:rPr>
          <w:rFonts w:ascii="Times New Roman" w:eastAsia="Times New Roman" w:hAnsi="Times New Roman" w:cs="Times New Roman"/>
          <w:i/>
          <w:iCs/>
          <w:sz w:val="24"/>
          <w:szCs w:val="24"/>
        </w:rPr>
        <w:t>past-the-end</w:t>
      </w:r>
      <w:r w:rsidRPr="004C05A6">
        <w:rPr>
          <w:rFonts w:ascii="Times New Roman" w:eastAsia="Times New Roman" w:hAnsi="Times New Roman" w:cs="Times New Roman"/>
          <w:sz w:val="24"/>
          <w:szCs w:val="24"/>
        </w:rPr>
        <w:t xml:space="preserve"> element 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10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Otherwise, it returns an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105"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map::begin/end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show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0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lastRenderedPageBreak/>
              <w:t>c =&gt; 300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contained elements are accessed by the call, but the iterator returned can be used to access or modify elements.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06"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::rbegin</w:t>
      </w:r>
    </w:p>
    <w:p w:rsidR="004C05A6" w:rsidRPr="004C05A6" w:rsidRDefault="004C05A6" w:rsidP="004C05A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07"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08"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reverse_iterator rbegin();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lastRenderedPageBreak/>
        <w:t>const_reverse_iterator rbegin()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reverse iterator to reverse beginning</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w:t>
      </w:r>
      <w:r w:rsidRPr="004C05A6">
        <w:rPr>
          <w:rFonts w:ascii="Times New Roman" w:eastAsia="Times New Roman" w:hAnsi="Times New Roman" w:cs="Times New Roman"/>
          <w:i/>
          <w:iCs/>
          <w:sz w:val="24"/>
          <w:szCs w:val="24"/>
        </w:rPr>
        <w:t>reverse iterator</w:t>
      </w:r>
      <w:r w:rsidRPr="004C05A6">
        <w:rPr>
          <w:rFonts w:ascii="Times New Roman" w:eastAsia="Times New Roman" w:hAnsi="Times New Roman" w:cs="Times New Roman"/>
          <w:sz w:val="24"/>
          <w:szCs w:val="24"/>
        </w:rPr>
        <w:t xml:space="preserve"> pointing to the last element in the container (i.e., its </w:t>
      </w:r>
      <w:r w:rsidRPr="004C05A6">
        <w:rPr>
          <w:rFonts w:ascii="Times New Roman" w:eastAsia="Times New Roman" w:hAnsi="Times New Roman" w:cs="Times New Roman"/>
          <w:i/>
          <w:iCs/>
          <w:sz w:val="24"/>
          <w:szCs w:val="24"/>
        </w:rPr>
        <w:t>reverse beginning</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i/>
          <w:iCs/>
          <w:sz w:val="24"/>
          <w:szCs w:val="24"/>
        </w:rPr>
        <w:t>Reverse iterators</w:t>
      </w:r>
      <w:r w:rsidRPr="004C05A6">
        <w:rPr>
          <w:rFonts w:ascii="Times New Roman" w:eastAsia="Times New Roman" w:hAnsi="Times New Roman" w:cs="Times New Roman"/>
          <w:sz w:val="24"/>
          <w:szCs w:val="24"/>
        </w:rPr>
        <w:t xml:space="preserve"> iterate backwards: increasing them moves them towards the beginning of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Courier New" w:eastAsia="Times New Roman" w:hAnsi="Courier New" w:cs="Courier New"/>
          <w:sz w:val="20"/>
        </w:rPr>
        <w:t>rbegin</w:t>
      </w:r>
      <w:r w:rsidRPr="004C05A6">
        <w:rPr>
          <w:rFonts w:ascii="Times New Roman" w:eastAsia="Times New Roman" w:hAnsi="Times New Roman" w:cs="Times New Roman"/>
          <w:sz w:val="24"/>
          <w:szCs w:val="24"/>
        </w:rPr>
        <w:t xml:space="preserve"> points to the element preceding the one that would be pointed to by member </w:t>
      </w:r>
      <w:hyperlink r:id="rId109" w:history="1">
        <w:r w:rsidRPr="004C05A6">
          <w:rPr>
            <w:rFonts w:ascii="Times New Roman" w:eastAsia="Times New Roman" w:hAnsi="Times New Roman" w:cs="Times New Roman"/>
            <w:color w:val="0000FF"/>
            <w:sz w:val="24"/>
            <w:szCs w:val="24"/>
            <w:u w:val="single"/>
          </w:rPr>
          <w:t>end</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reverse iterator to the </w:t>
      </w:r>
      <w:r w:rsidRPr="004C05A6">
        <w:rPr>
          <w:rFonts w:ascii="Times New Roman" w:eastAsia="Times New Roman" w:hAnsi="Times New Roman" w:cs="Times New Roman"/>
          <w:i/>
          <w:iCs/>
          <w:sz w:val="24"/>
          <w:szCs w:val="24"/>
        </w:rPr>
        <w:t>reverse beginning</w:t>
      </w:r>
      <w:r w:rsidRPr="004C05A6">
        <w:rPr>
          <w:rFonts w:ascii="Times New Roman" w:eastAsia="Times New Roman" w:hAnsi="Times New Roman" w:cs="Times New Roman"/>
          <w:sz w:val="24"/>
          <w:szCs w:val="24"/>
        </w:rPr>
        <w:t xml:space="preserve"> of the sequence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11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Otherwise, it returns a </w:t>
      </w:r>
      <w:r w:rsidRPr="004C05A6">
        <w:rPr>
          <w:rFonts w:ascii="Courier New" w:eastAsia="Times New Roman" w:hAnsi="Courier New" w:cs="Courier New"/>
          <w:sz w:val="20"/>
        </w:rPr>
        <w:t>reverse_iterator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reverse_iterator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are reverse </w:t>
      </w:r>
      <w:hyperlink r:id="rId111"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 See </w:t>
      </w:r>
      <w:hyperlink r:id="rId112"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39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map::rbegin/rend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mymap['x']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mymap['y']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mymap['z']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show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&gt;::reverse_iterator rit;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(rit=mymap.rbegin(); rit!=mymap.rend(); ++rit)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rit-&gt;first &lt;&lt; " =&gt; " &lt;&lt; rit-&gt;second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0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z =&gt;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y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x =&gt; 100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contained elements are accessed by the call, but the iterator returned can be used to access or modify elements.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lastRenderedPageBreak/>
        <w:t>std::</w:t>
      </w:r>
      <w:hyperlink r:id="rId113"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::rend</w:t>
      </w:r>
    </w:p>
    <w:p w:rsidR="004C05A6" w:rsidRPr="004C05A6" w:rsidRDefault="004C05A6" w:rsidP="004C05A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14"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15"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reverse_iterator rend();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const_reverse_iterator rend()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reverse iterator to reverse end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w:t>
      </w:r>
      <w:r w:rsidRPr="004C05A6">
        <w:rPr>
          <w:rFonts w:ascii="Times New Roman" w:eastAsia="Times New Roman" w:hAnsi="Times New Roman" w:cs="Times New Roman"/>
          <w:i/>
          <w:iCs/>
          <w:sz w:val="24"/>
          <w:szCs w:val="24"/>
        </w:rPr>
        <w:t>reverse iterator</w:t>
      </w:r>
      <w:r w:rsidRPr="004C05A6">
        <w:rPr>
          <w:rFonts w:ascii="Times New Roman" w:eastAsia="Times New Roman" w:hAnsi="Times New Roman" w:cs="Times New Roman"/>
          <w:sz w:val="24"/>
          <w:szCs w:val="24"/>
        </w:rPr>
        <w:t xml:space="preserve"> pointing to the theoretical element right before the first element in the </w:t>
      </w:r>
      <w:hyperlink r:id="rId11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(which is considered its </w:t>
      </w:r>
      <w:r w:rsidRPr="004C05A6">
        <w:rPr>
          <w:rFonts w:ascii="Times New Roman" w:eastAsia="Times New Roman" w:hAnsi="Times New Roman" w:cs="Times New Roman"/>
          <w:i/>
          <w:iCs/>
          <w:sz w:val="24"/>
          <w:szCs w:val="24"/>
        </w:rPr>
        <w:t>reverse end</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range between </w:t>
      </w:r>
      <w:hyperlink r:id="rId117" w:history="1">
        <w:r w:rsidRPr="004C05A6">
          <w:rPr>
            <w:rFonts w:ascii="Times New Roman" w:eastAsia="Times New Roman" w:hAnsi="Times New Roman" w:cs="Times New Roman"/>
            <w:color w:val="0000FF"/>
            <w:sz w:val="24"/>
            <w:szCs w:val="24"/>
            <w:u w:val="single"/>
          </w:rPr>
          <w:t>map::rbegin</w:t>
        </w:r>
      </w:hyperlink>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map::rend</w:t>
      </w:r>
      <w:r w:rsidRPr="004C05A6">
        <w:rPr>
          <w:rFonts w:ascii="Times New Roman" w:eastAsia="Times New Roman" w:hAnsi="Times New Roman" w:cs="Times New Roman"/>
          <w:sz w:val="24"/>
          <w:szCs w:val="24"/>
        </w:rPr>
        <w:t xml:space="preserve"> contains all the elements of the container (in reverse order).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reverse iterator to the </w:t>
      </w:r>
      <w:r w:rsidRPr="004C05A6">
        <w:rPr>
          <w:rFonts w:ascii="Times New Roman" w:eastAsia="Times New Roman" w:hAnsi="Times New Roman" w:cs="Times New Roman"/>
          <w:i/>
          <w:iCs/>
          <w:sz w:val="24"/>
          <w:szCs w:val="24"/>
        </w:rPr>
        <w:t>reverse end</w:t>
      </w:r>
      <w:r w:rsidRPr="004C05A6">
        <w:rPr>
          <w:rFonts w:ascii="Times New Roman" w:eastAsia="Times New Roman" w:hAnsi="Times New Roman" w:cs="Times New Roman"/>
          <w:sz w:val="24"/>
          <w:szCs w:val="24"/>
        </w:rPr>
        <w:t xml:space="preserve"> of the sequence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11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Otherwise, it returns a </w:t>
      </w:r>
      <w:r w:rsidRPr="004C05A6">
        <w:rPr>
          <w:rFonts w:ascii="Courier New" w:eastAsia="Times New Roman" w:hAnsi="Courier New" w:cs="Courier New"/>
          <w:sz w:val="20"/>
        </w:rPr>
        <w:t>reverse_iterator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reverse_iterator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are reverse </w:t>
      </w:r>
      <w:hyperlink r:id="rId119"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 See </w:t>
      </w:r>
      <w:hyperlink r:id="rId120"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39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map::rbegin/rend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mymap['x']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mymap['y']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mymap['z']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show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&gt;::reverse_iterator rit;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(rit=mymap.rbegin(); rit!=mymap.rend(); ++rit)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rit-&gt;first &lt;&lt; " =&gt; " &lt;&lt; rit-&gt;second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0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z =&gt;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y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x =&gt; 100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contained elements are accessed by the call, but the iterator returned can be used to access or modify elements.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21"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::cbegin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cbegin() const noexcept;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const_iterator to beginning</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pointing to the first element 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is an iterator that points to const content. This iterator can be increased and decreased (unless it is itself also const), just like the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returned by </w:t>
      </w:r>
      <w:hyperlink r:id="rId122" w:history="1">
        <w:r w:rsidRPr="004C05A6">
          <w:rPr>
            <w:rFonts w:ascii="Times New Roman" w:eastAsia="Times New Roman" w:hAnsi="Times New Roman" w:cs="Times New Roman"/>
            <w:color w:val="0000FF"/>
            <w:sz w:val="24"/>
            <w:szCs w:val="24"/>
            <w:u w:val="single"/>
          </w:rPr>
          <w:t>map::begin</w:t>
        </w:r>
      </w:hyperlink>
      <w:r w:rsidRPr="004C05A6">
        <w:rPr>
          <w:rFonts w:ascii="Times New Roman" w:eastAsia="Times New Roman" w:hAnsi="Times New Roman" w:cs="Times New Roman"/>
          <w:sz w:val="24"/>
          <w:szCs w:val="24"/>
        </w:rPr>
        <w:t xml:space="preserve">, but it cannot be used to modify the contents it points to, even if the </w:t>
      </w:r>
      <w:hyperlink r:id="rId12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not itself const.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container is </w:t>
      </w:r>
      <w:hyperlink r:id="rId124" w:history="1">
        <w:r w:rsidRPr="004C05A6">
          <w:rPr>
            <w:rFonts w:ascii="Times New Roman" w:eastAsia="Times New Roman" w:hAnsi="Times New Roman" w:cs="Times New Roman"/>
            <w:color w:val="0000FF"/>
            <w:sz w:val="24"/>
            <w:szCs w:val="24"/>
            <w:u w:val="single"/>
          </w:rPr>
          <w:t>empty</w:t>
        </w:r>
      </w:hyperlink>
      <w:r w:rsidRPr="004C05A6">
        <w:rPr>
          <w:rFonts w:ascii="Times New Roman" w:eastAsia="Times New Roman" w:hAnsi="Times New Roman" w:cs="Times New Roman"/>
          <w:sz w:val="24"/>
          <w:szCs w:val="24"/>
        </w:rPr>
        <w:t>, the returned iterator value shall not be dereferenced.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to the beginning of the sequence.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is a </w:t>
      </w:r>
      <w:hyperlink r:id="rId125"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const elements (of type </w:t>
      </w:r>
      <w:r w:rsidRPr="004C05A6">
        <w:rPr>
          <w:rFonts w:ascii="Courier New" w:eastAsia="Times New Roman" w:hAnsi="Courier New" w:cs="Courier New"/>
          <w:sz w:val="20"/>
        </w:rPr>
        <w:t>const value_type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Notice that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in </w:t>
      </w:r>
      <w:hyperlink r:id="rId12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is an alias of </w:t>
      </w:r>
      <w:hyperlink r:id="rId127"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11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map::cbegin/cend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print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 xml:space="preserve"> it = mymap.cbegin(); it != mymap.cend();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 &lt;&lt; (*it).first &lt;&lt; ':' &lt;&lt; (*it).second &lt;&lt;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 [a:200] [b:100] [c:300]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by the call, but the iterator returned can be used to access them.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28"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::cend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cend() const noexcept;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const_iterator to end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pointing to the </w:t>
      </w:r>
      <w:r w:rsidRPr="004C05A6">
        <w:rPr>
          <w:rFonts w:ascii="Times New Roman" w:eastAsia="Times New Roman" w:hAnsi="Times New Roman" w:cs="Times New Roman"/>
          <w:i/>
          <w:iCs/>
          <w:sz w:val="24"/>
          <w:szCs w:val="24"/>
        </w:rPr>
        <w:t>past-the-end</w:t>
      </w:r>
      <w:r w:rsidRPr="004C05A6">
        <w:rPr>
          <w:rFonts w:ascii="Times New Roman" w:eastAsia="Times New Roman" w:hAnsi="Times New Roman" w:cs="Times New Roman"/>
          <w:sz w:val="24"/>
          <w:szCs w:val="24"/>
        </w:rPr>
        <w:t xml:space="preserve"> element 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is an iterator that points to const content. This iterator can be increased and decreased (unless it is itself also const), just like the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returned by </w:t>
      </w:r>
      <w:hyperlink r:id="rId129" w:history="1">
        <w:r w:rsidRPr="004C05A6">
          <w:rPr>
            <w:rFonts w:ascii="Times New Roman" w:eastAsia="Times New Roman" w:hAnsi="Times New Roman" w:cs="Times New Roman"/>
            <w:color w:val="0000FF"/>
            <w:sz w:val="24"/>
            <w:szCs w:val="24"/>
            <w:u w:val="single"/>
          </w:rPr>
          <w:t>map::end</w:t>
        </w:r>
      </w:hyperlink>
      <w:r w:rsidRPr="004C05A6">
        <w:rPr>
          <w:rFonts w:ascii="Times New Roman" w:eastAsia="Times New Roman" w:hAnsi="Times New Roman" w:cs="Times New Roman"/>
          <w:sz w:val="24"/>
          <w:szCs w:val="24"/>
        </w:rPr>
        <w:t xml:space="preserve">, but it cannot be used to modify the contents it points to, even if the </w:t>
      </w:r>
      <w:hyperlink r:id="rId13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not itself const.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container is </w:t>
      </w:r>
      <w:hyperlink r:id="rId131" w:history="1">
        <w:r w:rsidRPr="004C05A6">
          <w:rPr>
            <w:rFonts w:ascii="Times New Roman" w:eastAsia="Times New Roman" w:hAnsi="Times New Roman" w:cs="Times New Roman"/>
            <w:color w:val="0000FF"/>
            <w:sz w:val="24"/>
            <w:szCs w:val="24"/>
            <w:u w:val="single"/>
          </w:rPr>
          <w:t>empty</w:t>
        </w:r>
      </w:hyperlink>
      <w:r w:rsidRPr="004C05A6">
        <w:rPr>
          <w:rFonts w:ascii="Times New Roman" w:eastAsia="Times New Roman" w:hAnsi="Times New Roman" w:cs="Times New Roman"/>
          <w:sz w:val="24"/>
          <w:szCs w:val="24"/>
        </w:rPr>
        <w:t xml:space="preserve">, this function returns the same as </w:t>
      </w:r>
      <w:hyperlink r:id="rId132" w:history="1">
        <w:r w:rsidRPr="004C05A6">
          <w:rPr>
            <w:rFonts w:ascii="Times New Roman" w:eastAsia="Times New Roman" w:hAnsi="Times New Roman" w:cs="Times New Roman"/>
            <w:color w:val="0000FF"/>
            <w:sz w:val="24"/>
            <w:szCs w:val="24"/>
            <w:u w:val="single"/>
          </w:rPr>
          <w:t>map::cbegin</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The value returned shall not be dereferenced.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to the element past the end of the sequence.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is a </w:t>
      </w:r>
      <w:hyperlink r:id="rId133"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const elements.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11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map::cbegin/cend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w:t>
            </w:r>
            <w:r w:rsidRPr="004C05A6">
              <w:rPr>
                <w:rFonts w:ascii="Courier New" w:eastAsia="Times New Roman" w:hAnsi="Courier New" w:cs="Courier New"/>
                <w:i/>
                <w:iCs/>
                <w:sz w:val="20"/>
                <w:szCs w:val="20"/>
              </w:rPr>
              <w:t>// print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 xml:space="preserve"> it = mymap.cbegin(); it != mymap.cend();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 &lt;&lt; (*it).first &lt;&lt; ':' &lt;&lt; (*it).second &lt;&lt;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 [a:200] [b:100] [c:300]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by the call, but the iterator returned can be used to access them.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34"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::crbegin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const_reverse_iterator crbegin() const noexcept;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const_reverse_iterator to reverse beginning</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pointing to the last element in the container (i.e., its </w:t>
      </w:r>
      <w:r w:rsidRPr="004C05A6">
        <w:rPr>
          <w:rFonts w:ascii="Times New Roman" w:eastAsia="Times New Roman" w:hAnsi="Times New Roman" w:cs="Times New Roman"/>
          <w:i/>
          <w:iCs/>
          <w:sz w:val="24"/>
          <w:szCs w:val="24"/>
        </w:rPr>
        <w:t>reverse beginning</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to the </w:t>
      </w:r>
      <w:r w:rsidRPr="004C05A6">
        <w:rPr>
          <w:rFonts w:ascii="Times New Roman" w:eastAsia="Times New Roman" w:hAnsi="Times New Roman" w:cs="Times New Roman"/>
          <w:i/>
          <w:iCs/>
          <w:sz w:val="24"/>
          <w:szCs w:val="24"/>
        </w:rPr>
        <w:t>reverse beginning</w:t>
      </w:r>
      <w:r w:rsidRPr="004C05A6">
        <w:rPr>
          <w:rFonts w:ascii="Times New Roman" w:eastAsia="Times New Roman" w:hAnsi="Times New Roman" w:cs="Times New Roman"/>
          <w:sz w:val="24"/>
          <w:szCs w:val="24"/>
        </w:rPr>
        <w:t xml:space="preserve"> of the sequence.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is a reverse </w:t>
      </w:r>
      <w:hyperlink r:id="rId135"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a const element (see </w:t>
      </w:r>
      <w:hyperlink r:id="rId136"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87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map::crbegin/crend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backwards:";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 xml:space="preserve"> rit = mymap.crbegin(); rit != mymap.crend(); ++rit)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 &lt;&lt; rit-&gt;first &lt;&lt; ':' &lt;&lt; rit-&gt;second &lt;&lt;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89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backwards: [c:300] [b:100] [a:200]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by the call, but the iterator returned can be used to access them.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37"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::crend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const_reverse_iterator crend() const noexcept;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Return const_reverse_iterator to reverse end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pointing to the theoretical element preceding the first element in the container (which is considered its </w:t>
      </w:r>
      <w:r w:rsidRPr="004C05A6">
        <w:rPr>
          <w:rFonts w:ascii="Times New Roman" w:eastAsia="Times New Roman" w:hAnsi="Times New Roman" w:cs="Times New Roman"/>
          <w:i/>
          <w:iCs/>
          <w:sz w:val="24"/>
          <w:szCs w:val="24"/>
        </w:rPr>
        <w:t>reverse end</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to the </w:t>
      </w:r>
      <w:r w:rsidRPr="004C05A6">
        <w:rPr>
          <w:rFonts w:ascii="Times New Roman" w:eastAsia="Times New Roman" w:hAnsi="Times New Roman" w:cs="Times New Roman"/>
          <w:i/>
          <w:iCs/>
          <w:sz w:val="24"/>
          <w:szCs w:val="24"/>
        </w:rPr>
        <w:t>reverse end</w:t>
      </w:r>
      <w:r w:rsidRPr="004C05A6">
        <w:rPr>
          <w:rFonts w:ascii="Times New Roman" w:eastAsia="Times New Roman" w:hAnsi="Times New Roman" w:cs="Times New Roman"/>
          <w:sz w:val="24"/>
          <w:szCs w:val="24"/>
        </w:rPr>
        <w:t xml:space="preserve"> of the sequence.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const_reverse_iterator</w:t>
      </w:r>
      <w:r w:rsidRPr="004C05A6">
        <w:rPr>
          <w:rFonts w:ascii="Times New Roman" w:eastAsia="Times New Roman" w:hAnsi="Times New Roman" w:cs="Times New Roman"/>
          <w:sz w:val="24"/>
          <w:szCs w:val="24"/>
        </w:rPr>
        <w:t xml:space="preserve"> is a reverse </w:t>
      </w:r>
      <w:hyperlink r:id="rId138"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a const element (see </w:t>
      </w:r>
      <w:hyperlink r:id="rId139"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87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map::crbegin/crend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 =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 =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 =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backwards:";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 xml:space="preserve"> rit = mymap.crbegin(); rit != mymap.crend(); ++rit)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 &lt;&lt; rit-&gt;first &lt;&lt; ':' &lt;&lt; rit-&gt;second &lt;&lt;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89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backwards: [c:300] [b:100] [a:200]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by the call, but the iterator returned can be used to access them. Concurrently accessing or modifying different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The copy construction or assignment of the returned iterator is also guaranteed to never throw.</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40"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::empty</w:t>
      </w:r>
    </w:p>
    <w:p w:rsidR="004C05A6" w:rsidRPr="004C05A6" w:rsidRDefault="004C05A6" w:rsidP="004C05A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1"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2"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bool empty()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Test whether container is empty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whether the </w:t>
      </w:r>
      <w:hyperlink r:id="rId14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is empty (i.e. whether its </w:t>
      </w:r>
      <w:hyperlink r:id="rId144"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is </w:t>
      </w:r>
      <w:r w:rsidRPr="004C05A6">
        <w:rPr>
          <w:rFonts w:ascii="Courier New" w:eastAsia="Times New Roman" w:hAnsi="Courier New" w:cs="Courier New"/>
          <w:sz w:val="20"/>
        </w:rPr>
        <w:t>0</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t xml:space="preserve">This function does not modify the container in any way. To clear the content of a </w:t>
      </w:r>
      <w:hyperlink r:id="rId14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see </w:t>
      </w:r>
      <w:hyperlink r:id="rId146" w:history="1">
        <w:r w:rsidRPr="004C05A6">
          <w:rPr>
            <w:rFonts w:ascii="Times New Roman" w:eastAsia="Times New Roman" w:hAnsi="Times New Roman" w:cs="Times New Roman"/>
            <w:color w:val="0000FF"/>
            <w:sz w:val="24"/>
            <w:szCs w:val="24"/>
            <w:u w:val="single"/>
          </w:rPr>
          <w:t>map::clear</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 xml:space="preserve"> if the container </w:t>
      </w:r>
      <w:hyperlink r:id="rId147"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is </w:t>
      </w:r>
      <w:r w:rsidRPr="004C05A6">
        <w:rPr>
          <w:rFonts w:ascii="Courier New" w:eastAsia="Times New Roman" w:hAnsi="Courier New" w:cs="Courier New"/>
          <w:sz w:val="20"/>
        </w:rPr>
        <w:t>0</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otherwise.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map::empty</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mymap['c']=30;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while</w:t>
            </w:r>
            <w:r w:rsidRPr="004C05A6">
              <w:rPr>
                <w:rFonts w:ascii="Courier New" w:eastAsia="Times New Roman" w:hAnsi="Courier New" w:cs="Courier New"/>
                <w:sz w:val="20"/>
              </w:rPr>
              <w:t xml:space="preserve"> (!mymap.empty())</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mymap.begin()-&gt;first &lt;&lt; " =&gt; " &lt;&lt; mymap.begin()-&gt;second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mymap.erase(mymap.begin());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93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=&gt; 30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concurrently accessing or modifying them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48"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::size</w:t>
      </w:r>
    </w:p>
    <w:p w:rsidR="004C05A6" w:rsidRPr="004C05A6" w:rsidRDefault="004C05A6" w:rsidP="004C05A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49"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50"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size_type size()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container size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the number of elements in the </w:t>
      </w:r>
      <w:hyperlink r:id="rId151"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number of elements 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size_type</w:t>
      </w:r>
      <w:r w:rsidRPr="004C05A6">
        <w:rPr>
          <w:rFonts w:ascii="Times New Roman" w:eastAsia="Times New Roman" w:hAnsi="Times New Roman" w:cs="Times New Roman"/>
          <w:sz w:val="24"/>
          <w:szCs w:val="24"/>
        </w:rPr>
        <w:t xml:space="preserve"> is an unsigned integral type.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03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map::size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mymap['a']=101;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mymap['b']=202;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mymap['c']=302;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"mymap.size() is " &lt;&lt; mymap.size()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13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mymap.size() is 3</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 xml:space="preserve">No elements are accessed: concurrently accessing or modifying them is safe. </w:t>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52"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::max_size</w:t>
      </w:r>
    </w:p>
    <w:p w:rsidR="004C05A6" w:rsidRPr="004C05A6" w:rsidRDefault="004C05A6" w:rsidP="004C05A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3"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size_type max_size()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maximum size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the maximum number of elements that the </w:t>
      </w:r>
      <w:hyperlink r:id="rId15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can hold.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This is the maximum potential </w:t>
      </w:r>
      <w:hyperlink r:id="rId156"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the container can reach due to known system or library implementation limitations, but the container is by no means guaranteed to be able to reach that size: it can still fail to allocate storage at any point before that size is reached.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The maximum number of elements a </w:t>
      </w:r>
      <w:hyperlink r:id="rId15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can hold as content.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t xml:space="preserve">Member type </w:t>
      </w:r>
      <w:r w:rsidRPr="004C05A6">
        <w:rPr>
          <w:rFonts w:ascii="Courier New" w:eastAsia="Times New Roman" w:hAnsi="Courier New" w:cs="Courier New"/>
          <w:sz w:val="20"/>
        </w:rPr>
        <w:t>size_type</w:t>
      </w:r>
      <w:r w:rsidRPr="004C05A6">
        <w:rPr>
          <w:rFonts w:ascii="Times New Roman" w:eastAsia="Times New Roman" w:hAnsi="Times New Roman" w:cs="Times New Roman"/>
          <w:sz w:val="24"/>
          <w:szCs w:val="24"/>
        </w:rPr>
        <w:t xml:space="preserve"> is an unsigned integral type.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51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map::max_size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i;</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if</w:t>
            </w:r>
            <w:r w:rsidRPr="004C05A6">
              <w:rPr>
                <w:rFonts w:ascii="Courier New" w:eastAsia="Times New Roman" w:hAnsi="Courier New" w:cs="Courier New"/>
                <w:sz w:val="20"/>
              </w:rPr>
              <w:t xml:space="preserve"> (mymap.max_size()&gt;1000)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(i=0; i&lt;1000; i++) mymap[i]=0;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"The map contains 1000 elements.\n";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else</w:t>
            </w:r>
            <w:r w:rsidRPr="004C05A6">
              <w:rPr>
                <w:rFonts w:ascii="Courier New" w:eastAsia="Times New Roman" w:hAnsi="Courier New" w:cs="Courier New"/>
                <w:sz w:val="20"/>
              </w:rPr>
              <w:t xml:space="preserve"> std::cout &lt;&lt; "The map could not hold 1000 elements.\n";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Here, member </w:t>
      </w:r>
      <w:r w:rsidRPr="004C05A6">
        <w:rPr>
          <w:rFonts w:ascii="Courier New" w:eastAsia="Times New Roman" w:hAnsi="Courier New" w:cs="Courier New"/>
          <w:sz w:val="20"/>
        </w:rPr>
        <w:t>max_size</w:t>
      </w:r>
      <w:r w:rsidRPr="004C05A6">
        <w:rPr>
          <w:rFonts w:ascii="Times New Roman" w:eastAsia="Times New Roman" w:hAnsi="Times New Roman" w:cs="Times New Roman"/>
          <w:sz w:val="24"/>
          <w:szCs w:val="24"/>
        </w:rPr>
        <w:t xml:space="preserve"> is used to check beforehand whether the map will allow for 1000 elements to be inserted.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elements are accessed: concurrently accessing or modifying them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58"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::operator[]</w:t>
      </w:r>
    </w:p>
    <w:p w:rsidR="004C05A6" w:rsidRPr="004C05A6" w:rsidRDefault="004C05A6" w:rsidP="004C05A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59"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60"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mapped_type&amp; operator[] (const key_type&amp; k);</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Access element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If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matches the key of an element in the container, the function returns a reference to its mapped value.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does not match the key of any element in the container, the function inserts a new element with that key and returns a reference to its mapped value. Notice that this always increases the </w:t>
      </w:r>
      <w:hyperlink r:id="rId161" w:history="1">
        <w:r w:rsidRPr="004C05A6">
          <w:rPr>
            <w:rFonts w:ascii="Times New Roman" w:eastAsia="Times New Roman" w:hAnsi="Times New Roman" w:cs="Times New Roman"/>
            <w:color w:val="0000FF"/>
            <w:sz w:val="24"/>
            <w:szCs w:val="24"/>
            <w:u w:val="single"/>
          </w:rPr>
          <w:t>container size</w:t>
        </w:r>
      </w:hyperlink>
      <w:r w:rsidRPr="004C05A6">
        <w:rPr>
          <w:rFonts w:ascii="Times New Roman" w:eastAsia="Times New Roman" w:hAnsi="Times New Roman" w:cs="Times New Roman"/>
          <w:sz w:val="24"/>
          <w:szCs w:val="24"/>
        </w:rPr>
        <w:t xml:space="preserve"> by one, even if no mapped value is assigned to the element (the element is constructed using its default constructor).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 similar member function, </w:t>
      </w:r>
      <w:hyperlink r:id="rId162" w:history="1">
        <w:r w:rsidRPr="004C05A6">
          <w:rPr>
            <w:rFonts w:ascii="Times New Roman" w:eastAsia="Times New Roman" w:hAnsi="Times New Roman" w:cs="Times New Roman"/>
            <w:color w:val="0000FF"/>
            <w:sz w:val="24"/>
            <w:szCs w:val="24"/>
            <w:u w:val="single"/>
          </w:rPr>
          <w:t>map::at</w:t>
        </w:r>
      </w:hyperlink>
      <w:r w:rsidRPr="004C05A6">
        <w:rPr>
          <w:rFonts w:ascii="Times New Roman" w:eastAsia="Times New Roman" w:hAnsi="Times New Roman" w:cs="Times New Roman"/>
          <w:sz w:val="24"/>
          <w:szCs w:val="24"/>
        </w:rPr>
        <w:t>, has the same behavior when an element with the key exists, but throws an exception when it does not.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A call to this function is equivalent to:</w:t>
      </w:r>
      <w:r w:rsidRPr="004C05A6">
        <w:rPr>
          <w:rFonts w:ascii="Times New Roman" w:eastAsia="Times New Roman" w:hAnsi="Times New Roman" w:cs="Times New Roman"/>
          <w:sz w:val="24"/>
          <w:szCs w:val="24"/>
        </w:rPr>
        <w:br/>
      </w:r>
      <w:r w:rsidRPr="004C05A6">
        <w:rPr>
          <w:rFonts w:ascii="Courier New" w:eastAsia="Times New Roman" w:hAnsi="Courier New" w:cs="Courier New"/>
          <w:sz w:val="20"/>
        </w:rPr>
        <w:t>(*((</w:t>
      </w:r>
      <w:r w:rsidRPr="004C05A6">
        <w:rPr>
          <w:rFonts w:ascii="Times New Roman" w:eastAsia="Times New Roman" w:hAnsi="Times New Roman" w:cs="Times New Roman"/>
          <w:i/>
          <w:iCs/>
          <w:sz w:val="24"/>
          <w:szCs w:val="24"/>
        </w:rPr>
        <w:t>this</w:t>
      </w:r>
      <w:r w:rsidRPr="004C05A6">
        <w:rPr>
          <w:rFonts w:ascii="Courier New" w:eastAsia="Times New Roman" w:hAnsi="Courier New" w:cs="Courier New"/>
          <w:sz w:val="20"/>
        </w:rPr>
        <w:t>-&gt;insert(make_pair(k,mapped_type()))).first)).second</w:t>
      </w:r>
      <w:r w:rsidRPr="004C05A6">
        <w:rPr>
          <w:rFonts w:ascii="Times New Roman" w:eastAsia="Times New Roman" w:hAnsi="Times New Roman" w:cs="Times New Roman"/>
          <w:sz w:val="24"/>
          <w:szCs w:val="24"/>
        </w:rPr>
        <w:t xml:space="preserve"> </w:t>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 value of the element whose mapped value is accessed.</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keys for the elements stored in the container, defined in </w:t>
      </w:r>
      <w:hyperlink r:id="rId16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If an rvalue (second version), the key is moved instead of copied when a new element is inserted.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reference to the mapped value of the element with a key value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mapped_type</w:t>
      </w:r>
      <w:r w:rsidRPr="004C05A6">
        <w:rPr>
          <w:rFonts w:ascii="Times New Roman" w:eastAsia="Times New Roman" w:hAnsi="Times New Roman" w:cs="Times New Roman"/>
          <w:sz w:val="24"/>
          <w:szCs w:val="24"/>
        </w:rPr>
        <w:t xml:space="preserve"> is the type of the mapped values in the container, defined in </w:t>
      </w:r>
      <w:hyperlink r:id="rId16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second template parameter (</w:t>
      </w:r>
      <w:r w:rsidRPr="004C05A6">
        <w:rPr>
          <w:rFonts w:ascii="Courier New" w:eastAsia="Times New Roman" w:hAnsi="Courier New" w:cs="Courier New"/>
          <w:sz w:val="20"/>
        </w:rPr>
        <w:t>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59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accessing mapped values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&lt;string&gt;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,std::string&gt;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mymap['a']="an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mymap['b']="another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mymap['c']=mymap['b'];</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"mymap['a'] is " &lt;&lt; mymap['a']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"mymap['b'] is " &lt;&lt; mymap['b']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"mymap['c'] is " &lt;&lt; mymap['c']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"mymap['d'] is " &lt;&lt; mymap['d']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now contains " &lt;&lt; mymap.size() &lt;&lt; " elements.\n";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Notice how the last access (to element </w:t>
      </w:r>
      <w:r w:rsidRPr="004C05A6">
        <w:rPr>
          <w:rFonts w:ascii="Courier New" w:eastAsia="Times New Roman" w:hAnsi="Courier New" w:cs="Courier New"/>
          <w:sz w:val="20"/>
        </w:rPr>
        <w:t>'d'</w:t>
      </w:r>
      <w:r w:rsidRPr="004C05A6">
        <w:rPr>
          <w:rFonts w:ascii="Times New Roman" w:eastAsia="Times New Roman" w:hAnsi="Times New Roman" w:cs="Times New Roman"/>
          <w:sz w:val="24"/>
          <w:szCs w:val="24"/>
        </w:rPr>
        <w:t xml:space="preserve">) inserts a new element in the </w:t>
      </w:r>
      <w:hyperlink r:id="rId16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with that key and initialized to its default value (an empty string) even though it is accessed only to retrieve its value. Member function </w:t>
      </w:r>
      <w:hyperlink r:id="rId166" w:history="1">
        <w:r w:rsidRPr="004C05A6">
          <w:rPr>
            <w:rFonts w:ascii="Times New Roman" w:eastAsia="Times New Roman" w:hAnsi="Times New Roman" w:cs="Times New Roman"/>
            <w:color w:val="0000FF"/>
            <w:sz w:val="24"/>
            <w:szCs w:val="24"/>
            <w:u w:val="single"/>
          </w:rPr>
          <w:t>map::find</w:t>
        </w:r>
      </w:hyperlink>
      <w:r w:rsidRPr="004C05A6">
        <w:rPr>
          <w:rFonts w:ascii="Times New Roman" w:eastAsia="Times New Roman" w:hAnsi="Times New Roman" w:cs="Times New Roman"/>
          <w:sz w:val="24"/>
          <w:szCs w:val="24"/>
        </w:rPr>
        <w:t xml:space="preserve"> does not produce this effect.</w:t>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mymap['a'] is an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mymap['b'] is another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mymap['c'] is another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mymap['d'] is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now contains 4 elements.</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Logarithmic in </w:t>
      </w:r>
      <w:hyperlink r:id="rId167"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and potentially modified.</w:t>
      </w:r>
      <w:r w:rsidRPr="004C05A6">
        <w:rPr>
          <w:rFonts w:ascii="Times New Roman" w:eastAsia="Times New Roman" w:hAnsi="Times New Roman" w:cs="Times New Roman"/>
          <w:sz w:val="24"/>
          <w:szCs w:val="24"/>
        </w:rPr>
        <w:br/>
        <w:t>The function accesses an element and returns a reference that can be used to modify its mapped value. Concurrently accessing other elements is safe.</w:t>
      </w:r>
      <w:r w:rsidRPr="004C05A6">
        <w:rPr>
          <w:rFonts w:ascii="Times New Roman" w:eastAsia="Times New Roman" w:hAnsi="Times New Roman" w:cs="Times New Roman"/>
          <w:sz w:val="24"/>
          <w:szCs w:val="24"/>
        </w:rPr>
        <w:br/>
        <w:t>If the function inserts a new element, concurrently iterating ranges in the container is not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t xml:space="preserve">If a new element is inserted and </w:t>
      </w:r>
      <w:hyperlink r:id="rId168"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cannot construct an element with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and a default-constructed </w:t>
      </w:r>
      <w:r w:rsidRPr="004C05A6">
        <w:rPr>
          <w:rFonts w:ascii="Courier New" w:eastAsia="Times New Roman" w:hAnsi="Courier New" w:cs="Courier New"/>
          <w:sz w:val="20"/>
        </w:rPr>
        <w:t>mapped_type</w:t>
      </w:r>
      <w:r w:rsidRPr="004C05A6">
        <w:rPr>
          <w:rFonts w:ascii="Times New Roman" w:eastAsia="Times New Roman" w:hAnsi="Times New Roman" w:cs="Times New Roman"/>
          <w:sz w:val="24"/>
          <w:szCs w:val="24"/>
        </w:rPr>
        <w:t xml:space="preserve"> (or if </w:t>
      </w:r>
      <w:r w:rsidRPr="004C05A6">
        <w:rPr>
          <w:rFonts w:ascii="Courier New" w:eastAsia="Times New Roman" w:hAnsi="Courier New" w:cs="Courier New"/>
          <w:sz w:val="20"/>
        </w:rPr>
        <w:t>mapped_type</w:t>
      </w:r>
      <w:r w:rsidRPr="004C05A6">
        <w:rPr>
          <w:rFonts w:ascii="Times New Roman" w:eastAsia="Times New Roman" w:hAnsi="Times New Roman" w:cs="Times New Roman"/>
          <w:sz w:val="24"/>
          <w:szCs w:val="24"/>
        </w:rPr>
        <w:t xml:space="preserve"> is not </w:t>
      </w:r>
      <w:hyperlink r:id="rId169" w:history="1">
        <w:r w:rsidRPr="004C05A6">
          <w:rPr>
            <w:rFonts w:ascii="Times New Roman" w:eastAsia="Times New Roman" w:hAnsi="Times New Roman" w:cs="Times New Roman"/>
            <w:color w:val="0000FF"/>
            <w:sz w:val="24"/>
            <w:szCs w:val="24"/>
            <w:u w:val="single"/>
          </w:rPr>
          <w:t>default constructible</w:t>
        </w:r>
      </w:hyperlink>
      <w:r w:rsidRPr="004C05A6">
        <w:rPr>
          <w:rFonts w:ascii="Times New Roman" w:eastAsia="Times New Roman" w:hAnsi="Times New Roman" w:cs="Times New Roman"/>
          <w:sz w:val="24"/>
          <w:szCs w:val="24"/>
        </w:rPr>
        <w:t xml:space="preserve">),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70"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::at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mapped_type&amp; at (const key_type&amp; k);</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 mapped_type&amp; at (const key_type&amp; k)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Access element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reference to the mapped value of the element identified with key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does not match the key of any element in the container, the function throws an </w:t>
      </w:r>
      <w:hyperlink r:id="rId171" w:history="1">
        <w:r w:rsidRPr="004C05A6">
          <w:rPr>
            <w:rFonts w:ascii="Times New Roman" w:eastAsia="Times New Roman" w:hAnsi="Times New Roman" w:cs="Times New Roman"/>
            <w:color w:val="0000FF"/>
            <w:sz w:val="24"/>
            <w:szCs w:val="24"/>
            <w:u w:val="single"/>
          </w:rPr>
          <w:t>out_of_range</w:t>
        </w:r>
      </w:hyperlink>
      <w:r w:rsidRPr="004C05A6">
        <w:rPr>
          <w:rFonts w:ascii="Times New Roman" w:eastAsia="Times New Roman" w:hAnsi="Times New Roman" w:cs="Times New Roman"/>
          <w:sz w:val="24"/>
          <w:szCs w:val="24"/>
        </w:rPr>
        <w:t xml:space="preserve"> exception.</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 value of the element whose mapped value is accessed.</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keys for the elements in the container, defined in </w:t>
      </w:r>
      <w:hyperlink r:id="rId172"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 reference to the mapped value of the element with a key value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17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reference to </w:t>
      </w:r>
      <w:r w:rsidRPr="004C05A6">
        <w:rPr>
          <w:rFonts w:ascii="Courier New" w:eastAsia="Times New Roman" w:hAnsi="Courier New" w:cs="Courier New"/>
          <w:sz w:val="20"/>
        </w:rPr>
        <w:t>const mapped_type</w:t>
      </w:r>
      <w:r w:rsidRPr="004C05A6">
        <w:rPr>
          <w:rFonts w:ascii="Times New Roman" w:eastAsia="Times New Roman" w:hAnsi="Times New Roman" w:cs="Times New Roman"/>
          <w:sz w:val="24"/>
          <w:szCs w:val="24"/>
        </w:rPr>
        <w:t xml:space="preserve">. Otherwise, it returns a reference to </w:t>
      </w:r>
      <w:r w:rsidRPr="004C05A6">
        <w:rPr>
          <w:rFonts w:ascii="Courier New" w:eastAsia="Times New Roman" w:hAnsi="Courier New" w:cs="Courier New"/>
          <w:sz w:val="20"/>
        </w:rPr>
        <w:t>mapped_type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mapped_type</w:t>
      </w:r>
      <w:r w:rsidRPr="004C05A6">
        <w:rPr>
          <w:rFonts w:ascii="Times New Roman" w:eastAsia="Times New Roman" w:hAnsi="Times New Roman" w:cs="Times New Roman"/>
          <w:sz w:val="24"/>
          <w:szCs w:val="24"/>
        </w:rPr>
        <w:t xml:space="preserve"> is the type to the mapped values in the container (see </w:t>
      </w:r>
      <w:hyperlink r:id="rId174"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 xml:space="preserve">). In </w:t>
      </w:r>
      <w:hyperlink r:id="rId17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this is an alias of its second template parameter (</w:t>
      </w:r>
      <w:r w:rsidRPr="004C05A6">
        <w:rPr>
          <w:rFonts w:ascii="Courier New" w:eastAsia="Times New Roman" w:hAnsi="Courier New" w:cs="Courier New"/>
          <w:sz w:val="20"/>
        </w:rPr>
        <w:t>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43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map::at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&lt;string&gt;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std::map&lt;std::string,</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 =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 "alpha", 0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 "beta", 0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 "gamma", 0 }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mymap.at("alpha") = 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mymap.at("beta") = 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mymap.at("gamma") = 30;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&amp; x: mymap)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x.first &lt;&lt; ": " &lt;&lt; x.second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117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alpha: 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beta: 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gamma: 30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w:t>
      </w:r>
      <w:hyperlink r:id="rId176"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The mapped value that is accessed may be modified by the caller. Concurrently accessing or modifying other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t xml:space="preserve">It throws </w:t>
      </w:r>
      <w:hyperlink r:id="rId177" w:history="1">
        <w:r w:rsidRPr="004C05A6">
          <w:rPr>
            <w:rFonts w:ascii="Times New Roman" w:eastAsia="Times New Roman" w:hAnsi="Times New Roman" w:cs="Times New Roman"/>
            <w:color w:val="0000FF"/>
            <w:sz w:val="24"/>
            <w:szCs w:val="24"/>
            <w:u w:val="single"/>
          </w:rPr>
          <w:t>out_of_range</w:t>
        </w:r>
      </w:hyperlink>
      <w:r w:rsidRPr="004C05A6">
        <w:rPr>
          <w:rFonts w:ascii="Times New Roman" w:eastAsia="Times New Roman" w:hAnsi="Times New Roman" w:cs="Times New Roman"/>
          <w:sz w:val="24"/>
          <w:szCs w:val="24"/>
        </w:rPr>
        <w:t xml:space="preserve"> if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is not the key of an element in the </w:t>
      </w:r>
      <w:hyperlink r:id="rId17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179"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::insert</w:t>
      </w:r>
    </w:p>
    <w:p w:rsidR="004C05A6" w:rsidRPr="004C05A6" w:rsidRDefault="004C05A6" w:rsidP="004C05A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80"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81"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5"/>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862"/>
        <w:gridCol w:w="7157"/>
      </w:tblGrid>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single element (1)</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pair&lt;iterator,bool&gt; insert (const value_type&amp; val);</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with hint (2)</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iterator insert (iterator position, const value_type&amp; val);</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range (3)</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template &lt;class InputIterator&gt;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void insert (InputIterator first, InputIterator last);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Insert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Extends the container by inserting new elements, effectively increasing the container </w:t>
      </w:r>
      <w:hyperlink r:id="rId182"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by the number of elements inserted.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Because element keys in a </w:t>
      </w:r>
      <w:hyperlink r:id="rId18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are unique, the insertion operation checks whether each inserted element has a key equivalent to the one of an element already in the container, and if so, the element is not inserted, returning an iterator to this existing element (if the function returns a value).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For a similar container allowing for duplicate elements, see </w:t>
      </w:r>
      <w:hyperlink r:id="rId184" w:history="1">
        <w:r w:rsidRPr="004C05A6">
          <w:rPr>
            <w:rFonts w:ascii="Times New Roman" w:eastAsia="Times New Roman" w:hAnsi="Times New Roman" w:cs="Times New Roman"/>
            <w:color w:val="0000FF"/>
            <w:sz w:val="24"/>
            <w:szCs w:val="24"/>
            <w:u w:val="single"/>
          </w:rPr>
          <w:t>multimap</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An alternative way to insert elements in a </w:t>
      </w:r>
      <w:hyperlink r:id="rId18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is by using member function </w:t>
      </w:r>
      <w:hyperlink r:id="rId186" w:history="1">
        <w:r w:rsidRPr="004C05A6">
          <w:rPr>
            <w:rFonts w:ascii="Times New Roman" w:eastAsia="Times New Roman" w:hAnsi="Times New Roman" w:cs="Times New Roman"/>
            <w:color w:val="0000FF"/>
            <w:sz w:val="24"/>
            <w:szCs w:val="24"/>
            <w:u w:val="single"/>
          </w:rPr>
          <w:t>map::operator[]</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Internally, </w:t>
      </w:r>
      <w:hyperlink r:id="rId18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keep all their elements sorted by their key following the criterion specified by its </w:t>
      </w:r>
      <w:hyperlink r:id="rId188"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The elements are always inserted in its respective position following this ordering.</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The parameters determine how many elements are inserted and to which values they are initialized: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val</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Value to be copied to (or moved as) the inserted element.</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is the type of the elements in the container, defined in </w:t>
      </w:r>
      <w:hyperlink r:id="rId18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w:t>
      </w:r>
      <w:hyperlink r:id="rId190"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key_type,mapped_type&gt;</w:t>
      </w:r>
      <w:r w:rsidRPr="004C05A6">
        <w:rPr>
          <w:rFonts w:ascii="Times New Roman" w:eastAsia="Times New Roman" w:hAnsi="Times New Roman" w:cs="Times New Roman"/>
          <w:sz w:val="24"/>
          <w:szCs w:val="24"/>
        </w:rPr>
        <w:t xml:space="preserve"> (see </w:t>
      </w:r>
      <w:hyperlink r:id="rId191"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Template parameter </w:t>
      </w:r>
      <w:r w:rsidRPr="004C05A6">
        <w:rPr>
          <w:rFonts w:ascii="Courier New" w:eastAsia="Times New Roman" w:hAnsi="Courier New" w:cs="Courier New"/>
          <w:sz w:val="20"/>
        </w:rPr>
        <w:t>P</w:t>
      </w:r>
      <w:r w:rsidRPr="004C05A6">
        <w:rPr>
          <w:rFonts w:ascii="Times New Roman" w:eastAsia="Times New Roman" w:hAnsi="Times New Roman" w:cs="Times New Roman"/>
          <w:sz w:val="24"/>
          <w:szCs w:val="24"/>
        </w:rPr>
        <w:t xml:space="preserve"> is a type such that the container can construct an element of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forwarding </w:t>
      </w:r>
      <w:r w:rsidRPr="004C05A6">
        <w:rPr>
          <w:rFonts w:ascii="Times New Roman" w:eastAsia="Times New Roman" w:hAnsi="Times New Roman" w:cs="Times New Roman"/>
          <w:i/>
          <w:iCs/>
          <w:sz w:val="24"/>
          <w:szCs w:val="24"/>
        </w:rPr>
        <w:t>val</w:t>
      </w:r>
      <w:r w:rsidRPr="004C05A6">
        <w:rPr>
          <w:rFonts w:ascii="Times New Roman" w:eastAsia="Times New Roman" w:hAnsi="Times New Roman" w:cs="Times New Roman"/>
          <w:sz w:val="24"/>
          <w:szCs w:val="24"/>
        </w:rPr>
        <w:t xml:space="preserve"> as argument.</w:t>
      </w:r>
      <w:r w:rsidRPr="004C05A6">
        <w:rPr>
          <w:rFonts w:ascii="Times New Roman" w:eastAsia="Times New Roman" w:hAnsi="Times New Roman" w:cs="Times New Roman"/>
          <w:sz w:val="24"/>
          <w:szCs w:val="24"/>
        </w:rPr>
        <w:br/>
        <w:t xml:space="preserve">If </w:t>
      </w:r>
      <w:r w:rsidRPr="004C05A6">
        <w:rPr>
          <w:rFonts w:ascii="Courier New" w:eastAsia="Times New Roman" w:hAnsi="Courier New" w:cs="Courier New"/>
          <w:sz w:val="20"/>
        </w:rPr>
        <w:t>P</w:t>
      </w:r>
      <w:r w:rsidRPr="004C05A6">
        <w:rPr>
          <w:rFonts w:ascii="Times New Roman" w:eastAsia="Times New Roman" w:hAnsi="Times New Roman" w:cs="Times New Roman"/>
          <w:sz w:val="24"/>
          <w:szCs w:val="24"/>
        </w:rPr>
        <w:t xml:space="preserve"> is instantiated as a reference type, the argument is copied.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position</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Hint for the position where the element can be inserted.</w:t>
      </w:r>
    </w:p>
    <w:p w:rsidR="004C05A6" w:rsidRPr="004C05A6" w:rsidRDefault="004C05A6" w:rsidP="004C05A6">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hyperlink r:id="rId192"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hyperlink r:id="rId193"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6"/>
        </w:numPr>
        <w:spacing w:before="100" w:beforeAutospacing="1" w:after="100" w:afterAutospacing="1" w:line="240" w:lineRule="auto"/>
        <w:ind w:left="1440"/>
        <w:rPr>
          <w:rFonts w:ascii="Times New Roman" w:eastAsia="Times New Roman" w:hAnsi="Times New Roman" w:cs="Times New Roman"/>
          <w:sz w:val="24"/>
          <w:szCs w:val="24"/>
        </w:rPr>
      </w:pP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The function optimizes its insertion time if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points to the element that will </w:t>
      </w:r>
      <w:r w:rsidRPr="004C05A6">
        <w:rPr>
          <w:rFonts w:ascii="Times New Roman" w:eastAsia="Times New Roman" w:hAnsi="Times New Roman" w:cs="Times New Roman"/>
          <w:b/>
          <w:bCs/>
          <w:sz w:val="24"/>
          <w:szCs w:val="24"/>
        </w:rPr>
        <w:t>precede</w:t>
      </w:r>
      <w:r w:rsidRPr="004C05A6">
        <w:rPr>
          <w:rFonts w:ascii="Times New Roman" w:eastAsia="Times New Roman" w:hAnsi="Times New Roman" w:cs="Times New Roman"/>
          <w:sz w:val="24"/>
          <w:szCs w:val="24"/>
        </w:rPr>
        <w:t xml:space="preserve"> the inserted element.</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Notice that this is just a hint and does not force the new element to be inserted at that position within the </w:t>
      </w:r>
      <w:hyperlink r:id="rId19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(the elements in a </w:t>
      </w:r>
      <w:hyperlink r:id="rId19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always follow a specific order depending on their key).</w:t>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defined in </w:t>
      </w:r>
      <w:hyperlink r:id="rId19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w:t>
      </w:r>
      <w:hyperlink r:id="rId197"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that point to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first, last</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Iterators specifying a range of elements. Copies of the elements in the range </w:t>
      </w:r>
      <w:r w:rsidRPr="004C05A6">
        <w:rPr>
          <w:rFonts w:ascii="Courier New" w:eastAsia="Times New Roman" w:hAnsi="Courier New" w:cs="Courier New"/>
          <w:sz w:val="20"/>
        </w:rPr>
        <w:t>[first,last)</w:t>
      </w:r>
      <w:r w:rsidRPr="004C05A6">
        <w:rPr>
          <w:rFonts w:ascii="Times New Roman" w:eastAsia="Times New Roman" w:hAnsi="Times New Roman" w:cs="Times New Roman"/>
          <w:sz w:val="24"/>
          <w:szCs w:val="24"/>
        </w:rPr>
        <w:t xml:space="preserve"> are inserted in the container.</w:t>
      </w:r>
      <w:r w:rsidRPr="004C05A6">
        <w:rPr>
          <w:rFonts w:ascii="Times New Roman" w:eastAsia="Times New Roman" w:hAnsi="Times New Roman" w:cs="Times New Roman"/>
          <w:sz w:val="24"/>
          <w:szCs w:val="24"/>
        </w:rPr>
        <w:br/>
        <w:t xml:space="preserve">Notice that the range includes all the elements between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 xml:space="preserve">, including the element pointed by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but not the one pointed by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The function template argument </w:t>
      </w:r>
      <w:r w:rsidRPr="004C05A6">
        <w:rPr>
          <w:rFonts w:ascii="Courier New" w:eastAsia="Times New Roman" w:hAnsi="Courier New" w:cs="Courier New"/>
          <w:sz w:val="20"/>
        </w:rPr>
        <w:t>InputIterator</w:t>
      </w:r>
      <w:r w:rsidRPr="004C05A6">
        <w:rPr>
          <w:rFonts w:ascii="Times New Roman" w:eastAsia="Times New Roman" w:hAnsi="Times New Roman" w:cs="Times New Roman"/>
          <w:sz w:val="24"/>
          <w:szCs w:val="24"/>
        </w:rPr>
        <w:t xml:space="preserve"> shall be an </w:t>
      </w:r>
      <w:hyperlink r:id="rId198" w:history="1">
        <w:r w:rsidRPr="004C05A6">
          <w:rPr>
            <w:rFonts w:ascii="Times New Roman" w:eastAsia="Times New Roman" w:hAnsi="Times New Roman" w:cs="Times New Roman"/>
            <w:color w:val="0000FF"/>
            <w:sz w:val="24"/>
            <w:szCs w:val="24"/>
            <w:u w:val="single"/>
          </w:rPr>
          <w:t>input iterator</w:t>
        </w:r>
      </w:hyperlink>
      <w:r w:rsidRPr="004C05A6">
        <w:rPr>
          <w:rFonts w:ascii="Times New Roman" w:eastAsia="Times New Roman" w:hAnsi="Times New Roman" w:cs="Times New Roman"/>
          <w:sz w:val="24"/>
          <w:szCs w:val="24"/>
        </w:rPr>
        <w:t xml:space="preserve"> type that points to elements of a type from which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objects can be constructed.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il</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w:t>
      </w:r>
      <w:hyperlink r:id="rId199" w:history="1">
        <w:r w:rsidRPr="004C05A6">
          <w:rPr>
            <w:rFonts w:ascii="Times New Roman" w:eastAsia="Times New Roman" w:hAnsi="Times New Roman" w:cs="Times New Roman"/>
            <w:color w:val="0000FF"/>
            <w:sz w:val="24"/>
            <w:szCs w:val="24"/>
            <w:u w:val="single"/>
          </w:rPr>
          <w:t>initializer_list</w:t>
        </w:r>
      </w:hyperlink>
      <w:r w:rsidRPr="004C05A6">
        <w:rPr>
          <w:rFonts w:ascii="Times New Roman" w:eastAsia="Times New Roman" w:hAnsi="Times New Roman" w:cs="Times New Roman"/>
          <w:sz w:val="24"/>
          <w:szCs w:val="24"/>
        </w:rPr>
        <w:t xml:space="preserve"> object. Copies of these elements are inserted.</w:t>
      </w:r>
      <w:r w:rsidRPr="004C05A6">
        <w:rPr>
          <w:rFonts w:ascii="Times New Roman" w:eastAsia="Times New Roman" w:hAnsi="Times New Roman" w:cs="Times New Roman"/>
          <w:sz w:val="24"/>
          <w:szCs w:val="24"/>
        </w:rPr>
        <w:br/>
        <w:t xml:space="preserve">These objects are automatically constructed from </w:t>
      </w:r>
      <w:r w:rsidRPr="004C05A6">
        <w:rPr>
          <w:rFonts w:ascii="Times New Roman" w:eastAsia="Times New Roman" w:hAnsi="Times New Roman" w:cs="Times New Roman"/>
          <w:i/>
          <w:iCs/>
          <w:sz w:val="24"/>
          <w:szCs w:val="24"/>
        </w:rPr>
        <w:t>initializer list</w:t>
      </w:r>
      <w:r w:rsidRPr="004C05A6">
        <w:rPr>
          <w:rFonts w:ascii="Times New Roman" w:eastAsia="Times New Roman" w:hAnsi="Times New Roman" w:cs="Times New Roman"/>
          <w:sz w:val="24"/>
          <w:szCs w:val="24"/>
        </w:rPr>
        <w:t xml:space="preserve"> declarators.</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is the type of the elements contained in the container, defined in </w:t>
      </w:r>
      <w:hyperlink r:id="rId20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w:t>
      </w:r>
      <w:hyperlink r:id="rId201"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key_type,mapped_type&gt;</w:t>
      </w:r>
      <w:r w:rsidRPr="004C05A6">
        <w:rPr>
          <w:rFonts w:ascii="Times New Roman" w:eastAsia="Times New Roman" w:hAnsi="Times New Roman" w:cs="Times New Roman"/>
          <w:sz w:val="24"/>
          <w:szCs w:val="24"/>
        </w:rPr>
        <w:t xml:space="preserve"> (see </w:t>
      </w:r>
      <w:hyperlink r:id="rId202" w:anchor="types" w:history="1">
        <w:r w:rsidRPr="004C05A6">
          <w:rPr>
            <w:rFonts w:ascii="Times New Roman" w:eastAsia="Times New Roman" w:hAnsi="Times New Roman" w:cs="Times New Roman"/>
            <w:color w:val="0000FF"/>
            <w:sz w:val="24"/>
            <w:szCs w:val="24"/>
            <w:u w:val="single"/>
          </w:rPr>
          <w:t>map member types</w:t>
        </w:r>
      </w:hyperlink>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The single element versions (1) return a </w:t>
      </w:r>
      <w:hyperlink r:id="rId203"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with its member </w:t>
      </w:r>
      <w:r w:rsidRPr="004C05A6">
        <w:rPr>
          <w:rFonts w:ascii="Courier New" w:eastAsia="Times New Roman" w:hAnsi="Courier New" w:cs="Courier New"/>
          <w:sz w:val="20"/>
        </w:rPr>
        <w:t>pair::first</w:t>
      </w:r>
      <w:r w:rsidRPr="004C05A6">
        <w:rPr>
          <w:rFonts w:ascii="Times New Roman" w:eastAsia="Times New Roman" w:hAnsi="Times New Roman" w:cs="Times New Roman"/>
          <w:sz w:val="24"/>
          <w:szCs w:val="24"/>
        </w:rPr>
        <w:t xml:space="preserve"> set to an iterator pointing to either the newly inserted element or to the element with an equivalent key in the </w:t>
      </w:r>
      <w:hyperlink r:id="rId20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The </w:t>
      </w:r>
      <w:r w:rsidRPr="004C05A6">
        <w:rPr>
          <w:rFonts w:ascii="Courier New" w:eastAsia="Times New Roman" w:hAnsi="Courier New" w:cs="Courier New"/>
          <w:sz w:val="20"/>
        </w:rPr>
        <w:t>pair::second</w:t>
      </w:r>
      <w:r w:rsidRPr="004C05A6">
        <w:rPr>
          <w:rFonts w:ascii="Times New Roman" w:eastAsia="Times New Roman" w:hAnsi="Times New Roman" w:cs="Times New Roman"/>
          <w:sz w:val="24"/>
          <w:szCs w:val="24"/>
        </w:rPr>
        <w:t xml:space="preserve"> element in the </w:t>
      </w:r>
      <w:hyperlink r:id="rId205"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is set to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 xml:space="preserve"> if a new element was inserted or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if an equivalent key already existed.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versions with a hint (2) return an iterator pointing to either the newly inserted element or to the element that already had an equivalent key in the </w:t>
      </w:r>
      <w:hyperlink r:id="rId20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is a </w:t>
      </w:r>
      <w:hyperlink r:id="rId207"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elements.</w:t>
      </w:r>
      <w:r w:rsidRPr="004C05A6">
        <w:rPr>
          <w:rFonts w:ascii="Times New Roman" w:eastAsia="Times New Roman" w:hAnsi="Times New Roman" w:cs="Times New Roman"/>
          <w:sz w:val="24"/>
          <w:szCs w:val="24"/>
        </w:rPr>
        <w:br/>
      </w:r>
      <w:hyperlink r:id="rId208"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is a class template declared in </w:t>
      </w:r>
      <w:hyperlink r:id="rId209" w:history="1">
        <w:r w:rsidRPr="004C05A6">
          <w:rPr>
            <w:rFonts w:ascii="Times New Roman" w:eastAsia="Times New Roman" w:hAnsi="Times New Roman" w:cs="Times New Roman"/>
            <w:color w:val="0000FF"/>
            <w:sz w:val="24"/>
            <w:szCs w:val="24"/>
            <w:u w:val="single"/>
          </w:rPr>
          <w:t>&lt;utility&gt;</w:t>
        </w:r>
      </w:hyperlink>
      <w:r w:rsidRPr="004C05A6">
        <w:rPr>
          <w:rFonts w:ascii="Times New Roman" w:eastAsia="Times New Roman" w:hAnsi="Times New Roman" w:cs="Times New Roman"/>
          <w:sz w:val="24"/>
          <w:szCs w:val="24"/>
        </w:rPr>
        <w:t xml:space="preserve"> (see </w:t>
      </w:r>
      <w:hyperlink r:id="rId210"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r w:rsidRPr="004C05A6">
              <w:rPr>
                <w:rFonts w:ascii="Courier New" w:eastAsia="Times New Roman" w:hAnsi="Courier New" w:cs="Courier New"/>
                <w:sz w:val="20"/>
                <w:szCs w:val="20"/>
              </w:rPr>
              <w:br/>
            </w:r>
            <w:r w:rsidRPr="004C05A6">
              <w:rPr>
                <w:rFonts w:ascii="Courier New" w:eastAsia="Times New Roman" w:hAnsi="Courier New" w:cs="Courier New"/>
                <w:sz w:val="20"/>
              </w:rPr>
              <w:t>27</w:t>
            </w:r>
            <w:r w:rsidRPr="004C05A6">
              <w:rPr>
                <w:rFonts w:ascii="Courier New" w:eastAsia="Times New Roman" w:hAnsi="Courier New" w:cs="Courier New"/>
                <w:sz w:val="20"/>
                <w:szCs w:val="20"/>
              </w:rPr>
              <w:br/>
            </w:r>
            <w:r w:rsidRPr="004C05A6">
              <w:rPr>
                <w:rFonts w:ascii="Courier New" w:eastAsia="Times New Roman" w:hAnsi="Courier New" w:cs="Courier New"/>
                <w:sz w:val="20"/>
              </w:rPr>
              <w:t>28</w:t>
            </w:r>
            <w:r w:rsidRPr="004C05A6">
              <w:rPr>
                <w:rFonts w:ascii="Courier New" w:eastAsia="Times New Roman" w:hAnsi="Courier New" w:cs="Courier New"/>
                <w:sz w:val="20"/>
                <w:szCs w:val="20"/>
              </w:rPr>
              <w:br/>
            </w:r>
            <w:r w:rsidRPr="004C05A6">
              <w:rPr>
                <w:rFonts w:ascii="Courier New" w:eastAsia="Times New Roman" w:hAnsi="Courier New" w:cs="Courier New"/>
                <w:sz w:val="20"/>
              </w:rPr>
              <w:t>29</w:t>
            </w:r>
            <w:r w:rsidRPr="004C05A6">
              <w:rPr>
                <w:rFonts w:ascii="Courier New" w:eastAsia="Times New Roman" w:hAnsi="Courier New" w:cs="Courier New"/>
                <w:sz w:val="20"/>
                <w:szCs w:val="20"/>
              </w:rPr>
              <w:br/>
            </w:r>
            <w:r w:rsidRPr="004C05A6">
              <w:rPr>
                <w:rFonts w:ascii="Courier New" w:eastAsia="Times New Roman" w:hAnsi="Courier New" w:cs="Courier New"/>
                <w:sz w:val="20"/>
              </w:rPr>
              <w:t>30</w:t>
            </w:r>
            <w:r w:rsidRPr="004C05A6">
              <w:rPr>
                <w:rFonts w:ascii="Courier New" w:eastAsia="Times New Roman" w:hAnsi="Courier New" w:cs="Courier New"/>
                <w:sz w:val="20"/>
                <w:szCs w:val="20"/>
              </w:rPr>
              <w:br/>
            </w:r>
            <w:r w:rsidRPr="004C05A6">
              <w:rPr>
                <w:rFonts w:ascii="Courier New" w:eastAsia="Times New Roman" w:hAnsi="Courier New" w:cs="Courier New"/>
                <w:sz w:val="20"/>
              </w:rPr>
              <w:t>31</w:t>
            </w:r>
            <w:r w:rsidRPr="004C05A6">
              <w:rPr>
                <w:rFonts w:ascii="Courier New" w:eastAsia="Times New Roman" w:hAnsi="Courier New" w:cs="Courier New"/>
                <w:sz w:val="20"/>
                <w:szCs w:val="20"/>
              </w:rPr>
              <w:br/>
            </w:r>
            <w:r w:rsidRPr="004C05A6">
              <w:rPr>
                <w:rFonts w:ascii="Courier New" w:eastAsia="Times New Roman" w:hAnsi="Courier New" w:cs="Courier New"/>
                <w:sz w:val="20"/>
              </w:rPr>
              <w:t>32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33</w:t>
            </w:r>
            <w:r w:rsidRPr="004C05A6">
              <w:rPr>
                <w:rFonts w:ascii="Courier New" w:eastAsia="Times New Roman" w:hAnsi="Courier New" w:cs="Courier New"/>
                <w:sz w:val="20"/>
                <w:szCs w:val="20"/>
              </w:rPr>
              <w:br/>
            </w:r>
            <w:r w:rsidRPr="004C05A6">
              <w:rPr>
                <w:rFonts w:ascii="Courier New" w:eastAsia="Times New Roman" w:hAnsi="Courier New" w:cs="Courier New"/>
                <w:sz w:val="20"/>
              </w:rPr>
              <w:t>34</w:t>
            </w:r>
            <w:r w:rsidRPr="004C05A6">
              <w:rPr>
                <w:rFonts w:ascii="Courier New" w:eastAsia="Times New Roman" w:hAnsi="Courier New" w:cs="Courier New"/>
                <w:sz w:val="20"/>
                <w:szCs w:val="20"/>
              </w:rPr>
              <w:br/>
            </w:r>
            <w:r w:rsidRPr="004C05A6">
              <w:rPr>
                <w:rFonts w:ascii="Courier New" w:eastAsia="Times New Roman" w:hAnsi="Courier New" w:cs="Courier New"/>
                <w:sz w:val="20"/>
              </w:rPr>
              <w:t>35</w:t>
            </w:r>
            <w:r w:rsidRPr="004C05A6">
              <w:rPr>
                <w:rFonts w:ascii="Courier New" w:eastAsia="Times New Roman" w:hAnsi="Courier New" w:cs="Courier New"/>
                <w:sz w:val="20"/>
                <w:szCs w:val="20"/>
              </w:rPr>
              <w:br/>
            </w:r>
            <w:r w:rsidRPr="004C05A6">
              <w:rPr>
                <w:rFonts w:ascii="Courier New" w:eastAsia="Times New Roman" w:hAnsi="Courier New" w:cs="Courier New"/>
                <w:sz w:val="20"/>
              </w:rPr>
              <w:t>36</w:t>
            </w:r>
            <w:r w:rsidRPr="004C05A6">
              <w:rPr>
                <w:rFonts w:ascii="Courier New" w:eastAsia="Times New Roman" w:hAnsi="Courier New" w:cs="Courier New"/>
                <w:sz w:val="20"/>
                <w:szCs w:val="20"/>
              </w:rPr>
              <w:br/>
            </w:r>
            <w:r w:rsidRPr="004C05A6">
              <w:rPr>
                <w:rFonts w:ascii="Courier New" w:eastAsia="Times New Roman" w:hAnsi="Courier New" w:cs="Courier New"/>
                <w:sz w:val="20"/>
              </w:rPr>
              <w:t>37</w:t>
            </w:r>
            <w:r w:rsidRPr="004C05A6">
              <w:rPr>
                <w:rFonts w:ascii="Courier New" w:eastAsia="Times New Roman" w:hAnsi="Courier New" w:cs="Courier New"/>
                <w:sz w:val="20"/>
                <w:szCs w:val="20"/>
              </w:rPr>
              <w:br/>
            </w:r>
            <w:r w:rsidRPr="004C05A6">
              <w:rPr>
                <w:rFonts w:ascii="Courier New" w:eastAsia="Times New Roman" w:hAnsi="Courier New" w:cs="Courier New"/>
                <w:sz w:val="20"/>
              </w:rPr>
              <w:t>38</w:t>
            </w:r>
            <w:r w:rsidRPr="004C05A6">
              <w:rPr>
                <w:rFonts w:ascii="Courier New" w:eastAsia="Times New Roman" w:hAnsi="Courier New" w:cs="Courier New"/>
                <w:sz w:val="20"/>
                <w:szCs w:val="20"/>
              </w:rPr>
              <w:br/>
            </w:r>
            <w:r w:rsidRPr="004C05A6">
              <w:rPr>
                <w:rFonts w:ascii="Courier New" w:eastAsia="Times New Roman" w:hAnsi="Courier New" w:cs="Courier New"/>
                <w:sz w:val="20"/>
              </w:rPr>
              <w:t>39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map::insert (C++98)</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w:t>
            </w:r>
            <w:r w:rsidRPr="004C05A6">
              <w:rPr>
                <w:rFonts w:ascii="Courier New" w:eastAsia="Times New Roman" w:hAnsi="Courier New" w:cs="Courier New"/>
                <w:i/>
                <w:iCs/>
                <w:sz w:val="20"/>
                <w:szCs w:val="20"/>
              </w:rPr>
              <w:t>// first insert function version (single parameter):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mymap.insert ( std::pair&lt;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&gt;('a',100)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mymap.insert ( std::pair&lt;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&gt;('z',200)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std::pair&lt;std::map&lt;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w:t>
            </w: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&gt; ret;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ret = mymap.insert ( std::pair&lt;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&gt;('z',500)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if</w:t>
            </w:r>
            <w:r w:rsidRPr="004C05A6">
              <w:rPr>
                <w:rFonts w:ascii="Courier New" w:eastAsia="Times New Roman" w:hAnsi="Courier New" w:cs="Courier New"/>
                <w:sz w:val="20"/>
              </w:rPr>
              <w:t xml:space="preserve"> (ret.second==</w:t>
            </w:r>
            <w:r w:rsidRPr="004C05A6">
              <w:rPr>
                <w:rFonts w:ascii="Courier New" w:eastAsia="Times New Roman" w:hAnsi="Courier New" w:cs="Courier New"/>
                <w:i/>
                <w:iCs/>
                <w:sz w:val="20"/>
                <w:szCs w:val="20"/>
              </w:rPr>
              <w:t>false</w:t>
            </w:r>
            <w:r w:rsidRPr="004C05A6">
              <w:rPr>
                <w:rFonts w:ascii="Courier New" w:eastAsia="Times New Roman" w:hAnsi="Courier New" w:cs="Courier New"/>
                <w:sz w:val="20"/>
              </w:rPr>
              <w: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"element 'z' already existed";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with a value of " &lt;&lt; ret.first-&gt;second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second insert function version (with hint position):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 = mymap.begin();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mymap.insert (it, std::pair&lt;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&gt;('b',300));  </w:t>
            </w:r>
            <w:r w:rsidRPr="004C05A6">
              <w:rPr>
                <w:rFonts w:ascii="Courier New" w:eastAsia="Times New Roman" w:hAnsi="Courier New" w:cs="Courier New"/>
                <w:i/>
                <w:iCs/>
                <w:sz w:val="20"/>
                <w:szCs w:val="20"/>
              </w:rPr>
              <w:t>// max efficiency inserting</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mymap.insert (it, std::pair&lt;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&gt;('c',400));  </w:t>
            </w:r>
            <w:r w:rsidRPr="004C05A6">
              <w:rPr>
                <w:rFonts w:ascii="Courier New" w:eastAsia="Times New Roman" w:hAnsi="Courier New" w:cs="Courier New"/>
                <w:i/>
                <w:iCs/>
                <w:sz w:val="20"/>
                <w:szCs w:val="20"/>
              </w:rPr>
              <w:t>// no max efficiency inserting</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third insert function version (range insertion):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anothermap;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anothermap.insert(mymap.begin(),mymap.find('c'));</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showing contents: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"anothermap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(it=anothermap.begin(); it!=anothermap.end();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t>Output:</w:t>
      </w:r>
    </w:p>
    <w:tbl>
      <w:tblPr>
        <w:tblW w:w="0" w:type="auto"/>
        <w:tblCellSpacing w:w="15" w:type="dxa"/>
        <w:tblCellMar>
          <w:top w:w="15" w:type="dxa"/>
          <w:left w:w="15" w:type="dxa"/>
          <w:bottom w:w="15" w:type="dxa"/>
          <w:right w:w="15" w:type="dxa"/>
        </w:tblCellMar>
        <w:tblLook w:val="04A0"/>
      </w:tblPr>
      <w:tblGrid>
        <w:gridCol w:w="573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element 'z' already existed with a value of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=&gt; 400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z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anothermap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300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If a single element is inserted, logarithmic in </w:t>
      </w:r>
      <w:hyperlink r:id="rId211"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in general, but amortized constant if a hint is given and the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given is the optimal.</w:t>
      </w:r>
    </w:p>
    <w:p w:rsidR="004C05A6" w:rsidRPr="004C05A6" w:rsidRDefault="004C05A6" w:rsidP="004C05A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2"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3"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If N elements are inserted, </w:t>
      </w:r>
      <w:r w:rsidRPr="004C05A6">
        <w:rPr>
          <w:rFonts w:ascii="Courier New" w:eastAsia="Times New Roman" w:hAnsi="Courier New" w:cs="Courier New"/>
          <w:sz w:val="20"/>
        </w:rPr>
        <w:t>Nlog(</w:t>
      </w:r>
      <w:hyperlink r:id="rId214" w:history="1">
        <w:r w:rsidRPr="004C05A6">
          <w:rPr>
            <w:rFonts w:ascii="Courier New" w:eastAsia="Times New Roman" w:hAnsi="Courier New" w:cs="Courier New"/>
            <w:color w:val="0000FF"/>
            <w:sz w:val="20"/>
            <w:u w:val="single"/>
          </w:rPr>
          <w:t>size</w:t>
        </w:r>
      </w:hyperlink>
      <w:r w:rsidRPr="004C05A6">
        <w:rPr>
          <w:rFonts w:ascii="Courier New" w:eastAsia="Times New Roman" w:hAnsi="Courier New" w:cs="Courier New"/>
          <w:sz w:val="20"/>
        </w:rPr>
        <w:t>+N)</w:t>
      </w:r>
      <w:r w:rsidRPr="004C05A6">
        <w:rPr>
          <w:rFonts w:ascii="Times New Roman" w:eastAsia="Times New Roman" w:hAnsi="Times New Roman" w:cs="Times New Roman"/>
          <w:sz w:val="24"/>
          <w:szCs w:val="24"/>
        </w:rPr>
        <w:t xml:space="preserve"> in general, but linear in </w:t>
      </w:r>
      <w:hyperlink r:id="rId215" w:history="1">
        <w:r w:rsidRPr="004C05A6">
          <w:rPr>
            <w:rFonts w:ascii="Courier New" w:eastAsia="Times New Roman" w:hAnsi="Courier New" w:cs="Courier New"/>
            <w:color w:val="0000FF"/>
            <w:sz w:val="20"/>
            <w:u w:val="single"/>
          </w:rPr>
          <w:t>size</w:t>
        </w:r>
      </w:hyperlink>
      <w:r w:rsidRPr="004C05A6">
        <w:rPr>
          <w:rFonts w:ascii="Courier New" w:eastAsia="Times New Roman" w:hAnsi="Courier New" w:cs="Courier New"/>
          <w:sz w:val="20"/>
        </w:rPr>
        <w:t>+N</w:t>
      </w:r>
      <w:r w:rsidRPr="004C05A6">
        <w:rPr>
          <w:rFonts w:ascii="Times New Roman" w:eastAsia="Times New Roman" w:hAnsi="Times New Roman" w:cs="Times New Roman"/>
          <w:sz w:val="24"/>
          <w:szCs w:val="24"/>
        </w:rPr>
        <w:t xml:space="preserve"> if the elements are already sorted according to the same ordering criterion used by the container.</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modified.</w:t>
      </w:r>
      <w:r w:rsidRPr="004C05A6">
        <w:rPr>
          <w:rFonts w:ascii="Times New Roman" w:eastAsia="Times New Roman" w:hAnsi="Times New Roman" w:cs="Times New Roman"/>
          <w:sz w:val="24"/>
          <w:szCs w:val="24"/>
        </w:rPr>
        <w:br/>
        <w:t>Concurrently accessing existing elements is safe, although iterating ranges in the container is not.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If a single element is to be inserted, there are no changes in the container in case of exception (strong guarantee).</w:t>
      </w:r>
      <w:r w:rsidRPr="004C05A6">
        <w:rPr>
          <w:rFonts w:ascii="Times New Roman" w:eastAsia="Times New Roman" w:hAnsi="Times New Roman" w:cs="Times New Roman"/>
          <w:sz w:val="24"/>
          <w:szCs w:val="24"/>
        </w:rPr>
        <w:br/>
        <w:t>Otherwise, the container is guaranteed to end in a valid state (basic guarantee).</w:t>
      </w:r>
      <w:r w:rsidRPr="004C05A6">
        <w:rPr>
          <w:rFonts w:ascii="Times New Roman" w:eastAsia="Times New Roman" w:hAnsi="Times New Roman" w:cs="Times New Roman"/>
          <w:sz w:val="24"/>
          <w:szCs w:val="24"/>
        </w:rPr>
        <w:br/>
        <w:t xml:space="preserve">If </w:t>
      </w:r>
      <w:hyperlink r:id="rId216"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is not supported with the appropriate arguments for the element constructions, or if an invalid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is specified,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17"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::erase</w:t>
      </w:r>
    </w:p>
    <w:p w:rsidR="004C05A6" w:rsidRPr="004C05A6" w:rsidRDefault="004C05A6" w:rsidP="004C05A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8"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9"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8"/>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355"/>
        <w:gridCol w:w="5836"/>
      </w:tblGrid>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(1)</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void erase (iterator position);</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lastRenderedPageBreak/>
              <w:t>(2)</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size_type erase (const key_type&amp; k);</w:t>
            </w:r>
          </w:p>
        </w:tc>
      </w:tr>
      <w:tr w:rsidR="004C05A6" w:rsidRPr="004C05A6" w:rsidTr="004C05A6">
        <w:trPr>
          <w:tblCellSpacing w:w="15" w:type="dxa"/>
        </w:trPr>
        <w:tc>
          <w:tcPr>
            <w:tcW w:w="0" w:type="auto"/>
            <w:vAlign w:val="center"/>
            <w:hideMark/>
          </w:tcPr>
          <w:p w:rsidR="004C05A6" w:rsidRPr="004C05A6" w:rsidRDefault="004C05A6" w:rsidP="004C05A6">
            <w:pPr>
              <w:spacing w:after="0" w:line="240" w:lineRule="auto"/>
              <w:jc w:val="center"/>
              <w:rPr>
                <w:rFonts w:ascii="Times New Roman" w:eastAsia="Times New Roman" w:hAnsi="Times New Roman" w:cs="Times New Roman"/>
                <w:b/>
                <w:bCs/>
                <w:sz w:val="24"/>
                <w:szCs w:val="24"/>
              </w:rPr>
            </w:pPr>
            <w:r w:rsidRPr="004C05A6">
              <w:rPr>
                <w:rFonts w:ascii="Times New Roman" w:eastAsia="Times New Roman" w:hAnsi="Times New Roman" w:cs="Times New Roman"/>
                <w:b/>
                <w:bCs/>
                <w:sz w:val="24"/>
                <w:szCs w:val="24"/>
              </w:rPr>
              <w:t>(3)</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void erase (iterator first, iterator last);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Erase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Removes from the </w:t>
      </w:r>
      <w:hyperlink r:id="rId22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either a single element or a range of elements (</w:t>
      </w:r>
      <w:r w:rsidRPr="004C05A6">
        <w:rPr>
          <w:rFonts w:ascii="Courier New" w:eastAsia="Times New Roman" w:hAnsi="Courier New" w:cs="Courier New"/>
          <w:sz w:val="20"/>
        </w:rPr>
        <w:t>[first,last)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This effectively reduces the container </w:t>
      </w:r>
      <w:hyperlink r:id="rId221"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by the number of elements removed, which are destroyed.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position</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Iterator pointing to a single element to be removed from the </w:t>
      </w:r>
      <w:hyperlink r:id="rId222"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223"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that point to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Key of the element to be removed from the </w:t>
      </w:r>
      <w:hyperlink r:id="rId22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elements in the container, defined in </w:t>
      </w:r>
      <w:hyperlink r:id="rId22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first, last</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Iterators specifying a range within the </w:t>
      </w:r>
      <w:hyperlink r:id="rId22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to be removed: </w:t>
      </w:r>
      <w:r w:rsidRPr="004C05A6">
        <w:rPr>
          <w:rFonts w:ascii="Courier New" w:eastAsia="Times New Roman" w:hAnsi="Courier New" w:cs="Courier New"/>
          <w:sz w:val="20"/>
        </w:rPr>
        <w:t>[first,last)</w:t>
      </w:r>
      <w:r w:rsidRPr="004C05A6">
        <w:rPr>
          <w:rFonts w:ascii="Times New Roman" w:eastAsia="Times New Roman" w:hAnsi="Times New Roman" w:cs="Times New Roman"/>
          <w:sz w:val="24"/>
          <w:szCs w:val="24"/>
        </w:rPr>
        <w:t xml:space="preserve">. i.e., the range includes all the elements between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 xml:space="preserve">, including the element pointed by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but not the one pointed by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227"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that point to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For the key-based version (2), the function returns the number of elements erased, which in </w:t>
      </w:r>
      <w:hyperlink r:id="rId22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is at most </w:t>
      </w:r>
      <w:r w:rsidRPr="004C05A6">
        <w:rPr>
          <w:rFonts w:ascii="Times New Roman" w:eastAsia="Times New Roman" w:hAnsi="Times New Roman" w:cs="Times New Roman"/>
          <w:i/>
          <w:iCs/>
          <w:sz w:val="24"/>
          <w:szCs w:val="24"/>
        </w:rPr>
        <w:t>1</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size_type</w:t>
      </w:r>
      <w:r w:rsidRPr="004C05A6">
        <w:rPr>
          <w:rFonts w:ascii="Times New Roman" w:eastAsia="Times New Roman" w:hAnsi="Times New Roman" w:cs="Times New Roman"/>
          <w:sz w:val="24"/>
          <w:szCs w:val="24"/>
        </w:rPr>
        <w:t xml:space="preserve"> is an unsigned integral type.</w:t>
      </w:r>
    </w:p>
    <w:p w:rsidR="004C05A6" w:rsidRPr="004C05A6" w:rsidRDefault="004C05A6" w:rsidP="004C05A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29"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30"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other versions return no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27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lastRenderedPageBreak/>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r w:rsidRPr="004C05A6">
              <w:rPr>
                <w:rFonts w:ascii="Courier New" w:eastAsia="Times New Roman" w:hAnsi="Courier New" w:cs="Courier New"/>
                <w:sz w:val="20"/>
                <w:szCs w:val="20"/>
              </w:rPr>
              <w:br/>
            </w:r>
            <w:r w:rsidRPr="004C05A6">
              <w:rPr>
                <w:rFonts w:ascii="Courier New" w:eastAsia="Times New Roman" w:hAnsi="Courier New" w:cs="Courier New"/>
                <w:sz w:val="20"/>
              </w:rPr>
              <w:t>27</w:t>
            </w:r>
            <w:r w:rsidRPr="004C05A6">
              <w:rPr>
                <w:rFonts w:ascii="Courier New" w:eastAsia="Times New Roman" w:hAnsi="Courier New" w:cs="Courier New"/>
                <w:sz w:val="20"/>
                <w:szCs w:val="20"/>
              </w:rPr>
              <w:br/>
            </w:r>
            <w:r w:rsidRPr="004C05A6">
              <w:rPr>
                <w:rFonts w:ascii="Courier New" w:eastAsia="Times New Roman" w:hAnsi="Courier New" w:cs="Courier New"/>
                <w:sz w:val="20"/>
              </w:rPr>
              <w:t>28</w:t>
            </w:r>
            <w:r w:rsidRPr="004C05A6">
              <w:rPr>
                <w:rFonts w:ascii="Courier New" w:eastAsia="Times New Roman" w:hAnsi="Courier New" w:cs="Courier New"/>
                <w:sz w:val="20"/>
                <w:szCs w:val="20"/>
              </w:rPr>
              <w:br/>
            </w:r>
            <w:r w:rsidRPr="004C05A6">
              <w:rPr>
                <w:rFonts w:ascii="Courier New" w:eastAsia="Times New Roman" w:hAnsi="Courier New" w:cs="Courier New"/>
                <w:sz w:val="20"/>
              </w:rPr>
              <w:t>29</w:t>
            </w:r>
            <w:r w:rsidRPr="004C05A6">
              <w:rPr>
                <w:rFonts w:ascii="Courier New" w:eastAsia="Times New Roman" w:hAnsi="Courier New" w:cs="Courier New"/>
                <w:sz w:val="20"/>
                <w:szCs w:val="20"/>
              </w:rPr>
              <w:br/>
            </w:r>
            <w:r w:rsidRPr="004C05A6">
              <w:rPr>
                <w:rFonts w:ascii="Courier New" w:eastAsia="Times New Roman" w:hAnsi="Courier New" w:cs="Courier New"/>
                <w:sz w:val="20"/>
              </w:rPr>
              <w:t>30</w:t>
            </w:r>
            <w:r w:rsidRPr="004C05A6">
              <w:rPr>
                <w:rFonts w:ascii="Courier New" w:eastAsia="Times New Roman" w:hAnsi="Courier New" w:cs="Courier New"/>
                <w:sz w:val="20"/>
                <w:szCs w:val="20"/>
              </w:rPr>
              <w:br/>
            </w:r>
            <w:r w:rsidRPr="004C05A6">
              <w:rPr>
                <w:rFonts w:ascii="Courier New" w:eastAsia="Times New Roman" w:hAnsi="Courier New" w:cs="Courier New"/>
                <w:sz w:val="20"/>
              </w:rPr>
              <w:t>31</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erasing from 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insert some values: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mymap['c']=30;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mymap['d']=40;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mymap['e']=50;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mymap['f']=60;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it=mymap.find('b');</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 (it);                   </w:t>
            </w:r>
            <w:r w:rsidRPr="004C05A6">
              <w:rPr>
                <w:rFonts w:ascii="Courier New" w:eastAsia="Times New Roman" w:hAnsi="Courier New" w:cs="Courier New"/>
                <w:i/>
                <w:iCs/>
                <w:sz w:val="20"/>
                <w:szCs w:val="20"/>
              </w:rPr>
              <w:t>// erasing by iterator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 ('c');                  </w:t>
            </w:r>
            <w:r w:rsidRPr="004C05A6">
              <w:rPr>
                <w:rFonts w:ascii="Courier New" w:eastAsia="Times New Roman" w:hAnsi="Courier New" w:cs="Courier New"/>
                <w:i/>
                <w:iCs/>
                <w:sz w:val="20"/>
                <w:szCs w:val="20"/>
              </w:rPr>
              <w:t>// erasing by key</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it=mymap.find ('e');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 ( it, mymap.end() );    </w:t>
            </w:r>
            <w:r w:rsidRPr="004C05A6">
              <w:rPr>
                <w:rFonts w:ascii="Courier New" w:eastAsia="Times New Roman" w:hAnsi="Courier New" w:cs="Courier New"/>
                <w:i/>
                <w:iCs/>
                <w:sz w:val="20"/>
                <w:szCs w:val="20"/>
              </w:rPr>
              <w:t>// erasing by range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show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93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d =&gt; 40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For the first version (</w:t>
      </w:r>
      <w:r w:rsidRPr="004C05A6">
        <w:rPr>
          <w:rFonts w:ascii="Courier New" w:eastAsia="Times New Roman" w:hAnsi="Courier New" w:cs="Courier New"/>
          <w:sz w:val="20"/>
        </w:rPr>
        <w:t>erase(position)</w:t>
      </w:r>
      <w:r w:rsidRPr="004C05A6">
        <w:rPr>
          <w:rFonts w:ascii="Times New Roman" w:eastAsia="Times New Roman" w:hAnsi="Times New Roman" w:cs="Times New Roman"/>
          <w:sz w:val="24"/>
          <w:szCs w:val="24"/>
        </w:rPr>
        <w:t>), amortized constant.</w:t>
      </w:r>
      <w:r w:rsidRPr="004C05A6">
        <w:rPr>
          <w:rFonts w:ascii="Times New Roman" w:eastAsia="Times New Roman" w:hAnsi="Times New Roman" w:cs="Times New Roman"/>
          <w:sz w:val="24"/>
          <w:szCs w:val="24"/>
        </w:rPr>
        <w:br/>
        <w:t>For the second version (</w:t>
      </w:r>
      <w:r w:rsidRPr="004C05A6">
        <w:rPr>
          <w:rFonts w:ascii="Courier New" w:eastAsia="Times New Roman" w:hAnsi="Courier New" w:cs="Courier New"/>
          <w:sz w:val="20"/>
        </w:rPr>
        <w:t>erase(val)</w:t>
      </w:r>
      <w:r w:rsidRPr="004C05A6">
        <w:rPr>
          <w:rFonts w:ascii="Times New Roman" w:eastAsia="Times New Roman" w:hAnsi="Times New Roman" w:cs="Times New Roman"/>
          <w:sz w:val="24"/>
          <w:szCs w:val="24"/>
        </w:rPr>
        <w:t xml:space="preserve">), logarithmic in container </w:t>
      </w:r>
      <w:hyperlink r:id="rId231"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For the last version (</w:t>
      </w:r>
      <w:r w:rsidRPr="004C05A6">
        <w:rPr>
          <w:rFonts w:ascii="Courier New" w:eastAsia="Times New Roman" w:hAnsi="Courier New" w:cs="Courier New"/>
          <w:sz w:val="20"/>
        </w:rPr>
        <w:t>erase(first,last)</w:t>
      </w:r>
      <w:r w:rsidRPr="004C05A6">
        <w:rPr>
          <w:rFonts w:ascii="Times New Roman" w:eastAsia="Times New Roman" w:hAnsi="Times New Roman" w:cs="Times New Roman"/>
          <w:sz w:val="24"/>
          <w:szCs w:val="24"/>
        </w:rPr>
        <w:t xml:space="preserve">), linear in the distance between </w:t>
      </w:r>
      <w:r w:rsidRPr="004C05A6">
        <w:rPr>
          <w:rFonts w:ascii="Times New Roman" w:eastAsia="Times New Roman" w:hAnsi="Times New Roman" w:cs="Times New Roman"/>
          <w:i/>
          <w:iCs/>
          <w:sz w:val="24"/>
          <w:szCs w:val="24"/>
        </w:rPr>
        <w:t>first</w:t>
      </w:r>
      <w:r w:rsidRPr="004C05A6">
        <w:rPr>
          <w:rFonts w:ascii="Times New Roman" w:eastAsia="Times New Roman" w:hAnsi="Times New Roman" w:cs="Times New Roman"/>
          <w:sz w:val="24"/>
          <w:szCs w:val="24"/>
        </w:rPr>
        <w:t xml:space="preserve"> and </w:t>
      </w:r>
      <w:r w:rsidRPr="004C05A6">
        <w:rPr>
          <w:rFonts w:ascii="Times New Roman" w:eastAsia="Times New Roman" w:hAnsi="Times New Roman" w:cs="Times New Roman"/>
          <w:i/>
          <w:iCs/>
          <w:sz w:val="24"/>
          <w:szCs w:val="24"/>
        </w:rPr>
        <w:t>last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Iterators, pointers and references referring to elements removed by the function are invalidated.</w:t>
      </w:r>
      <w:r w:rsidRPr="004C05A6">
        <w:rPr>
          <w:rFonts w:ascii="Times New Roman" w:eastAsia="Times New Roman" w:hAnsi="Times New Roman" w:cs="Times New Roman"/>
          <w:sz w:val="24"/>
          <w:szCs w:val="24"/>
        </w:rPr>
        <w:br/>
        <w:t>All other iterators, pointers and references keep their validity.</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modified.</w:t>
      </w:r>
      <w:r w:rsidRPr="004C05A6">
        <w:rPr>
          <w:rFonts w:ascii="Times New Roman" w:eastAsia="Times New Roman" w:hAnsi="Times New Roman" w:cs="Times New Roman"/>
          <w:sz w:val="24"/>
          <w:szCs w:val="24"/>
        </w:rPr>
        <w:br/>
        <w:t>The elements removed are modified. Concurrently accessing other elements is safe, although iterating ranges in the container is not.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Unless the container's </w:t>
      </w:r>
      <w:hyperlink r:id="rId232"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throws, this function never throws exceptions (no-throw guarantee).</w:t>
      </w:r>
      <w:r w:rsidRPr="004C05A6">
        <w:rPr>
          <w:rFonts w:ascii="Times New Roman" w:eastAsia="Times New Roman" w:hAnsi="Times New Roman" w:cs="Times New Roman"/>
          <w:sz w:val="24"/>
          <w:szCs w:val="24"/>
        </w:rPr>
        <w:br/>
        <w:t>Otherwise, if a single element is to be removed, there are no changes in the container in case of exception (strong guarantee).</w:t>
      </w:r>
      <w:r w:rsidRPr="004C05A6">
        <w:rPr>
          <w:rFonts w:ascii="Times New Roman" w:eastAsia="Times New Roman" w:hAnsi="Times New Roman" w:cs="Times New Roman"/>
          <w:sz w:val="24"/>
          <w:szCs w:val="24"/>
        </w:rPr>
        <w:br/>
        <w:t>Otherwise, the container is guaranteed to end in a valid state (basic guarantee).</w:t>
      </w:r>
      <w:r w:rsidRPr="004C05A6">
        <w:rPr>
          <w:rFonts w:ascii="Times New Roman" w:eastAsia="Times New Roman" w:hAnsi="Times New Roman" w:cs="Times New Roman"/>
          <w:sz w:val="24"/>
          <w:szCs w:val="24"/>
        </w:rPr>
        <w:br/>
        <w:t xml:space="preserve">If an invalid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or range is specified,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33"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::swap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void swap (map&amp; x);</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Swap content</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Exchanges the content of the container by the content of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which is another </w:t>
      </w:r>
      <w:hyperlink r:id="rId23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of the same type. Sizes may differ.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After the call to this member function, the elements in this container are those which were in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before the call, and the elements of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are those which were in </w:t>
      </w:r>
      <w:r w:rsidRPr="004C05A6">
        <w:rPr>
          <w:rFonts w:ascii="Courier New" w:eastAsia="Times New Roman" w:hAnsi="Courier New" w:cs="Courier New"/>
          <w:sz w:val="20"/>
        </w:rPr>
        <w:t>this</w:t>
      </w:r>
      <w:r w:rsidRPr="004C05A6">
        <w:rPr>
          <w:rFonts w:ascii="Times New Roman" w:eastAsia="Times New Roman" w:hAnsi="Times New Roman" w:cs="Times New Roman"/>
          <w:sz w:val="24"/>
          <w:szCs w:val="24"/>
        </w:rPr>
        <w:t>. All iterators, references and pointers remain valid for the swapped objects.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Notice that a non-member function exists with the same name, </w:t>
      </w:r>
      <w:hyperlink r:id="rId235" w:history="1">
        <w:r w:rsidRPr="004C05A6">
          <w:rPr>
            <w:rFonts w:ascii="Times New Roman" w:eastAsia="Times New Roman" w:hAnsi="Times New Roman" w:cs="Times New Roman"/>
            <w:color w:val="0000FF"/>
            <w:sz w:val="24"/>
            <w:szCs w:val="24"/>
            <w:u w:val="single"/>
          </w:rPr>
          <w:t>swap</w:t>
        </w:r>
      </w:hyperlink>
      <w:r w:rsidRPr="004C05A6">
        <w:rPr>
          <w:rFonts w:ascii="Times New Roman" w:eastAsia="Times New Roman" w:hAnsi="Times New Roman" w:cs="Times New Roman"/>
          <w:sz w:val="24"/>
          <w:szCs w:val="24"/>
        </w:rPr>
        <w:t>, overloading that algorithm with an optimization that behaves like this member function.</w:t>
      </w:r>
    </w:p>
    <w:p w:rsidR="004C05A6" w:rsidRPr="004C05A6" w:rsidRDefault="004C05A6" w:rsidP="004C05A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36"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37"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Whether the internal container </w:t>
      </w:r>
      <w:hyperlink r:id="rId238" w:history="1">
        <w:r w:rsidRPr="004C05A6">
          <w:rPr>
            <w:rFonts w:ascii="Times New Roman" w:eastAsia="Times New Roman" w:hAnsi="Times New Roman" w:cs="Times New Roman"/>
            <w:color w:val="0000FF"/>
            <w:sz w:val="24"/>
            <w:szCs w:val="24"/>
            <w:u w:val="single"/>
          </w:rPr>
          <w:t>allocators</w:t>
        </w:r>
      </w:hyperlink>
      <w:r w:rsidRPr="004C05A6">
        <w:rPr>
          <w:rFonts w:ascii="Times New Roman" w:eastAsia="Times New Roman" w:hAnsi="Times New Roman" w:cs="Times New Roman"/>
          <w:sz w:val="24"/>
          <w:szCs w:val="24"/>
        </w:rPr>
        <w:t xml:space="preserve"> and </w:t>
      </w:r>
      <w:hyperlink r:id="rId239" w:history="1">
        <w:r w:rsidRPr="004C05A6">
          <w:rPr>
            <w:rFonts w:ascii="Times New Roman" w:eastAsia="Times New Roman" w:hAnsi="Times New Roman" w:cs="Times New Roman"/>
            <w:color w:val="0000FF"/>
            <w:sz w:val="24"/>
            <w:szCs w:val="24"/>
            <w:u w:val="single"/>
          </w:rPr>
          <w:t>comparison objects</w:t>
        </w:r>
      </w:hyperlink>
      <w:r w:rsidRPr="004C05A6">
        <w:rPr>
          <w:rFonts w:ascii="Times New Roman" w:eastAsia="Times New Roman" w:hAnsi="Times New Roman" w:cs="Times New Roman"/>
          <w:sz w:val="24"/>
          <w:szCs w:val="24"/>
        </w:rPr>
        <w:t xml:space="preserve"> are swapped is undefined.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x</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Another </w:t>
      </w:r>
      <w:hyperlink r:id="rId24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of the same type as this (i.e., with the same template parameters,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T</w:t>
      </w:r>
      <w:r w:rsidRPr="004C05A6">
        <w:rPr>
          <w:rFonts w:ascii="Times New Roman" w:eastAsia="Times New Roman" w:hAnsi="Times New Roman" w:cs="Times New Roman"/>
          <w:sz w:val="24"/>
          <w:szCs w:val="24"/>
        </w:rPr>
        <w:t xml:space="preserve">,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Alloc</w:t>
      </w:r>
      <w:r w:rsidRPr="004C05A6">
        <w:rPr>
          <w:rFonts w:ascii="Times New Roman" w:eastAsia="Times New Roman" w:hAnsi="Times New Roman" w:cs="Times New Roman"/>
          <w:sz w:val="24"/>
          <w:szCs w:val="24"/>
        </w:rPr>
        <w:t>) whose content is swapped with that of this container.</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71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r w:rsidRPr="004C05A6">
              <w:rPr>
                <w:rFonts w:ascii="Courier New" w:eastAsia="Times New Roman" w:hAnsi="Courier New" w:cs="Courier New"/>
                <w:sz w:val="20"/>
                <w:szCs w:val="20"/>
              </w:rPr>
              <w:br/>
            </w:r>
            <w:r w:rsidRPr="004C05A6">
              <w:rPr>
                <w:rFonts w:ascii="Courier New" w:eastAsia="Times New Roman" w:hAnsi="Courier New" w:cs="Courier New"/>
                <w:sz w:val="20"/>
              </w:rPr>
              <w:t>27</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swap maps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foo,bar;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foo['x']=100;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foo['y']=200;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bar['a']=11;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bar['b']=22;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bar['c']=33;</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foo.swap(bar);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"foo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it=foo.begin(); it!=foo.end();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"bar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it=bar.begin(); it!=bar.end();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6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foo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22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=&gt; 33</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bar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x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y =&gt; 200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 iterators, pointers and references referring to elements in both containers remain valid, but now are referring to elements in the other container, and iterate in it.</w:t>
      </w:r>
      <w:r w:rsidRPr="004C05A6">
        <w:rPr>
          <w:rFonts w:ascii="Times New Roman" w:eastAsia="Times New Roman" w:hAnsi="Times New Roman" w:cs="Times New Roman"/>
          <w:sz w:val="24"/>
          <w:szCs w:val="24"/>
        </w:rPr>
        <w:br/>
        <w:t xml:space="preserve">Note that the </w:t>
      </w:r>
      <w:r w:rsidRPr="004C05A6">
        <w:rPr>
          <w:rFonts w:ascii="Times New Roman" w:eastAsia="Times New Roman" w:hAnsi="Times New Roman" w:cs="Times New Roman"/>
          <w:i/>
          <w:iCs/>
          <w:sz w:val="24"/>
          <w:szCs w:val="24"/>
        </w:rPr>
        <w:t>end iterators</w:t>
      </w:r>
      <w:r w:rsidRPr="004C05A6">
        <w:rPr>
          <w:rFonts w:ascii="Times New Roman" w:eastAsia="Times New Roman" w:hAnsi="Times New Roman" w:cs="Times New Roman"/>
          <w:sz w:val="24"/>
          <w:szCs w:val="24"/>
        </w:rPr>
        <w:t xml:space="preserve"> do not refer to elements and may be invalidated.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Both the container and </w:t>
      </w:r>
      <w:r w:rsidRPr="004C05A6">
        <w:rPr>
          <w:rFonts w:ascii="Times New Roman" w:eastAsia="Times New Roman" w:hAnsi="Times New Roman" w:cs="Times New Roman"/>
          <w:i/>
          <w:iCs/>
          <w:sz w:val="24"/>
          <w:szCs w:val="24"/>
        </w:rPr>
        <w:t>x</w:t>
      </w:r>
      <w:r w:rsidRPr="004C05A6">
        <w:rPr>
          <w:rFonts w:ascii="Times New Roman" w:eastAsia="Times New Roman" w:hAnsi="Times New Roman" w:cs="Times New Roman"/>
          <w:sz w:val="24"/>
          <w:szCs w:val="24"/>
        </w:rPr>
        <w:t xml:space="preserve"> are modified.</w:t>
      </w:r>
      <w:r w:rsidRPr="004C05A6">
        <w:rPr>
          <w:rFonts w:ascii="Times New Roman" w:eastAsia="Times New Roman" w:hAnsi="Times New Roman" w:cs="Times New Roman"/>
          <w:sz w:val="24"/>
          <w:szCs w:val="24"/>
        </w:rPr>
        <w:br/>
        <w:t xml:space="preserve">No contained elements are accessed by the call (although see </w:t>
      </w:r>
      <w:r w:rsidRPr="004C05A6">
        <w:rPr>
          <w:rFonts w:ascii="Times New Roman" w:eastAsia="Times New Roman" w:hAnsi="Times New Roman" w:cs="Times New Roman"/>
          <w:i/>
          <w:iCs/>
          <w:sz w:val="24"/>
          <w:szCs w:val="24"/>
        </w:rPr>
        <w:t>iterator validity</w:t>
      </w:r>
      <w:r w:rsidRPr="004C05A6">
        <w:rPr>
          <w:rFonts w:ascii="Times New Roman" w:eastAsia="Times New Roman" w:hAnsi="Times New Roman" w:cs="Times New Roman"/>
          <w:sz w:val="24"/>
          <w:szCs w:val="24"/>
        </w:rPr>
        <w:t xml:space="preserve"> above).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If the allocators in both containers compare equal, or if their </w:t>
      </w:r>
      <w:hyperlink r:id="rId241" w:history="1">
        <w:r w:rsidRPr="004C05A6">
          <w:rPr>
            <w:rFonts w:ascii="Times New Roman" w:eastAsia="Times New Roman" w:hAnsi="Times New Roman" w:cs="Times New Roman"/>
            <w:color w:val="0000FF"/>
            <w:sz w:val="24"/>
            <w:szCs w:val="24"/>
            <w:u w:val="single"/>
          </w:rPr>
          <w:t>allocator traits</w:t>
        </w:r>
      </w:hyperlink>
      <w:r w:rsidRPr="004C05A6">
        <w:rPr>
          <w:rFonts w:ascii="Times New Roman" w:eastAsia="Times New Roman" w:hAnsi="Times New Roman" w:cs="Times New Roman"/>
          <w:sz w:val="24"/>
          <w:szCs w:val="24"/>
        </w:rPr>
        <w:t xml:space="preserve"> indicate that the allocators shall </w:t>
      </w:r>
      <w:hyperlink r:id="rId242" w:anchor="types" w:history="1">
        <w:r w:rsidRPr="004C05A6">
          <w:rPr>
            <w:rFonts w:ascii="Times New Roman" w:eastAsia="Times New Roman" w:hAnsi="Times New Roman" w:cs="Times New Roman"/>
            <w:color w:val="0000FF"/>
            <w:sz w:val="24"/>
            <w:szCs w:val="24"/>
            <w:u w:val="single"/>
          </w:rPr>
          <w:t>propagate</w:t>
        </w:r>
      </w:hyperlink>
      <w:r w:rsidRPr="004C05A6">
        <w:rPr>
          <w:rFonts w:ascii="Times New Roman" w:eastAsia="Times New Roman" w:hAnsi="Times New Roman" w:cs="Times New Roman"/>
          <w:sz w:val="24"/>
          <w:szCs w:val="24"/>
        </w:rPr>
        <w:t>, the function never throws exceptions (no-throw guarantee).</w:t>
      </w:r>
      <w:r w:rsidRPr="004C05A6">
        <w:rPr>
          <w:rFonts w:ascii="Times New Roman" w:eastAsia="Times New Roman" w:hAnsi="Times New Roman" w:cs="Times New Roman"/>
          <w:sz w:val="24"/>
          <w:szCs w:val="24"/>
        </w:rPr>
        <w:br/>
        <w:t xml:space="preserve">Otherwise,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43"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::clear</w:t>
      </w:r>
    </w:p>
    <w:p w:rsidR="004C05A6" w:rsidRPr="004C05A6" w:rsidRDefault="004C05A6" w:rsidP="004C05A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44"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45"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void clear();</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Clear content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Removes all elements from the </w:t>
      </w:r>
      <w:hyperlink r:id="rId24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(which are destroyed), leaving the container with a </w:t>
      </w:r>
      <w:hyperlink r:id="rId247"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of </w:t>
      </w:r>
      <w:r w:rsidRPr="004C05A6">
        <w:rPr>
          <w:rFonts w:ascii="Courier New" w:eastAsia="Times New Roman" w:hAnsi="Courier New" w:cs="Courier New"/>
          <w:sz w:val="20"/>
        </w:rPr>
        <w:t>0</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map::clear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mymap['x']=100;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mymap['y']=200;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mymap['z']=300;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mymap.clear();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mymap['a']=1101;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mymap['b']=2202;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89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x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y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z =&gt; 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1101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2202</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Linear in </w:t>
      </w:r>
      <w:hyperlink r:id="rId248"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(destructions).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All iterators, pointers and references related to this container are invalidated.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modified.</w:t>
      </w:r>
      <w:r w:rsidRPr="004C05A6">
        <w:rPr>
          <w:rFonts w:ascii="Times New Roman" w:eastAsia="Times New Roman" w:hAnsi="Times New Roman" w:cs="Times New Roman"/>
          <w:sz w:val="24"/>
          <w:szCs w:val="24"/>
        </w:rPr>
        <w:br/>
        <w:t>All contained elements are modified.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r>
    </w:p>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49"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::emplace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template &lt;class... Args&gt;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pair&lt;iterator,bool&gt; emplace (Args&amp;&amp;... args);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Construct and insert element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Inserts a new element in the </w:t>
      </w:r>
      <w:hyperlink r:id="rId25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if its key is unique. This new element is constructed in place using </w:t>
      </w:r>
      <w:r w:rsidRPr="004C05A6">
        <w:rPr>
          <w:rFonts w:ascii="Times New Roman" w:eastAsia="Times New Roman" w:hAnsi="Times New Roman" w:cs="Times New Roman"/>
          <w:i/>
          <w:iCs/>
          <w:sz w:val="24"/>
          <w:szCs w:val="24"/>
        </w:rPr>
        <w:t>args</w:t>
      </w:r>
      <w:r w:rsidRPr="004C05A6">
        <w:rPr>
          <w:rFonts w:ascii="Times New Roman" w:eastAsia="Times New Roman" w:hAnsi="Times New Roman" w:cs="Times New Roman"/>
          <w:sz w:val="24"/>
          <w:szCs w:val="24"/>
        </w:rPr>
        <w:t xml:space="preserve"> as the arguments for the construction of a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(which is an object of a </w:t>
      </w:r>
      <w:hyperlink r:id="rId251"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type).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insertion only takes place if no other element in the container has a key equivalent to the one being emplaced (keys in a </w:t>
      </w:r>
      <w:hyperlink r:id="rId252"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are unique).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inserted, this effectively increases the container </w:t>
      </w:r>
      <w:hyperlink r:id="rId253"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by 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Internally, </w:t>
      </w:r>
      <w:hyperlink r:id="rId25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keep all their elements sorted by their key following the criterion specified by its </w:t>
      </w:r>
      <w:hyperlink r:id="rId255"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The element is always inserted in its respective position following this ordering.</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element is constructed in-place by calling </w:t>
      </w:r>
      <w:hyperlink r:id="rId256"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with </w:t>
      </w:r>
      <w:r w:rsidRPr="004C05A6">
        <w:rPr>
          <w:rFonts w:ascii="Times New Roman" w:eastAsia="Times New Roman" w:hAnsi="Times New Roman" w:cs="Times New Roman"/>
          <w:i/>
          <w:iCs/>
          <w:sz w:val="24"/>
          <w:szCs w:val="24"/>
        </w:rPr>
        <w:t>args</w:t>
      </w:r>
      <w:r w:rsidRPr="004C05A6">
        <w:rPr>
          <w:rFonts w:ascii="Times New Roman" w:eastAsia="Times New Roman" w:hAnsi="Times New Roman" w:cs="Times New Roman"/>
          <w:sz w:val="24"/>
          <w:szCs w:val="24"/>
        </w:rPr>
        <w:t xml:space="preserve"> forwarded.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 similar member function exists, </w:t>
      </w:r>
      <w:hyperlink r:id="rId257" w:history="1">
        <w:r w:rsidRPr="004C05A6">
          <w:rPr>
            <w:rFonts w:ascii="Times New Roman" w:eastAsia="Times New Roman" w:hAnsi="Times New Roman" w:cs="Times New Roman"/>
            <w:color w:val="0000FF"/>
            <w:sz w:val="24"/>
            <w:szCs w:val="24"/>
            <w:u w:val="single"/>
          </w:rPr>
          <w:t>insert</w:t>
        </w:r>
      </w:hyperlink>
      <w:r w:rsidRPr="004C05A6">
        <w:rPr>
          <w:rFonts w:ascii="Times New Roman" w:eastAsia="Times New Roman" w:hAnsi="Times New Roman" w:cs="Times New Roman"/>
          <w:sz w:val="24"/>
          <w:szCs w:val="24"/>
        </w:rPr>
        <w:t>, which either copies or moves existing objects into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args</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Arguments forwarded to construct the new element (of type </w:t>
      </w:r>
      <w:hyperlink r:id="rId258"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If the function successfully inserts the element (because no equivalent element existed already in the </w:t>
      </w:r>
      <w:hyperlink r:id="rId25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the function returns a </w:t>
      </w:r>
      <w:hyperlink r:id="rId260"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of an iterator to the newly inserted element and a value of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Otherwise, it returns an iterator to the equivalent element within the container and a value of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t xml:space="preserve">Member type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is a </w:t>
      </w:r>
      <w:hyperlink r:id="rId261"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an element.</w:t>
      </w:r>
      <w:r w:rsidRPr="004C05A6">
        <w:rPr>
          <w:rFonts w:ascii="Times New Roman" w:eastAsia="Times New Roman" w:hAnsi="Times New Roman" w:cs="Times New Roman"/>
          <w:sz w:val="24"/>
          <w:szCs w:val="24"/>
        </w:rPr>
        <w:br/>
      </w:r>
      <w:hyperlink r:id="rId262"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is a class template declared in </w:t>
      </w:r>
      <w:hyperlink r:id="rId263" w:history="1">
        <w:r w:rsidRPr="004C05A6">
          <w:rPr>
            <w:rFonts w:ascii="Times New Roman" w:eastAsia="Times New Roman" w:hAnsi="Times New Roman" w:cs="Times New Roman"/>
            <w:color w:val="0000FF"/>
            <w:sz w:val="24"/>
            <w:szCs w:val="24"/>
            <w:u w:val="single"/>
          </w:rPr>
          <w:t>&lt;utility&gt;</w:t>
        </w:r>
      </w:hyperlink>
      <w:r w:rsidRPr="004C05A6">
        <w:rPr>
          <w:rFonts w:ascii="Times New Roman" w:eastAsia="Times New Roman" w:hAnsi="Times New Roman" w:cs="Times New Roman"/>
          <w:sz w:val="24"/>
          <w:szCs w:val="24"/>
        </w:rPr>
        <w:t xml:space="preserve"> (see </w:t>
      </w:r>
      <w:hyperlink r:id="rId264"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15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map::emplace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mymap.emplace('x',100);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mymap.emplace('y',200);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mymap.emplace('z',100);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&amp; x: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 &lt;&lt; x.first &lt;&lt; ':' &lt;&lt; x.second &lt;&lt;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 [x:100] [y:200] [z:100]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the container </w:t>
      </w:r>
      <w:hyperlink r:id="rId265"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modified.</w:t>
      </w:r>
      <w:r w:rsidRPr="004C05A6">
        <w:rPr>
          <w:rFonts w:ascii="Times New Roman" w:eastAsia="Times New Roman" w:hAnsi="Times New Roman" w:cs="Times New Roman"/>
          <w:sz w:val="24"/>
          <w:szCs w:val="24"/>
        </w:rPr>
        <w:br/>
        <w:t>Concurrently accessing existing elements is safe, although iterating ranges in the container is not.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t xml:space="preserve">If </w:t>
      </w:r>
      <w:hyperlink r:id="rId266"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is not supported with the appropriate arguments,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67"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::emplace_hint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template &lt;class... Args&gt;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iterator emplace_hint (const_iterator position, Args&amp;&amp;... args);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Construct and insert element with hint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Inserts a new element in the </w:t>
      </w:r>
      <w:hyperlink r:id="rId26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if its key is unique, with a hint on the insertion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This new element is constructed in place using </w:t>
      </w:r>
      <w:r w:rsidRPr="004C05A6">
        <w:rPr>
          <w:rFonts w:ascii="Times New Roman" w:eastAsia="Times New Roman" w:hAnsi="Times New Roman" w:cs="Times New Roman"/>
          <w:i/>
          <w:iCs/>
          <w:sz w:val="24"/>
          <w:szCs w:val="24"/>
        </w:rPr>
        <w:t>args</w:t>
      </w:r>
      <w:r w:rsidRPr="004C05A6">
        <w:rPr>
          <w:rFonts w:ascii="Times New Roman" w:eastAsia="Times New Roman" w:hAnsi="Times New Roman" w:cs="Times New Roman"/>
          <w:sz w:val="24"/>
          <w:szCs w:val="24"/>
        </w:rPr>
        <w:t xml:space="preserve"> as the arguments for the construction of a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(which is an object of a </w:t>
      </w:r>
      <w:hyperlink r:id="rId269"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type).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insertion only takes place if no other element in the container has a key equivalent to the one being emplaced (elements in a </w:t>
      </w:r>
      <w:hyperlink r:id="rId27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are unique).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inserted, this effectively increases the container </w:t>
      </w:r>
      <w:hyperlink r:id="rId271"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 xml:space="preserve"> by 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value in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is used as a hint on the insertion point. The element will nevertheless be inserted at its corresponding position following the order described by its internal </w:t>
      </w:r>
      <w:hyperlink r:id="rId272"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but this hint is used by the function to begin its search for the insertion point, speeding up the process considerably when the actual insertion point is either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or close to it.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element is constructed in-place by calling </w:t>
      </w:r>
      <w:hyperlink r:id="rId273"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with </w:t>
      </w:r>
      <w:r w:rsidRPr="004C05A6">
        <w:rPr>
          <w:rFonts w:ascii="Times New Roman" w:eastAsia="Times New Roman" w:hAnsi="Times New Roman" w:cs="Times New Roman"/>
          <w:i/>
          <w:iCs/>
          <w:sz w:val="24"/>
          <w:szCs w:val="24"/>
        </w:rPr>
        <w:t>args</w:t>
      </w:r>
      <w:r w:rsidRPr="004C05A6">
        <w:rPr>
          <w:rFonts w:ascii="Times New Roman" w:eastAsia="Times New Roman" w:hAnsi="Times New Roman" w:cs="Times New Roman"/>
          <w:sz w:val="24"/>
          <w:szCs w:val="24"/>
        </w:rPr>
        <w:t xml:space="preserve"> forwarded.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position</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Hint for the position where the element can be inserted.</w:t>
      </w:r>
      <w:r w:rsidRPr="004C05A6">
        <w:rPr>
          <w:rFonts w:ascii="Times New Roman" w:eastAsia="Times New Roman" w:hAnsi="Times New Roman" w:cs="Times New Roman"/>
          <w:sz w:val="24"/>
          <w:szCs w:val="24"/>
        </w:rPr>
        <w:br/>
        <w:t xml:space="preserve">The function optimizes its insertion time if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 xml:space="preserve"> points to the element that will follow the inserted element (or to the </w:t>
      </w:r>
      <w:hyperlink r:id="rId274" w:history="1">
        <w:r w:rsidRPr="004C05A6">
          <w:rPr>
            <w:rFonts w:ascii="Times New Roman" w:eastAsia="Times New Roman" w:hAnsi="Times New Roman" w:cs="Times New Roman"/>
            <w:color w:val="0000FF"/>
            <w:sz w:val="24"/>
            <w:szCs w:val="24"/>
            <w:u w:val="single"/>
          </w:rPr>
          <w:t>end</w:t>
        </w:r>
      </w:hyperlink>
      <w:r w:rsidRPr="004C05A6">
        <w:rPr>
          <w:rFonts w:ascii="Times New Roman" w:eastAsia="Times New Roman" w:hAnsi="Times New Roman" w:cs="Times New Roman"/>
          <w:sz w:val="24"/>
          <w:szCs w:val="24"/>
        </w:rPr>
        <w:t>, if it would be the last).</w:t>
      </w:r>
      <w:r w:rsidRPr="004C05A6">
        <w:rPr>
          <w:rFonts w:ascii="Times New Roman" w:eastAsia="Times New Roman" w:hAnsi="Times New Roman" w:cs="Times New Roman"/>
          <w:sz w:val="24"/>
          <w:szCs w:val="24"/>
        </w:rPr>
        <w:br/>
        <w:t xml:space="preserve">Notice that this does not force the new element to be in that position within the </w:t>
      </w:r>
      <w:hyperlink r:id="rId27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(the elements in a </w:t>
      </w:r>
      <w:hyperlink r:id="rId276"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always follow a specific order).</w:t>
      </w:r>
      <w:r w:rsidRPr="004C05A6">
        <w:rPr>
          <w:rFonts w:ascii="Times New Roman" w:eastAsia="Times New Roman" w:hAnsi="Times New Roman" w:cs="Times New Roman"/>
          <w:sz w:val="24"/>
          <w:szCs w:val="24"/>
        </w:rPr>
        <w:br/>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is a member type, defined as a </w:t>
      </w:r>
      <w:hyperlink r:id="rId277"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args</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Arguments forwarded to construct the new element.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If the function successfully inserts the element (because no equivalent element existed already in the </w:t>
      </w:r>
      <w:hyperlink r:id="rId278"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the function returns an iterator to the newly inserted element.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Otherwise, it returns an iterator to the equivalent element within the container.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is a </w:t>
      </w:r>
      <w:hyperlink r:id="rId279"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 that points to an element.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15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map::emplace_hint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 xml:space="preserve"> it = mymap.end();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 = mymap.emplace_hint(it,'b',10);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mymap.emplace_hint(it,'a',12);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mymap.emplace_hint(mymap.end(),'c',14);</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auto</w:t>
            </w:r>
            <w:r w:rsidRPr="004C05A6">
              <w:rPr>
                <w:rFonts w:ascii="Courier New" w:eastAsia="Times New Roman" w:hAnsi="Courier New" w:cs="Courier New"/>
                <w:sz w:val="20"/>
              </w:rPr>
              <w:t>&amp; x: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 &lt;&lt; x.first &lt;&lt; ':' &lt;&lt; x.second &lt;&lt;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41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 [a:12] [b:10] [c:14]</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Generally, logarithmic in the container </w:t>
      </w:r>
      <w:hyperlink r:id="rId280"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Amortized constant if the insertion point for the element is </w:t>
      </w:r>
      <w:r w:rsidRPr="004C05A6">
        <w:rPr>
          <w:rFonts w:ascii="Times New Roman" w:eastAsia="Times New Roman" w:hAnsi="Times New Roman" w:cs="Times New Roman"/>
          <w:i/>
          <w:iCs/>
          <w:sz w:val="24"/>
          <w:szCs w:val="24"/>
        </w:rPr>
        <w:t>position</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modified.</w:t>
      </w:r>
      <w:r w:rsidRPr="004C05A6">
        <w:rPr>
          <w:rFonts w:ascii="Times New Roman" w:eastAsia="Times New Roman" w:hAnsi="Times New Roman" w:cs="Times New Roman"/>
          <w:sz w:val="24"/>
          <w:szCs w:val="24"/>
        </w:rPr>
        <w:br/>
        <w:t>Concurrently accessing existing elements is safe, although iterating ranges in the container is not.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t xml:space="preserve">If </w:t>
      </w:r>
      <w:hyperlink r:id="rId281" w:history="1">
        <w:r w:rsidRPr="004C05A6">
          <w:rPr>
            <w:rFonts w:ascii="Times New Roman" w:eastAsia="Times New Roman" w:hAnsi="Times New Roman" w:cs="Times New Roman"/>
            <w:color w:val="0000FF"/>
            <w:sz w:val="24"/>
            <w:szCs w:val="24"/>
            <w:u w:val="single"/>
          </w:rPr>
          <w:t>allocator_traits::construct</w:t>
        </w:r>
      </w:hyperlink>
      <w:r w:rsidRPr="004C05A6">
        <w:rPr>
          <w:rFonts w:ascii="Times New Roman" w:eastAsia="Times New Roman" w:hAnsi="Times New Roman" w:cs="Times New Roman"/>
          <w:sz w:val="24"/>
          <w:szCs w:val="24"/>
        </w:rPr>
        <w:t xml:space="preserve"> is not supported with the appropriate arguments, it causes </w:t>
      </w:r>
      <w:r w:rsidRPr="004C05A6">
        <w:rPr>
          <w:rFonts w:ascii="Times New Roman" w:eastAsia="Times New Roman" w:hAnsi="Times New Roman" w:cs="Times New Roman"/>
          <w:i/>
          <w:iCs/>
          <w:sz w:val="24"/>
          <w:szCs w:val="24"/>
        </w:rPr>
        <w:t>undefined behavior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82"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::key_comp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key_compare key_comp()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key comparison object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copy of the </w:t>
      </w:r>
      <w:r w:rsidRPr="004C05A6">
        <w:rPr>
          <w:rFonts w:ascii="Times New Roman" w:eastAsia="Times New Roman" w:hAnsi="Times New Roman" w:cs="Times New Roman"/>
          <w:i/>
          <w:iCs/>
          <w:sz w:val="24"/>
          <w:szCs w:val="24"/>
        </w:rPr>
        <w:t>comparison object</w:t>
      </w:r>
      <w:r w:rsidRPr="004C05A6">
        <w:rPr>
          <w:rFonts w:ascii="Times New Roman" w:eastAsia="Times New Roman" w:hAnsi="Times New Roman" w:cs="Times New Roman"/>
          <w:sz w:val="24"/>
          <w:szCs w:val="24"/>
        </w:rPr>
        <w:t xml:space="preserve"> used by the container to compare </w:t>
      </w:r>
      <w:r w:rsidRPr="004C05A6">
        <w:rPr>
          <w:rFonts w:ascii="Times New Roman" w:eastAsia="Times New Roman" w:hAnsi="Times New Roman" w:cs="Times New Roman"/>
          <w:i/>
          <w:iCs/>
          <w:sz w:val="24"/>
          <w:szCs w:val="24"/>
        </w:rPr>
        <w:t>keys</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t xml:space="preserve">The </w:t>
      </w:r>
      <w:r w:rsidRPr="004C05A6">
        <w:rPr>
          <w:rFonts w:ascii="Times New Roman" w:eastAsia="Times New Roman" w:hAnsi="Times New Roman" w:cs="Times New Roman"/>
          <w:i/>
          <w:iCs/>
          <w:sz w:val="24"/>
          <w:szCs w:val="24"/>
        </w:rPr>
        <w:t>comparison object</w:t>
      </w:r>
      <w:r w:rsidRPr="004C05A6">
        <w:rPr>
          <w:rFonts w:ascii="Times New Roman" w:eastAsia="Times New Roman" w:hAnsi="Times New Roman" w:cs="Times New Roman"/>
          <w:sz w:val="24"/>
          <w:szCs w:val="24"/>
        </w:rPr>
        <w:t xml:space="preserve"> of a </w:t>
      </w:r>
      <w:hyperlink r:id="rId283" w:history="1">
        <w:r w:rsidRPr="004C05A6">
          <w:rPr>
            <w:rFonts w:ascii="Courier New" w:eastAsia="Times New Roman" w:hAnsi="Courier New" w:cs="Courier New"/>
            <w:color w:val="0000FF"/>
            <w:sz w:val="24"/>
            <w:szCs w:val="24"/>
            <w:u w:val="single"/>
          </w:rPr>
          <w:t>map</w:t>
        </w:r>
      </w:hyperlink>
      <w:r w:rsidRPr="004C05A6">
        <w:rPr>
          <w:rFonts w:ascii="Times New Roman" w:eastAsia="Times New Roman" w:hAnsi="Times New Roman" w:cs="Times New Roman"/>
          <w:sz w:val="24"/>
          <w:szCs w:val="24"/>
        </w:rPr>
        <w:t xml:space="preserve"> object is set on </w:t>
      </w:r>
      <w:hyperlink r:id="rId284" w:history="1">
        <w:r w:rsidRPr="004C05A6">
          <w:rPr>
            <w:rFonts w:ascii="Times New Roman" w:eastAsia="Times New Roman" w:hAnsi="Times New Roman" w:cs="Times New Roman"/>
            <w:i/>
            <w:iCs/>
            <w:color w:val="0000FF"/>
            <w:sz w:val="24"/>
            <w:szCs w:val="24"/>
            <w:u w:val="single"/>
          </w:rPr>
          <w:t>construction</w:t>
        </w:r>
      </w:hyperlink>
      <w:r w:rsidRPr="004C05A6">
        <w:rPr>
          <w:rFonts w:ascii="Times New Roman" w:eastAsia="Times New Roman" w:hAnsi="Times New Roman" w:cs="Times New Roman"/>
          <w:sz w:val="24"/>
          <w:szCs w:val="24"/>
        </w:rPr>
        <w:t xml:space="preserve">. Its type (member </w:t>
      </w:r>
      <w:r w:rsidRPr="004C05A6">
        <w:rPr>
          <w:rFonts w:ascii="Courier New" w:eastAsia="Times New Roman" w:hAnsi="Courier New" w:cs="Courier New"/>
          <w:sz w:val="24"/>
          <w:szCs w:val="24"/>
        </w:rPr>
        <w:t>key_compare</w:t>
      </w:r>
      <w:r w:rsidRPr="004C05A6">
        <w:rPr>
          <w:rFonts w:ascii="Times New Roman" w:eastAsia="Times New Roman" w:hAnsi="Times New Roman" w:cs="Times New Roman"/>
          <w:sz w:val="24"/>
          <w:szCs w:val="24"/>
        </w:rPr>
        <w:t xml:space="preserve">) is the third template parameter of the </w:t>
      </w:r>
      <w:hyperlink r:id="rId285" w:history="1">
        <w:r w:rsidRPr="004C05A6">
          <w:rPr>
            <w:rFonts w:ascii="Courier New" w:eastAsia="Times New Roman" w:hAnsi="Courier New" w:cs="Courier New"/>
            <w:color w:val="0000FF"/>
            <w:sz w:val="24"/>
            <w:szCs w:val="24"/>
            <w:u w:val="single"/>
          </w:rPr>
          <w:t>map</w:t>
        </w:r>
      </w:hyperlink>
      <w:r w:rsidRPr="004C05A6">
        <w:rPr>
          <w:rFonts w:ascii="Times New Roman" w:eastAsia="Times New Roman" w:hAnsi="Times New Roman" w:cs="Times New Roman"/>
          <w:sz w:val="24"/>
          <w:szCs w:val="24"/>
        </w:rPr>
        <w:t xml:space="preserve"> template. By default, this is a </w:t>
      </w:r>
      <w:hyperlink r:id="rId286" w:history="1">
        <w:r w:rsidRPr="004C05A6">
          <w:rPr>
            <w:rFonts w:ascii="Courier New" w:eastAsia="Times New Roman" w:hAnsi="Courier New" w:cs="Courier New"/>
            <w:color w:val="0000FF"/>
            <w:sz w:val="24"/>
            <w:szCs w:val="24"/>
            <w:u w:val="single"/>
          </w:rPr>
          <w:t>less</w:t>
        </w:r>
      </w:hyperlink>
      <w:r w:rsidRPr="004C05A6">
        <w:rPr>
          <w:rFonts w:ascii="Times New Roman" w:eastAsia="Times New Roman" w:hAnsi="Times New Roman" w:cs="Times New Roman"/>
          <w:sz w:val="24"/>
          <w:szCs w:val="24"/>
        </w:rPr>
        <w:t xml:space="preserve"> object, which returns the same as </w:t>
      </w:r>
      <w:r w:rsidRPr="004C05A6">
        <w:rPr>
          <w:rFonts w:ascii="Courier New" w:eastAsia="Times New Roman" w:hAnsi="Courier New" w:cs="Courier New"/>
          <w:sz w:val="24"/>
          <w:szCs w:val="24"/>
        </w:rPr>
        <w:t>operator&lt;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This object determines the order of the elements in the container: it is a function pointer or a function object that takes two arguments of the same type as the element keys, and returns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 xml:space="preserve"> if the first argument is considered to go before the second in the </w:t>
      </w:r>
      <w:r w:rsidRPr="004C05A6">
        <w:rPr>
          <w:rFonts w:ascii="Times New Roman" w:eastAsia="Times New Roman" w:hAnsi="Times New Roman" w:cs="Times New Roman"/>
          <w:i/>
          <w:iCs/>
          <w:sz w:val="24"/>
          <w:szCs w:val="24"/>
        </w:rPr>
        <w:t>strict weak ordering</w:t>
      </w:r>
      <w:r w:rsidRPr="004C05A6">
        <w:rPr>
          <w:rFonts w:ascii="Times New Roman" w:eastAsia="Times New Roman" w:hAnsi="Times New Roman" w:cs="Times New Roman"/>
          <w:sz w:val="24"/>
          <w:szCs w:val="24"/>
        </w:rPr>
        <w:t xml:space="preserve"> it defines, and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otherwise.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Two keys are considered equivalent if </w:t>
      </w:r>
      <w:r w:rsidRPr="004C05A6">
        <w:rPr>
          <w:rFonts w:ascii="Courier New" w:eastAsia="Times New Roman" w:hAnsi="Courier New" w:cs="Courier New"/>
          <w:sz w:val="20"/>
        </w:rPr>
        <w:t>key_comp</w:t>
      </w:r>
      <w:r w:rsidRPr="004C05A6">
        <w:rPr>
          <w:rFonts w:ascii="Times New Roman" w:eastAsia="Times New Roman" w:hAnsi="Times New Roman" w:cs="Times New Roman"/>
          <w:sz w:val="24"/>
          <w:szCs w:val="24"/>
        </w:rPr>
        <w:t xml:space="preserve"> returns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reflexively (i.e., no matter the order in which the keys are passed as arguments).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comparison object.</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key_compare</w:t>
      </w:r>
      <w:r w:rsidRPr="004C05A6">
        <w:rPr>
          <w:rFonts w:ascii="Times New Roman" w:eastAsia="Times New Roman" w:hAnsi="Times New Roman" w:cs="Times New Roman"/>
          <w:sz w:val="24"/>
          <w:szCs w:val="24"/>
        </w:rPr>
        <w:t xml:space="preserve"> is the type of the </w:t>
      </w:r>
      <w:r w:rsidRPr="004C05A6">
        <w:rPr>
          <w:rFonts w:ascii="Times New Roman" w:eastAsia="Times New Roman" w:hAnsi="Times New Roman" w:cs="Times New Roman"/>
          <w:i/>
          <w:iCs/>
          <w:sz w:val="24"/>
          <w:szCs w:val="24"/>
        </w:rPr>
        <w:t>comparison object</w:t>
      </w:r>
      <w:r w:rsidRPr="004C05A6">
        <w:rPr>
          <w:rFonts w:ascii="Times New Roman" w:eastAsia="Times New Roman" w:hAnsi="Times New Roman" w:cs="Times New Roman"/>
          <w:sz w:val="24"/>
          <w:szCs w:val="24"/>
        </w:rPr>
        <w:t xml:space="preserve"> associated to the container, defined in </w:t>
      </w:r>
      <w:hyperlink r:id="rId28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third template parameter (</w:t>
      </w:r>
      <w:r w:rsidRPr="004C05A6">
        <w:rPr>
          <w:rFonts w:ascii="Courier New" w:eastAsia="Times New Roman" w:hAnsi="Courier New" w:cs="Courier New"/>
          <w:sz w:val="20"/>
        </w:rPr>
        <w:t>Compare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71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r w:rsidRPr="004C05A6">
              <w:rPr>
                <w:rFonts w:ascii="Courier New" w:eastAsia="Times New Roman" w:hAnsi="Courier New" w:cs="Courier New"/>
                <w:sz w:val="20"/>
                <w:szCs w:val="20"/>
              </w:rPr>
              <w:br/>
            </w:r>
            <w:r w:rsidRPr="004C05A6">
              <w:rPr>
                <w:rFonts w:ascii="Courier New" w:eastAsia="Times New Roman" w:hAnsi="Courier New" w:cs="Courier New"/>
                <w:sz w:val="20"/>
              </w:rPr>
              <w:t>27</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map::key_comp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&gt;::key_compare mycomp = mymap.key_comp();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mymap['c']=300;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 highest = mymap.rbegin()-&gt;first;     </w:t>
            </w:r>
            <w:r w:rsidRPr="004C05A6">
              <w:rPr>
                <w:rFonts w:ascii="Courier New" w:eastAsia="Times New Roman" w:hAnsi="Courier New" w:cs="Courier New"/>
                <w:i/>
                <w:iCs/>
                <w:sz w:val="20"/>
                <w:szCs w:val="20"/>
              </w:rPr>
              <w:t>// key value of last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 = mymap.begin();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w:t>
            </w:r>
            <w:r w:rsidRPr="004C05A6">
              <w:rPr>
                <w:rFonts w:ascii="Courier New" w:eastAsia="Times New Roman" w:hAnsi="Courier New" w:cs="Courier New"/>
                <w:i/>
                <w:iCs/>
                <w:sz w:val="20"/>
                <w:szCs w:val="20"/>
              </w:rPr>
              <w:t>do</w:t>
            </w: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 </w:t>
            </w:r>
            <w:r w:rsidRPr="004C05A6">
              <w:rPr>
                <w:rFonts w:ascii="Courier New" w:eastAsia="Times New Roman" w:hAnsi="Courier New" w:cs="Courier New"/>
                <w:i/>
                <w:iCs/>
                <w:sz w:val="20"/>
                <w:szCs w:val="20"/>
              </w:rPr>
              <w:t>while</w:t>
            </w:r>
            <w:r w:rsidRPr="004C05A6">
              <w:rPr>
                <w:rFonts w:ascii="Courier New" w:eastAsia="Times New Roman" w:hAnsi="Courier New" w:cs="Courier New"/>
                <w:sz w:val="20"/>
              </w:rPr>
              <w:t xml:space="preserve"> ( mycomp((*it++).first, highest)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89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=&gt; 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=&gt; 300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concurrently accessing or modifying them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88"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::value_comp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value_compare value_comp()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value comparison object</w:t>
      </w:r>
    </w:p>
    <w:p w:rsidR="004C05A6" w:rsidRPr="004C05A6" w:rsidRDefault="004C05A6" w:rsidP="004C05A6">
      <w:pPr>
        <w:spacing w:after="24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Returns a comparison object that can be used to compare two elements to get whether the key of the first one goes before the second.</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arguments taken by this function object are of member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(defined in </w:t>
      </w:r>
      <w:hyperlink r:id="rId28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w:t>
      </w:r>
      <w:hyperlink r:id="rId290"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key_type,mapped_type&gt;</w:t>
      </w:r>
      <w:r w:rsidRPr="004C05A6">
        <w:rPr>
          <w:rFonts w:ascii="Times New Roman" w:eastAsia="Times New Roman" w:hAnsi="Times New Roman" w:cs="Times New Roman"/>
          <w:sz w:val="24"/>
          <w:szCs w:val="24"/>
        </w:rPr>
        <w:t xml:space="preserve">), but the </w:t>
      </w:r>
      <w:r w:rsidRPr="004C05A6">
        <w:rPr>
          <w:rFonts w:ascii="Courier New" w:eastAsia="Times New Roman" w:hAnsi="Courier New" w:cs="Courier New"/>
          <w:sz w:val="20"/>
        </w:rPr>
        <w:t>mapped_type</w:t>
      </w:r>
      <w:r w:rsidRPr="004C05A6">
        <w:rPr>
          <w:rFonts w:ascii="Times New Roman" w:eastAsia="Times New Roman" w:hAnsi="Times New Roman" w:cs="Times New Roman"/>
          <w:sz w:val="24"/>
          <w:szCs w:val="24"/>
        </w:rPr>
        <w:t xml:space="preserve"> part of the value is not taken into consideration in this comparison.</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comparison object returned is an object of the member type </w:t>
      </w:r>
      <w:r w:rsidRPr="004C05A6">
        <w:rPr>
          <w:rFonts w:ascii="Courier New" w:eastAsia="Times New Roman" w:hAnsi="Courier New" w:cs="Courier New"/>
          <w:sz w:val="20"/>
        </w:rPr>
        <w:t>map::value_compare</w:t>
      </w:r>
      <w:r w:rsidRPr="004C05A6">
        <w:rPr>
          <w:rFonts w:ascii="Times New Roman" w:eastAsia="Times New Roman" w:hAnsi="Times New Roman" w:cs="Times New Roman"/>
          <w:sz w:val="24"/>
          <w:szCs w:val="24"/>
        </w:rPr>
        <w:t xml:space="preserve">, which is a nested class that uses the internal </w:t>
      </w:r>
      <w:hyperlink r:id="rId291"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to generate the appropriate comparison functional class. It is defined with the same behavior as:</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template</w:t>
            </w:r>
            <w:r w:rsidRPr="004C05A6">
              <w:rPr>
                <w:rFonts w:ascii="Courier New" w:eastAsia="Times New Roman" w:hAnsi="Courier New" w:cs="Courier New"/>
                <w:sz w:val="20"/>
              </w:rPr>
              <w:t xml:space="preserve"> &lt;</w:t>
            </w:r>
            <w:r w:rsidRPr="004C05A6">
              <w:rPr>
                <w:rFonts w:ascii="Courier New" w:eastAsia="Times New Roman" w:hAnsi="Courier New" w:cs="Courier New"/>
                <w:i/>
                <w:iCs/>
                <w:sz w:val="20"/>
                <w:szCs w:val="20"/>
              </w:rPr>
              <w:t>class</w:t>
            </w:r>
            <w:r w:rsidRPr="004C05A6">
              <w:rPr>
                <w:rFonts w:ascii="Courier New" w:eastAsia="Times New Roman" w:hAnsi="Courier New" w:cs="Courier New"/>
                <w:sz w:val="20"/>
              </w:rPr>
              <w:t xml:space="preserve"> Key, </w:t>
            </w:r>
            <w:r w:rsidRPr="004C05A6">
              <w:rPr>
                <w:rFonts w:ascii="Courier New" w:eastAsia="Times New Roman" w:hAnsi="Courier New" w:cs="Courier New"/>
                <w:i/>
                <w:iCs/>
                <w:sz w:val="20"/>
                <w:szCs w:val="20"/>
              </w:rPr>
              <w:t>class</w:t>
            </w:r>
            <w:r w:rsidRPr="004C05A6">
              <w:rPr>
                <w:rFonts w:ascii="Courier New" w:eastAsia="Times New Roman" w:hAnsi="Courier New" w:cs="Courier New"/>
                <w:sz w:val="20"/>
              </w:rPr>
              <w:t xml:space="preserve"> T, </w:t>
            </w:r>
            <w:r w:rsidRPr="004C05A6">
              <w:rPr>
                <w:rFonts w:ascii="Courier New" w:eastAsia="Times New Roman" w:hAnsi="Courier New" w:cs="Courier New"/>
                <w:i/>
                <w:iCs/>
                <w:sz w:val="20"/>
                <w:szCs w:val="20"/>
              </w:rPr>
              <w:t>class</w:t>
            </w:r>
            <w:r w:rsidRPr="004C05A6">
              <w:rPr>
                <w:rFonts w:ascii="Courier New" w:eastAsia="Times New Roman" w:hAnsi="Courier New" w:cs="Courier New"/>
                <w:sz w:val="20"/>
              </w:rPr>
              <w:t xml:space="preserve"> Compare, </w:t>
            </w:r>
            <w:r w:rsidRPr="004C05A6">
              <w:rPr>
                <w:rFonts w:ascii="Courier New" w:eastAsia="Times New Roman" w:hAnsi="Courier New" w:cs="Courier New"/>
                <w:i/>
                <w:iCs/>
                <w:sz w:val="20"/>
                <w:szCs w:val="20"/>
              </w:rPr>
              <w:t>class</w:t>
            </w:r>
            <w:r w:rsidRPr="004C05A6">
              <w:rPr>
                <w:rFonts w:ascii="Courier New" w:eastAsia="Times New Roman" w:hAnsi="Courier New" w:cs="Courier New"/>
                <w:sz w:val="20"/>
              </w:rPr>
              <w:t xml:space="preserve"> Alloc&gt;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class</w:t>
            </w:r>
            <w:r w:rsidRPr="004C05A6">
              <w:rPr>
                <w:rFonts w:ascii="Courier New" w:eastAsia="Times New Roman" w:hAnsi="Courier New" w:cs="Courier New"/>
                <w:sz w:val="20"/>
              </w:rPr>
              <w:t xml:space="preserve"> map&lt;Key,T,Compare,Alloc&gt;::value_compare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in C++98, it is required to inherit binary_function&lt;value_type,value_type,bool&gt;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friend</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class</w:t>
            </w:r>
            <w:r w:rsidRPr="004C05A6">
              <w:rPr>
                <w:rFonts w:ascii="Courier New" w:eastAsia="Times New Roman" w:hAnsi="Courier New" w:cs="Courier New"/>
                <w:sz w:val="20"/>
              </w:rPr>
              <w:t xml:space="preserve"> 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protected</w:t>
            </w: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Compare 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value_compare (Compare c) : comp(c) {}  </w:t>
            </w:r>
            <w:r w:rsidRPr="004C05A6">
              <w:rPr>
                <w:rFonts w:ascii="Courier New" w:eastAsia="Times New Roman" w:hAnsi="Courier New" w:cs="Courier New"/>
                <w:i/>
                <w:iCs/>
                <w:sz w:val="20"/>
                <w:szCs w:val="20"/>
              </w:rPr>
              <w:t>// constructed with map's comparison object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public</w:t>
            </w: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typedef</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 xml:space="preserve"> result_type;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typedef</w:t>
            </w:r>
            <w:r w:rsidRPr="004C05A6">
              <w:rPr>
                <w:rFonts w:ascii="Courier New" w:eastAsia="Times New Roman" w:hAnsi="Courier New" w:cs="Courier New"/>
                <w:sz w:val="20"/>
              </w:rPr>
              <w:t xml:space="preserve"> value_type first_argument_type;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typedef</w:t>
            </w:r>
            <w:r w:rsidRPr="004C05A6">
              <w:rPr>
                <w:rFonts w:ascii="Courier New" w:eastAsia="Times New Roman" w:hAnsi="Courier New" w:cs="Courier New"/>
                <w:sz w:val="20"/>
              </w:rPr>
              <w:t xml:space="preserve"> value_type second_argument_type;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bool</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operator</w:t>
            </w:r>
            <w:r w:rsidRPr="004C05A6">
              <w:rPr>
                <w:rFonts w:ascii="Courier New" w:eastAsia="Times New Roman" w:hAnsi="Courier New" w:cs="Courier New"/>
                <w:sz w:val="20"/>
              </w:rPr>
              <w:t>() (</w:t>
            </w:r>
            <w:r w:rsidRPr="004C05A6">
              <w:rPr>
                <w:rFonts w:ascii="Courier New" w:eastAsia="Times New Roman" w:hAnsi="Courier New" w:cs="Courier New"/>
                <w:i/>
                <w:iCs/>
                <w:sz w:val="20"/>
                <w:szCs w:val="20"/>
              </w:rPr>
              <w:t>const</w:t>
            </w:r>
            <w:r w:rsidRPr="004C05A6">
              <w:rPr>
                <w:rFonts w:ascii="Courier New" w:eastAsia="Times New Roman" w:hAnsi="Courier New" w:cs="Courier New"/>
                <w:sz w:val="20"/>
              </w:rPr>
              <w:t xml:space="preserve"> value_type&amp; x, </w:t>
            </w:r>
            <w:r w:rsidRPr="004C05A6">
              <w:rPr>
                <w:rFonts w:ascii="Courier New" w:eastAsia="Times New Roman" w:hAnsi="Courier New" w:cs="Courier New"/>
                <w:i/>
                <w:iCs/>
                <w:sz w:val="20"/>
                <w:szCs w:val="20"/>
              </w:rPr>
              <w:t>const</w:t>
            </w:r>
            <w:r w:rsidRPr="004C05A6">
              <w:rPr>
                <w:rFonts w:ascii="Courier New" w:eastAsia="Times New Roman" w:hAnsi="Courier New" w:cs="Courier New"/>
                <w:sz w:val="20"/>
              </w:rPr>
              <w:t xml:space="preserve"> value_type&amp; y) </w:t>
            </w:r>
            <w:r w:rsidRPr="004C05A6">
              <w:rPr>
                <w:rFonts w:ascii="Courier New" w:eastAsia="Times New Roman" w:hAnsi="Courier New" w:cs="Courier New"/>
                <w:i/>
                <w:iCs/>
                <w:sz w:val="20"/>
                <w:szCs w:val="20"/>
              </w:rPr>
              <w:t>const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comp(x.first, y.first);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public member of this comparison class returns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 xml:space="preserve"> if the key of the first argument is considered to go before that of the second (according to the </w:t>
      </w:r>
      <w:r w:rsidRPr="004C05A6">
        <w:rPr>
          <w:rFonts w:ascii="Times New Roman" w:eastAsia="Times New Roman" w:hAnsi="Times New Roman" w:cs="Times New Roman"/>
          <w:i/>
          <w:iCs/>
          <w:sz w:val="24"/>
          <w:szCs w:val="24"/>
        </w:rPr>
        <w:t>strict weak ordering</w:t>
      </w:r>
      <w:r w:rsidRPr="004C05A6">
        <w:rPr>
          <w:rFonts w:ascii="Times New Roman" w:eastAsia="Times New Roman" w:hAnsi="Times New Roman" w:cs="Times New Roman"/>
          <w:sz w:val="24"/>
          <w:szCs w:val="24"/>
        </w:rPr>
        <w:t xml:space="preserve"> specified by the container's </w:t>
      </w:r>
      <w:hyperlink r:id="rId292"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w:t>
      </w:r>
      <w:hyperlink r:id="rId293" w:history="1">
        <w:r w:rsidRPr="004C05A6">
          <w:rPr>
            <w:rFonts w:ascii="Times New Roman" w:eastAsia="Times New Roman" w:hAnsi="Times New Roman" w:cs="Times New Roman"/>
            <w:color w:val="0000FF"/>
            <w:sz w:val="24"/>
            <w:szCs w:val="24"/>
            <w:u w:val="single"/>
          </w:rPr>
          <w:t>key_comp</w:t>
        </w:r>
      </w:hyperlink>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otherwise.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Notice that </w:t>
      </w:r>
      <w:r w:rsidRPr="004C05A6">
        <w:rPr>
          <w:rFonts w:ascii="Courier New" w:eastAsia="Times New Roman" w:hAnsi="Courier New" w:cs="Courier New"/>
          <w:sz w:val="20"/>
        </w:rPr>
        <w:t>value_compare</w:t>
      </w:r>
      <w:r w:rsidRPr="004C05A6">
        <w:rPr>
          <w:rFonts w:ascii="Times New Roman" w:eastAsia="Times New Roman" w:hAnsi="Times New Roman" w:cs="Times New Roman"/>
          <w:sz w:val="24"/>
          <w:szCs w:val="24"/>
        </w:rPr>
        <w:t xml:space="preserve"> has no public constructor, therefore no objects can be directly created from this nested class outside </w:t>
      </w:r>
      <w:hyperlink r:id="rId29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members.</w:t>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comparison object for element values.</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value_compare</w:t>
      </w:r>
      <w:r w:rsidRPr="004C05A6">
        <w:rPr>
          <w:rFonts w:ascii="Times New Roman" w:eastAsia="Times New Roman" w:hAnsi="Times New Roman" w:cs="Times New Roman"/>
          <w:sz w:val="24"/>
          <w:szCs w:val="24"/>
        </w:rPr>
        <w:t xml:space="preserve"> is a nested class type (described above).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83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map::value_comp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mymap['x']=1001;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mymap['y']=2002;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mymap['z']=3003;</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"mymap contains:\n";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std::pair&lt;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&gt; highest = *mymap.rbegin();          </w:t>
            </w:r>
            <w:r w:rsidRPr="004C05A6">
              <w:rPr>
                <w:rFonts w:ascii="Courier New" w:eastAsia="Times New Roman" w:hAnsi="Courier New" w:cs="Courier New"/>
                <w:i/>
                <w:iCs/>
                <w:sz w:val="20"/>
                <w:szCs w:val="20"/>
              </w:rPr>
              <w:t>// last element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 = mymap.begin();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do</w:t>
            </w: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 </w:t>
            </w:r>
            <w:r w:rsidRPr="004C05A6">
              <w:rPr>
                <w:rFonts w:ascii="Courier New" w:eastAsia="Times New Roman" w:hAnsi="Courier New" w:cs="Courier New"/>
                <w:i/>
                <w:iCs/>
                <w:sz w:val="20"/>
                <w:szCs w:val="20"/>
              </w:rPr>
              <w:t>while</w:t>
            </w:r>
            <w:r w:rsidRPr="004C05A6">
              <w:rPr>
                <w:rFonts w:ascii="Courier New" w:eastAsia="Times New Roman" w:hAnsi="Courier New" w:cs="Courier New"/>
                <w:sz w:val="20"/>
              </w:rPr>
              <w:t xml:space="preserve"> ( mymap.value_comp()(*it++, highest)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89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mymap contains:</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x =&gt; 1001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y =&gt; 2002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z =&gt; 3003</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concurrently accessing or modifying them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295"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::find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iterator find (const key_type&amp; k);</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find (const key_type&amp; k)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Get iterator to element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Searches the container for an element with a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and returns an iterator to it if found, otherwise it returns an iterator to </w:t>
      </w:r>
      <w:hyperlink r:id="rId296" w:history="1">
        <w:r w:rsidRPr="004C05A6">
          <w:rPr>
            <w:rFonts w:ascii="Times New Roman" w:eastAsia="Times New Roman" w:hAnsi="Times New Roman" w:cs="Times New Roman"/>
            <w:color w:val="0000FF"/>
            <w:sz w:val="24"/>
            <w:szCs w:val="24"/>
            <w:u w:val="single"/>
          </w:rPr>
          <w:t>map::end</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Two </w:t>
      </w:r>
      <w:r w:rsidRPr="004C05A6">
        <w:rPr>
          <w:rFonts w:ascii="Times New Roman" w:eastAsia="Times New Roman" w:hAnsi="Times New Roman" w:cs="Times New Roman"/>
          <w:i/>
          <w:iCs/>
          <w:sz w:val="24"/>
          <w:szCs w:val="24"/>
        </w:rPr>
        <w:t>keys</w:t>
      </w:r>
      <w:r w:rsidRPr="004C05A6">
        <w:rPr>
          <w:rFonts w:ascii="Times New Roman" w:eastAsia="Times New Roman" w:hAnsi="Times New Roman" w:cs="Times New Roman"/>
          <w:sz w:val="24"/>
          <w:szCs w:val="24"/>
        </w:rPr>
        <w:t xml:space="preserve"> are considered equivalent if the container's </w:t>
      </w:r>
      <w:hyperlink r:id="rId297"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returns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reflexively (i.e., no matter the order in which the elements are passed as arguments).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Another member function, </w:t>
      </w:r>
      <w:hyperlink r:id="rId298" w:history="1">
        <w:r w:rsidRPr="004C05A6">
          <w:rPr>
            <w:rFonts w:ascii="Times New Roman" w:eastAsia="Times New Roman" w:hAnsi="Times New Roman" w:cs="Times New Roman"/>
            <w:color w:val="0000FF"/>
            <w:sz w:val="24"/>
            <w:szCs w:val="24"/>
            <w:u w:val="single"/>
          </w:rPr>
          <w:t>map::count</w:t>
        </w:r>
      </w:hyperlink>
      <w:r w:rsidRPr="004C05A6">
        <w:rPr>
          <w:rFonts w:ascii="Times New Roman" w:eastAsia="Times New Roman" w:hAnsi="Times New Roman" w:cs="Times New Roman"/>
          <w:sz w:val="24"/>
          <w:szCs w:val="24"/>
        </w:rPr>
        <w:t>, can be used to just check whether a particular key exists.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 to be searched for.</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keys for the elements in the container, defined in </w:t>
      </w:r>
      <w:hyperlink r:id="rId29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iterator to the element, if an element with specified key is found, or </w:t>
      </w:r>
      <w:hyperlink r:id="rId300" w:history="1">
        <w:r w:rsidRPr="004C05A6">
          <w:rPr>
            <w:rFonts w:ascii="Times New Roman" w:eastAsia="Times New Roman" w:hAnsi="Times New Roman" w:cs="Times New Roman"/>
            <w:color w:val="0000FF"/>
            <w:sz w:val="24"/>
            <w:szCs w:val="24"/>
            <w:u w:val="single"/>
          </w:rPr>
          <w:t>map::end</w:t>
        </w:r>
      </w:hyperlink>
      <w:r w:rsidRPr="004C05A6">
        <w:rPr>
          <w:rFonts w:ascii="Times New Roman" w:eastAsia="Times New Roman" w:hAnsi="Times New Roman" w:cs="Times New Roman"/>
          <w:sz w:val="24"/>
          <w:szCs w:val="24"/>
        </w:rPr>
        <w:t xml:space="preserve"> otherwise.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301"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Otherwise, it returns an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302"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 (of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Notice that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in </w:t>
      </w:r>
      <w:hyperlink r:id="rId30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is an alias of </w:t>
      </w:r>
      <w:hyperlink r:id="rId304"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03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map::find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mymap['a']=50;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mymap['c']=150;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mymap['d']=200;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it=mymap.find('b');</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 (mymap.find('d'));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print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"elements in mymap:"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"a =&gt; " &lt;&lt; mymap.find('a')-&gt;second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"c =&gt; " &lt;&lt; mymap.find('c')-&gt;second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2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elements in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50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=&gt; 150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w:t>
      </w:r>
      <w:hyperlink r:id="rId305"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mapped values are accessed: concurrently accessing or modifying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306"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::count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size_type count (const key_type&amp; k)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Count elements with a specific key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Searches the container for elements with a key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and returns the number of matches.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Because all elements in a </w:t>
      </w:r>
      <w:hyperlink r:id="rId30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are unique, the function can only return </w:t>
      </w:r>
      <w:r w:rsidRPr="004C05A6">
        <w:rPr>
          <w:rFonts w:ascii="Times New Roman" w:eastAsia="Times New Roman" w:hAnsi="Times New Roman" w:cs="Times New Roman"/>
          <w:i/>
          <w:iCs/>
          <w:sz w:val="24"/>
          <w:szCs w:val="24"/>
        </w:rPr>
        <w:t>1</w:t>
      </w:r>
      <w:r w:rsidRPr="004C05A6">
        <w:rPr>
          <w:rFonts w:ascii="Times New Roman" w:eastAsia="Times New Roman" w:hAnsi="Times New Roman" w:cs="Times New Roman"/>
          <w:sz w:val="24"/>
          <w:szCs w:val="24"/>
        </w:rPr>
        <w:t xml:space="preserve"> (if the element is found) or zero (otherwise).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Two </w:t>
      </w:r>
      <w:r w:rsidRPr="004C05A6">
        <w:rPr>
          <w:rFonts w:ascii="Times New Roman" w:eastAsia="Times New Roman" w:hAnsi="Times New Roman" w:cs="Times New Roman"/>
          <w:i/>
          <w:iCs/>
          <w:sz w:val="24"/>
          <w:szCs w:val="24"/>
        </w:rPr>
        <w:t>keys</w:t>
      </w:r>
      <w:r w:rsidRPr="004C05A6">
        <w:rPr>
          <w:rFonts w:ascii="Times New Roman" w:eastAsia="Times New Roman" w:hAnsi="Times New Roman" w:cs="Times New Roman"/>
          <w:sz w:val="24"/>
          <w:szCs w:val="24"/>
        </w:rPr>
        <w:t xml:space="preserve"> are considered equivalent if the container's </w:t>
      </w:r>
      <w:hyperlink r:id="rId308"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returns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reflexively (i.e., no matter the order in which the keys are passed as arguments).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 to search for.</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element keys in the container, defined in </w:t>
      </w:r>
      <w:hyperlink r:id="rId30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Courier New" w:eastAsia="Times New Roman" w:hAnsi="Courier New" w:cs="Courier New"/>
          <w:sz w:val="20"/>
        </w:rPr>
        <w:t>1</w:t>
      </w:r>
      <w:r w:rsidRPr="004C05A6">
        <w:rPr>
          <w:rFonts w:ascii="Times New Roman" w:eastAsia="Times New Roman" w:hAnsi="Times New Roman" w:cs="Times New Roman"/>
          <w:sz w:val="24"/>
          <w:szCs w:val="24"/>
        </w:rPr>
        <w:t xml:space="preserve"> if the container contains an element whose key is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or zero otherwise.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size_type</w:t>
      </w:r>
      <w:r w:rsidRPr="004C05A6">
        <w:rPr>
          <w:rFonts w:ascii="Times New Roman" w:eastAsia="Times New Roman" w:hAnsi="Times New Roman" w:cs="Times New Roman"/>
          <w:sz w:val="24"/>
          <w:szCs w:val="24"/>
        </w:rPr>
        <w:t xml:space="preserve"> is an unsigned integral type.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31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map::count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 xml:space="preserve"> c;</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 ['a']=101;</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 ['c']=202;</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 ['f']=303;</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(c='a'; c&lt;'h'; c++)</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c;</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if</w:t>
            </w:r>
            <w:r w:rsidRPr="004C05A6">
              <w:rPr>
                <w:rFonts w:ascii="Courier New" w:eastAsia="Times New Roman" w:hAnsi="Courier New" w:cs="Courier New"/>
                <w:sz w:val="20"/>
              </w:rPr>
              <w:t xml:space="preserve"> (mymap.count(c)&gt;0)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 is an element of mymap.\n";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else</w:t>
            </w: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std::cout &lt;&lt; " is not an element of mymap.\n";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r>
      <w:r w:rsidRPr="004C05A6">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57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is an element of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b is not an element of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 is an element of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d is not an element of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e is not an element of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f is an element of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g is not an element of mymap.</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w:t>
      </w:r>
      <w:hyperlink r:id="rId310"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mapped values are accessed: concurrently accessing or modifying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311"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::lower_bound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iterator lower_bound (const key_type&amp; k);</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lower_bound (const key_type&amp; k)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lower bound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an iterator pointing to the first element in the container whose key is not considered to go before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(i.e., either it is equivalent or goes after).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function uses its internal </w:t>
      </w:r>
      <w:hyperlink r:id="rId312"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w:t>
      </w:r>
      <w:hyperlink r:id="rId313" w:history="1">
        <w:r w:rsidRPr="004C05A6">
          <w:rPr>
            <w:rFonts w:ascii="Times New Roman" w:eastAsia="Times New Roman" w:hAnsi="Times New Roman" w:cs="Times New Roman"/>
            <w:color w:val="0000FF"/>
            <w:sz w:val="24"/>
            <w:szCs w:val="24"/>
            <w:u w:val="single"/>
          </w:rPr>
          <w:t>key_comp</w:t>
        </w:r>
      </w:hyperlink>
      <w:r w:rsidRPr="004C05A6">
        <w:rPr>
          <w:rFonts w:ascii="Times New Roman" w:eastAsia="Times New Roman" w:hAnsi="Times New Roman" w:cs="Times New Roman"/>
          <w:sz w:val="24"/>
          <w:szCs w:val="24"/>
        </w:rPr>
        <w:t xml:space="preserve">) to determine this, returning an iterator to the first element for which </w:t>
      </w:r>
      <w:r w:rsidRPr="004C05A6">
        <w:rPr>
          <w:rFonts w:ascii="Courier New" w:eastAsia="Times New Roman" w:hAnsi="Courier New" w:cs="Courier New"/>
          <w:sz w:val="20"/>
        </w:rPr>
        <w:t>key_comp(element_key,k)</w:t>
      </w:r>
      <w:r w:rsidRPr="004C05A6">
        <w:rPr>
          <w:rFonts w:ascii="Times New Roman" w:eastAsia="Times New Roman" w:hAnsi="Times New Roman" w:cs="Times New Roman"/>
          <w:sz w:val="24"/>
          <w:szCs w:val="24"/>
        </w:rPr>
        <w:t xml:space="preserve"> would return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314"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class is instantiated with the default comparison type (</w:t>
      </w:r>
      <w:hyperlink r:id="rId315" w:history="1">
        <w:r w:rsidRPr="004C05A6">
          <w:rPr>
            <w:rFonts w:ascii="Times New Roman" w:eastAsia="Times New Roman" w:hAnsi="Times New Roman" w:cs="Times New Roman"/>
            <w:color w:val="0000FF"/>
            <w:sz w:val="24"/>
            <w:szCs w:val="24"/>
            <w:u w:val="single"/>
          </w:rPr>
          <w:t>less</w:t>
        </w:r>
      </w:hyperlink>
      <w:r w:rsidRPr="004C05A6">
        <w:rPr>
          <w:rFonts w:ascii="Times New Roman" w:eastAsia="Times New Roman" w:hAnsi="Times New Roman" w:cs="Times New Roman"/>
          <w:sz w:val="24"/>
          <w:szCs w:val="24"/>
        </w:rPr>
        <w:t xml:space="preserve">), the function returns an iterator to the first element whose key is not less than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 similar member function, </w:t>
      </w:r>
      <w:hyperlink r:id="rId316" w:history="1">
        <w:r w:rsidRPr="004C05A6">
          <w:rPr>
            <w:rFonts w:ascii="Times New Roman" w:eastAsia="Times New Roman" w:hAnsi="Times New Roman" w:cs="Times New Roman"/>
            <w:color w:val="0000FF"/>
            <w:sz w:val="24"/>
            <w:szCs w:val="24"/>
            <w:u w:val="single"/>
          </w:rPr>
          <w:t>upper_bound</w:t>
        </w:r>
      </w:hyperlink>
      <w:r w:rsidRPr="004C05A6">
        <w:rPr>
          <w:rFonts w:ascii="Times New Roman" w:eastAsia="Times New Roman" w:hAnsi="Times New Roman" w:cs="Times New Roman"/>
          <w:sz w:val="24"/>
          <w:szCs w:val="24"/>
        </w:rPr>
        <w:t xml:space="preserve">, has the same behavior as </w:t>
      </w:r>
      <w:r w:rsidRPr="004C05A6">
        <w:rPr>
          <w:rFonts w:ascii="Courier New" w:eastAsia="Times New Roman" w:hAnsi="Courier New" w:cs="Courier New"/>
          <w:sz w:val="20"/>
        </w:rPr>
        <w:t>lower_bound</w:t>
      </w:r>
      <w:r w:rsidRPr="004C05A6">
        <w:rPr>
          <w:rFonts w:ascii="Times New Roman" w:eastAsia="Times New Roman" w:hAnsi="Times New Roman" w:cs="Times New Roman"/>
          <w:sz w:val="24"/>
          <w:szCs w:val="24"/>
        </w:rPr>
        <w:t xml:space="preserve">, except in the case that the </w:t>
      </w:r>
      <w:hyperlink r:id="rId31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contains an element with a key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In this case, </w:t>
      </w:r>
      <w:r w:rsidRPr="004C05A6">
        <w:rPr>
          <w:rFonts w:ascii="Courier New" w:eastAsia="Times New Roman" w:hAnsi="Courier New" w:cs="Courier New"/>
          <w:sz w:val="20"/>
        </w:rPr>
        <w:t>lower_bound</w:t>
      </w:r>
      <w:r w:rsidRPr="004C05A6">
        <w:rPr>
          <w:rFonts w:ascii="Times New Roman" w:eastAsia="Times New Roman" w:hAnsi="Times New Roman" w:cs="Times New Roman"/>
          <w:sz w:val="24"/>
          <w:szCs w:val="24"/>
        </w:rPr>
        <w:t xml:space="preserve"> returns an iterator pointing to that element, whereas </w:t>
      </w:r>
      <w:hyperlink r:id="rId318" w:history="1">
        <w:r w:rsidRPr="004C05A6">
          <w:rPr>
            <w:rFonts w:ascii="Times New Roman" w:eastAsia="Times New Roman" w:hAnsi="Times New Roman" w:cs="Times New Roman"/>
            <w:color w:val="0000FF"/>
            <w:sz w:val="24"/>
            <w:szCs w:val="24"/>
            <w:u w:val="single"/>
          </w:rPr>
          <w:t>upper_bound</w:t>
        </w:r>
      </w:hyperlink>
      <w:r w:rsidRPr="004C05A6">
        <w:rPr>
          <w:rFonts w:ascii="Times New Roman" w:eastAsia="Times New Roman" w:hAnsi="Times New Roman" w:cs="Times New Roman"/>
          <w:sz w:val="24"/>
          <w:szCs w:val="24"/>
        </w:rPr>
        <w:t xml:space="preserve"> returns an iterator pointing to the next element.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 to search for.</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elements in the container, defined in </w:t>
      </w:r>
      <w:hyperlink r:id="rId31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iterator to the the first element in the container whose key is not considered to go before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or </w:t>
      </w:r>
      <w:hyperlink r:id="rId320" w:history="1">
        <w:r w:rsidRPr="004C05A6">
          <w:rPr>
            <w:rFonts w:ascii="Times New Roman" w:eastAsia="Times New Roman" w:hAnsi="Times New Roman" w:cs="Times New Roman"/>
            <w:color w:val="0000FF"/>
            <w:sz w:val="24"/>
            <w:szCs w:val="24"/>
            <w:u w:val="single"/>
          </w:rPr>
          <w:t>map::end</w:t>
        </w:r>
      </w:hyperlink>
      <w:r w:rsidRPr="004C05A6">
        <w:rPr>
          <w:rFonts w:ascii="Times New Roman" w:eastAsia="Times New Roman" w:hAnsi="Times New Roman" w:cs="Times New Roman"/>
          <w:sz w:val="24"/>
          <w:szCs w:val="24"/>
        </w:rPr>
        <w:t xml:space="preserve"> if all keys are considered to go before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321"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Otherwise, it returns an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322"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 (of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Notice that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in </w:t>
      </w:r>
      <w:hyperlink r:id="rId32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is itself also a </w:t>
      </w:r>
      <w:hyperlink r:id="rId324"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type: </w:t>
      </w:r>
      <w:hyperlink r:id="rId325"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lastRenderedPageBreak/>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map::lower_bound/upper_bound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itlow,itup;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mymap['b']=40;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mymap['c']=60;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mymap['d']=80;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itlow=mymap.lower_bound ('b');  </w:t>
            </w:r>
            <w:r w:rsidRPr="004C05A6">
              <w:rPr>
                <w:rFonts w:ascii="Courier New" w:eastAsia="Times New Roman" w:hAnsi="Courier New" w:cs="Courier New"/>
                <w:i/>
                <w:iCs/>
                <w:sz w:val="20"/>
                <w:szCs w:val="20"/>
              </w:rPr>
              <w:t>// itlow points to b</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itup=mymap.upper_bound ('d');   </w:t>
            </w:r>
            <w:r w:rsidRPr="004C05A6">
              <w:rPr>
                <w:rFonts w:ascii="Courier New" w:eastAsia="Times New Roman" w:hAnsi="Courier New" w:cs="Courier New"/>
                <w:i/>
                <w:iCs/>
                <w:sz w:val="20"/>
                <w:szCs w:val="20"/>
              </w:rPr>
              <w:t>// itup points to e (not 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mymap.erase(itlow,itup);        </w:t>
            </w:r>
            <w:r w:rsidRPr="004C05A6">
              <w:rPr>
                <w:rFonts w:ascii="Courier New" w:eastAsia="Times New Roman" w:hAnsi="Courier New" w:cs="Courier New"/>
                <w:i/>
                <w:iCs/>
                <w:sz w:val="20"/>
                <w:szCs w:val="20"/>
              </w:rPr>
              <w:t>// erases [itlow,itup)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print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0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 =&gt; 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e =&gt; 100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w:t>
      </w:r>
      <w:hyperlink r:id="rId326"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lastRenderedPageBreak/>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mapped values are accessed: concurrently accessing or modifying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327"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::upper_bound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 xml:space="preserve">      iterator upper_bound (const key_type&amp; k);</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const_iterator upper_bound (const key_type&amp; k)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Return iterator to upper bound</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an iterator pointing to the first element in the container whose key is considered to go after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The function uses its internal </w:t>
      </w:r>
      <w:hyperlink r:id="rId328"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w:t>
      </w:r>
      <w:hyperlink r:id="rId329" w:history="1">
        <w:r w:rsidRPr="004C05A6">
          <w:rPr>
            <w:rFonts w:ascii="Times New Roman" w:eastAsia="Times New Roman" w:hAnsi="Times New Roman" w:cs="Times New Roman"/>
            <w:color w:val="0000FF"/>
            <w:sz w:val="24"/>
            <w:szCs w:val="24"/>
            <w:u w:val="single"/>
          </w:rPr>
          <w:t>key_comp</w:t>
        </w:r>
      </w:hyperlink>
      <w:r w:rsidRPr="004C05A6">
        <w:rPr>
          <w:rFonts w:ascii="Times New Roman" w:eastAsia="Times New Roman" w:hAnsi="Times New Roman" w:cs="Times New Roman"/>
          <w:sz w:val="24"/>
          <w:szCs w:val="24"/>
        </w:rPr>
        <w:t xml:space="preserve">) to determine this, returning an iterator to the first element for which </w:t>
      </w:r>
      <w:r w:rsidRPr="004C05A6">
        <w:rPr>
          <w:rFonts w:ascii="Courier New" w:eastAsia="Times New Roman" w:hAnsi="Courier New" w:cs="Courier New"/>
          <w:sz w:val="20"/>
        </w:rPr>
        <w:t>key_comp(k,element_key)</w:t>
      </w:r>
      <w:r w:rsidRPr="004C05A6">
        <w:rPr>
          <w:rFonts w:ascii="Times New Roman" w:eastAsia="Times New Roman" w:hAnsi="Times New Roman" w:cs="Times New Roman"/>
          <w:sz w:val="24"/>
          <w:szCs w:val="24"/>
        </w:rPr>
        <w:t xml:space="preserve"> would return </w:t>
      </w:r>
      <w:r w:rsidRPr="004C05A6">
        <w:rPr>
          <w:rFonts w:ascii="Courier New" w:eastAsia="Times New Roman" w:hAnsi="Courier New" w:cs="Courier New"/>
          <w:sz w:val="20"/>
        </w:rPr>
        <w:t>true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33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class is instantiated with the default comparison type (</w:t>
      </w:r>
      <w:hyperlink r:id="rId331" w:history="1">
        <w:r w:rsidRPr="004C05A6">
          <w:rPr>
            <w:rFonts w:ascii="Times New Roman" w:eastAsia="Times New Roman" w:hAnsi="Times New Roman" w:cs="Times New Roman"/>
            <w:color w:val="0000FF"/>
            <w:sz w:val="24"/>
            <w:szCs w:val="24"/>
            <w:u w:val="single"/>
          </w:rPr>
          <w:t>less</w:t>
        </w:r>
      </w:hyperlink>
      <w:r w:rsidRPr="004C05A6">
        <w:rPr>
          <w:rFonts w:ascii="Times New Roman" w:eastAsia="Times New Roman" w:hAnsi="Times New Roman" w:cs="Times New Roman"/>
          <w:sz w:val="24"/>
          <w:szCs w:val="24"/>
        </w:rPr>
        <w:t xml:space="preserve">), the function returns an iterator to the first element whose key is greater than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A similar member function, </w:t>
      </w:r>
      <w:hyperlink r:id="rId332" w:history="1">
        <w:r w:rsidRPr="004C05A6">
          <w:rPr>
            <w:rFonts w:ascii="Times New Roman" w:eastAsia="Times New Roman" w:hAnsi="Times New Roman" w:cs="Times New Roman"/>
            <w:color w:val="0000FF"/>
            <w:sz w:val="24"/>
            <w:szCs w:val="24"/>
            <w:u w:val="single"/>
          </w:rPr>
          <w:t>lower_bound</w:t>
        </w:r>
      </w:hyperlink>
      <w:r w:rsidRPr="004C05A6">
        <w:rPr>
          <w:rFonts w:ascii="Times New Roman" w:eastAsia="Times New Roman" w:hAnsi="Times New Roman" w:cs="Times New Roman"/>
          <w:sz w:val="24"/>
          <w:szCs w:val="24"/>
        </w:rPr>
        <w:t xml:space="preserve">, has the same behavior as </w:t>
      </w:r>
      <w:r w:rsidRPr="004C05A6">
        <w:rPr>
          <w:rFonts w:ascii="Courier New" w:eastAsia="Times New Roman" w:hAnsi="Courier New" w:cs="Courier New"/>
          <w:sz w:val="20"/>
        </w:rPr>
        <w:t>upper_bound</w:t>
      </w:r>
      <w:r w:rsidRPr="004C05A6">
        <w:rPr>
          <w:rFonts w:ascii="Times New Roman" w:eastAsia="Times New Roman" w:hAnsi="Times New Roman" w:cs="Times New Roman"/>
          <w:sz w:val="24"/>
          <w:szCs w:val="24"/>
        </w:rPr>
        <w:t xml:space="preserve">, except in the case that the </w:t>
      </w:r>
      <w:hyperlink r:id="rId33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contains an element with a key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In this case </w:t>
      </w:r>
      <w:hyperlink r:id="rId334" w:history="1">
        <w:r w:rsidRPr="004C05A6">
          <w:rPr>
            <w:rFonts w:ascii="Times New Roman" w:eastAsia="Times New Roman" w:hAnsi="Times New Roman" w:cs="Times New Roman"/>
            <w:color w:val="0000FF"/>
            <w:sz w:val="24"/>
            <w:szCs w:val="24"/>
            <w:u w:val="single"/>
          </w:rPr>
          <w:t>lower_bound</w:t>
        </w:r>
      </w:hyperlink>
      <w:r w:rsidRPr="004C05A6">
        <w:rPr>
          <w:rFonts w:ascii="Times New Roman" w:eastAsia="Times New Roman" w:hAnsi="Times New Roman" w:cs="Times New Roman"/>
          <w:sz w:val="24"/>
          <w:szCs w:val="24"/>
        </w:rPr>
        <w:t xml:space="preserve"> returns an iterator pointing to that element, whereas </w:t>
      </w:r>
      <w:r w:rsidRPr="004C05A6">
        <w:rPr>
          <w:rFonts w:ascii="Courier New" w:eastAsia="Times New Roman" w:hAnsi="Courier New" w:cs="Courier New"/>
          <w:sz w:val="20"/>
        </w:rPr>
        <w:t>upper_bound</w:t>
      </w:r>
      <w:r w:rsidRPr="004C05A6">
        <w:rPr>
          <w:rFonts w:ascii="Times New Roman" w:eastAsia="Times New Roman" w:hAnsi="Times New Roman" w:cs="Times New Roman"/>
          <w:sz w:val="24"/>
          <w:szCs w:val="24"/>
        </w:rPr>
        <w:t xml:space="preserve"> returns an iterator pointing to the next element.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Key to search for.</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elements in the container, defined in </w:t>
      </w:r>
      <w:hyperlink r:id="rId33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An iterator to the the first element in the container whose key is considered to go after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or </w:t>
      </w:r>
      <w:hyperlink r:id="rId336" w:history="1">
        <w:r w:rsidRPr="004C05A6">
          <w:rPr>
            <w:rFonts w:ascii="Times New Roman" w:eastAsia="Times New Roman" w:hAnsi="Times New Roman" w:cs="Times New Roman"/>
            <w:color w:val="0000FF"/>
            <w:sz w:val="24"/>
            <w:szCs w:val="24"/>
            <w:u w:val="single"/>
          </w:rPr>
          <w:t>map::end</w:t>
        </w:r>
      </w:hyperlink>
      <w:r w:rsidRPr="004C05A6">
        <w:rPr>
          <w:rFonts w:ascii="Times New Roman" w:eastAsia="Times New Roman" w:hAnsi="Times New Roman" w:cs="Times New Roman"/>
          <w:sz w:val="24"/>
          <w:szCs w:val="24"/>
        </w:rPr>
        <w:t xml:space="preserve"> if no keys are considered to go after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337"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Otherwise, it returns an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338"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r w:rsidRPr="004C05A6">
              <w:rPr>
                <w:rFonts w:ascii="Courier New" w:eastAsia="Times New Roman" w:hAnsi="Courier New" w:cs="Courier New"/>
                <w:sz w:val="20"/>
                <w:szCs w:val="20"/>
              </w:rPr>
              <w:br/>
            </w:r>
            <w:r w:rsidRPr="004C05A6">
              <w:rPr>
                <w:rFonts w:ascii="Courier New" w:eastAsia="Times New Roman" w:hAnsi="Courier New" w:cs="Courier New"/>
                <w:sz w:val="20"/>
              </w:rPr>
              <w:t>24</w:t>
            </w:r>
            <w:r w:rsidRPr="004C05A6">
              <w:rPr>
                <w:rFonts w:ascii="Courier New" w:eastAsia="Times New Roman" w:hAnsi="Courier New" w:cs="Courier New"/>
                <w:sz w:val="20"/>
                <w:szCs w:val="20"/>
              </w:rPr>
              <w:br/>
            </w:r>
            <w:r w:rsidRPr="004C05A6">
              <w:rPr>
                <w:rFonts w:ascii="Courier New" w:eastAsia="Times New Roman" w:hAnsi="Courier New" w:cs="Courier New"/>
                <w:sz w:val="20"/>
              </w:rPr>
              <w:t>25</w:t>
            </w:r>
            <w:r w:rsidRPr="004C05A6">
              <w:rPr>
                <w:rFonts w:ascii="Courier New" w:eastAsia="Times New Roman" w:hAnsi="Courier New" w:cs="Courier New"/>
                <w:sz w:val="20"/>
                <w:szCs w:val="20"/>
              </w:rPr>
              <w:br/>
            </w:r>
            <w:r w:rsidRPr="004C05A6">
              <w:rPr>
                <w:rFonts w:ascii="Courier New" w:eastAsia="Times New Roman" w:hAnsi="Courier New" w:cs="Courier New"/>
                <w:sz w:val="20"/>
              </w:rPr>
              <w:t>26</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 map::lower_bound/upper_bound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itlow,itup;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mymap['b']=40;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mymap['c']=60;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mymap['d']=80;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mymap['e']=100;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itlow=mymap.lower_bound ('b');  </w:t>
            </w:r>
            <w:r w:rsidRPr="004C05A6">
              <w:rPr>
                <w:rFonts w:ascii="Courier New" w:eastAsia="Times New Roman" w:hAnsi="Courier New" w:cs="Courier New"/>
                <w:i/>
                <w:iCs/>
                <w:sz w:val="20"/>
                <w:szCs w:val="20"/>
              </w:rPr>
              <w:t>// itlow points to b</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itup=mymap.upper_bound ('d');   </w:t>
            </w:r>
            <w:r w:rsidRPr="004C05A6">
              <w:rPr>
                <w:rFonts w:ascii="Courier New" w:eastAsia="Times New Roman" w:hAnsi="Courier New" w:cs="Courier New"/>
                <w:i/>
                <w:iCs/>
                <w:sz w:val="20"/>
                <w:szCs w:val="20"/>
              </w:rPr>
              <w:t>// itup points to e (not d!)</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mymap.erase(itlow,itup);        </w:t>
            </w:r>
            <w:r w:rsidRPr="004C05A6">
              <w:rPr>
                <w:rFonts w:ascii="Courier New" w:eastAsia="Times New Roman" w:hAnsi="Courier New" w:cs="Courier New"/>
                <w:i/>
                <w:iCs/>
                <w:sz w:val="20"/>
                <w:szCs w:val="20"/>
              </w:rPr>
              <w:t>// erases [itlow,itup)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print content: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for</w:t>
            </w: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 it=mymap.begin(); it!=mymap.end(); ++it)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it-&gt;first &lt;&lt; " =&gt; " &lt;&lt; it-&gt;second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0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lastRenderedPageBreak/>
              <w:t>a =&gt; 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e =&gt; 100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w:t>
      </w:r>
      <w:hyperlink r:id="rId339"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mapped values are accessed: concurrently accessing or modifying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pPr>
        <w:rPr>
          <w:rFonts w:ascii="Times New Roman" w:eastAsia="Times New Roman" w:hAnsi="Times New Roman" w:cs="Times New Roman"/>
          <w:sz w:val="24"/>
          <w:szCs w:val="24"/>
        </w:rPr>
      </w:pPr>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Default="004C05A6" w:rsidP="004C05A6">
      <w:pPr>
        <w:rPr>
          <w:rFonts w:ascii="Times New Roman" w:eastAsia="Times New Roman" w:hAnsi="Times New Roman" w:cs="Times New Roman"/>
          <w:sz w:val="24"/>
          <w:szCs w:val="24"/>
        </w:rPr>
      </w:pP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340"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::equal_range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pair&lt;const_iterator,const_iterator&gt; equal_range (const key_type&amp; k) const;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pair&lt;iterator,iterator&gt;             equal_range (const key_type&amp; k);</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Get range of equal elements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the bounds of a range that includes all the elements in the container which have a </w:t>
      </w:r>
      <w:r w:rsidRPr="004C05A6">
        <w:rPr>
          <w:rFonts w:ascii="Times New Roman" w:eastAsia="Times New Roman" w:hAnsi="Times New Roman" w:cs="Times New Roman"/>
          <w:i/>
          <w:iCs/>
          <w:sz w:val="24"/>
          <w:szCs w:val="24"/>
        </w:rPr>
        <w:t>key</w:t>
      </w:r>
      <w:r w:rsidRPr="004C05A6">
        <w:rPr>
          <w:rFonts w:ascii="Times New Roman" w:eastAsia="Times New Roman" w:hAnsi="Times New Roman" w:cs="Times New Roman"/>
          <w:sz w:val="24"/>
          <w:szCs w:val="24"/>
        </w:rPr>
        <w:t xml:space="preserve"> equivalent to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Because the elements in a </w:t>
      </w:r>
      <w:hyperlink r:id="rId341"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 have unique keys, the range returned will contain a </w:t>
      </w:r>
      <w:r w:rsidRPr="004C05A6">
        <w:rPr>
          <w:rFonts w:ascii="Times New Roman" w:eastAsia="Times New Roman" w:hAnsi="Times New Roman" w:cs="Times New Roman"/>
          <w:sz w:val="24"/>
          <w:szCs w:val="24"/>
        </w:rPr>
        <w:lastRenderedPageBreak/>
        <w:t>single element at most.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no matches are found, the range returned has a length of zero, with both iterators pointing to the first element that has a key considered to go after </w:t>
      </w:r>
      <w:r w:rsidRPr="004C05A6">
        <w:rPr>
          <w:rFonts w:ascii="Times New Roman" w:eastAsia="Times New Roman" w:hAnsi="Times New Roman" w:cs="Times New Roman"/>
          <w:i/>
          <w:iCs/>
          <w:sz w:val="24"/>
          <w:szCs w:val="24"/>
        </w:rPr>
        <w:t>k</w:t>
      </w:r>
      <w:r w:rsidRPr="004C05A6">
        <w:rPr>
          <w:rFonts w:ascii="Times New Roman" w:eastAsia="Times New Roman" w:hAnsi="Times New Roman" w:cs="Times New Roman"/>
          <w:sz w:val="24"/>
          <w:szCs w:val="24"/>
        </w:rPr>
        <w:t xml:space="preserve"> according to the container's </w:t>
      </w:r>
      <w:hyperlink r:id="rId342" w:history="1">
        <w:r w:rsidRPr="004C05A6">
          <w:rPr>
            <w:rFonts w:ascii="Times New Roman" w:eastAsia="Times New Roman" w:hAnsi="Times New Roman" w:cs="Times New Roman"/>
            <w:color w:val="0000FF"/>
            <w:sz w:val="24"/>
            <w:szCs w:val="24"/>
            <w:u w:val="single"/>
          </w:rPr>
          <w:t>internal comparison object</w:t>
        </w:r>
      </w:hyperlink>
      <w:r w:rsidRPr="004C05A6">
        <w:rPr>
          <w:rFonts w:ascii="Times New Roman" w:eastAsia="Times New Roman" w:hAnsi="Times New Roman" w:cs="Times New Roman"/>
          <w:sz w:val="24"/>
          <w:szCs w:val="24"/>
        </w:rPr>
        <w:t xml:space="preserve"> (</w:t>
      </w:r>
      <w:hyperlink r:id="rId343" w:history="1">
        <w:r w:rsidRPr="004C05A6">
          <w:rPr>
            <w:rFonts w:ascii="Times New Roman" w:eastAsia="Times New Roman" w:hAnsi="Times New Roman" w:cs="Times New Roman"/>
            <w:color w:val="0000FF"/>
            <w:sz w:val="24"/>
            <w:szCs w:val="24"/>
            <w:u w:val="single"/>
          </w:rPr>
          <w:t>key_comp</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Two </w:t>
      </w:r>
      <w:r w:rsidRPr="004C05A6">
        <w:rPr>
          <w:rFonts w:ascii="Times New Roman" w:eastAsia="Times New Roman" w:hAnsi="Times New Roman" w:cs="Times New Roman"/>
          <w:i/>
          <w:iCs/>
          <w:sz w:val="24"/>
          <w:szCs w:val="24"/>
        </w:rPr>
        <w:t>keys</w:t>
      </w:r>
      <w:r w:rsidRPr="004C05A6">
        <w:rPr>
          <w:rFonts w:ascii="Times New Roman" w:eastAsia="Times New Roman" w:hAnsi="Times New Roman" w:cs="Times New Roman"/>
          <w:sz w:val="24"/>
          <w:szCs w:val="24"/>
        </w:rPr>
        <w:t xml:space="preserve"> are considered equivalent if the container's </w:t>
      </w:r>
      <w:hyperlink r:id="rId344" w:history="1">
        <w:r w:rsidRPr="004C05A6">
          <w:rPr>
            <w:rFonts w:ascii="Times New Roman" w:eastAsia="Times New Roman" w:hAnsi="Times New Roman" w:cs="Times New Roman"/>
            <w:color w:val="0000FF"/>
            <w:sz w:val="24"/>
            <w:szCs w:val="24"/>
            <w:u w:val="single"/>
          </w:rPr>
          <w:t>comparison object</w:t>
        </w:r>
      </w:hyperlink>
      <w:r w:rsidRPr="004C05A6">
        <w:rPr>
          <w:rFonts w:ascii="Times New Roman" w:eastAsia="Times New Roman" w:hAnsi="Times New Roman" w:cs="Times New Roman"/>
          <w:sz w:val="24"/>
          <w:szCs w:val="24"/>
        </w:rPr>
        <w:t xml:space="preserve"> returns </w:t>
      </w:r>
      <w:r w:rsidRPr="004C05A6">
        <w:rPr>
          <w:rFonts w:ascii="Courier New" w:eastAsia="Times New Roman" w:hAnsi="Courier New" w:cs="Courier New"/>
          <w:sz w:val="20"/>
        </w:rPr>
        <w:t>false</w:t>
      </w:r>
      <w:r w:rsidRPr="004C05A6">
        <w:rPr>
          <w:rFonts w:ascii="Times New Roman" w:eastAsia="Times New Roman" w:hAnsi="Times New Roman" w:cs="Times New Roman"/>
          <w:sz w:val="24"/>
          <w:szCs w:val="24"/>
        </w:rPr>
        <w:t xml:space="preserve"> reflexively (i.e., no matter the order in which the keys are passed as arguments).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w:t>
      </w:r>
    </w:p>
    <w:p w:rsidR="004C05A6" w:rsidRPr="004C05A6" w:rsidRDefault="004C05A6" w:rsidP="004C05A6">
      <w:pPr>
        <w:spacing w:after="0" w:line="240" w:lineRule="auto"/>
        <w:ind w:left="720"/>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Key to search for.</w:t>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key_type</w:t>
      </w:r>
      <w:r w:rsidRPr="004C05A6">
        <w:rPr>
          <w:rFonts w:ascii="Times New Roman" w:eastAsia="Times New Roman" w:hAnsi="Times New Roman" w:cs="Times New Roman"/>
          <w:sz w:val="24"/>
          <w:szCs w:val="24"/>
        </w:rPr>
        <w:t xml:space="preserve"> is the type of the elements in the container, defined in </w:t>
      </w:r>
      <w:hyperlink r:id="rId345"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first template parameter (</w:t>
      </w:r>
      <w:r w:rsidRPr="004C05A6">
        <w:rPr>
          <w:rFonts w:ascii="Courier New" w:eastAsia="Times New Roman" w:hAnsi="Courier New" w:cs="Courier New"/>
          <w:sz w:val="20"/>
        </w:rPr>
        <w:t>Key</w:t>
      </w:r>
      <w:r w:rsidRPr="004C05A6">
        <w:rPr>
          <w:rFonts w:ascii="Times New Roman" w:eastAsia="Times New Roman" w:hAnsi="Times New Roman" w:cs="Times New Roman"/>
          <w:sz w:val="24"/>
          <w:szCs w:val="24"/>
        </w:rPr>
        <w: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The function returns a </w:t>
      </w:r>
      <w:hyperlink r:id="rId346"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whose member </w:t>
      </w:r>
      <w:r w:rsidRPr="004C05A6">
        <w:rPr>
          <w:rFonts w:ascii="Courier New" w:eastAsia="Times New Roman" w:hAnsi="Courier New" w:cs="Courier New"/>
          <w:sz w:val="20"/>
        </w:rPr>
        <w:t>pair::first</w:t>
      </w:r>
      <w:r w:rsidRPr="004C05A6">
        <w:rPr>
          <w:rFonts w:ascii="Times New Roman" w:eastAsia="Times New Roman" w:hAnsi="Times New Roman" w:cs="Times New Roman"/>
          <w:sz w:val="24"/>
          <w:szCs w:val="24"/>
        </w:rPr>
        <w:t xml:space="preserve"> is the lower bound of the range (the same as </w:t>
      </w:r>
      <w:hyperlink r:id="rId347" w:history="1">
        <w:r w:rsidRPr="004C05A6">
          <w:rPr>
            <w:rFonts w:ascii="Times New Roman" w:eastAsia="Times New Roman" w:hAnsi="Times New Roman" w:cs="Times New Roman"/>
            <w:color w:val="0000FF"/>
            <w:sz w:val="24"/>
            <w:szCs w:val="24"/>
            <w:u w:val="single"/>
          </w:rPr>
          <w:t>lower_bound</w:t>
        </w:r>
      </w:hyperlink>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pair::second</w:t>
      </w:r>
      <w:r w:rsidRPr="004C05A6">
        <w:rPr>
          <w:rFonts w:ascii="Times New Roman" w:eastAsia="Times New Roman" w:hAnsi="Times New Roman" w:cs="Times New Roman"/>
          <w:sz w:val="24"/>
          <w:szCs w:val="24"/>
        </w:rPr>
        <w:t xml:space="preserve"> is the upper bound (the same as </w:t>
      </w:r>
      <w:hyperlink r:id="rId348" w:history="1">
        <w:r w:rsidRPr="004C05A6">
          <w:rPr>
            <w:rFonts w:ascii="Times New Roman" w:eastAsia="Times New Roman" w:hAnsi="Times New Roman" w:cs="Times New Roman"/>
            <w:color w:val="0000FF"/>
            <w:sz w:val="24"/>
            <w:szCs w:val="24"/>
            <w:u w:val="single"/>
          </w:rPr>
          <w:t>upper_bound</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If the </w:t>
      </w:r>
      <w:hyperlink r:id="rId349"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object is const-qualified, the function returns a </w:t>
      </w:r>
      <w:hyperlink r:id="rId350"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of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Otherwise, it returns a </w:t>
      </w:r>
      <w:hyperlink r:id="rId351"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of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types </w:t>
      </w:r>
      <w:r w:rsidRPr="004C05A6">
        <w:rPr>
          <w:rFonts w:ascii="Courier New" w:eastAsia="Times New Roman" w:hAnsi="Courier New" w:cs="Courier New"/>
          <w:sz w:val="20"/>
        </w:rPr>
        <w:t>iterator</w:t>
      </w:r>
      <w:r w:rsidRPr="004C05A6">
        <w:rPr>
          <w:rFonts w:ascii="Times New Roman" w:eastAsia="Times New Roman" w:hAnsi="Times New Roman" w:cs="Times New Roman"/>
          <w:sz w:val="24"/>
          <w:szCs w:val="24"/>
        </w:rPr>
        <w:t xml:space="preserve"> and </w:t>
      </w:r>
      <w:r w:rsidRPr="004C05A6">
        <w:rPr>
          <w:rFonts w:ascii="Courier New" w:eastAsia="Times New Roman" w:hAnsi="Courier New" w:cs="Courier New"/>
          <w:sz w:val="20"/>
        </w:rPr>
        <w:t>const_iterator</w:t>
      </w:r>
      <w:r w:rsidRPr="004C05A6">
        <w:rPr>
          <w:rFonts w:ascii="Times New Roman" w:eastAsia="Times New Roman" w:hAnsi="Times New Roman" w:cs="Times New Roman"/>
          <w:sz w:val="24"/>
          <w:szCs w:val="24"/>
        </w:rPr>
        <w:t xml:space="preserve"> are </w:t>
      </w:r>
      <w:hyperlink r:id="rId352" w:history="1">
        <w:r w:rsidRPr="004C05A6">
          <w:rPr>
            <w:rFonts w:ascii="Times New Roman" w:eastAsia="Times New Roman" w:hAnsi="Times New Roman" w:cs="Times New Roman"/>
            <w:color w:val="0000FF"/>
            <w:sz w:val="24"/>
            <w:szCs w:val="24"/>
            <w:u w:val="single"/>
          </w:rPr>
          <w:t>bidirectional iterator</w:t>
        </w:r>
      </w:hyperlink>
      <w:r w:rsidRPr="004C05A6">
        <w:rPr>
          <w:rFonts w:ascii="Times New Roman" w:eastAsia="Times New Roman" w:hAnsi="Times New Roman" w:cs="Times New Roman"/>
          <w:sz w:val="24"/>
          <w:szCs w:val="24"/>
        </w:rPr>
        <w:t xml:space="preserve"> types pointing to elements (of type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t xml:space="preserve">Notice that </w:t>
      </w:r>
      <w:r w:rsidRPr="004C05A6">
        <w:rPr>
          <w:rFonts w:ascii="Courier New" w:eastAsia="Times New Roman" w:hAnsi="Courier New" w:cs="Courier New"/>
          <w:sz w:val="20"/>
        </w:rPr>
        <w:t>value_type</w:t>
      </w:r>
      <w:r w:rsidRPr="004C05A6">
        <w:rPr>
          <w:rFonts w:ascii="Times New Roman" w:eastAsia="Times New Roman" w:hAnsi="Times New Roman" w:cs="Times New Roman"/>
          <w:sz w:val="24"/>
          <w:szCs w:val="24"/>
        </w:rPr>
        <w:t xml:space="preserve"> in </w:t>
      </w:r>
      <w:hyperlink r:id="rId353"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containers is itself also a </w:t>
      </w:r>
      <w:hyperlink r:id="rId354" w:history="1">
        <w:r w:rsidRPr="004C05A6">
          <w:rPr>
            <w:rFonts w:ascii="Times New Roman" w:eastAsia="Times New Roman" w:hAnsi="Times New Roman" w:cs="Times New Roman"/>
            <w:color w:val="0000FF"/>
            <w:sz w:val="24"/>
            <w:szCs w:val="24"/>
            <w:u w:val="single"/>
          </w:rPr>
          <w:t>pair</w:t>
        </w:r>
      </w:hyperlink>
      <w:r w:rsidRPr="004C05A6">
        <w:rPr>
          <w:rFonts w:ascii="Times New Roman" w:eastAsia="Times New Roman" w:hAnsi="Times New Roman" w:cs="Times New Roman"/>
          <w:sz w:val="24"/>
          <w:szCs w:val="24"/>
        </w:rPr>
        <w:t xml:space="preserve"> type: </w:t>
      </w:r>
      <w:hyperlink r:id="rId355" w:history="1">
        <w:r w:rsidRPr="004C05A6">
          <w:rPr>
            <w:rFonts w:ascii="Courier New" w:eastAsia="Times New Roman" w:hAnsi="Courier New" w:cs="Courier New"/>
            <w:color w:val="0000FF"/>
            <w:sz w:val="20"/>
            <w:u w:val="single"/>
          </w:rPr>
          <w:t>pair</w:t>
        </w:r>
      </w:hyperlink>
      <w:r w:rsidRPr="004C05A6">
        <w:rPr>
          <w:rFonts w:ascii="Courier New" w:eastAsia="Times New Roman" w:hAnsi="Courier New" w:cs="Courier New"/>
          <w:sz w:val="20"/>
        </w:rPr>
        <w:t>&lt;const key_type, mapped_type&gt;</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077"/>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r w:rsidRPr="004C05A6">
              <w:rPr>
                <w:rFonts w:ascii="Courier New" w:eastAsia="Times New Roman" w:hAnsi="Courier New" w:cs="Courier New"/>
                <w:sz w:val="20"/>
                <w:szCs w:val="20"/>
              </w:rPr>
              <w:br/>
            </w:r>
            <w:r w:rsidRPr="004C05A6">
              <w:rPr>
                <w:rFonts w:ascii="Courier New" w:eastAsia="Times New Roman" w:hAnsi="Courier New" w:cs="Courier New"/>
                <w:sz w:val="20"/>
              </w:rPr>
              <w:t>23</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map::equal_range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mymap['a']=10;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mymap['b']=20;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mymap['c']=30;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std::pair&lt;std::map&lt;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&gt;::iterator&gt; ret;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ret = mymap.equal_range('b');</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"lower bound points to: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ret.first-&gt;first &lt;&lt; " =&gt; " &lt;&lt; ret.first-&gt;second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"upper bound points to: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std::cout &lt;&lt; ret.second-&gt;first &lt;&lt; " =&gt; " &lt;&lt; ret.second-&gt;second &lt;&lt; '\n';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393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lower bound points to: 'b' =&gt; 20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upper bound points to: 'c' =&gt; 30</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Logarithmic in </w:t>
      </w:r>
      <w:hyperlink r:id="rId356" w:history="1">
        <w:r w:rsidRPr="004C05A6">
          <w:rPr>
            <w:rFonts w:ascii="Times New Roman" w:eastAsia="Times New Roman" w:hAnsi="Times New Roman" w:cs="Times New Roman"/>
            <w:color w:val="0000FF"/>
            <w:sz w:val="24"/>
            <w:szCs w:val="24"/>
            <w:u w:val="single"/>
          </w:rPr>
          <w:t>size</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 (neither the const nor the non-const versions modify the container).</w:t>
      </w:r>
      <w:r w:rsidRPr="004C05A6">
        <w:rPr>
          <w:rFonts w:ascii="Times New Roman" w:eastAsia="Times New Roman" w:hAnsi="Times New Roman" w:cs="Times New Roman"/>
          <w:sz w:val="24"/>
          <w:szCs w:val="24"/>
        </w:rPr>
        <w:br/>
        <w:t>No mapped values are accessed: concurrently accessing or modifying elements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Strong guarantee:</w:t>
      </w:r>
      <w:r w:rsidRPr="004C05A6">
        <w:rPr>
          <w:rFonts w:ascii="Times New Roman" w:eastAsia="Times New Roman" w:hAnsi="Times New Roman" w:cs="Times New Roman"/>
          <w:sz w:val="24"/>
          <w:szCs w:val="24"/>
        </w:rPr>
        <w:t xml:space="preserve"> if an exception is thrown, there are no changes in the container.</w:t>
      </w:r>
      <w:r w:rsidRPr="004C05A6">
        <w:rPr>
          <w:rFonts w:ascii="Times New Roman" w:eastAsia="Times New Roman" w:hAnsi="Times New Roman" w:cs="Times New Roman"/>
          <w:sz w:val="24"/>
          <w:szCs w:val="24"/>
        </w:rPr>
        <w:br/>
      </w:r>
    </w:p>
    <w:p w:rsidR="004C05A6" w:rsidRDefault="004C05A6" w:rsidP="004C05A6"/>
    <w:p w:rsidR="004C05A6" w:rsidRDefault="004C05A6" w:rsidP="004C05A6"/>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t xml:space="preserve">public member function </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&lt;map&gt; </w:t>
      </w:r>
    </w:p>
    <w:p w:rsidR="004C05A6" w:rsidRPr="004C05A6" w:rsidRDefault="004C05A6" w:rsidP="004C0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5A6">
        <w:rPr>
          <w:rFonts w:ascii="Times New Roman" w:eastAsia="Times New Roman" w:hAnsi="Times New Roman" w:cs="Times New Roman"/>
          <w:b/>
          <w:bCs/>
          <w:kern w:val="36"/>
          <w:sz w:val="48"/>
          <w:szCs w:val="48"/>
        </w:rPr>
        <w:t>std::</w:t>
      </w:r>
      <w:hyperlink r:id="rId357" w:history="1">
        <w:r w:rsidRPr="004C05A6">
          <w:rPr>
            <w:rFonts w:ascii="Times New Roman" w:eastAsia="Times New Roman" w:hAnsi="Times New Roman" w:cs="Times New Roman"/>
            <w:b/>
            <w:bCs/>
            <w:color w:val="0000FF"/>
            <w:kern w:val="36"/>
            <w:sz w:val="48"/>
            <w:szCs w:val="48"/>
            <w:u w:val="single"/>
          </w:rPr>
          <w:t>map</w:t>
        </w:r>
      </w:hyperlink>
      <w:r w:rsidRPr="004C05A6">
        <w:rPr>
          <w:rFonts w:ascii="Times New Roman" w:eastAsia="Times New Roman" w:hAnsi="Times New Roman" w:cs="Times New Roman"/>
          <w:b/>
          <w:bCs/>
          <w:kern w:val="36"/>
          <w:sz w:val="48"/>
          <w:szCs w:val="48"/>
        </w:rPr>
        <w:t>::get_allocator</w:t>
      </w:r>
    </w:p>
    <w:p w:rsidR="004C05A6" w:rsidRPr="004C05A6" w:rsidRDefault="004C05A6" w:rsidP="004C05A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358" w:history="1">
        <w:r w:rsidRPr="004C05A6">
          <w:rPr>
            <w:rFonts w:ascii="Times New Roman" w:eastAsia="Times New Roman" w:hAnsi="Times New Roman" w:cs="Times New Roman"/>
            <w:color w:val="0000FF"/>
            <w:sz w:val="24"/>
            <w:szCs w:val="24"/>
            <w:u w:val="single"/>
          </w:rPr>
          <w:t>C++98</w:t>
        </w:r>
      </w:hyperlink>
    </w:p>
    <w:p w:rsidR="004C05A6" w:rsidRPr="004C05A6" w:rsidRDefault="004C05A6" w:rsidP="004C05A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359" w:history="1">
        <w:r w:rsidRPr="004C05A6">
          <w:rPr>
            <w:rFonts w:ascii="Times New Roman" w:eastAsia="Times New Roman" w:hAnsi="Times New Roman" w:cs="Times New Roman"/>
            <w:color w:val="0000FF"/>
            <w:sz w:val="24"/>
            <w:szCs w:val="24"/>
            <w:u w:val="single"/>
          </w:rPr>
          <w:t>C++11</w:t>
        </w:r>
      </w:hyperlink>
    </w:p>
    <w:p w:rsidR="004C05A6" w:rsidRPr="004C05A6" w:rsidRDefault="004C05A6" w:rsidP="004C05A6">
      <w:pPr>
        <w:numPr>
          <w:ilvl w:val="0"/>
          <w:numId w:val="22"/>
        </w:numPr>
        <w:spacing w:before="100" w:beforeAutospacing="1" w:after="100" w:afterAutospacing="1" w:line="240" w:lineRule="auto"/>
        <w:rPr>
          <w:rFonts w:ascii="Times New Roman" w:eastAsia="Times New Roman" w:hAnsi="Times New Roman" w:cs="Times New Roman"/>
          <w:sz w:val="24"/>
          <w:szCs w:val="24"/>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allocator_type get_allocator() const;</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Get allocator</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 xml:space="preserve">Returns a copy of the allocator object associated with the </w:t>
      </w:r>
      <w:hyperlink r:id="rId360"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Parameters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none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Return Value</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allocator.</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t xml:space="preserve">Member type </w:t>
      </w:r>
      <w:r w:rsidRPr="004C05A6">
        <w:rPr>
          <w:rFonts w:ascii="Courier New" w:eastAsia="Times New Roman" w:hAnsi="Courier New" w:cs="Courier New"/>
          <w:sz w:val="20"/>
        </w:rPr>
        <w:t>allocator_type</w:t>
      </w:r>
      <w:r w:rsidRPr="004C05A6">
        <w:rPr>
          <w:rFonts w:ascii="Times New Roman" w:eastAsia="Times New Roman" w:hAnsi="Times New Roman" w:cs="Times New Roman"/>
          <w:sz w:val="24"/>
          <w:szCs w:val="24"/>
        </w:rPr>
        <w:t xml:space="preserve"> is the type of the allocator used by the container, defined in </w:t>
      </w:r>
      <w:hyperlink r:id="rId361" w:history="1">
        <w:r w:rsidRPr="004C05A6">
          <w:rPr>
            <w:rFonts w:ascii="Times New Roman" w:eastAsia="Times New Roman" w:hAnsi="Times New Roman" w:cs="Times New Roman"/>
            <w:color w:val="0000FF"/>
            <w:sz w:val="24"/>
            <w:szCs w:val="24"/>
            <w:u w:val="single"/>
          </w:rPr>
          <w:t>map</w:t>
        </w:r>
      </w:hyperlink>
      <w:r w:rsidRPr="004C05A6">
        <w:rPr>
          <w:rFonts w:ascii="Times New Roman" w:eastAsia="Times New Roman" w:hAnsi="Times New Roman" w:cs="Times New Roman"/>
          <w:sz w:val="24"/>
          <w:szCs w:val="24"/>
        </w:rPr>
        <w:t xml:space="preserve"> as an alias of its fourth template parameter (</w:t>
      </w:r>
      <w:r w:rsidRPr="004C05A6">
        <w:rPr>
          <w:rFonts w:ascii="Courier New" w:eastAsia="Times New Roman" w:hAnsi="Courier New" w:cs="Courier New"/>
          <w:sz w:val="20"/>
        </w:rPr>
        <w:t>Alloc</w:t>
      </w:r>
      <w:r w:rsidRPr="004C05A6">
        <w:rPr>
          <w:rFonts w:ascii="Times New Roman" w:eastAsia="Times New Roman" w:hAnsi="Times New Roman" w:cs="Times New Roman"/>
          <w:sz w:val="24"/>
          <w:szCs w:val="24"/>
        </w:rPr>
        <w: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w:t>
            </w:r>
            <w:r w:rsidRPr="004C05A6">
              <w:rPr>
                <w:rFonts w:ascii="Courier New" w:eastAsia="Times New Roman" w:hAnsi="Courier New" w:cs="Courier New"/>
                <w:sz w:val="20"/>
                <w:szCs w:val="20"/>
              </w:rPr>
              <w:br/>
            </w:r>
            <w:r w:rsidRPr="004C05A6">
              <w:rPr>
                <w:rFonts w:ascii="Courier New" w:eastAsia="Times New Roman" w:hAnsi="Courier New" w:cs="Courier New"/>
                <w:sz w:val="20"/>
              </w:rPr>
              <w:t>3</w:t>
            </w:r>
            <w:r w:rsidRPr="004C05A6">
              <w:rPr>
                <w:rFonts w:ascii="Courier New" w:eastAsia="Times New Roman" w:hAnsi="Courier New" w:cs="Courier New"/>
                <w:sz w:val="20"/>
                <w:szCs w:val="20"/>
              </w:rPr>
              <w:br/>
            </w:r>
            <w:r w:rsidRPr="004C05A6">
              <w:rPr>
                <w:rFonts w:ascii="Courier New" w:eastAsia="Times New Roman" w:hAnsi="Courier New" w:cs="Courier New"/>
                <w:sz w:val="20"/>
              </w:rPr>
              <w:t>4</w:t>
            </w:r>
            <w:r w:rsidRPr="004C05A6">
              <w:rPr>
                <w:rFonts w:ascii="Courier New" w:eastAsia="Times New Roman" w:hAnsi="Courier New" w:cs="Courier New"/>
                <w:sz w:val="20"/>
                <w:szCs w:val="20"/>
              </w:rPr>
              <w:br/>
            </w:r>
            <w:r w:rsidRPr="004C05A6">
              <w:rPr>
                <w:rFonts w:ascii="Courier New" w:eastAsia="Times New Roman" w:hAnsi="Courier New" w:cs="Courier New"/>
                <w:sz w:val="20"/>
              </w:rPr>
              <w:t>5</w:t>
            </w:r>
            <w:r w:rsidRPr="004C05A6">
              <w:rPr>
                <w:rFonts w:ascii="Courier New" w:eastAsia="Times New Roman" w:hAnsi="Courier New" w:cs="Courier New"/>
                <w:sz w:val="20"/>
                <w:szCs w:val="20"/>
              </w:rPr>
              <w:br/>
            </w:r>
            <w:r w:rsidRPr="004C05A6">
              <w:rPr>
                <w:rFonts w:ascii="Courier New" w:eastAsia="Times New Roman" w:hAnsi="Courier New" w:cs="Courier New"/>
                <w:sz w:val="20"/>
              </w:rPr>
              <w:t>6</w:t>
            </w:r>
            <w:r w:rsidRPr="004C05A6">
              <w:rPr>
                <w:rFonts w:ascii="Courier New" w:eastAsia="Times New Roman" w:hAnsi="Courier New" w:cs="Courier New"/>
                <w:sz w:val="20"/>
                <w:szCs w:val="20"/>
              </w:rPr>
              <w:br/>
            </w:r>
            <w:r w:rsidRPr="004C05A6">
              <w:rPr>
                <w:rFonts w:ascii="Courier New" w:eastAsia="Times New Roman" w:hAnsi="Courier New" w:cs="Courier New"/>
                <w:sz w:val="20"/>
              </w:rPr>
              <w:t>7</w:t>
            </w:r>
            <w:r w:rsidRPr="004C05A6">
              <w:rPr>
                <w:rFonts w:ascii="Courier New" w:eastAsia="Times New Roman" w:hAnsi="Courier New" w:cs="Courier New"/>
                <w:sz w:val="20"/>
                <w:szCs w:val="20"/>
              </w:rPr>
              <w:br/>
            </w:r>
            <w:r w:rsidRPr="004C05A6">
              <w:rPr>
                <w:rFonts w:ascii="Courier New" w:eastAsia="Times New Roman" w:hAnsi="Courier New" w:cs="Courier New"/>
                <w:sz w:val="20"/>
              </w:rPr>
              <w:t>8</w:t>
            </w:r>
            <w:r w:rsidRPr="004C05A6">
              <w:rPr>
                <w:rFonts w:ascii="Courier New" w:eastAsia="Times New Roman" w:hAnsi="Courier New" w:cs="Courier New"/>
                <w:sz w:val="20"/>
                <w:szCs w:val="20"/>
              </w:rPr>
              <w:br/>
            </w:r>
            <w:r w:rsidRPr="004C05A6">
              <w:rPr>
                <w:rFonts w:ascii="Courier New" w:eastAsia="Times New Roman" w:hAnsi="Courier New" w:cs="Courier New"/>
                <w:sz w:val="20"/>
              </w:rPr>
              <w:t>9</w:t>
            </w:r>
            <w:r w:rsidRPr="004C05A6">
              <w:rPr>
                <w:rFonts w:ascii="Courier New" w:eastAsia="Times New Roman" w:hAnsi="Courier New" w:cs="Courier New"/>
                <w:sz w:val="20"/>
                <w:szCs w:val="20"/>
              </w:rPr>
              <w:br/>
            </w:r>
            <w:r w:rsidRPr="004C05A6">
              <w:rPr>
                <w:rFonts w:ascii="Courier New" w:eastAsia="Times New Roman" w:hAnsi="Courier New" w:cs="Courier New"/>
                <w:sz w:val="20"/>
              </w:rPr>
              <w:t>10</w:t>
            </w:r>
            <w:r w:rsidRPr="004C05A6">
              <w:rPr>
                <w:rFonts w:ascii="Courier New" w:eastAsia="Times New Roman" w:hAnsi="Courier New" w:cs="Courier New"/>
                <w:sz w:val="20"/>
                <w:szCs w:val="20"/>
              </w:rPr>
              <w:br/>
            </w:r>
            <w:r w:rsidRPr="004C05A6">
              <w:rPr>
                <w:rFonts w:ascii="Courier New" w:eastAsia="Times New Roman" w:hAnsi="Courier New" w:cs="Courier New"/>
                <w:sz w:val="20"/>
              </w:rPr>
              <w:t>11</w:t>
            </w:r>
            <w:r w:rsidRPr="004C05A6">
              <w:rPr>
                <w:rFonts w:ascii="Courier New" w:eastAsia="Times New Roman" w:hAnsi="Courier New" w:cs="Courier New"/>
                <w:sz w:val="20"/>
                <w:szCs w:val="20"/>
              </w:rPr>
              <w:br/>
            </w:r>
            <w:r w:rsidRPr="004C05A6">
              <w:rPr>
                <w:rFonts w:ascii="Courier New" w:eastAsia="Times New Roman" w:hAnsi="Courier New" w:cs="Courier New"/>
                <w:sz w:val="20"/>
              </w:rPr>
              <w:t>12</w:t>
            </w:r>
            <w:r w:rsidRPr="004C05A6">
              <w:rPr>
                <w:rFonts w:ascii="Courier New" w:eastAsia="Times New Roman" w:hAnsi="Courier New" w:cs="Courier New"/>
                <w:sz w:val="20"/>
                <w:szCs w:val="20"/>
              </w:rPr>
              <w:br/>
            </w:r>
            <w:r w:rsidRPr="004C05A6">
              <w:rPr>
                <w:rFonts w:ascii="Courier New" w:eastAsia="Times New Roman" w:hAnsi="Courier New" w:cs="Courier New"/>
                <w:sz w:val="20"/>
              </w:rPr>
              <w:t>13</w:t>
            </w:r>
            <w:r w:rsidRPr="004C05A6">
              <w:rPr>
                <w:rFonts w:ascii="Courier New" w:eastAsia="Times New Roman" w:hAnsi="Courier New" w:cs="Courier New"/>
                <w:sz w:val="20"/>
                <w:szCs w:val="20"/>
              </w:rPr>
              <w:br/>
            </w:r>
            <w:r w:rsidRPr="004C05A6">
              <w:rPr>
                <w:rFonts w:ascii="Courier New" w:eastAsia="Times New Roman" w:hAnsi="Courier New" w:cs="Courier New"/>
                <w:sz w:val="20"/>
              </w:rPr>
              <w:t>14</w:t>
            </w:r>
            <w:r w:rsidRPr="004C05A6">
              <w:rPr>
                <w:rFonts w:ascii="Courier New" w:eastAsia="Times New Roman" w:hAnsi="Courier New" w:cs="Courier New"/>
                <w:sz w:val="20"/>
                <w:szCs w:val="20"/>
              </w:rPr>
              <w:br/>
            </w:r>
            <w:r w:rsidRPr="004C05A6">
              <w:rPr>
                <w:rFonts w:ascii="Courier New" w:eastAsia="Times New Roman" w:hAnsi="Courier New" w:cs="Courier New"/>
                <w:sz w:val="20"/>
              </w:rPr>
              <w:t>15</w:t>
            </w:r>
            <w:r w:rsidRPr="004C05A6">
              <w:rPr>
                <w:rFonts w:ascii="Courier New" w:eastAsia="Times New Roman" w:hAnsi="Courier New" w:cs="Courier New"/>
                <w:sz w:val="20"/>
                <w:szCs w:val="20"/>
              </w:rPr>
              <w:br/>
            </w:r>
            <w:r w:rsidRPr="004C05A6">
              <w:rPr>
                <w:rFonts w:ascii="Courier New" w:eastAsia="Times New Roman" w:hAnsi="Courier New" w:cs="Courier New"/>
                <w:sz w:val="20"/>
              </w:rPr>
              <w:t>16</w:t>
            </w:r>
            <w:r w:rsidRPr="004C05A6">
              <w:rPr>
                <w:rFonts w:ascii="Courier New" w:eastAsia="Times New Roman" w:hAnsi="Courier New" w:cs="Courier New"/>
                <w:sz w:val="20"/>
                <w:szCs w:val="20"/>
              </w:rPr>
              <w:br/>
            </w:r>
            <w:r w:rsidRPr="004C05A6">
              <w:rPr>
                <w:rFonts w:ascii="Courier New" w:eastAsia="Times New Roman" w:hAnsi="Courier New" w:cs="Courier New"/>
                <w:sz w:val="20"/>
              </w:rPr>
              <w:lastRenderedPageBreak/>
              <w:t>17</w:t>
            </w:r>
            <w:r w:rsidRPr="004C05A6">
              <w:rPr>
                <w:rFonts w:ascii="Courier New" w:eastAsia="Times New Roman" w:hAnsi="Courier New" w:cs="Courier New"/>
                <w:sz w:val="20"/>
                <w:szCs w:val="20"/>
              </w:rPr>
              <w:br/>
            </w:r>
            <w:r w:rsidRPr="004C05A6">
              <w:rPr>
                <w:rFonts w:ascii="Courier New" w:eastAsia="Times New Roman" w:hAnsi="Courier New" w:cs="Courier New"/>
                <w:sz w:val="20"/>
              </w:rPr>
              <w:t>18</w:t>
            </w:r>
            <w:r w:rsidRPr="004C05A6">
              <w:rPr>
                <w:rFonts w:ascii="Courier New" w:eastAsia="Times New Roman" w:hAnsi="Courier New" w:cs="Courier New"/>
                <w:sz w:val="20"/>
                <w:szCs w:val="20"/>
              </w:rPr>
              <w:br/>
            </w:r>
            <w:r w:rsidRPr="004C05A6">
              <w:rPr>
                <w:rFonts w:ascii="Courier New" w:eastAsia="Times New Roman" w:hAnsi="Courier New" w:cs="Courier New"/>
                <w:sz w:val="20"/>
              </w:rPr>
              <w:t>19</w:t>
            </w:r>
            <w:r w:rsidRPr="004C05A6">
              <w:rPr>
                <w:rFonts w:ascii="Courier New" w:eastAsia="Times New Roman" w:hAnsi="Courier New" w:cs="Courier New"/>
                <w:sz w:val="20"/>
                <w:szCs w:val="20"/>
              </w:rPr>
              <w:br/>
            </w:r>
            <w:r w:rsidRPr="004C05A6">
              <w:rPr>
                <w:rFonts w:ascii="Courier New" w:eastAsia="Times New Roman" w:hAnsi="Courier New" w:cs="Courier New"/>
                <w:sz w:val="20"/>
              </w:rPr>
              <w:t>20</w:t>
            </w:r>
            <w:r w:rsidRPr="004C05A6">
              <w:rPr>
                <w:rFonts w:ascii="Courier New" w:eastAsia="Times New Roman" w:hAnsi="Courier New" w:cs="Courier New"/>
                <w:sz w:val="20"/>
                <w:szCs w:val="20"/>
              </w:rPr>
              <w:br/>
            </w:r>
            <w:r w:rsidRPr="004C05A6">
              <w:rPr>
                <w:rFonts w:ascii="Courier New" w:eastAsia="Times New Roman" w:hAnsi="Courier New" w:cs="Courier New"/>
                <w:sz w:val="20"/>
              </w:rPr>
              <w:t>21</w:t>
            </w:r>
            <w:r w:rsidRPr="004C05A6">
              <w:rPr>
                <w:rFonts w:ascii="Courier New" w:eastAsia="Times New Roman" w:hAnsi="Courier New" w:cs="Courier New"/>
                <w:sz w:val="20"/>
                <w:szCs w:val="20"/>
              </w:rPr>
              <w:br/>
            </w:r>
            <w:r w:rsidRPr="004C05A6">
              <w:rPr>
                <w:rFonts w:ascii="Courier New" w:eastAsia="Times New Roman" w:hAnsi="Courier New" w:cs="Courier New"/>
                <w:sz w:val="20"/>
              </w:rPr>
              <w:t>22</w:t>
            </w:r>
          </w:p>
        </w:tc>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lastRenderedPageBreak/>
              <w:t>// map::get_allocator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&lt;iostream&gt;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#include &lt;map&gt;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main ()</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 xml:space="preserve"> psize;</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mymap;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std::pair&lt;</w:t>
            </w:r>
            <w:r w:rsidRPr="004C05A6">
              <w:rPr>
                <w:rFonts w:ascii="Courier New" w:eastAsia="Times New Roman" w:hAnsi="Courier New" w:cs="Courier New"/>
                <w:i/>
                <w:iCs/>
                <w:sz w:val="20"/>
                <w:szCs w:val="20"/>
              </w:rPr>
              <w:t>const</w:t>
            </w: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 p;</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allocate an array of 5 elements using mymap's allocator:</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p=mymap.get_allocator().allocate(5);</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 assign some values to array</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psize = </w:t>
            </w:r>
            <w:r w:rsidRPr="004C05A6">
              <w:rPr>
                <w:rFonts w:ascii="Courier New" w:eastAsia="Times New Roman" w:hAnsi="Courier New" w:cs="Courier New"/>
                <w:i/>
                <w:iCs/>
                <w:sz w:val="20"/>
                <w:szCs w:val="20"/>
              </w:rPr>
              <w:t>sizeof</w:t>
            </w:r>
            <w:r w:rsidRPr="004C05A6">
              <w:rPr>
                <w:rFonts w:ascii="Courier New" w:eastAsia="Times New Roman" w:hAnsi="Courier New" w:cs="Courier New"/>
                <w:sz w:val="20"/>
              </w:rPr>
              <w:t>(std::map&lt;</w:t>
            </w:r>
            <w:r w:rsidRPr="004C05A6">
              <w:rPr>
                <w:rFonts w:ascii="Courier New" w:eastAsia="Times New Roman" w:hAnsi="Courier New" w:cs="Courier New"/>
                <w:i/>
                <w:iCs/>
                <w:sz w:val="20"/>
                <w:szCs w:val="20"/>
              </w:rPr>
              <w:t>char</w:t>
            </w:r>
            <w:r w:rsidRPr="004C05A6">
              <w:rPr>
                <w:rFonts w:ascii="Courier New" w:eastAsia="Times New Roman" w:hAnsi="Courier New" w:cs="Courier New"/>
                <w:sz w:val="20"/>
              </w:rPr>
              <w:t>,</w:t>
            </w:r>
            <w:r w:rsidRPr="004C05A6">
              <w:rPr>
                <w:rFonts w:ascii="Courier New" w:eastAsia="Times New Roman" w:hAnsi="Courier New" w:cs="Courier New"/>
                <w:i/>
                <w:iCs/>
                <w:sz w:val="20"/>
                <w:szCs w:val="20"/>
              </w:rPr>
              <w:t>int</w:t>
            </w:r>
            <w:r w:rsidRPr="004C05A6">
              <w:rPr>
                <w:rFonts w:ascii="Courier New" w:eastAsia="Times New Roman" w:hAnsi="Courier New" w:cs="Courier New"/>
                <w:sz w:val="20"/>
              </w:rPr>
              <w:t>&gt;::value_type)*5;</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lastRenderedPageBreak/>
              <w:t xml:space="preserve">  std::cout &lt;&lt; "The allocated array has a size of " &lt;&lt; psize &lt;&lt; " bytes.\n";</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mymap.get_allocator().deallocate(p,5);</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05A6">
              <w:rPr>
                <w:rFonts w:ascii="Courier New" w:eastAsia="Times New Roman" w:hAnsi="Courier New" w:cs="Courier New"/>
                <w:sz w:val="20"/>
              </w:rPr>
              <w:t xml:space="preserve">  </w:t>
            </w:r>
            <w:r w:rsidRPr="004C05A6">
              <w:rPr>
                <w:rFonts w:ascii="Courier New" w:eastAsia="Times New Roman" w:hAnsi="Courier New" w:cs="Courier New"/>
                <w:i/>
                <w:iCs/>
                <w:sz w:val="20"/>
                <w:szCs w:val="20"/>
              </w:rPr>
              <w:t>return</w:t>
            </w:r>
            <w:r w:rsidRPr="004C05A6">
              <w:rPr>
                <w:rFonts w:ascii="Courier New" w:eastAsia="Times New Roman" w:hAnsi="Courier New" w:cs="Courier New"/>
                <w:sz w:val="20"/>
              </w:rPr>
              <w:t xml:space="preserve"> 0;</w:t>
            </w:r>
          </w:p>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rPr>
              <w:t>}</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lastRenderedPageBreak/>
        <w:br/>
        <w:t>The example shows an elaborate way to allocate memory for an array of pairs using the same allocator used by the container.</w:t>
      </w:r>
      <w:r w:rsidRPr="004C05A6">
        <w:rPr>
          <w:rFonts w:ascii="Times New Roman" w:eastAsia="Times New Roman" w:hAnsi="Times New Roman" w:cs="Times New Roman"/>
          <w:sz w:val="24"/>
          <w:szCs w:val="24"/>
        </w:rPr>
        <w:br/>
        <w:t>A possible output is:</w:t>
      </w:r>
    </w:p>
    <w:tbl>
      <w:tblPr>
        <w:tblW w:w="0" w:type="auto"/>
        <w:tblCellSpacing w:w="15" w:type="dxa"/>
        <w:tblCellMar>
          <w:top w:w="15" w:type="dxa"/>
          <w:left w:w="15" w:type="dxa"/>
          <w:bottom w:w="15" w:type="dxa"/>
          <w:right w:w="15" w:type="dxa"/>
        </w:tblCellMar>
        <w:tblLook w:val="04A0"/>
      </w:tblPr>
      <w:tblGrid>
        <w:gridCol w:w="5251"/>
      </w:tblGrid>
      <w:tr w:rsidR="004C05A6" w:rsidRPr="004C05A6" w:rsidTr="004C05A6">
        <w:trPr>
          <w:tblCellSpacing w:w="15" w:type="dxa"/>
        </w:trPr>
        <w:tc>
          <w:tcPr>
            <w:tcW w:w="0" w:type="auto"/>
            <w:vAlign w:val="center"/>
            <w:hideMark/>
          </w:tcPr>
          <w:p w:rsidR="004C05A6" w:rsidRPr="004C05A6" w:rsidRDefault="004C05A6" w:rsidP="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5A6">
              <w:rPr>
                <w:rFonts w:ascii="Courier New" w:eastAsia="Times New Roman" w:hAnsi="Courier New" w:cs="Courier New"/>
                <w:sz w:val="20"/>
                <w:szCs w:val="20"/>
              </w:rPr>
              <w:t>The allocated array has a size of 40 bytes.</w:t>
            </w:r>
          </w:p>
        </w:tc>
      </w:tr>
    </w:tbl>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Complexity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Constant.</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Iterator validity</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No changes.</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Data races</w:t>
      </w:r>
    </w:p>
    <w:p w:rsidR="004C05A6" w:rsidRPr="004C05A6" w:rsidRDefault="004C05A6" w:rsidP="004C05A6">
      <w:pPr>
        <w:spacing w:after="0" w:line="240" w:lineRule="auto"/>
        <w:rPr>
          <w:rFonts w:ascii="Times New Roman" w:eastAsia="Times New Roman" w:hAnsi="Times New Roman" w:cs="Times New Roman"/>
          <w:sz w:val="24"/>
          <w:szCs w:val="24"/>
        </w:rPr>
      </w:pPr>
      <w:r w:rsidRPr="004C05A6">
        <w:rPr>
          <w:rFonts w:ascii="Times New Roman" w:eastAsia="Times New Roman" w:hAnsi="Times New Roman" w:cs="Times New Roman"/>
          <w:sz w:val="24"/>
          <w:szCs w:val="24"/>
        </w:rPr>
        <w:t>The container is accessed.</w:t>
      </w:r>
      <w:r w:rsidRPr="004C05A6">
        <w:rPr>
          <w:rFonts w:ascii="Times New Roman" w:eastAsia="Times New Roman" w:hAnsi="Times New Roman" w:cs="Times New Roman"/>
          <w:sz w:val="24"/>
          <w:szCs w:val="24"/>
        </w:rPr>
        <w:br/>
        <w:t>No contained elements are accessed: concurrently accessing or modifying them is safe.</w:t>
      </w:r>
      <w:r w:rsidRPr="004C05A6">
        <w:rPr>
          <w:rFonts w:ascii="Times New Roman" w:eastAsia="Times New Roman" w:hAnsi="Times New Roman" w:cs="Times New Roman"/>
          <w:sz w:val="24"/>
          <w:szCs w:val="24"/>
        </w:rPr>
        <w:br/>
      </w:r>
      <w:r w:rsidRPr="004C05A6">
        <w:rPr>
          <w:rFonts w:ascii="Times New Roman" w:eastAsia="Times New Roman" w:hAnsi="Times New Roman" w:cs="Times New Roman"/>
          <w:sz w:val="24"/>
          <w:szCs w:val="24"/>
        </w:rPr>
        <w:br/>
      </w:r>
    </w:p>
    <w:p w:rsidR="004C05A6" w:rsidRPr="004C05A6" w:rsidRDefault="004C05A6" w:rsidP="004C05A6">
      <w:pPr>
        <w:spacing w:before="100" w:beforeAutospacing="1" w:after="100" w:afterAutospacing="1" w:line="240" w:lineRule="auto"/>
        <w:outlineLvl w:val="2"/>
        <w:rPr>
          <w:rFonts w:ascii="Times New Roman" w:eastAsia="Times New Roman" w:hAnsi="Times New Roman" w:cs="Times New Roman"/>
          <w:b/>
          <w:bCs/>
          <w:sz w:val="27"/>
          <w:szCs w:val="27"/>
        </w:rPr>
      </w:pPr>
      <w:r w:rsidRPr="004C05A6">
        <w:rPr>
          <w:rFonts w:ascii="Times New Roman" w:eastAsia="Times New Roman" w:hAnsi="Times New Roman" w:cs="Times New Roman"/>
          <w:b/>
          <w:bCs/>
          <w:sz w:val="27"/>
          <w:szCs w:val="27"/>
        </w:rPr>
        <w:t>Exception safety</w:t>
      </w:r>
    </w:p>
    <w:p w:rsidR="004C05A6" w:rsidRDefault="004C05A6" w:rsidP="004C05A6">
      <w:r w:rsidRPr="004C05A6">
        <w:rPr>
          <w:rFonts w:ascii="Times New Roman" w:eastAsia="Times New Roman" w:hAnsi="Times New Roman" w:cs="Times New Roman"/>
          <w:b/>
          <w:bCs/>
          <w:sz w:val="24"/>
          <w:szCs w:val="24"/>
        </w:rPr>
        <w:t>No-throw guarantee:</w:t>
      </w:r>
      <w:r w:rsidRPr="004C05A6">
        <w:rPr>
          <w:rFonts w:ascii="Times New Roman" w:eastAsia="Times New Roman" w:hAnsi="Times New Roman" w:cs="Times New Roman"/>
          <w:sz w:val="24"/>
          <w:szCs w:val="24"/>
        </w:rPr>
        <w:t xml:space="preserve"> this member function never throws exceptions.</w:t>
      </w:r>
      <w:r w:rsidRPr="004C05A6">
        <w:rPr>
          <w:rFonts w:ascii="Times New Roman" w:eastAsia="Times New Roman" w:hAnsi="Times New Roman" w:cs="Times New Roman"/>
          <w:sz w:val="24"/>
          <w:szCs w:val="24"/>
        </w:rPr>
        <w:br/>
        <w:t xml:space="preserve">Copying any instantiation of the </w:t>
      </w:r>
      <w:hyperlink r:id="rId362" w:history="1">
        <w:r w:rsidRPr="004C05A6">
          <w:rPr>
            <w:rFonts w:ascii="Times New Roman" w:eastAsia="Times New Roman" w:hAnsi="Times New Roman" w:cs="Times New Roman"/>
            <w:color w:val="0000FF"/>
            <w:sz w:val="24"/>
            <w:szCs w:val="24"/>
            <w:u w:val="single"/>
          </w:rPr>
          <w:t>default allocator</w:t>
        </w:r>
      </w:hyperlink>
      <w:r w:rsidRPr="004C05A6">
        <w:rPr>
          <w:rFonts w:ascii="Times New Roman" w:eastAsia="Times New Roman" w:hAnsi="Times New Roman" w:cs="Times New Roman"/>
          <w:sz w:val="24"/>
          <w:szCs w:val="24"/>
        </w:rPr>
        <w:t xml:space="preserve"> is also guaranteed to never throw.</w:t>
      </w:r>
      <w:r w:rsidRPr="004C05A6">
        <w:rPr>
          <w:rFonts w:ascii="Times New Roman" w:eastAsia="Times New Roman" w:hAnsi="Times New Roman" w:cs="Times New Roman"/>
          <w:sz w:val="24"/>
          <w:szCs w:val="24"/>
        </w:rPr>
        <w:br/>
      </w:r>
    </w:p>
    <w:sectPr w:rsidR="004C0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E06C2"/>
    <w:multiLevelType w:val="multilevel"/>
    <w:tmpl w:val="F428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B1FA3"/>
    <w:multiLevelType w:val="multilevel"/>
    <w:tmpl w:val="D58A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6075A"/>
    <w:multiLevelType w:val="multilevel"/>
    <w:tmpl w:val="C68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315AF"/>
    <w:multiLevelType w:val="multilevel"/>
    <w:tmpl w:val="3A9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42DD2"/>
    <w:multiLevelType w:val="multilevel"/>
    <w:tmpl w:val="2E3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17CBA"/>
    <w:multiLevelType w:val="multilevel"/>
    <w:tmpl w:val="8FE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A316B"/>
    <w:multiLevelType w:val="multilevel"/>
    <w:tmpl w:val="2BBA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37709"/>
    <w:multiLevelType w:val="multilevel"/>
    <w:tmpl w:val="E1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D3408"/>
    <w:multiLevelType w:val="multilevel"/>
    <w:tmpl w:val="C06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12BDB"/>
    <w:multiLevelType w:val="multilevel"/>
    <w:tmpl w:val="352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AB6F75"/>
    <w:multiLevelType w:val="multilevel"/>
    <w:tmpl w:val="663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95ACF"/>
    <w:multiLevelType w:val="multilevel"/>
    <w:tmpl w:val="1AC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714D2B"/>
    <w:multiLevelType w:val="multilevel"/>
    <w:tmpl w:val="656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D678F6"/>
    <w:multiLevelType w:val="multilevel"/>
    <w:tmpl w:val="B19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842F4A"/>
    <w:multiLevelType w:val="multilevel"/>
    <w:tmpl w:val="AB3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F170DE"/>
    <w:multiLevelType w:val="multilevel"/>
    <w:tmpl w:val="868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8E6B45"/>
    <w:multiLevelType w:val="multilevel"/>
    <w:tmpl w:val="298E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8029C2"/>
    <w:multiLevelType w:val="multilevel"/>
    <w:tmpl w:val="662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3F2EDF"/>
    <w:multiLevelType w:val="multilevel"/>
    <w:tmpl w:val="AED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201AEE"/>
    <w:multiLevelType w:val="multilevel"/>
    <w:tmpl w:val="989E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31654E"/>
    <w:multiLevelType w:val="multilevel"/>
    <w:tmpl w:val="4C12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157679"/>
    <w:multiLevelType w:val="multilevel"/>
    <w:tmpl w:val="C29C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9"/>
  </w:num>
  <w:num w:numId="4">
    <w:abstractNumId w:val="4"/>
  </w:num>
  <w:num w:numId="5">
    <w:abstractNumId w:val="17"/>
  </w:num>
  <w:num w:numId="6">
    <w:abstractNumId w:val="15"/>
  </w:num>
  <w:num w:numId="7">
    <w:abstractNumId w:val="6"/>
  </w:num>
  <w:num w:numId="8">
    <w:abstractNumId w:val="14"/>
  </w:num>
  <w:num w:numId="9">
    <w:abstractNumId w:val="21"/>
  </w:num>
  <w:num w:numId="10">
    <w:abstractNumId w:val="0"/>
  </w:num>
  <w:num w:numId="11">
    <w:abstractNumId w:val="20"/>
  </w:num>
  <w:num w:numId="12">
    <w:abstractNumId w:val="12"/>
  </w:num>
  <w:num w:numId="13">
    <w:abstractNumId w:val="18"/>
  </w:num>
  <w:num w:numId="14">
    <w:abstractNumId w:val="5"/>
  </w:num>
  <w:num w:numId="15">
    <w:abstractNumId w:val="11"/>
  </w:num>
  <w:num w:numId="16">
    <w:abstractNumId w:val="7"/>
  </w:num>
  <w:num w:numId="17">
    <w:abstractNumId w:val="9"/>
  </w:num>
  <w:num w:numId="18">
    <w:abstractNumId w:val="1"/>
  </w:num>
  <w:num w:numId="19">
    <w:abstractNumId w:val="16"/>
  </w:num>
  <w:num w:numId="20">
    <w:abstractNumId w:val="3"/>
  </w:num>
  <w:num w:numId="21">
    <w:abstractNumId w:val="1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05A6"/>
    <w:rsid w:val="004C0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0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0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5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05A6"/>
    <w:rPr>
      <w:rFonts w:ascii="Times New Roman" w:eastAsia="Times New Roman" w:hAnsi="Times New Roman" w:cs="Times New Roman"/>
      <w:b/>
      <w:bCs/>
      <w:sz w:val="27"/>
      <w:szCs w:val="27"/>
    </w:rPr>
  </w:style>
  <w:style w:type="character" w:customStyle="1" w:styleId="namespace">
    <w:name w:val="namespace"/>
    <w:basedOn w:val="DefaultParagraphFont"/>
    <w:rsid w:val="004C05A6"/>
  </w:style>
  <w:style w:type="paragraph" w:styleId="HTMLPreformatted">
    <w:name w:val="HTML Preformatted"/>
    <w:basedOn w:val="Normal"/>
    <w:link w:val="HTMLPreformattedChar"/>
    <w:uiPriority w:val="99"/>
    <w:unhideWhenUsed/>
    <w:rsid w:val="004C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05A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C05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05A6"/>
    <w:rPr>
      <w:color w:val="0000FF"/>
      <w:u w:val="single"/>
    </w:rPr>
  </w:style>
  <w:style w:type="character" w:styleId="HTMLCode">
    <w:name w:val="HTML Code"/>
    <w:basedOn w:val="DefaultParagraphFont"/>
    <w:uiPriority w:val="99"/>
    <w:semiHidden/>
    <w:unhideWhenUsed/>
    <w:rsid w:val="004C05A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C05A6"/>
    <w:rPr>
      <w:i/>
      <w:iCs/>
    </w:rPr>
  </w:style>
  <w:style w:type="character" w:customStyle="1" w:styleId="typ">
    <w:name w:val="typ"/>
    <w:basedOn w:val="DefaultParagraphFont"/>
    <w:rsid w:val="004C05A6"/>
  </w:style>
  <w:style w:type="paragraph" w:styleId="z-TopofForm">
    <w:name w:val="HTML Top of Form"/>
    <w:basedOn w:val="Normal"/>
    <w:next w:val="Normal"/>
    <w:link w:val="z-TopofFormChar"/>
    <w:hidden/>
    <w:uiPriority w:val="99"/>
    <w:semiHidden/>
    <w:unhideWhenUsed/>
    <w:rsid w:val="004C05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05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05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05A6"/>
    <w:rPr>
      <w:rFonts w:ascii="Arial" w:eastAsia="Times New Roman" w:hAnsi="Arial" w:cs="Arial"/>
      <w:vanish/>
      <w:sz w:val="16"/>
      <w:szCs w:val="16"/>
    </w:rPr>
  </w:style>
  <w:style w:type="character" w:styleId="HTMLCite">
    <w:name w:val="HTML Cite"/>
    <w:basedOn w:val="DefaultParagraphFont"/>
    <w:uiPriority w:val="99"/>
    <w:semiHidden/>
    <w:unhideWhenUsed/>
    <w:rsid w:val="004C05A6"/>
    <w:rPr>
      <w:i/>
      <w:iCs/>
    </w:rPr>
  </w:style>
  <w:style w:type="character" w:styleId="HTMLDefinition">
    <w:name w:val="HTML Definition"/>
    <w:basedOn w:val="DefaultParagraphFont"/>
    <w:uiPriority w:val="99"/>
    <w:semiHidden/>
    <w:unhideWhenUsed/>
    <w:rsid w:val="004C05A6"/>
    <w:rPr>
      <w:i/>
      <w:iCs/>
    </w:rPr>
  </w:style>
  <w:style w:type="character" w:styleId="HTMLKeyboard">
    <w:name w:val="HTML Keyboard"/>
    <w:basedOn w:val="DefaultParagraphFont"/>
    <w:uiPriority w:val="99"/>
    <w:semiHidden/>
    <w:unhideWhenUsed/>
    <w:rsid w:val="004C05A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C05A6"/>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0861733">
      <w:bodyDiv w:val="1"/>
      <w:marLeft w:val="0"/>
      <w:marRight w:val="0"/>
      <w:marTop w:val="0"/>
      <w:marBottom w:val="0"/>
      <w:divBdr>
        <w:top w:val="none" w:sz="0" w:space="0" w:color="auto"/>
        <w:left w:val="none" w:sz="0" w:space="0" w:color="auto"/>
        <w:bottom w:val="none" w:sz="0" w:space="0" w:color="auto"/>
        <w:right w:val="none" w:sz="0" w:space="0" w:color="auto"/>
      </w:divBdr>
      <w:divsChild>
        <w:div w:id="1638491116">
          <w:marLeft w:val="0"/>
          <w:marRight w:val="0"/>
          <w:marTop w:val="0"/>
          <w:marBottom w:val="0"/>
          <w:divBdr>
            <w:top w:val="none" w:sz="0" w:space="0" w:color="auto"/>
            <w:left w:val="none" w:sz="0" w:space="0" w:color="auto"/>
            <w:bottom w:val="none" w:sz="0" w:space="0" w:color="auto"/>
            <w:right w:val="none" w:sz="0" w:space="0" w:color="auto"/>
          </w:divBdr>
          <w:divsChild>
            <w:div w:id="367919520">
              <w:marLeft w:val="0"/>
              <w:marRight w:val="0"/>
              <w:marTop w:val="0"/>
              <w:marBottom w:val="0"/>
              <w:divBdr>
                <w:top w:val="none" w:sz="0" w:space="0" w:color="auto"/>
                <w:left w:val="none" w:sz="0" w:space="0" w:color="auto"/>
                <w:bottom w:val="none" w:sz="0" w:space="0" w:color="auto"/>
                <w:right w:val="none" w:sz="0" w:space="0" w:color="auto"/>
              </w:divBdr>
              <w:divsChild>
                <w:div w:id="1314482130">
                  <w:marLeft w:val="0"/>
                  <w:marRight w:val="0"/>
                  <w:marTop w:val="0"/>
                  <w:marBottom w:val="0"/>
                  <w:divBdr>
                    <w:top w:val="none" w:sz="0" w:space="0" w:color="auto"/>
                    <w:left w:val="none" w:sz="0" w:space="0" w:color="auto"/>
                    <w:bottom w:val="none" w:sz="0" w:space="0" w:color="auto"/>
                    <w:right w:val="none" w:sz="0" w:space="0" w:color="auto"/>
                  </w:divBdr>
                  <w:divsChild>
                    <w:div w:id="1528569206">
                      <w:marLeft w:val="0"/>
                      <w:marRight w:val="0"/>
                      <w:marTop w:val="0"/>
                      <w:marBottom w:val="0"/>
                      <w:divBdr>
                        <w:top w:val="none" w:sz="0" w:space="0" w:color="auto"/>
                        <w:left w:val="none" w:sz="0" w:space="0" w:color="auto"/>
                        <w:bottom w:val="none" w:sz="0" w:space="0" w:color="auto"/>
                        <w:right w:val="none" w:sz="0" w:space="0" w:color="auto"/>
                      </w:divBdr>
                      <w:divsChild>
                        <w:div w:id="1176380864">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 w:id="1957325602">
                  <w:marLeft w:val="0"/>
                  <w:marRight w:val="0"/>
                  <w:marTop w:val="0"/>
                  <w:marBottom w:val="0"/>
                  <w:divBdr>
                    <w:top w:val="none" w:sz="0" w:space="0" w:color="auto"/>
                    <w:left w:val="none" w:sz="0" w:space="0" w:color="auto"/>
                    <w:bottom w:val="none" w:sz="0" w:space="0" w:color="auto"/>
                    <w:right w:val="none" w:sz="0" w:space="0" w:color="auto"/>
                  </w:divBdr>
                  <w:divsChild>
                    <w:div w:id="767387204">
                      <w:marLeft w:val="0"/>
                      <w:marRight w:val="0"/>
                      <w:marTop w:val="0"/>
                      <w:marBottom w:val="0"/>
                      <w:divBdr>
                        <w:top w:val="none" w:sz="0" w:space="0" w:color="auto"/>
                        <w:left w:val="none" w:sz="0" w:space="0" w:color="auto"/>
                        <w:bottom w:val="none" w:sz="0" w:space="0" w:color="auto"/>
                        <w:right w:val="none" w:sz="0" w:space="0" w:color="auto"/>
                      </w:divBdr>
                      <w:divsChild>
                        <w:div w:id="337658216">
                          <w:marLeft w:val="0"/>
                          <w:marRight w:val="0"/>
                          <w:marTop w:val="0"/>
                          <w:marBottom w:val="0"/>
                          <w:divBdr>
                            <w:top w:val="none" w:sz="0" w:space="0" w:color="auto"/>
                            <w:left w:val="none" w:sz="0" w:space="0" w:color="auto"/>
                            <w:bottom w:val="none" w:sz="0" w:space="0" w:color="auto"/>
                            <w:right w:val="none" w:sz="0" w:space="0" w:color="auto"/>
                          </w:divBdr>
                        </w:div>
                        <w:div w:id="1604536680">
                          <w:marLeft w:val="0"/>
                          <w:marRight w:val="0"/>
                          <w:marTop w:val="0"/>
                          <w:marBottom w:val="0"/>
                          <w:divBdr>
                            <w:top w:val="none" w:sz="0" w:space="0" w:color="auto"/>
                            <w:left w:val="none" w:sz="0" w:space="0" w:color="auto"/>
                            <w:bottom w:val="none" w:sz="0" w:space="0" w:color="auto"/>
                            <w:right w:val="none" w:sz="0" w:space="0" w:color="auto"/>
                          </w:divBdr>
                        </w:div>
                        <w:div w:id="158887340">
                          <w:marLeft w:val="0"/>
                          <w:marRight w:val="0"/>
                          <w:marTop w:val="0"/>
                          <w:marBottom w:val="0"/>
                          <w:divBdr>
                            <w:top w:val="none" w:sz="0" w:space="0" w:color="auto"/>
                            <w:left w:val="none" w:sz="0" w:space="0" w:color="auto"/>
                            <w:bottom w:val="none" w:sz="0" w:space="0" w:color="auto"/>
                            <w:right w:val="none" w:sz="0" w:space="0" w:color="auto"/>
                          </w:divBdr>
                          <w:divsChild>
                            <w:div w:id="289672036">
                              <w:marLeft w:val="0"/>
                              <w:marRight w:val="0"/>
                              <w:marTop w:val="0"/>
                              <w:marBottom w:val="0"/>
                              <w:divBdr>
                                <w:top w:val="none" w:sz="0" w:space="0" w:color="auto"/>
                                <w:left w:val="none" w:sz="0" w:space="0" w:color="auto"/>
                                <w:bottom w:val="none" w:sz="0" w:space="0" w:color="auto"/>
                                <w:right w:val="none" w:sz="0" w:space="0" w:color="auto"/>
                              </w:divBdr>
                              <w:divsChild>
                                <w:div w:id="17372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9997">
                          <w:marLeft w:val="0"/>
                          <w:marRight w:val="0"/>
                          <w:marTop w:val="0"/>
                          <w:marBottom w:val="0"/>
                          <w:divBdr>
                            <w:top w:val="none" w:sz="0" w:space="0" w:color="auto"/>
                            <w:left w:val="none" w:sz="0" w:space="0" w:color="auto"/>
                            <w:bottom w:val="none" w:sz="0" w:space="0" w:color="auto"/>
                            <w:right w:val="none" w:sz="0" w:space="0" w:color="auto"/>
                          </w:divBdr>
                        </w:div>
                        <w:div w:id="1359047566">
                          <w:marLeft w:val="0"/>
                          <w:marRight w:val="0"/>
                          <w:marTop w:val="0"/>
                          <w:marBottom w:val="0"/>
                          <w:divBdr>
                            <w:top w:val="none" w:sz="0" w:space="0" w:color="auto"/>
                            <w:left w:val="none" w:sz="0" w:space="0" w:color="auto"/>
                            <w:bottom w:val="none" w:sz="0" w:space="0" w:color="auto"/>
                            <w:right w:val="none" w:sz="0" w:space="0" w:color="auto"/>
                          </w:divBdr>
                          <w:divsChild>
                            <w:div w:id="1136796540">
                              <w:marLeft w:val="0"/>
                              <w:marRight w:val="0"/>
                              <w:marTop w:val="0"/>
                              <w:marBottom w:val="0"/>
                              <w:divBdr>
                                <w:top w:val="none" w:sz="0" w:space="0" w:color="auto"/>
                                <w:left w:val="none" w:sz="0" w:space="0" w:color="auto"/>
                                <w:bottom w:val="none" w:sz="0" w:space="0" w:color="auto"/>
                                <w:right w:val="none" w:sz="0" w:space="0" w:color="auto"/>
                              </w:divBdr>
                            </w:div>
                          </w:divsChild>
                        </w:div>
                        <w:div w:id="12405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4785">
      <w:bodyDiv w:val="1"/>
      <w:marLeft w:val="0"/>
      <w:marRight w:val="0"/>
      <w:marTop w:val="0"/>
      <w:marBottom w:val="0"/>
      <w:divBdr>
        <w:top w:val="none" w:sz="0" w:space="0" w:color="auto"/>
        <w:left w:val="none" w:sz="0" w:space="0" w:color="auto"/>
        <w:bottom w:val="none" w:sz="0" w:space="0" w:color="auto"/>
        <w:right w:val="none" w:sz="0" w:space="0" w:color="auto"/>
      </w:divBdr>
      <w:divsChild>
        <w:div w:id="1495605678">
          <w:marLeft w:val="0"/>
          <w:marRight w:val="0"/>
          <w:marTop w:val="0"/>
          <w:marBottom w:val="0"/>
          <w:divBdr>
            <w:top w:val="none" w:sz="0" w:space="0" w:color="auto"/>
            <w:left w:val="none" w:sz="0" w:space="0" w:color="auto"/>
            <w:bottom w:val="none" w:sz="0" w:space="0" w:color="auto"/>
            <w:right w:val="none" w:sz="0" w:space="0" w:color="auto"/>
          </w:divBdr>
        </w:div>
        <w:div w:id="414131290">
          <w:marLeft w:val="0"/>
          <w:marRight w:val="0"/>
          <w:marTop w:val="0"/>
          <w:marBottom w:val="0"/>
          <w:divBdr>
            <w:top w:val="none" w:sz="0" w:space="0" w:color="auto"/>
            <w:left w:val="none" w:sz="0" w:space="0" w:color="auto"/>
            <w:bottom w:val="none" w:sz="0" w:space="0" w:color="auto"/>
            <w:right w:val="none" w:sz="0" w:space="0" w:color="auto"/>
          </w:divBdr>
        </w:div>
        <w:div w:id="414790529">
          <w:marLeft w:val="0"/>
          <w:marRight w:val="0"/>
          <w:marTop w:val="0"/>
          <w:marBottom w:val="0"/>
          <w:divBdr>
            <w:top w:val="none" w:sz="0" w:space="0" w:color="auto"/>
            <w:left w:val="none" w:sz="0" w:space="0" w:color="auto"/>
            <w:bottom w:val="none" w:sz="0" w:space="0" w:color="auto"/>
            <w:right w:val="none" w:sz="0" w:space="0" w:color="auto"/>
          </w:divBdr>
        </w:div>
        <w:div w:id="53050573">
          <w:marLeft w:val="0"/>
          <w:marRight w:val="0"/>
          <w:marTop w:val="0"/>
          <w:marBottom w:val="0"/>
          <w:divBdr>
            <w:top w:val="none" w:sz="0" w:space="0" w:color="auto"/>
            <w:left w:val="none" w:sz="0" w:space="0" w:color="auto"/>
            <w:bottom w:val="none" w:sz="0" w:space="0" w:color="auto"/>
            <w:right w:val="none" w:sz="0" w:space="0" w:color="auto"/>
          </w:divBdr>
        </w:div>
        <w:div w:id="1949660619">
          <w:marLeft w:val="0"/>
          <w:marRight w:val="0"/>
          <w:marTop w:val="0"/>
          <w:marBottom w:val="0"/>
          <w:divBdr>
            <w:top w:val="none" w:sz="0" w:space="0" w:color="auto"/>
            <w:left w:val="none" w:sz="0" w:space="0" w:color="auto"/>
            <w:bottom w:val="none" w:sz="0" w:space="0" w:color="auto"/>
            <w:right w:val="none" w:sz="0" w:space="0" w:color="auto"/>
          </w:divBdr>
        </w:div>
        <w:div w:id="649789904">
          <w:marLeft w:val="0"/>
          <w:marRight w:val="0"/>
          <w:marTop w:val="0"/>
          <w:marBottom w:val="0"/>
          <w:divBdr>
            <w:top w:val="none" w:sz="0" w:space="0" w:color="auto"/>
            <w:left w:val="none" w:sz="0" w:space="0" w:color="auto"/>
            <w:bottom w:val="none" w:sz="0" w:space="0" w:color="auto"/>
            <w:right w:val="none" w:sz="0" w:space="0" w:color="auto"/>
          </w:divBdr>
        </w:div>
      </w:divsChild>
    </w:div>
    <w:div w:id="113210601">
      <w:bodyDiv w:val="1"/>
      <w:marLeft w:val="0"/>
      <w:marRight w:val="0"/>
      <w:marTop w:val="0"/>
      <w:marBottom w:val="0"/>
      <w:divBdr>
        <w:top w:val="none" w:sz="0" w:space="0" w:color="auto"/>
        <w:left w:val="none" w:sz="0" w:space="0" w:color="auto"/>
        <w:bottom w:val="none" w:sz="0" w:space="0" w:color="auto"/>
        <w:right w:val="none" w:sz="0" w:space="0" w:color="auto"/>
      </w:divBdr>
      <w:divsChild>
        <w:div w:id="669983550">
          <w:marLeft w:val="0"/>
          <w:marRight w:val="0"/>
          <w:marTop w:val="0"/>
          <w:marBottom w:val="0"/>
          <w:divBdr>
            <w:top w:val="none" w:sz="0" w:space="0" w:color="auto"/>
            <w:left w:val="none" w:sz="0" w:space="0" w:color="auto"/>
            <w:bottom w:val="none" w:sz="0" w:space="0" w:color="auto"/>
            <w:right w:val="none" w:sz="0" w:space="0" w:color="auto"/>
          </w:divBdr>
        </w:div>
        <w:div w:id="122387948">
          <w:marLeft w:val="0"/>
          <w:marRight w:val="0"/>
          <w:marTop w:val="0"/>
          <w:marBottom w:val="0"/>
          <w:divBdr>
            <w:top w:val="none" w:sz="0" w:space="0" w:color="auto"/>
            <w:left w:val="none" w:sz="0" w:space="0" w:color="auto"/>
            <w:bottom w:val="none" w:sz="0" w:space="0" w:color="auto"/>
            <w:right w:val="none" w:sz="0" w:space="0" w:color="auto"/>
          </w:divBdr>
        </w:div>
        <w:div w:id="1889872094">
          <w:marLeft w:val="0"/>
          <w:marRight w:val="0"/>
          <w:marTop w:val="0"/>
          <w:marBottom w:val="0"/>
          <w:divBdr>
            <w:top w:val="none" w:sz="0" w:space="0" w:color="auto"/>
            <w:left w:val="none" w:sz="0" w:space="0" w:color="auto"/>
            <w:bottom w:val="none" w:sz="0" w:space="0" w:color="auto"/>
            <w:right w:val="none" w:sz="0" w:space="0" w:color="auto"/>
          </w:divBdr>
        </w:div>
        <w:div w:id="1619336930">
          <w:marLeft w:val="0"/>
          <w:marRight w:val="0"/>
          <w:marTop w:val="0"/>
          <w:marBottom w:val="0"/>
          <w:divBdr>
            <w:top w:val="none" w:sz="0" w:space="0" w:color="auto"/>
            <w:left w:val="none" w:sz="0" w:space="0" w:color="auto"/>
            <w:bottom w:val="none" w:sz="0" w:space="0" w:color="auto"/>
            <w:right w:val="none" w:sz="0" w:space="0" w:color="auto"/>
          </w:divBdr>
        </w:div>
        <w:div w:id="1650747709">
          <w:marLeft w:val="0"/>
          <w:marRight w:val="0"/>
          <w:marTop w:val="0"/>
          <w:marBottom w:val="0"/>
          <w:divBdr>
            <w:top w:val="none" w:sz="0" w:space="0" w:color="auto"/>
            <w:left w:val="none" w:sz="0" w:space="0" w:color="auto"/>
            <w:bottom w:val="none" w:sz="0" w:space="0" w:color="auto"/>
            <w:right w:val="none" w:sz="0" w:space="0" w:color="auto"/>
          </w:divBdr>
        </w:div>
        <w:div w:id="2002662607">
          <w:marLeft w:val="0"/>
          <w:marRight w:val="0"/>
          <w:marTop w:val="0"/>
          <w:marBottom w:val="0"/>
          <w:divBdr>
            <w:top w:val="none" w:sz="0" w:space="0" w:color="auto"/>
            <w:left w:val="none" w:sz="0" w:space="0" w:color="auto"/>
            <w:bottom w:val="none" w:sz="0" w:space="0" w:color="auto"/>
            <w:right w:val="none" w:sz="0" w:space="0" w:color="auto"/>
          </w:divBdr>
        </w:div>
      </w:divsChild>
    </w:div>
    <w:div w:id="139077544">
      <w:bodyDiv w:val="1"/>
      <w:marLeft w:val="0"/>
      <w:marRight w:val="0"/>
      <w:marTop w:val="0"/>
      <w:marBottom w:val="0"/>
      <w:divBdr>
        <w:top w:val="none" w:sz="0" w:space="0" w:color="auto"/>
        <w:left w:val="none" w:sz="0" w:space="0" w:color="auto"/>
        <w:bottom w:val="none" w:sz="0" w:space="0" w:color="auto"/>
        <w:right w:val="none" w:sz="0" w:space="0" w:color="auto"/>
      </w:divBdr>
      <w:divsChild>
        <w:div w:id="1589804274">
          <w:marLeft w:val="0"/>
          <w:marRight w:val="0"/>
          <w:marTop w:val="0"/>
          <w:marBottom w:val="0"/>
          <w:divBdr>
            <w:top w:val="none" w:sz="0" w:space="0" w:color="auto"/>
            <w:left w:val="none" w:sz="0" w:space="0" w:color="auto"/>
            <w:bottom w:val="none" w:sz="0" w:space="0" w:color="auto"/>
            <w:right w:val="none" w:sz="0" w:space="0" w:color="auto"/>
          </w:divBdr>
        </w:div>
        <w:div w:id="2107454257">
          <w:marLeft w:val="0"/>
          <w:marRight w:val="0"/>
          <w:marTop w:val="0"/>
          <w:marBottom w:val="0"/>
          <w:divBdr>
            <w:top w:val="none" w:sz="0" w:space="0" w:color="auto"/>
            <w:left w:val="none" w:sz="0" w:space="0" w:color="auto"/>
            <w:bottom w:val="none" w:sz="0" w:space="0" w:color="auto"/>
            <w:right w:val="none" w:sz="0" w:space="0" w:color="auto"/>
          </w:divBdr>
        </w:div>
        <w:div w:id="1743405634">
          <w:marLeft w:val="0"/>
          <w:marRight w:val="0"/>
          <w:marTop w:val="0"/>
          <w:marBottom w:val="0"/>
          <w:divBdr>
            <w:top w:val="none" w:sz="0" w:space="0" w:color="auto"/>
            <w:left w:val="none" w:sz="0" w:space="0" w:color="auto"/>
            <w:bottom w:val="none" w:sz="0" w:space="0" w:color="auto"/>
            <w:right w:val="none" w:sz="0" w:space="0" w:color="auto"/>
          </w:divBdr>
        </w:div>
        <w:div w:id="166022136">
          <w:marLeft w:val="0"/>
          <w:marRight w:val="0"/>
          <w:marTop w:val="0"/>
          <w:marBottom w:val="0"/>
          <w:divBdr>
            <w:top w:val="none" w:sz="0" w:space="0" w:color="auto"/>
            <w:left w:val="none" w:sz="0" w:space="0" w:color="auto"/>
            <w:bottom w:val="none" w:sz="0" w:space="0" w:color="auto"/>
            <w:right w:val="none" w:sz="0" w:space="0" w:color="auto"/>
          </w:divBdr>
        </w:div>
        <w:div w:id="270741758">
          <w:marLeft w:val="0"/>
          <w:marRight w:val="0"/>
          <w:marTop w:val="0"/>
          <w:marBottom w:val="0"/>
          <w:divBdr>
            <w:top w:val="none" w:sz="0" w:space="0" w:color="auto"/>
            <w:left w:val="none" w:sz="0" w:space="0" w:color="auto"/>
            <w:bottom w:val="none" w:sz="0" w:space="0" w:color="auto"/>
            <w:right w:val="none" w:sz="0" w:space="0" w:color="auto"/>
          </w:divBdr>
        </w:div>
        <w:div w:id="446895169">
          <w:marLeft w:val="0"/>
          <w:marRight w:val="0"/>
          <w:marTop w:val="0"/>
          <w:marBottom w:val="0"/>
          <w:divBdr>
            <w:top w:val="none" w:sz="0" w:space="0" w:color="auto"/>
            <w:left w:val="none" w:sz="0" w:space="0" w:color="auto"/>
            <w:bottom w:val="none" w:sz="0" w:space="0" w:color="auto"/>
            <w:right w:val="none" w:sz="0" w:space="0" w:color="auto"/>
          </w:divBdr>
        </w:div>
      </w:divsChild>
    </w:div>
    <w:div w:id="243149302">
      <w:bodyDiv w:val="1"/>
      <w:marLeft w:val="0"/>
      <w:marRight w:val="0"/>
      <w:marTop w:val="0"/>
      <w:marBottom w:val="0"/>
      <w:divBdr>
        <w:top w:val="none" w:sz="0" w:space="0" w:color="auto"/>
        <w:left w:val="none" w:sz="0" w:space="0" w:color="auto"/>
        <w:bottom w:val="none" w:sz="0" w:space="0" w:color="auto"/>
        <w:right w:val="none" w:sz="0" w:space="0" w:color="auto"/>
      </w:divBdr>
      <w:divsChild>
        <w:div w:id="304162310">
          <w:marLeft w:val="0"/>
          <w:marRight w:val="0"/>
          <w:marTop w:val="0"/>
          <w:marBottom w:val="0"/>
          <w:divBdr>
            <w:top w:val="none" w:sz="0" w:space="0" w:color="auto"/>
            <w:left w:val="none" w:sz="0" w:space="0" w:color="auto"/>
            <w:bottom w:val="none" w:sz="0" w:space="0" w:color="auto"/>
            <w:right w:val="none" w:sz="0" w:space="0" w:color="auto"/>
          </w:divBdr>
        </w:div>
        <w:div w:id="971056570">
          <w:marLeft w:val="0"/>
          <w:marRight w:val="0"/>
          <w:marTop w:val="0"/>
          <w:marBottom w:val="0"/>
          <w:divBdr>
            <w:top w:val="none" w:sz="0" w:space="0" w:color="auto"/>
            <w:left w:val="none" w:sz="0" w:space="0" w:color="auto"/>
            <w:bottom w:val="none" w:sz="0" w:space="0" w:color="auto"/>
            <w:right w:val="none" w:sz="0" w:space="0" w:color="auto"/>
          </w:divBdr>
        </w:div>
        <w:div w:id="2137407429">
          <w:marLeft w:val="0"/>
          <w:marRight w:val="0"/>
          <w:marTop w:val="0"/>
          <w:marBottom w:val="0"/>
          <w:divBdr>
            <w:top w:val="none" w:sz="0" w:space="0" w:color="auto"/>
            <w:left w:val="none" w:sz="0" w:space="0" w:color="auto"/>
            <w:bottom w:val="none" w:sz="0" w:space="0" w:color="auto"/>
            <w:right w:val="none" w:sz="0" w:space="0" w:color="auto"/>
          </w:divBdr>
          <w:divsChild>
            <w:div w:id="573860938">
              <w:marLeft w:val="0"/>
              <w:marRight w:val="0"/>
              <w:marTop w:val="0"/>
              <w:marBottom w:val="0"/>
              <w:divBdr>
                <w:top w:val="none" w:sz="0" w:space="0" w:color="auto"/>
                <w:left w:val="none" w:sz="0" w:space="0" w:color="auto"/>
                <w:bottom w:val="none" w:sz="0" w:space="0" w:color="auto"/>
                <w:right w:val="none" w:sz="0" w:space="0" w:color="auto"/>
              </w:divBdr>
              <w:divsChild>
                <w:div w:id="1714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645">
          <w:marLeft w:val="0"/>
          <w:marRight w:val="0"/>
          <w:marTop w:val="0"/>
          <w:marBottom w:val="0"/>
          <w:divBdr>
            <w:top w:val="none" w:sz="0" w:space="0" w:color="auto"/>
            <w:left w:val="none" w:sz="0" w:space="0" w:color="auto"/>
            <w:bottom w:val="none" w:sz="0" w:space="0" w:color="auto"/>
            <w:right w:val="none" w:sz="0" w:space="0" w:color="auto"/>
          </w:divBdr>
        </w:div>
        <w:div w:id="50233038">
          <w:marLeft w:val="0"/>
          <w:marRight w:val="0"/>
          <w:marTop w:val="0"/>
          <w:marBottom w:val="0"/>
          <w:divBdr>
            <w:top w:val="none" w:sz="0" w:space="0" w:color="auto"/>
            <w:left w:val="none" w:sz="0" w:space="0" w:color="auto"/>
            <w:bottom w:val="none" w:sz="0" w:space="0" w:color="auto"/>
            <w:right w:val="none" w:sz="0" w:space="0" w:color="auto"/>
          </w:divBdr>
        </w:div>
        <w:div w:id="1205096450">
          <w:marLeft w:val="0"/>
          <w:marRight w:val="0"/>
          <w:marTop w:val="0"/>
          <w:marBottom w:val="0"/>
          <w:divBdr>
            <w:top w:val="none" w:sz="0" w:space="0" w:color="auto"/>
            <w:left w:val="none" w:sz="0" w:space="0" w:color="auto"/>
            <w:bottom w:val="none" w:sz="0" w:space="0" w:color="auto"/>
            <w:right w:val="none" w:sz="0" w:space="0" w:color="auto"/>
          </w:divBdr>
        </w:div>
      </w:divsChild>
    </w:div>
    <w:div w:id="286666267">
      <w:bodyDiv w:val="1"/>
      <w:marLeft w:val="0"/>
      <w:marRight w:val="0"/>
      <w:marTop w:val="0"/>
      <w:marBottom w:val="0"/>
      <w:divBdr>
        <w:top w:val="none" w:sz="0" w:space="0" w:color="auto"/>
        <w:left w:val="none" w:sz="0" w:space="0" w:color="auto"/>
        <w:bottom w:val="none" w:sz="0" w:space="0" w:color="auto"/>
        <w:right w:val="none" w:sz="0" w:space="0" w:color="auto"/>
      </w:divBdr>
      <w:divsChild>
        <w:div w:id="407651013">
          <w:marLeft w:val="0"/>
          <w:marRight w:val="0"/>
          <w:marTop w:val="0"/>
          <w:marBottom w:val="0"/>
          <w:divBdr>
            <w:top w:val="none" w:sz="0" w:space="0" w:color="auto"/>
            <w:left w:val="none" w:sz="0" w:space="0" w:color="auto"/>
            <w:bottom w:val="none" w:sz="0" w:space="0" w:color="auto"/>
            <w:right w:val="none" w:sz="0" w:space="0" w:color="auto"/>
          </w:divBdr>
        </w:div>
        <w:div w:id="726954780">
          <w:marLeft w:val="0"/>
          <w:marRight w:val="0"/>
          <w:marTop w:val="0"/>
          <w:marBottom w:val="0"/>
          <w:divBdr>
            <w:top w:val="none" w:sz="0" w:space="0" w:color="auto"/>
            <w:left w:val="none" w:sz="0" w:space="0" w:color="auto"/>
            <w:bottom w:val="none" w:sz="0" w:space="0" w:color="auto"/>
            <w:right w:val="none" w:sz="0" w:space="0" w:color="auto"/>
          </w:divBdr>
        </w:div>
        <w:div w:id="339746060">
          <w:marLeft w:val="0"/>
          <w:marRight w:val="0"/>
          <w:marTop w:val="0"/>
          <w:marBottom w:val="0"/>
          <w:divBdr>
            <w:top w:val="none" w:sz="0" w:space="0" w:color="auto"/>
            <w:left w:val="none" w:sz="0" w:space="0" w:color="auto"/>
            <w:bottom w:val="none" w:sz="0" w:space="0" w:color="auto"/>
            <w:right w:val="none" w:sz="0" w:space="0" w:color="auto"/>
          </w:divBdr>
        </w:div>
        <w:div w:id="1427723714">
          <w:marLeft w:val="0"/>
          <w:marRight w:val="0"/>
          <w:marTop w:val="0"/>
          <w:marBottom w:val="0"/>
          <w:divBdr>
            <w:top w:val="none" w:sz="0" w:space="0" w:color="auto"/>
            <w:left w:val="none" w:sz="0" w:space="0" w:color="auto"/>
            <w:bottom w:val="none" w:sz="0" w:space="0" w:color="auto"/>
            <w:right w:val="none" w:sz="0" w:space="0" w:color="auto"/>
          </w:divBdr>
        </w:div>
        <w:div w:id="371925768">
          <w:marLeft w:val="0"/>
          <w:marRight w:val="0"/>
          <w:marTop w:val="0"/>
          <w:marBottom w:val="0"/>
          <w:divBdr>
            <w:top w:val="none" w:sz="0" w:space="0" w:color="auto"/>
            <w:left w:val="none" w:sz="0" w:space="0" w:color="auto"/>
            <w:bottom w:val="none" w:sz="0" w:space="0" w:color="auto"/>
            <w:right w:val="none" w:sz="0" w:space="0" w:color="auto"/>
          </w:divBdr>
        </w:div>
        <w:div w:id="2130926162">
          <w:marLeft w:val="0"/>
          <w:marRight w:val="0"/>
          <w:marTop w:val="0"/>
          <w:marBottom w:val="0"/>
          <w:divBdr>
            <w:top w:val="none" w:sz="0" w:space="0" w:color="auto"/>
            <w:left w:val="none" w:sz="0" w:space="0" w:color="auto"/>
            <w:bottom w:val="none" w:sz="0" w:space="0" w:color="auto"/>
            <w:right w:val="none" w:sz="0" w:space="0" w:color="auto"/>
          </w:divBdr>
        </w:div>
      </w:divsChild>
    </w:div>
    <w:div w:id="338388906">
      <w:bodyDiv w:val="1"/>
      <w:marLeft w:val="0"/>
      <w:marRight w:val="0"/>
      <w:marTop w:val="0"/>
      <w:marBottom w:val="0"/>
      <w:divBdr>
        <w:top w:val="none" w:sz="0" w:space="0" w:color="auto"/>
        <w:left w:val="none" w:sz="0" w:space="0" w:color="auto"/>
        <w:bottom w:val="none" w:sz="0" w:space="0" w:color="auto"/>
        <w:right w:val="none" w:sz="0" w:space="0" w:color="auto"/>
      </w:divBdr>
      <w:divsChild>
        <w:div w:id="1802260433">
          <w:marLeft w:val="0"/>
          <w:marRight w:val="0"/>
          <w:marTop w:val="0"/>
          <w:marBottom w:val="0"/>
          <w:divBdr>
            <w:top w:val="none" w:sz="0" w:space="0" w:color="auto"/>
            <w:left w:val="none" w:sz="0" w:space="0" w:color="auto"/>
            <w:bottom w:val="none" w:sz="0" w:space="0" w:color="auto"/>
            <w:right w:val="none" w:sz="0" w:space="0" w:color="auto"/>
          </w:divBdr>
        </w:div>
        <w:div w:id="677537405">
          <w:marLeft w:val="0"/>
          <w:marRight w:val="0"/>
          <w:marTop w:val="0"/>
          <w:marBottom w:val="0"/>
          <w:divBdr>
            <w:top w:val="none" w:sz="0" w:space="0" w:color="auto"/>
            <w:left w:val="none" w:sz="0" w:space="0" w:color="auto"/>
            <w:bottom w:val="none" w:sz="0" w:space="0" w:color="auto"/>
            <w:right w:val="none" w:sz="0" w:space="0" w:color="auto"/>
          </w:divBdr>
        </w:div>
        <w:div w:id="1928995196">
          <w:marLeft w:val="0"/>
          <w:marRight w:val="0"/>
          <w:marTop w:val="0"/>
          <w:marBottom w:val="0"/>
          <w:divBdr>
            <w:top w:val="none" w:sz="0" w:space="0" w:color="auto"/>
            <w:left w:val="none" w:sz="0" w:space="0" w:color="auto"/>
            <w:bottom w:val="none" w:sz="0" w:space="0" w:color="auto"/>
            <w:right w:val="none" w:sz="0" w:space="0" w:color="auto"/>
          </w:divBdr>
        </w:div>
        <w:div w:id="674261887">
          <w:marLeft w:val="0"/>
          <w:marRight w:val="0"/>
          <w:marTop w:val="0"/>
          <w:marBottom w:val="0"/>
          <w:divBdr>
            <w:top w:val="none" w:sz="0" w:space="0" w:color="auto"/>
            <w:left w:val="none" w:sz="0" w:space="0" w:color="auto"/>
            <w:bottom w:val="none" w:sz="0" w:space="0" w:color="auto"/>
            <w:right w:val="none" w:sz="0" w:space="0" w:color="auto"/>
          </w:divBdr>
        </w:div>
        <w:div w:id="424494162">
          <w:marLeft w:val="0"/>
          <w:marRight w:val="0"/>
          <w:marTop w:val="0"/>
          <w:marBottom w:val="0"/>
          <w:divBdr>
            <w:top w:val="none" w:sz="0" w:space="0" w:color="auto"/>
            <w:left w:val="none" w:sz="0" w:space="0" w:color="auto"/>
            <w:bottom w:val="none" w:sz="0" w:space="0" w:color="auto"/>
            <w:right w:val="none" w:sz="0" w:space="0" w:color="auto"/>
          </w:divBdr>
          <w:divsChild>
            <w:div w:id="445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969">
      <w:bodyDiv w:val="1"/>
      <w:marLeft w:val="0"/>
      <w:marRight w:val="0"/>
      <w:marTop w:val="0"/>
      <w:marBottom w:val="0"/>
      <w:divBdr>
        <w:top w:val="none" w:sz="0" w:space="0" w:color="auto"/>
        <w:left w:val="none" w:sz="0" w:space="0" w:color="auto"/>
        <w:bottom w:val="none" w:sz="0" w:space="0" w:color="auto"/>
        <w:right w:val="none" w:sz="0" w:space="0" w:color="auto"/>
      </w:divBdr>
      <w:divsChild>
        <w:div w:id="67584506">
          <w:marLeft w:val="0"/>
          <w:marRight w:val="0"/>
          <w:marTop w:val="0"/>
          <w:marBottom w:val="0"/>
          <w:divBdr>
            <w:top w:val="none" w:sz="0" w:space="0" w:color="auto"/>
            <w:left w:val="none" w:sz="0" w:space="0" w:color="auto"/>
            <w:bottom w:val="none" w:sz="0" w:space="0" w:color="auto"/>
            <w:right w:val="none" w:sz="0" w:space="0" w:color="auto"/>
          </w:divBdr>
        </w:div>
        <w:div w:id="992878793">
          <w:marLeft w:val="0"/>
          <w:marRight w:val="0"/>
          <w:marTop w:val="0"/>
          <w:marBottom w:val="0"/>
          <w:divBdr>
            <w:top w:val="none" w:sz="0" w:space="0" w:color="auto"/>
            <w:left w:val="none" w:sz="0" w:space="0" w:color="auto"/>
            <w:bottom w:val="none" w:sz="0" w:space="0" w:color="auto"/>
            <w:right w:val="none" w:sz="0" w:space="0" w:color="auto"/>
          </w:divBdr>
        </w:div>
        <w:div w:id="80371549">
          <w:marLeft w:val="0"/>
          <w:marRight w:val="0"/>
          <w:marTop w:val="0"/>
          <w:marBottom w:val="0"/>
          <w:divBdr>
            <w:top w:val="none" w:sz="0" w:space="0" w:color="auto"/>
            <w:left w:val="none" w:sz="0" w:space="0" w:color="auto"/>
            <w:bottom w:val="none" w:sz="0" w:space="0" w:color="auto"/>
            <w:right w:val="none" w:sz="0" w:space="0" w:color="auto"/>
          </w:divBdr>
          <w:divsChild>
            <w:div w:id="833492830">
              <w:marLeft w:val="0"/>
              <w:marRight w:val="0"/>
              <w:marTop w:val="0"/>
              <w:marBottom w:val="0"/>
              <w:divBdr>
                <w:top w:val="none" w:sz="0" w:space="0" w:color="auto"/>
                <w:left w:val="none" w:sz="0" w:space="0" w:color="auto"/>
                <w:bottom w:val="none" w:sz="0" w:space="0" w:color="auto"/>
                <w:right w:val="none" w:sz="0" w:space="0" w:color="auto"/>
              </w:divBdr>
              <w:divsChild>
                <w:div w:id="18809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736">
          <w:marLeft w:val="0"/>
          <w:marRight w:val="0"/>
          <w:marTop w:val="0"/>
          <w:marBottom w:val="0"/>
          <w:divBdr>
            <w:top w:val="none" w:sz="0" w:space="0" w:color="auto"/>
            <w:left w:val="none" w:sz="0" w:space="0" w:color="auto"/>
            <w:bottom w:val="none" w:sz="0" w:space="0" w:color="auto"/>
            <w:right w:val="none" w:sz="0" w:space="0" w:color="auto"/>
          </w:divBdr>
        </w:div>
        <w:div w:id="1400252861">
          <w:marLeft w:val="0"/>
          <w:marRight w:val="0"/>
          <w:marTop w:val="0"/>
          <w:marBottom w:val="0"/>
          <w:divBdr>
            <w:top w:val="none" w:sz="0" w:space="0" w:color="auto"/>
            <w:left w:val="none" w:sz="0" w:space="0" w:color="auto"/>
            <w:bottom w:val="none" w:sz="0" w:space="0" w:color="auto"/>
            <w:right w:val="none" w:sz="0" w:space="0" w:color="auto"/>
          </w:divBdr>
        </w:div>
        <w:div w:id="1013268475">
          <w:marLeft w:val="0"/>
          <w:marRight w:val="0"/>
          <w:marTop w:val="0"/>
          <w:marBottom w:val="0"/>
          <w:divBdr>
            <w:top w:val="none" w:sz="0" w:space="0" w:color="auto"/>
            <w:left w:val="none" w:sz="0" w:space="0" w:color="auto"/>
            <w:bottom w:val="none" w:sz="0" w:space="0" w:color="auto"/>
            <w:right w:val="none" w:sz="0" w:space="0" w:color="auto"/>
          </w:divBdr>
        </w:div>
      </w:divsChild>
    </w:div>
    <w:div w:id="642350461">
      <w:bodyDiv w:val="1"/>
      <w:marLeft w:val="0"/>
      <w:marRight w:val="0"/>
      <w:marTop w:val="0"/>
      <w:marBottom w:val="0"/>
      <w:divBdr>
        <w:top w:val="none" w:sz="0" w:space="0" w:color="auto"/>
        <w:left w:val="none" w:sz="0" w:space="0" w:color="auto"/>
        <w:bottom w:val="none" w:sz="0" w:space="0" w:color="auto"/>
        <w:right w:val="none" w:sz="0" w:space="0" w:color="auto"/>
      </w:divBdr>
      <w:divsChild>
        <w:div w:id="359575">
          <w:marLeft w:val="0"/>
          <w:marRight w:val="0"/>
          <w:marTop w:val="0"/>
          <w:marBottom w:val="0"/>
          <w:divBdr>
            <w:top w:val="none" w:sz="0" w:space="0" w:color="auto"/>
            <w:left w:val="none" w:sz="0" w:space="0" w:color="auto"/>
            <w:bottom w:val="none" w:sz="0" w:space="0" w:color="auto"/>
            <w:right w:val="none" w:sz="0" w:space="0" w:color="auto"/>
          </w:divBdr>
        </w:div>
        <w:div w:id="1624532333">
          <w:marLeft w:val="0"/>
          <w:marRight w:val="0"/>
          <w:marTop w:val="0"/>
          <w:marBottom w:val="0"/>
          <w:divBdr>
            <w:top w:val="none" w:sz="0" w:space="0" w:color="auto"/>
            <w:left w:val="none" w:sz="0" w:space="0" w:color="auto"/>
            <w:bottom w:val="none" w:sz="0" w:space="0" w:color="auto"/>
            <w:right w:val="none" w:sz="0" w:space="0" w:color="auto"/>
          </w:divBdr>
        </w:div>
        <w:div w:id="673845811">
          <w:marLeft w:val="0"/>
          <w:marRight w:val="0"/>
          <w:marTop w:val="0"/>
          <w:marBottom w:val="0"/>
          <w:divBdr>
            <w:top w:val="none" w:sz="0" w:space="0" w:color="auto"/>
            <w:left w:val="none" w:sz="0" w:space="0" w:color="auto"/>
            <w:bottom w:val="none" w:sz="0" w:space="0" w:color="auto"/>
            <w:right w:val="none" w:sz="0" w:space="0" w:color="auto"/>
          </w:divBdr>
          <w:divsChild>
            <w:div w:id="1980722275">
              <w:marLeft w:val="0"/>
              <w:marRight w:val="0"/>
              <w:marTop w:val="0"/>
              <w:marBottom w:val="0"/>
              <w:divBdr>
                <w:top w:val="none" w:sz="0" w:space="0" w:color="auto"/>
                <w:left w:val="none" w:sz="0" w:space="0" w:color="auto"/>
                <w:bottom w:val="none" w:sz="0" w:space="0" w:color="auto"/>
                <w:right w:val="none" w:sz="0" w:space="0" w:color="auto"/>
              </w:divBdr>
              <w:divsChild>
                <w:div w:id="16044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640">
          <w:marLeft w:val="0"/>
          <w:marRight w:val="0"/>
          <w:marTop w:val="0"/>
          <w:marBottom w:val="0"/>
          <w:divBdr>
            <w:top w:val="none" w:sz="0" w:space="0" w:color="auto"/>
            <w:left w:val="none" w:sz="0" w:space="0" w:color="auto"/>
            <w:bottom w:val="none" w:sz="0" w:space="0" w:color="auto"/>
            <w:right w:val="none" w:sz="0" w:space="0" w:color="auto"/>
          </w:divBdr>
        </w:div>
        <w:div w:id="674303225">
          <w:marLeft w:val="0"/>
          <w:marRight w:val="0"/>
          <w:marTop w:val="0"/>
          <w:marBottom w:val="0"/>
          <w:divBdr>
            <w:top w:val="none" w:sz="0" w:space="0" w:color="auto"/>
            <w:left w:val="none" w:sz="0" w:space="0" w:color="auto"/>
            <w:bottom w:val="none" w:sz="0" w:space="0" w:color="auto"/>
            <w:right w:val="none" w:sz="0" w:space="0" w:color="auto"/>
          </w:divBdr>
          <w:divsChild>
            <w:div w:id="1011907207">
              <w:marLeft w:val="0"/>
              <w:marRight w:val="0"/>
              <w:marTop w:val="0"/>
              <w:marBottom w:val="0"/>
              <w:divBdr>
                <w:top w:val="none" w:sz="0" w:space="0" w:color="auto"/>
                <w:left w:val="none" w:sz="0" w:space="0" w:color="auto"/>
                <w:bottom w:val="none" w:sz="0" w:space="0" w:color="auto"/>
                <w:right w:val="none" w:sz="0" w:space="0" w:color="auto"/>
              </w:divBdr>
            </w:div>
          </w:divsChild>
        </w:div>
        <w:div w:id="812258377">
          <w:marLeft w:val="0"/>
          <w:marRight w:val="0"/>
          <w:marTop w:val="0"/>
          <w:marBottom w:val="0"/>
          <w:divBdr>
            <w:top w:val="none" w:sz="0" w:space="0" w:color="auto"/>
            <w:left w:val="none" w:sz="0" w:space="0" w:color="auto"/>
            <w:bottom w:val="none" w:sz="0" w:space="0" w:color="auto"/>
            <w:right w:val="none" w:sz="0" w:space="0" w:color="auto"/>
          </w:divBdr>
        </w:div>
        <w:div w:id="1225413880">
          <w:marLeft w:val="0"/>
          <w:marRight w:val="0"/>
          <w:marTop w:val="0"/>
          <w:marBottom w:val="0"/>
          <w:divBdr>
            <w:top w:val="none" w:sz="0" w:space="0" w:color="auto"/>
            <w:left w:val="none" w:sz="0" w:space="0" w:color="auto"/>
            <w:bottom w:val="none" w:sz="0" w:space="0" w:color="auto"/>
            <w:right w:val="none" w:sz="0" w:space="0" w:color="auto"/>
          </w:divBdr>
        </w:div>
        <w:div w:id="867839607">
          <w:marLeft w:val="0"/>
          <w:marRight w:val="0"/>
          <w:marTop w:val="0"/>
          <w:marBottom w:val="0"/>
          <w:divBdr>
            <w:top w:val="none" w:sz="0" w:space="0" w:color="auto"/>
            <w:left w:val="none" w:sz="0" w:space="0" w:color="auto"/>
            <w:bottom w:val="none" w:sz="0" w:space="0" w:color="auto"/>
            <w:right w:val="none" w:sz="0" w:space="0" w:color="auto"/>
          </w:divBdr>
          <w:divsChild>
            <w:div w:id="3155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8467">
      <w:bodyDiv w:val="1"/>
      <w:marLeft w:val="0"/>
      <w:marRight w:val="0"/>
      <w:marTop w:val="0"/>
      <w:marBottom w:val="0"/>
      <w:divBdr>
        <w:top w:val="none" w:sz="0" w:space="0" w:color="auto"/>
        <w:left w:val="none" w:sz="0" w:space="0" w:color="auto"/>
        <w:bottom w:val="none" w:sz="0" w:space="0" w:color="auto"/>
        <w:right w:val="none" w:sz="0" w:space="0" w:color="auto"/>
      </w:divBdr>
      <w:divsChild>
        <w:div w:id="311565230">
          <w:marLeft w:val="0"/>
          <w:marRight w:val="0"/>
          <w:marTop w:val="0"/>
          <w:marBottom w:val="0"/>
          <w:divBdr>
            <w:top w:val="none" w:sz="0" w:space="0" w:color="auto"/>
            <w:left w:val="none" w:sz="0" w:space="0" w:color="auto"/>
            <w:bottom w:val="none" w:sz="0" w:space="0" w:color="auto"/>
            <w:right w:val="none" w:sz="0" w:space="0" w:color="auto"/>
          </w:divBdr>
        </w:div>
        <w:div w:id="1772629272">
          <w:marLeft w:val="0"/>
          <w:marRight w:val="0"/>
          <w:marTop w:val="0"/>
          <w:marBottom w:val="0"/>
          <w:divBdr>
            <w:top w:val="none" w:sz="0" w:space="0" w:color="auto"/>
            <w:left w:val="none" w:sz="0" w:space="0" w:color="auto"/>
            <w:bottom w:val="none" w:sz="0" w:space="0" w:color="auto"/>
            <w:right w:val="none" w:sz="0" w:space="0" w:color="auto"/>
          </w:divBdr>
        </w:div>
        <w:div w:id="1041513705">
          <w:marLeft w:val="0"/>
          <w:marRight w:val="0"/>
          <w:marTop w:val="0"/>
          <w:marBottom w:val="0"/>
          <w:divBdr>
            <w:top w:val="none" w:sz="0" w:space="0" w:color="auto"/>
            <w:left w:val="none" w:sz="0" w:space="0" w:color="auto"/>
            <w:bottom w:val="none" w:sz="0" w:space="0" w:color="auto"/>
            <w:right w:val="none" w:sz="0" w:space="0" w:color="auto"/>
          </w:divBdr>
          <w:divsChild>
            <w:div w:id="1352956491">
              <w:marLeft w:val="0"/>
              <w:marRight w:val="0"/>
              <w:marTop w:val="0"/>
              <w:marBottom w:val="0"/>
              <w:divBdr>
                <w:top w:val="none" w:sz="0" w:space="0" w:color="auto"/>
                <w:left w:val="none" w:sz="0" w:space="0" w:color="auto"/>
                <w:bottom w:val="none" w:sz="0" w:space="0" w:color="auto"/>
                <w:right w:val="none" w:sz="0" w:space="0" w:color="auto"/>
              </w:divBdr>
              <w:divsChild>
                <w:div w:id="535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9547">
          <w:marLeft w:val="0"/>
          <w:marRight w:val="0"/>
          <w:marTop w:val="0"/>
          <w:marBottom w:val="0"/>
          <w:divBdr>
            <w:top w:val="none" w:sz="0" w:space="0" w:color="auto"/>
            <w:left w:val="none" w:sz="0" w:space="0" w:color="auto"/>
            <w:bottom w:val="none" w:sz="0" w:space="0" w:color="auto"/>
            <w:right w:val="none" w:sz="0" w:space="0" w:color="auto"/>
          </w:divBdr>
        </w:div>
        <w:div w:id="659575078">
          <w:marLeft w:val="0"/>
          <w:marRight w:val="0"/>
          <w:marTop w:val="0"/>
          <w:marBottom w:val="0"/>
          <w:divBdr>
            <w:top w:val="none" w:sz="0" w:space="0" w:color="auto"/>
            <w:left w:val="none" w:sz="0" w:space="0" w:color="auto"/>
            <w:bottom w:val="none" w:sz="0" w:space="0" w:color="auto"/>
            <w:right w:val="none" w:sz="0" w:space="0" w:color="auto"/>
          </w:divBdr>
          <w:divsChild>
            <w:div w:id="554124961">
              <w:marLeft w:val="0"/>
              <w:marRight w:val="0"/>
              <w:marTop w:val="0"/>
              <w:marBottom w:val="0"/>
              <w:divBdr>
                <w:top w:val="none" w:sz="0" w:space="0" w:color="auto"/>
                <w:left w:val="none" w:sz="0" w:space="0" w:color="auto"/>
                <w:bottom w:val="none" w:sz="0" w:space="0" w:color="auto"/>
                <w:right w:val="none" w:sz="0" w:space="0" w:color="auto"/>
              </w:divBdr>
            </w:div>
          </w:divsChild>
        </w:div>
        <w:div w:id="760682378">
          <w:marLeft w:val="0"/>
          <w:marRight w:val="0"/>
          <w:marTop w:val="0"/>
          <w:marBottom w:val="0"/>
          <w:divBdr>
            <w:top w:val="none" w:sz="0" w:space="0" w:color="auto"/>
            <w:left w:val="none" w:sz="0" w:space="0" w:color="auto"/>
            <w:bottom w:val="none" w:sz="0" w:space="0" w:color="auto"/>
            <w:right w:val="none" w:sz="0" w:space="0" w:color="auto"/>
          </w:divBdr>
        </w:div>
        <w:div w:id="711537065">
          <w:marLeft w:val="0"/>
          <w:marRight w:val="0"/>
          <w:marTop w:val="0"/>
          <w:marBottom w:val="0"/>
          <w:divBdr>
            <w:top w:val="none" w:sz="0" w:space="0" w:color="auto"/>
            <w:left w:val="none" w:sz="0" w:space="0" w:color="auto"/>
            <w:bottom w:val="none" w:sz="0" w:space="0" w:color="auto"/>
            <w:right w:val="none" w:sz="0" w:space="0" w:color="auto"/>
          </w:divBdr>
        </w:div>
      </w:divsChild>
    </w:div>
    <w:div w:id="817115480">
      <w:bodyDiv w:val="1"/>
      <w:marLeft w:val="0"/>
      <w:marRight w:val="0"/>
      <w:marTop w:val="0"/>
      <w:marBottom w:val="0"/>
      <w:divBdr>
        <w:top w:val="none" w:sz="0" w:space="0" w:color="auto"/>
        <w:left w:val="none" w:sz="0" w:space="0" w:color="auto"/>
        <w:bottom w:val="none" w:sz="0" w:space="0" w:color="auto"/>
        <w:right w:val="none" w:sz="0" w:space="0" w:color="auto"/>
      </w:divBdr>
      <w:divsChild>
        <w:div w:id="2010136531">
          <w:marLeft w:val="0"/>
          <w:marRight w:val="0"/>
          <w:marTop w:val="0"/>
          <w:marBottom w:val="0"/>
          <w:divBdr>
            <w:top w:val="none" w:sz="0" w:space="0" w:color="auto"/>
            <w:left w:val="none" w:sz="0" w:space="0" w:color="auto"/>
            <w:bottom w:val="none" w:sz="0" w:space="0" w:color="auto"/>
            <w:right w:val="none" w:sz="0" w:space="0" w:color="auto"/>
          </w:divBdr>
        </w:div>
        <w:div w:id="237516526">
          <w:marLeft w:val="0"/>
          <w:marRight w:val="0"/>
          <w:marTop w:val="0"/>
          <w:marBottom w:val="0"/>
          <w:divBdr>
            <w:top w:val="none" w:sz="0" w:space="0" w:color="auto"/>
            <w:left w:val="none" w:sz="0" w:space="0" w:color="auto"/>
            <w:bottom w:val="none" w:sz="0" w:space="0" w:color="auto"/>
            <w:right w:val="none" w:sz="0" w:space="0" w:color="auto"/>
          </w:divBdr>
        </w:div>
        <w:div w:id="1148783505">
          <w:marLeft w:val="0"/>
          <w:marRight w:val="0"/>
          <w:marTop w:val="0"/>
          <w:marBottom w:val="0"/>
          <w:divBdr>
            <w:top w:val="none" w:sz="0" w:space="0" w:color="auto"/>
            <w:left w:val="none" w:sz="0" w:space="0" w:color="auto"/>
            <w:bottom w:val="none" w:sz="0" w:space="0" w:color="auto"/>
            <w:right w:val="none" w:sz="0" w:space="0" w:color="auto"/>
          </w:divBdr>
          <w:divsChild>
            <w:div w:id="556430666">
              <w:marLeft w:val="0"/>
              <w:marRight w:val="0"/>
              <w:marTop w:val="0"/>
              <w:marBottom w:val="0"/>
              <w:divBdr>
                <w:top w:val="none" w:sz="0" w:space="0" w:color="auto"/>
                <w:left w:val="none" w:sz="0" w:space="0" w:color="auto"/>
                <w:bottom w:val="none" w:sz="0" w:space="0" w:color="auto"/>
                <w:right w:val="none" w:sz="0" w:space="0" w:color="auto"/>
              </w:divBdr>
              <w:divsChild>
                <w:div w:id="18557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9331">
          <w:marLeft w:val="0"/>
          <w:marRight w:val="0"/>
          <w:marTop w:val="0"/>
          <w:marBottom w:val="0"/>
          <w:divBdr>
            <w:top w:val="none" w:sz="0" w:space="0" w:color="auto"/>
            <w:left w:val="none" w:sz="0" w:space="0" w:color="auto"/>
            <w:bottom w:val="none" w:sz="0" w:space="0" w:color="auto"/>
            <w:right w:val="none" w:sz="0" w:space="0" w:color="auto"/>
          </w:divBdr>
        </w:div>
        <w:div w:id="1115441255">
          <w:marLeft w:val="0"/>
          <w:marRight w:val="0"/>
          <w:marTop w:val="0"/>
          <w:marBottom w:val="0"/>
          <w:divBdr>
            <w:top w:val="none" w:sz="0" w:space="0" w:color="auto"/>
            <w:left w:val="none" w:sz="0" w:space="0" w:color="auto"/>
            <w:bottom w:val="none" w:sz="0" w:space="0" w:color="auto"/>
            <w:right w:val="none" w:sz="0" w:space="0" w:color="auto"/>
          </w:divBdr>
        </w:div>
      </w:divsChild>
    </w:div>
    <w:div w:id="904073441">
      <w:bodyDiv w:val="1"/>
      <w:marLeft w:val="0"/>
      <w:marRight w:val="0"/>
      <w:marTop w:val="0"/>
      <w:marBottom w:val="0"/>
      <w:divBdr>
        <w:top w:val="none" w:sz="0" w:space="0" w:color="auto"/>
        <w:left w:val="none" w:sz="0" w:space="0" w:color="auto"/>
        <w:bottom w:val="none" w:sz="0" w:space="0" w:color="auto"/>
        <w:right w:val="none" w:sz="0" w:space="0" w:color="auto"/>
      </w:divBdr>
      <w:divsChild>
        <w:div w:id="520052805">
          <w:marLeft w:val="0"/>
          <w:marRight w:val="0"/>
          <w:marTop w:val="0"/>
          <w:marBottom w:val="0"/>
          <w:divBdr>
            <w:top w:val="none" w:sz="0" w:space="0" w:color="auto"/>
            <w:left w:val="none" w:sz="0" w:space="0" w:color="auto"/>
            <w:bottom w:val="none" w:sz="0" w:space="0" w:color="auto"/>
            <w:right w:val="none" w:sz="0" w:space="0" w:color="auto"/>
          </w:divBdr>
        </w:div>
        <w:div w:id="1230843196">
          <w:marLeft w:val="0"/>
          <w:marRight w:val="0"/>
          <w:marTop w:val="0"/>
          <w:marBottom w:val="0"/>
          <w:divBdr>
            <w:top w:val="none" w:sz="0" w:space="0" w:color="auto"/>
            <w:left w:val="none" w:sz="0" w:space="0" w:color="auto"/>
            <w:bottom w:val="none" w:sz="0" w:space="0" w:color="auto"/>
            <w:right w:val="none" w:sz="0" w:space="0" w:color="auto"/>
          </w:divBdr>
        </w:div>
        <w:div w:id="1969772976">
          <w:marLeft w:val="0"/>
          <w:marRight w:val="0"/>
          <w:marTop w:val="0"/>
          <w:marBottom w:val="0"/>
          <w:divBdr>
            <w:top w:val="none" w:sz="0" w:space="0" w:color="auto"/>
            <w:left w:val="none" w:sz="0" w:space="0" w:color="auto"/>
            <w:bottom w:val="none" w:sz="0" w:space="0" w:color="auto"/>
            <w:right w:val="none" w:sz="0" w:space="0" w:color="auto"/>
          </w:divBdr>
          <w:divsChild>
            <w:div w:id="2142765950">
              <w:marLeft w:val="0"/>
              <w:marRight w:val="0"/>
              <w:marTop w:val="0"/>
              <w:marBottom w:val="0"/>
              <w:divBdr>
                <w:top w:val="none" w:sz="0" w:space="0" w:color="auto"/>
                <w:left w:val="none" w:sz="0" w:space="0" w:color="auto"/>
                <w:bottom w:val="none" w:sz="0" w:space="0" w:color="auto"/>
                <w:right w:val="none" w:sz="0" w:space="0" w:color="auto"/>
              </w:divBdr>
              <w:divsChild>
                <w:div w:id="2088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70298">
          <w:marLeft w:val="0"/>
          <w:marRight w:val="0"/>
          <w:marTop w:val="0"/>
          <w:marBottom w:val="0"/>
          <w:divBdr>
            <w:top w:val="none" w:sz="0" w:space="0" w:color="auto"/>
            <w:left w:val="none" w:sz="0" w:space="0" w:color="auto"/>
            <w:bottom w:val="none" w:sz="0" w:space="0" w:color="auto"/>
            <w:right w:val="none" w:sz="0" w:space="0" w:color="auto"/>
          </w:divBdr>
        </w:div>
        <w:div w:id="179126019">
          <w:marLeft w:val="0"/>
          <w:marRight w:val="0"/>
          <w:marTop w:val="0"/>
          <w:marBottom w:val="0"/>
          <w:divBdr>
            <w:top w:val="none" w:sz="0" w:space="0" w:color="auto"/>
            <w:left w:val="none" w:sz="0" w:space="0" w:color="auto"/>
            <w:bottom w:val="none" w:sz="0" w:space="0" w:color="auto"/>
            <w:right w:val="none" w:sz="0" w:space="0" w:color="auto"/>
          </w:divBdr>
          <w:divsChild>
            <w:div w:id="852648353">
              <w:marLeft w:val="0"/>
              <w:marRight w:val="0"/>
              <w:marTop w:val="0"/>
              <w:marBottom w:val="0"/>
              <w:divBdr>
                <w:top w:val="none" w:sz="0" w:space="0" w:color="auto"/>
                <w:left w:val="none" w:sz="0" w:space="0" w:color="auto"/>
                <w:bottom w:val="none" w:sz="0" w:space="0" w:color="auto"/>
                <w:right w:val="none" w:sz="0" w:space="0" w:color="auto"/>
              </w:divBdr>
            </w:div>
          </w:divsChild>
        </w:div>
        <w:div w:id="1731921387">
          <w:marLeft w:val="0"/>
          <w:marRight w:val="0"/>
          <w:marTop w:val="0"/>
          <w:marBottom w:val="0"/>
          <w:divBdr>
            <w:top w:val="none" w:sz="0" w:space="0" w:color="auto"/>
            <w:left w:val="none" w:sz="0" w:space="0" w:color="auto"/>
            <w:bottom w:val="none" w:sz="0" w:space="0" w:color="auto"/>
            <w:right w:val="none" w:sz="0" w:space="0" w:color="auto"/>
          </w:divBdr>
        </w:div>
        <w:div w:id="123742572">
          <w:marLeft w:val="0"/>
          <w:marRight w:val="0"/>
          <w:marTop w:val="0"/>
          <w:marBottom w:val="0"/>
          <w:divBdr>
            <w:top w:val="none" w:sz="0" w:space="0" w:color="auto"/>
            <w:left w:val="none" w:sz="0" w:space="0" w:color="auto"/>
            <w:bottom w:val="none" w:sz="0" w:space="0" w:color="auto"/>
            <w:right w:val="none" w:sz="0" w:space="0" w:color="auto"/>
          </w:divBdr>
        </w:div>
      </w:divsChild>
    </w:div>
    <w:div w:id="930622512">
      <w:bodyDiv w:val="1"/>
      <w:marLeft w:val="0"/>
      <w:marRight w:val="0"/>
      <w:marTop w:val="0"/>
      <w:marBottom w:val="0"/>
      <w:divBdr>
        <w:top w:val="none" w:sz="0" w:space="0" w:color="auto"/>
        <w:left w:val="none" w:sz="0" w:space="0" w:color="auto"/>
        <w:bottom w:val="none" w:sz="0" w:space="0" w:color="auto"/>
        <w:right w:val="none" w:sz="0" w:space="0" w:color="auto"/>
      </w:divBdr>
      <w:divsChild>
        <w:div w:id="1186215734">
          <w:marLeft w:val="0"/>
          <w:marRight w:val="0"/>
          <w:marTop w:val="0"/>
          <w:marBottom w:val="0"/>
          <w:divBdr>
            <w:top w:val="none" w:sz="0" w:space="0" w:color="auto"/>
            <w:left w:val="none" w:sz="0" w:space="0" w:color="auto"/>
            <w:bottom w:val="none" w:sz="0" w:space="0" w:color="auto"/>
            <w:right w:val="none" w:sz="0" w:space="0" w:color="auto"/>
          </w:divBdr>
        </w:div>
        <w:div w:id="747070234">
          <w:marLeft w:val="0"/>
          <w:marRight w:val="0"/>
          <w:marTop w:val="0"/>
          <w:marBottom w:val="0"/>
          <w:divBdr>
            <w:top w:val="none" w:sz="0" w:space="0" w:color="auto"/>
            <w:left w:val="none" w:sz="0" w:space="0" w:color="auto"/>
            <w:bottom w:val="none" w:sz="0" w:space="0" w:color="auto"/>
            <w:right w:val="none" w:sz="0" w:space="0" w:color="auto"/>
          </w:divBdr>
        </w:div>
        <w:div w:id="316343780">
          <w:marLeft w:val="0"/>
          <w:marRight w:val="0"/>
          <w:marTop w:val="0"/>
          <w:marBottom w:val="0"/>
          <w:divBdr>
            <w:top w:val="none" w:sz="0" w:space="0" w:color="auto"/>
            <w:left w:val="none" w:sz="0" w:space="0" w:color="auto"/>
            <w:bottom w:val="none" w:sz="0" w:space="0" w:color="auto"/>
            <w:right w:val="none" w:sz="0" w:space="0" w:color="auto"/>
          </w:divBdr>
        </w:div>
        <w:div w:id="177356200">
          <w:marLeft w:val="0"/>
          <w:marRight w:val="0"/>
          <w:marTop w:val="0"/>
          <w:marBottom w:val="0"/>
          <w:divBdr>
            <w:top w:val="none" w:sz="0" w:space="0" w:color="auto"/>
            <w:left w:val="none" w:sz="0" w:space="0" w:color="auto"/>
            <w:bottom w:val="none" w:sz="0" w:space="0" w:color="auto"/>
            <w:right w:val="none" w:sz="0" w:space="0" w:color="auto"/>
          </w:divBdr>
        </w:div>
        <w:div w:id="2012289880">
          <w:marLeft w:val="0"/>
          <w:marRight w:val="0"/>
          <w:marTop w:val="0"/>
          <w:marBottom w:val="0"/>
          <w:divBdr>
            <w:top w:val="none" w:sz="0" w:space="0" w:color="auto"/>
            <w:left w:val="none" w:sz="0" w:space="0" w:color="auto"/>
            <w:bottom w:val="none" w:sz="0" w:space="0" w:color="auto"/>
            <w:right w:val="none" w:sz="0" w:space="0" w:color="auto"/>
          </w:divBdr>
        </w:div>
        <w:div w:id="502203554">
          <w:marLeft w:val="0"/>
          <w:marRight w:val="0"/>
          <w:marTop w:val="0"/>
          <w:marBottom w:val="0"/>
          <w:divBdr>
            <w:top w:val="none" w:sz="0" w:space="0" w:color="auto"/>
            <w:left w:val="none" w:sz="0" w:space="0" w:color="auto"/>
            <w:bottom w:val="none" w:sz="0" w:space="0" w:color="auto"/>
            <w:right w:val="none" w:sz="0" w:space="0" w:color="auto"/>
          </w:divBdr>
        </w:div>
      </w:divsChild>
    </w:div>
    <w:div w:id="982461817">
      <w:bodyDiv w:val="1"/>
      <w:marLeft w:val="0"/>
      <w:marRight w:val="0"/>
      <w:marTop w:val="0"/>
      <w:marBottom w:val="0"/>
      <w:divBdr>
        <w:top w:val="none" w:sz="0" w:space="0" w:color="auto"/>
        <w:left w:val="none" w:sz="0" w:space="0" w:color="auto"/>
        <w:bottom w:val="none" w:sz="0" w:space="0" w:color="auto"/>
        <w:right w:val="none" w:sz="0" w:space="0" w:color="auto"/>
      </w:divBdr>
      <w:divsChild>
        <w:div w:id="1969318312">
          <w:marLeft w:val="0"/>
          <w:marRight w:val="0"/>
          <w:marTop w:val="0"/>
          <w:marBottom w:val="0"/>
          <w:divBdr>
            <w:top w:val="none" w:sz="0" w:space="0" w:color="auto"/>
            <w:left w:val="none" w:sz="0" w:space="0" w:color="auto"/>
            <w:bottom w:val="none" w:sz="0" w:space="0" w:color="auto"/>
            <w:right w:val="none" w:sz="0" w:space="0" w:color="auto"/>
          </w:divBdr>
        </w:div>
        <w:div w:id="1960451675">
          <w:marLeft w:val="0"/>
          <w:marRight w:val="0"/>
          <w:marTop w:val="0"/>
          <w:marBottom w:val="0"/>
          <w:divBdr>
            <w:top w:val="none" w:sz="0" w:space="0" w:color="auto"/>
            <w:left w:val="none" w:sz="0" w:space="0" w:color="auto"/>
            <w:bottom w:val="none" w:sz="0" w:space="0" w:color="auto"/>
            <w:right w:val="none" w:sz="0" w:space="0" w:color="auto"/>
          </w:divBdr>
        </w:div>
        <w:div w:id="187060875">
          <w:marLeft w:val="0"/>
          <w:marRight w:val="0"/>
          <w:marTop w:val="0"/>
          <w:marBottom w:val="0"/>
          <w:divBdr>
            <w:top w:val="none" w:sz="0" w:space="0" w:color="auto"/>
            <w:left w:val="none" w:sz="0" w:space="0" w:color="auto"/>
            <w:bottom w:val="none" w:sz="0" w:space="0" w:color="auto"/>
            <w:right w:val="none" w:sz="0" w:space="0" w:color="auto"/>
          </w:divBdr>
          <w:divsChild>
            <w:div w:id="2068995192">
              <w:marLeft w:val="0"/>
              <w:marRight w:val="0"/>
              <w:marTop w:val="0"/>
              <w:marBottom w:val="0"/>
              <w:divBdr>
                <w:top w:val="none" w:sz="0" w:space="0" w:color="auto"/>
                <w:left w:val="none" w:sz="0" w:space="0" w:color="auto"/>
                <w:bottom w:val="none" w:sz="0" w:space="0" w:color="auto"/>
                <w:right w:val="none" w:sz="0" w:space="0" w:color="auto"/>
              </w:divBdr>
              <w:divsChild>
                <w:div w:id="6033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707">
          <w:marLeft w:val="0"/>
          <w:marRight w:val="0"/>
          <w:marTop w:val="0"/>
          <w:marBottom w:val="0"/>
          <w:divBdr>
            <w:top w:val="none" w:sz="0" w:space="0" w:color="auto"/>
            <w:left w:val="none" w:sz="0" w:space="0" w:color="auto"/>
            <w:bottom w:val="none" w:sz="0" w:space="0" w:color="auto"/>
            <w:right w:val="none" w:sz="0" w:space="0" w:color="auto"/>
          </w:divBdr>
        </w:div>
        <w:div w:id="1009019848">
          <w:marLeft w:val="0"/>
          <w:marRight w:val="0"/>
          <w:marTop w:val="0"/>
          <w:marBottom w:val="0"/>
          <w:divBdr>
            <w:top w:val="none" w:sz="0" w:space="0" w:color="auto"/>
            <w:left w:val="none" w:sz="0" w:space="0" w:color="auto"/>
            <w:bottom w:val="none" w:sz="0" w:space="0" w:color="auto"/>
            <w:right w:val="none" w:sz="0" w:space="0" w:color="auto"/>
          </w:divBdr>
        </w:div>
        <w:div w:id="1988852629">
          <w:marLeft w:val="0"/>
          <w:marRight w:val="0"/>
          <w:marTop w:val="0"/>
          <w:marBottom w:val="0"/>
          <w:divBdr>
            <w:top w:val="none" w:sz="0" w:space="0" w:color="auto"/>
            <w:left w:val="none" w:sz="0" w:space="0" w:color="auto"/>
            <w:bottom w:val="none" w:sz="0" w:space="0" w:color="auto"/>
            <w:right w:val="none" w:sz="0" w:space="0" w:color="auto"/>
          </w:divBdr>
        </w:div>
      </w:divsChild>
    </w:div>
    <w:div w:id="1128553163">
      <w:bodyDiv w:val="1"/>
      <w:marLeft w:val="0"/>
      <w:marRight w:val="0"/>
      <w:marTop w:val="0"/>
      <w:marBottom w:val="0"/>
      <w:divBdr>
        <w:top w:val="none" w:sz="0" w:space="0" w:color="auto"/>
        <w:left w:val="none" w:sz="0" w:space="0" w:color="auto"/>
        <w:bottom w:val="none" w:sz="0" w:space="0" w:color="auto"/>
        <w:right w:val="none" w:sz="0" w:space="0" w:color="auto"/>
      </w:divBdr>
      <w:divsChild>
        <w:div w:id="1283533120">
          <w:marLeft w:val="0"/>
          <w:marRight w:val="0"/>
          <w:marTop w:val="0"/>
          <w:marBottom w:val="0"/>
          <w:divBdr>
            <w:top w:val="none" w:sz="0" w:space="0" w:color="auto"/>
            <w:left w:val="none" w:sz="0" w:space="0" w:color="auto"/>
            <w:bottom w:val="none" w:sz="0" w:space="0" w:color="auto"/>
            <w:right w:val="none" w:sz="0" w:space="0" w:color="auto"/>
          </w:divBdr>
        </w:div>
        <w:div w:id="539166666">
          <w:marLeft w:val="0"/>
          <w:marRight w:val="0"/>
          <w:marTop w:val="0"/>
          <w:marBottom w:val="0"/>
          <w:divBdr>
            <w:top w:val="none" w:sz="0" w:space="0" w:color="auto"/>
            <w:left w:val="none" w:sz="0" w:space="0" w:color="auto"/>
            <w:bottom w:val="none" w:sz="0" w:space="0" w:color="auto"/>
            <w:right w:val="none" w:sz="0" w:space="0" w:color="auto"/>
          </w:divBdr>
        </w:div>
        <w:div w:id="1676103292">
          <w:marLeft w:val="0"/>
          <w:marRight w:val="0"/>
          <w:marTop w:val="0"/>
          <w:marBottom w:val="0"/>
          <w:divBdr>
            <w:top w:val="none" w:sz="0" w:space="0" w:color="auto"/>
            <w:left w:val="none" w:sz="0" w:space="0" w:color="auto"/>
            <w:bottom w:val="none" w:sz="0" w:space="0" w:color="auto"/>
            <w:right w:val="none" w:sz="0" w:space="0" w:color="auto"/>
          </w:divBdr>
          <w:divsChild>
            <w:div w:id="1307197243">
              <w:marLeft w:val="0"/>
              <w:marRight w:val="0"/>
              <w:marTop w:val="0"/>
              <w:marBottom w:val="0"/>
              <w:divBdr>
                <w:top w:val="none" w:sz="0" w:space="0" w:color="auto"/>
                <w:left w:val="none" w:sz="0" w:space="0" w:color="auto"/>
                <w:bottom w:val="none" w:sz="0" w:space="0" w:color="auto"/>
                <w:right w:val="none" w:sz="0" w:space="0" w:color="auto"/>
              </w:divBdr>
              <w:divsChild>
                <w:div w:id="1270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1292">
          <w:marLeft w:val="0"/>
          <w:marRight w:val="0"/>
          <w:marTop w:val="0"/>
          <w:marBottom w:val="0"/>
          <w:divBdr>
            <w:top w:val="none" w:sz="0" w:space="0" w:color="auto"/>
            <w:left w:val="none" w:sz="0" w:space="0" w:color="auto"/>
            <w:bottom w:val="none" w:sz="0" w:space="0" w:color="auto"/>
            <w:right w:val="none" w:sz="0" w:space="0" w:color="auto"/>
          </w:divBdr>
        </w:div>
        <w:div w:id="1661156398">
          <w:marLeft w:val="0"/>
          <w:marRight w:val="0"/>
          <w:marTop w:val="0"/>
          <w:marBottom w:val="0"/>
          <w:divBdr>
            <w:top w:val="none" w:sz="0" w:space="0" w:color="auto"/>
            <w:left w:val="none" w:sz="0" w:space="0" w:color="auto"/>
            <w:bottom w:val="none" w:sz="0" w:space="0" w:color="auto"/>
            <w:right w:val="none" w:sz="0" w:space="0" w:color="auto"/>
          </w:divBdr>
        </w:div>
        <w:div w:id="1559970679">
          <w:marLeft w:val="0"/>
          <w:marRight w:val="0"/>
          <w:marTop w:val="0"/>
          <w:marBottom w:val="0"/>
          <w:divBdr>
            <w:top w:val="none" w:sz="0" w:space="0" w:color="auto"/>
            <w:left w:val="none" w:sz="0" w:space="0" w:color="auto"/>
            <w:bottom w:val="none" w:sz="0" w:space="0" w:color="auto"/>
            <w:right w:val="none" w:sz="0" w:space="0" w:color="auto"/>
          </w:divBdr>
        </w:div>
      </w:divsChild>
    </w:div>
    <w:div w:id="1270553762">
      <w:bodyDiv w:val="1"/>
      <w:marLeft w:val="0"/>
      <w:marRight w:val="0"/>
      <w:marTop w:val="0"/>
      <w:marBottom w:val="0"/>
      <w:divBdr>
        <w:top w:val="none" w:sz="0" w:space="0" w:color="auto"/>
        <w:left w:val="none" w:sz="0" w:space="0" w:color="auto"/>
        <w:bottom w:val="none" w:sz="0" w:space="0" w:color="auto"/>
        <w:right w:val="none" w:sz="0" w:space="0" w:color="auto"/>
      </w:divBdr>
      <w:divsChild>
        <w:div w:id="1679885707">
          <w:marLeft w:val="0"/>
          <w:marRight w:val="0"/>
          <w:marTop w:val="0"/>
          <w:marBottom w:val="0"/>
          <w:divBdr>
            <w:top w:val="none" w:sz="0" w:space="0" w:color="auto"/>
            <w:left w:val="none" w:sz="0" w:space="0" w:color="auto"/>
            <w:bottom w:val="none" w:sz="0" w:space="0" w:color="auto"/>
            <w:right w:val="none" w:sz="0" w:space="0" w:color="auto"/>
          </w:divBdr>
        </w:div>
        <w:div w:id="718629753">
          <w:marLeft w:val="0"/>
          <w:marRight w:val="0"/>
          <w:marTop w:val="0"/>
          <w:marBottom w:val="0"/>
          <w:divBdr>
            <w:top w:val="none" w:sz="0" w:space="0" w:color="auto"/>
            <w:left w:val="none" w:sz="0" w:space="0" w:color="auto"/>
            <w:bottom w:val="none" w:sz="0" w:space="0" w:color="auto"/>
            <w:right w:val="none" w:sz="0" w:space="0" w:color="auto"/>
          </w:divBdr>
        </w:div>
        <w:div w:id="1525240579">
          <w:marLeft w:val="0"/>
          <w:marRight w:val="0"/>
          <w:marTop w:val="0"/>
          <w:marBottom w:val="0"/>
          <w:divBdr>
            <w:top w:val="none" w:sz="0" w:space="0" w:color="auto"/>
            <w:left w:val="none" w:sz="0" w:space="0" w:color="auto"/>
            <w:bottom w:val="none" w:sz="0" w:space="0" w:color="auto"/>
            <w:right w:val="none" w:sz="0" w:space="0" w:color="auto"/>
          </w:divBdr>
          <w:divsChild>
            <w:div w:id="883445561">
              <w:marLeft w:val="0"/>
              <w:marRight w:val="0"/>
              <w:marTop w:val="0"/>
              <w:marBottom w:val="0"/>
              <w:divBdr>
                <w:top w:val="none" w:sz="0" w:space="0" w:color="auto"/>
                <w:left w:val="none" w:sz="0" w:space="0" w:color="auto"/>
                <w:bottom w:val="none" w:sz="0" w:space="0" w:color="auto"/>
                <w:right w:val="none" w:sz="0" w:space="0" w:color="auto"/>
              </w:divBdr>
              <w:divsChild>
                <w:div w:id="16811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3196">
          <w:marLeft w:val="0"/>
          <w:marRight w:val="0"/>
          <w:marTop w:val="0"/>
          <w:marBottom w:val="0"/>
          <w:divBdr>
            <w:top w:val="none" w:sz="0" w:space="0" w:color="auto"/>
            <w:left w:val="none" w:sz="0" w:space="0" w:color="auto"/>
            <w:bottom w:val="none" w:sz="0" w:space="0" w:color="auto"/>
            <w:right w:val="none" w:sz="0" w:space="0" w:color="auto"/>
          </w:divBdr>
        </w:div>
        <w:div w:id="2088069727">
          <w:marLeft w:val="0"/>
          <w:marRight w:val="0"/>
          <w:marTop w:val="0"/>
          <w:marBottom w:val="0"/>
          <w:divBdr>
            <w:top w:val="none" w:sz="0" w:space="0" w:color="auto"/>
            <w:left w:val="none" w:sz="0" w:space="0" w:color="auto"/>
            <w:bottom w:val="none" w:sz="0" w:space="0" w:color="auto"/>
            <w:right w:val="none" w:sz="0" w:space="0" w:color="auto"/>
          </w:divBdr>
        </w:div>
        <w:div w:id="1671177854">
          <w:marLeft w:val="0"/>
          <w:marRight w:val="0"/>
          <w:marTop w:val="0"/>
          <w:marBottom w:val="0"/>
          <w:divBdr>
            <w:top w:val="none" w:sz="0" w:space="0" w:color="auto"/>
            <w:left w:val="none" w:sz="0" w:space="0" w:color="auto"/>
            <w:bottom w:val="none" w:sz="0" w:space="0" w:color="auto"/>
            <w:right w:val="none" w:sz="0" w:space="0" w:color="auto"/>
          </w:divBdr>
        </w:div>
      </w:divsChild>
    </w:div>
    <w:div w:id="1300452348">
      <w:bodyDiv w:val="1"/>
      <w:marLeft w:val="0"/>
      <w:marRight w:val="0"/>
      <w:marTop w:val="0"/>
      <w:marBottom w:val="0"/>
      <w:divBdr>
        <w:top w:val="none" w:sz="0" w:space="0" w:color="auto"/>
        <w:left w:val="none" w:sz="0" w:space="0" w:color="auto"/>
        <w:bottom w:val="none" w:sz="0" w:space="0" w:color="auto"/>
        <w:right w:val="none" w:sz="0" w:space="0" w:color="auto"/>
      </w:divBdr>
      <w:divsChild>
        <w:div w:id="1196775049">
          <w:marLeft w:val="0"/>
          <w:marRight w:val="0"/>
          <w:marTop w:val="0"/>
          <w:marBottom w:val="0"/>
          <w:divBdr>
            <w:top w:val="none" w:sz="0" w:space="0" w:color="auto"/>
            <w:left w:val="none" w:sz="0" w:space="0" w:color="auto"/>
            <w:bottom w:val="none" w:sz="0" w:space="0" w:color="auto"/>
            <w:right w:val="none" w:sz="0" w:space="0" w:color="auto"/>
          </w:divBdr>
        </w:div>
        <w:div w:id="2056732902">
          <w:marLeft w:val="0"/>
          <w:marRight w:val="0"/>
          <w:marTop w:val="0"/>
          <w:marBottom w:val="0"/>
          <w:divBdr>
            <w:top w:val="none" w:sz="0" w:space="0" w:color="auto"/>
            <w:left w:val="none" w:sz="0" w:space="0" w:color="auto"/>
            <w:bottom w:val="none" w:sz="0" w:space="0" w:color="auto"/>
            <w:right w:val="none" w:sz="0" w:space="0" w:color="auto"/>
          </w:divBdr>
        </w:div>
        <w:div w:id="1214734259">
          <w:marLeft w:val="0"/>
          <w:marRight w:val="0"/>
          <w:marTop w:val="0"/>
          <w:marBottom w:val="0"/>
          <w:divBdr>
            <w:top w:val="none" w:sz="0" w:space="0" w:color="auto"/>
            <w:left w:val="none" w:sz="0" w:space="0" w:color="auto"/>
            <w:bottom w:val="none" w:sz="0" w:space="0" w:color="auto"/>
            <w:right w:val="none" w:sz="0" w:space="0" w:color="auto"/>
          </w:divBdr>
          <w:divsChild>
            <w:div w:id="1819953149">
              <w:marLeft w:val="0"/>
              <w:marRight w:val="0"/>
              <w:marTop w:val="0"/>
              <w:marBottom w:val="0"/>
              <w:divBdr>
                <w:top w:val="none" w:sz="0" w:space="0" w:color="auto"/>
                <w:left w:val="none" w:sz="0" w:space="0" w:color="auto"/>
                <w:bottom w:val="none" w:sz="0" w:space="0" w:color="auto"/>
                <w:right w:val="none" w:sz="0" w:space="0" w:color="auto"/>
              </w:divBdr>
              <w:divsChild>
                <w:div w:id="11587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169">
          <w:marLeft w:val="0"/>
          <w:marRight w:val="0"/>
          <w:marTop w:val="0"/>
          <w:marBottom w:val="0"/>
          <w:divBdr>
            <w:top w:val="none" w:sz="0" w:space="0" w:color="auto"/>
            <w:left w:val="none" w:sz="0" w:space="0" w:color="auto"/>
            <w:bottom w:val="none" w:sz="0" w:space="0" w:color="auto"/>
            <w:right w:val="none" w:sz="0" w:space="0" w:color="auto"/>
          </w:divBdr>
        </w:div>
        <w:div w:id="655034247">
          <w:marLeft w:val="0"/>
          <w:marRight w:val="0"/>
          <w:marTop w:val="0"/>
          <w:marBottom w:val="0"/>
          <w:divBdr>
            <w:top w:val="none" w:sz="0" w:space="0" w:color="auto"/>
            <w:left w:val="none" w:sz="0" w:space="0" w:color="auto"/>
            <w:bottom w:val="none" w:sz="0" w:space="0" w:color="auto"/>
            <w:right w:val="none" w:sz="0" w:space="0" w:color="auto"/>
          </w:divBdr>
        </w:div>
        <w:div w:id="1046102319">
          <w:marLeft w:val="0"/>
          <w:marRight w:val="0"/>
          <w:marTop w:val="0"/>
          <w:marBottom w:val="0"/>
          <w:divBdr>
            <w:top w:val="none" w:sz="0" w:space="0" w:color="auto"/>
            <w:left w:val="none" w:sz="0" w:space="0" w:color="auto"/>
            <w:bottom w:val="none" w:sz="0" w:space="0" w:color="auto"/>
            <w:right w:val="none" w:sz="0" w:space="0" w:color="auto"/>
          </w:divBdr>
        </w:div>
      </w:divsChild>
    </w:div>
    <w:div w:id="1339117476">
      <w:bodyDiv w:val="1"/>
      <w:marLeft w:val="0"/>
      <w:marRight w:val="0"/>
      <w:marTop w:val="0"/>
      <w:marBottom w:val="0"/>
      <w:divBdr>
        <w:top w:val="none" w:sz="0" w:space="0" w:color="auto"/>
        <w:left w:val="none" w:sz="0" w:space="0" w:color="auto"/>
        <w:bottom w:val="none" w:sz="0" w:space="0" w:color="auto"/>
        <w:right w:val="none" w:sz="0" w:space="0" w:color="auto"/>
      </w:divBdr>
      <w:divsChild>
        <w:div w:id="85227649">
          <w:marLeft w:val="0"/>
          <w:marRight w:val="0"/>
          <w:marTop w:val="0"/>
          <w:marBottom w:val="0"/>
          <w:divBdr>
            <w:top w:val="none" w:sz="0" w:space="0" w:color="auto"/>
            <w:left w:val="none" w:sz="0" w:space="0" w:color="auto"/>
            <w:bottom w:val="none" w:sz="0" w:space="0" w:color="auto"/>
            <w:right w:val="none" w:sz="0" w:space="0" w:color="auto"/>
          </w:divBdr>
        </w:div>
        <w:div w:id="354237747">
          <w:marLeft w:val="0"/>
          <w:marRight w:val="0"/>
          <w:marTop w:val="0"/>
          <w:marBottom w:val="0"/>
          <w:divBdr>
            <w:top w:val="none" w:sz="0" w:space="0" w:color="auto"/>
            <w:left w:val="none" w:sz="0" w:space="0" w:color="auto"/>
            <w:bottom w:val="none" w:sz="0" w:space="0" w:color="auto"/>
            <w:right w:val="none" w:sz="0" w:space="0" w:color="auto"/>
          </w:divBdr>
        </w:div>
        <w:div w:id="1930192573">
          <w:marLeft w:val="0"/>
          <w:marRight w:val="0"/>
          <w:marTop w:val="0"/>
          <w:marBottom w:val="0"/>
          <w:divBdr>
            <w:top w:val="none" w:sz="0" w:space="0" w:color="auto"/>
            <w:left w:val="none" w:sz="0" w:space="0" w:color="auto"/>
            <w:bottom w:val="none" w:sz="0" w:space="0" w:color="auto"/>
            <w:right w:val="none" w:sz="0" w:space="0" w:color="auto"/>
          </w:divBdr>
        </w:div>
        <w:div w:id="273027615">
          <w:marLeft w:val="0"/>
          <w:marRight w:val="0"/>
          <w:marTop w:val="0"/>
          <w:marBottom w:val="0"/>
          <w:divBdr>
            <w:top w:val="none" w:sz="0" w:space="0" w:color="auto"/>
            <w:left w:val="none" w:sz="0" w:space="0" w:color="auto"/>
            <w:bottom w:val="none" w:sz="0" w:space="0" w:color="auto"/>
            <w:right w:val="none" w:sz="0" w:space="0" w:color="auto"/>
          </w:divBdr>
        </w:div>
        <w:div w:id="1150249113">
          <w:marLeft w:val="0"/>
          <w:marRight w:val="0"/>
          <w:marTop w:val="0"/>
          <w:marBottom w:val="0"/>
          <w:divBdr>
            <w:top w:val="none" w:sz="0" w:space="0" w:color="auto"/>
            <w:left w:val="none" w:sz="0" w:space="0" w:color="auto"/>
            <w:bottom w:val="none" w:sz="0" w:space="0" w:color="auto"/>
            <w:right w:val="none" w:sz="0" w:space="0" w:color="auto"/>
          </w:divBdr>
        </w:div>
        <w:div w:id="1701853664">
          <w:marLeft w:val="0"/>
          <w:marRight w:val="0"/>
          <w:marTop w:val="0"/>
          <w:marBottom w:val="0"/>
          <w:divBdr>
            <w:top w:val="none" w:sz="0" w:space="0" w:color="auto"/>
            <w:left w:val="none" w:sz="0" w:space="0" w:color="auto"/>
            <w:bottom w:val="none" w:sz="0" w:space="0" w:color="auto"/>
            <w:right w:val="none" w:sz="0" w:space="0" w:color="auto"/>
          </w:divBdr>
        </w:div>
      </w:divsChild>
    </w:div>
    <w:div w:id="1400596585">
      <w:bodyDiv w:val="1"/>
      <w:marLeft w:val="0"/>
      <w:marRight w:val="0"/>
      <w:marTop w:val="0"/>
      <w:marBottom w:val="0"/>
      <w:divBdr>
        <w:top w:val="none" w:sz="0" w:space="0" w:color="auto"/>
        <w:left w:val="none" w:sz="0" w:space="0" w:color="auto"/>
        <w:bottom w:val="none" w:sz="0" w:space="0" w:color="auto"/>
        <w:right w:val="none" w:sz="0" w:space="0" w:color="auto"/>
      </w:divBdr>
      <w:divsChild>
        <w:div w:id="1044938329">
          <w:marLeft w:val="0"/>
          <w:marRight w:val="0"/>
          <w:marTop w:val="0"/>
          <w:marBottom w:val="0"/>
          <w:divBdr>
            <w:top w:val="none" w:sz="0" w:space="0" w:color="auto"/>
            <w:left w:val="none" w:sz="0" w:space="0" w:color="auto"/>
            <w:bottom w:val="none" w:sz="0" w:space="0" w:color="auto"/>
            <w:right w:val="none" w:sz="0" w:space="0" w:color="auto"/>
          </w:divBdr>
        </w:div>
        <w:div w:id="1111824158">
          <w:marLeft w:val="0"/>
          <w:marRight w:val="0"/>
          <w:marTop w:val="0"/>
          <w:marBottom w:val="0"/>
          <w:divBdr>
            <w:top w:val="none" w:sz="0" w:space="0" w:color="auto"/>
            <w:left w:val="none" w:sz="0" w:space="0" w:color="auto"/>
            <w:bottom w:val="none" w:sz="0" w:space="0" w:color="auto"/>
            <w:right w:val="none" w:sz="0" w:space="0" w:color="auto"/>
          </w:divBdr>
        </w:div>
        <w:div w:id="1852406100">
          <w:marLeft w:val="0"/>
          <w:marRight w:val="0"/>
          <w:marTop w:val="0"/>
          <w:marBottom w:val="0"/>
          <w:divBdr>
            <w:top w:val="none" w:sz="0" w:space="0" w:color="auto"/>
            <w:left w:val="none" w:sz="0" w:space="0" w:color="auto"/>
            <w:bottom w:val="none" w:sz="0" w:space="0" w:color="auto"/>
            <w:right w:val="none" w:sz="0" w:space="0" w:color="auto"/>
          </w:divBdr>
        </w:div>
        <w:div w:id="1012803303">
          <w:marLeft w:val="0"/>
          <w:marRight w:val="0"/>
          <w:marTop w:val="0"/>
          <w:marBottom w:val="0"/>
          <w:divBdr>
            <w:top w:val="none" w:sz="0" w:space="0" w:color="auto"/>
            <w:left w:val="none" w:sz="0" w:space="0" w:color="auto"/>
            <w:bottom w:val="none" w:sz="0" w:space="0" w:color="auto"/>
            <w:right w:val="none" w:sz="0" w:space="0" w:color="auto"/>
          </w:divBdr>
        </w:div>
        <w:div w:id="250160748">
          <w:marLeft w:val="0"/>
          <w:marRight w:val="0"/>
          <w:marTop w:val="0"/>
          <w:marBottom w:val="0"/>
          <w:divBdr>
            <w:top w:val="none" w:sz="0" w:space="0" w:color="auto"/>
            <w:left w:val="none" w:sz="0" w:space="0" w:color="auto"/>
            <w:bottom w:val="none" w:sz="0" w:space="0" w:color="auto"/>
            <w:right w:val="none" w:sz="0" w:space="0" w:color="auto"/>
          </w:divBdr>
        </w:div>
        <w:div w:id="122233311">
          <w:marLeft w:val="0"/>
          <w:marRight w:val="0"/>
          <w:marTop w:val="0"/>
          <w:marBottom w:val="0"/>
          <w:divBdr>
            <w:top w:val="none" w:sz="0" w:space="0" w:color="auto"/>
            <w:left w:val="none" w:sz="0" w:space="0" w:color="auto"/>
            <w:bottom w:val="none" w:sz="0" w:space="0" w:color="auto"/>
            <w:right w:val="none" w:sz="0" w:space="0" w:color="auto"/>
          </w:divBdr>
        </w:div>
        <w:div w:id="2045052540">
          <w:marLeft w:val="0"/>
          <w:marRight w:val="0"/>
          <w:marTop w:val="0"/>
          <w:marBottom w:val="0"/>
          <w:divBdr>
            <w:top w:val="none" w:sz="0" w:space="0" w:color="auto"/>
            <w:left w:val="none" w:sz="0" w:space="0" w:color="auto"/>
            <w:bottom w:val="none" w:sz="0" w:space="0" w:color="auto"/>
            <w:right w:val="none" w:sz="0" w:space="0" w:color="auto"/>
          </w:divBdr>
        </w:div>
      </w:divsChild>
    </w:div>
    <w:div w:id="1417478168">
      <w:bodyDiv w:val="1"/>
      <w:marLeft w:val="0"/>
      <w:marRight w:val="0"/>
      <w:marTop w:val="0"/>
      <w:marBottom w:val="0"/>
      <w:divBdr>
        <w:top w:val="none" w:sz="0" w:space="0" w:color="auto"/>
        <w:left w:val="none" w:sz="0" w:space="0" w:color="auto"/>
        <w:bottom w:val="none" w:sz="0" w:space="0" w:color="auto"/>
        <w:right w:val="none" w:sz="0" w:space="0" w:color="auto"/>
      </w:divBdr>
      <w:divsChild>
        <w:div w:id="546576437">
          <w:marLeft w:val="0"/>
          <w:marRight w:val="0"/>
          <w:marTop w:val="0"/>
          <w:marBottom w:val="0"/>
          <w:divBdr>
            <w:top w:val="none" w:sz="0" w:space="0" w:color="auto"/>
            <w:left w:val="none" w:sz="0" w:space="0" w:color="auto"/>
            <w:bottom w:val="none" w:sz="0" w:space="0" w:color="auto"/>
            <w:right w:val="none" w:sz="0" w:space="0" w:color="auto"/>
          </w:divBdr>
        </w:div>
        <w:div w:id="1144081401">
          <w:marLeft w:val="0"/>
          <w:marRight w:val="0"/>
          <w:marTop w:val="0"/>
          <w:marBottom w:val="0"/>
          <w:divBdr>
            <w:top w:val="none" w:sz="0" w:space="0" w:color="auto"/>
            <w:left w:val="none" w:sz="0" w:space="0" w:color="auto"/>
            <w:bottom w:val="none" w:sz="0" w:space="0" w:color="auto"/>
            <w:right w:val="none" w:sz="0" w:space="0" w:color="auto"/>
          </w:divBdr>
        </w:div>
        <w:div w:id="871844201">
          <w:marLeft w:val="0"/>
          <w:marRight w:val="0"/>
          <w:marTop w:val="0"/>
          <w:marBottom w:val="0"/>
          <w:divBdr>
            <w:top w:val="none" w:sz="0" w:space="0" w:color="auto"/>
            <w:left w:val="none" w:sz="0" w:space="0" w:color="auto"/>
            <w:bottom w:val="none" w:sz="0" w:space="0" w:color="auto"/>
            <w:right w:val="none" w:sz="0" w:space="0" w:color="auto"/>
          </w:divBdr>
        </w:div>
        <w:div w:id="1788163517">
          <w:marLeft w:val="0"/>
          <w:marRight w:val="0"/>
          <w:marTop w:val="0"/>
          <w:marBottom w:val="0"/>
          <w:divBdr>
            <w:top w:val="none" w:sz="0" w:space="0" w:color="auto"/>
            <w:left w:val="none" w:sz="0" w:space="0" w:color="auto"/>
            <w:bottom w:val="none" w:sz="0" w:space="0" w:color="auto"/>
            <w:right w:val="none" w:sz="0" w:space="0" w:color="auto"/>
          </w:divBdr>
        </w:div>
        <w:div w:id="1116219334">
          <w:marLeft w:val="0"/>
          <w:marRight w:val="0"/>
          <w:marTop w:val="0"/>
          <w:marBottom w:val="0"/>
          <w:divBdr>
            <w:top w:val="none" w:sz="0" w:space="0" w:color="auto"/>
            <w:left w:val="none" w:sz="0" w:space="0" w:color="auto"/>
            <w:bottom w:val="none" w:sz="0" w:space="0" w:color="auto"/>
            <w:right w:val="none" w:sz="0" w:space="0" w:color="auto"/>
          </w:divBdr>
          <w:divsChild>
            <w:div w:id="2094472496">
              <w:marLeft w:val="0"/>
              <w:marRight w:val="0"/>
              <w:marTop w:val="0"/>
              <w:marBottom w:val="0"/>
              <w:divBdr>
                <w:top w:val="none" w:sz="0" w:space="0" w:color="auto"/>
                <w:left w:val="none" w:sz="0" w:space="0" w:color="auto"/>
                <w:bottom w:val="none" w:sz="0" w:space="0" w:color="auto"/>
                <w:right w:val="none" w:sz="0" w:space="0" w:color="auto"/>
              </w:divBdr>
            </w:div>
          </w:divsChild>
        </w:div>
        <w:div w:id="2008290326">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sChild>
    </w:div>
    <w:div w:id="1530415804">
      <w:bodyDiv w:val="1"/>
      <w:marLeft w:val="0"/>
      <w:marRight w:val="0"/>
      <w:marTop w:val="0"/>
      <w:marBottom w:val="0"/>
      <w:divBdr>
        <w:top w:val="none" w:sz="0" w:space="0" w:color="auto"/>
        <w:left w:val="none" w:sz="0" w:space="0" w:color="auto"/>
        <w:bottom w:val="none" w:sz="0" w:space="0" w:color="auto"/>
        <w:right w:val="none" w:sz="0" w:space="0" w:color="auto"/>
      </w:divBdr>
      <w:divsChild>
        <w:div w:id="1486387515">
          <w:marLeft w:val="0"/>
          <w:marRight w:val="0"/>
          <w:marTop w:val="0"/>
          <w:marBottom w:val="0"/>
          <w:divBdr>
            <w:top w:val="none" w:sz="0" w:space="0" w:color="auto"/>
            <w:left w:val="none" w:sz="0" w:space="0" w:color="auto"/>
            <w:bottom w:val="none" w:sz="0" w:space="0" w:color="auto"/>
            <w:right w:val="none" w:sz="0" w:space="0" w:color="auto"/>
          </w:divBdr>
        </w:div>
        <w:div w:id="119803392">
          <w:marLeft w:val="0"/>
          <w:marRight w:val="0"/>
          <w:marTop w:val="0"/>
          <w:marBottom w:val="0"/>
          <w:divBdr>
            <w:top w:val="none" w:sz="0" w:space="0" w:color="auto"/>
            <w:left w:val="none" w:sz="0" w:space="0" w:color="auto"/>
            <w:bottom w:val="none" w:sz="0" w:space="0" w:color="auto"/>
            <w:right w:val="none" w:sz="0" w:space="0" w:color="auto"/>
          </w:divBdr>
        </w:div>
        <w:div w:id="351809603">
          <w:marLeft w:val="0"/>
          <w:marRight w:val="0"/>
          <w:marTop w:val="0"/>
          <w:marBottom w:val="0"/>
          <w:divBdr>
            <w:top w:val="none" w:sz="0" w:space="0" w:color="auto"/>
            <w:left w:val="none" w:sz="0" w:space="0" w:color="auto"/>
            <w:bottom w:val="none" w:sz="0" w:space="0" w:color="auto"/>
            <w:right w:val="none" w:sz="0" w:space="0" w:color="auto"/>
          </w:divBdr>
        </w:div>
        <w:div w:id="2125532765">
          <w:marLeft w:val="0"/>
          <w:marRight w:val="0"/>
          <w:marTop w:val="0"/>
          <w:marBottom w:val="0"/>
          <w:divBdr>
            <w:top w:val="none" w:sz="0" w:space="0" w:color="auto"/>
            <w:left w:val="none" w:sz="0" w:space="0" w:color="auto"/>
            <w:bottom w:val="none" w:sz="0" w:space="0" w:color="auto"/>
            <w:right w:val="none" w:sz="0" w:space="0" w:color="auto"/>
          </w:divBdr>
        </w:div>
        <w:div w:id="384528098">
          <w:marLeft w:val="0"/>
          <w:marRight w:val="0"/>
          <w:marTop w:val="0"/>
          <w:marBottom w:val="0"/>
          <w:divBdr>
            <w:top w:val="none" w:sz="0" w:space="0" w:color="auto"/>
            <w:left w:val="none" w:sz="0" w:space="0" w:color="auto"/>
            <w:bottom w:val="none" w:sz="0" w:space="0" w:color="auto"/>
            <w:right w:val="none" w:sz="0" w:space="0" w:color="auto"/>
          </w:divBdr>
        </w:div>
        <w:div w:id="2054303559">
          <w:marLeft w:val="0"/>
          <w:marRight w:val="0"/>
          <w:marTop w:val="0"/>
          <w:marBottom w:val="0"/>
          <w:divBdr>
            <w:top w:val="none" w:sz="0" w:space="0" w:color="auto"/>
            <w:left w:val="none" w:sz="0" w:space="0" w:color="auto"/>
            <w:bottom w:val="none" w:sz="0" w:space="0" w:color="auto"/>
            <w:right w:val="none" w:sz="0" w:space="0" w:color="auto"/>
          </w:divBdr>
        </w:div>
      </w:divsChild>
    </w:div>
    <w:div w:id="1627544700">
      <w:bodyDiv w:val="1"/>
      <w:marLeft w:val="0"/>
      <w:marRight w:val="0"/>
      <w:marTop w:val="0"/>
      <w:marBottom w:val="0"/>
      <w:divBdr>
        <w:top w:val="none" w:sz="0" w:space="0" w:color="auto"/>
        <w:left w:val="none" w:sz="0" w:space="0" w:color="auto"/>
        <w:bottom w:val="none" w:sz="0" w:space="0" w:color="auto"/>
        <w:right w:val="none" w:sz="0" w:space="0" w:color="auto"/>
      </w:divBdr>
      <w:divsChild>
        <w:div w:id="1193883206">
          <w:marLeft w:val="0"/>
          <w:marRight w:val="0"/>
          <w:marTop w:val="0"/>
          <w:marBottom w:val="0"/>
          <w:divBdr>
            <w:top w:val="none" w:sz="0" w:space="0" w:color="auto"/>
            <w:left w:val="none" w:sz="0" w:space="0" w:color="auto"/>
            <w:bottom w:val="none" w:sz="0" w:space="0" w:color="auto"/>
            <w:right w:val="none" w:sz="0" w:space="0" w:color="auto"/>
          </w:divBdr>
        </w:div>
        <w:div w:id="804660472">
          <w:marLeft w:val="0"/>
          <w:marRight w:val="0"/>
          <w:marTop w:val="0"/>
          <w:marBottom w:val="0"/>
          <w:divBdr>
            <w:top w:val="none" w:sz="0" w:space="0" w:color="auto"/>
            <w:left w:val="none" w:sz="0" w:space="0" w:color="auto"/>
            <w:bottom w:val="none" w:sz="0" w:space="0" w:color="auto"/>
            <w:right w:val="none" w:sz="0" w:space="0" w:color="auto"/>
          </w:divBdr>
        </w:div>
        <w:div w:id="1672180125">
          <w:marLeft w:val="0"/>
          <w:marRight w:val="0"/>
          <w:marTop w:val="0"/>
          <w:marBottom w:val="0"/>
          <w:divBdr>
            <w:top w:val="none" w:sz="0" w:space="0" w:color="auto"/>
            <w:left w:val="none" w:sz="0" w:space="0" w:color="auto"/>
            <w:bottom w:val="none" w:sz="0" w:space="0" w:color="auto"/>
            <w:right w:val="none" w:sz="0" w:space="0" w:color="auto"/>
          </w:divBdr>
        </w:div>
        <w:div w:id="1306161817">
          <w:marLeft w:val="0"/>
          <w:marRight w:val="0"/>
          <w:marTop w:val="0"/>
          <w:marBottom w:val="0"/>
          <w:divBdr>
            <w:top w:val="none" w:sz="0" w:space="0" w:color="auto"/>
            <w:left w:val="none" w:sz="0" w:space="0" w:color="auto"/>
            <w:bottom w:val="none" w:sz="0" w:space="0" w:color="auto"/>
            <w:right w:val="none" w:sz="0" w:space="0" w:color="auto"/>
          </w:divBdr>
        </w:div>
        <w:div w:id="1916085310">
          <w:marLeft w:val="0"/>
          <w:marRight w:val="0"/>
          <w:marTop w:val="0"/>
          <w:marBottom w:val="0"/>
          <w:divBdr>
            <w:top w:val="none" w:sz="0" w:space="0" w:color="auto"/>
            <w:left w:val="none" w:sz="0" w:space="0" w:color="auto"/>
            <w:bottom w:val="none" w:sz="0" w:space="0" w:color="auto"/>
            <w:right w:val="none" w:sz="0" w:space="0" w:color="auto"/>
          </w:divBdr>
        </w:div>
        <w:div w:id="1914270687">
          <w:marLeft w:val="0"/>
          <w:marRight w:val="0"/>
          <w:marTop w:val="0"/>
          <w:marBottom w:val="0"/>
          <w:divBdr>
            <w:top w:val="none" w:sz="0" w:space="0" w:color="auto"/>
            <w:left w:val="none" w:sz="0" w:space="0" w:color="auto"/>
            <w:bottom w:val="none" w:sz="0" w:space="0" w:color="auto"/>
            <w:right w:val="none" w:sz="0" w:space="0" w:color="auto"/>
          </w:divBdr>
        </w:div>
      </w:divsChild>
    </w:div>
    <w:div w:id="1667979110">
      <w:bodyDiv w:val="1"/>
      <w:marLeft w:val="0"/>
      <w:marRight w:val="0"/>
      <w:marTop w:val="0"/>
      <w:marBottom w:val="0"/>
      <w:divBdr>
        <w:top w:val="none" w:sz="0" w:space="0" w:color="auto"/>
        <w:left w:val="none" w:sz="0" w:space="0" w:color="auto"/>
        <w:bottom w:val="none" w:sz="0" w:space="0" w:color="auto"/>
        <w:right w:val="none" w:sz="0" w:space="0" w:color="auto"/>
      </w:divBdr>
      <w:divsChild>
        <w:div w:id="1629699420">
          <w:marLeft w:val="0"/>
          <w:marRight w:val="0"/>
          <w:marTop w:val="0"/>
          <w:marBottom w:val="0"/>
          <w:divBdr>
            <w:top w:val="none" w:sz="0" w:space="0" w:color="auto"/>
            <w:left w:val="none" w:sz="0" w:space="0" w:color="auto"/>
            <w:bottom w:val="none" w:sz="0" w:space="0" w:color="auto"/>
            <w:right w:val="none" w:sz="0" w:space="0" w:color="auto"/>
          </w:divBdr>
        </w:div>
        <w:div w:id="251475515">
          <w:marLeft w:val="0"/>
          <w:marRight w:val="0"/>
          <w:marTop w:val="0"/>
          <w:marBottom w:val="0"/>
          <w:divBdr>
            <w:top w:val="none" w:sz="0" w:space="0" w:color="auto"/>
            <w:left w:val="none" w:sz="0" w:space="0" w:color="auto"/>
            <w:bottom w:val="none" w:sz="0" w:space="0" w:color="auto"/>
            <w:right w:val="none" w:sz="0" w:space="0" w:color="auto"/>
          </w:divBdr>
        </w:div>
        <w:div w:id="1521042288">
          <w:marLeft w:val="0"/>
          <w:marRight w:val="0"/>
          <w:marTop w:val="0"/>
          <w:marBottom w:val="0"/>
          <w:divBdr>
            <w:top w:val="none" w:sz="0" w:space="0" w:color="auto"/>
            <w:left w:val="none" w:sz="0" w:space="0" w:color="auto"/>
            <w:bottom w:val="none" w:sz="0" w:space="0" w:color="auto"/>
            <w:right w:val="none" w:sz="0" w:space="0" w:color="auto"/>
          </w:divBdr>
          <w:divsChild>
            <w:div w:id="920139075">
              <w:marLeft w:val="0"/>
              <w:marRight w:val="0"/>
              <w:marTop w:val="0"/>
              <w:marBottom w:val="0"/>
              <w:divBdr>
                <w:top w:val="none" w:sz="0" w:space="0" w:color="auto"/>
                <w:left w:val="none" w:sz="0" w:space="0" w:color="auto"/>
                <w:bottom w:val="none" w:sz="0" w:space="0" w:color="auto"/>
                <w:right w:val="none" w:sz="0" w:space="0" w:color="auto"/>
              </w:divBdr>
              <w:divsChild>
                <w:div w:id="1682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097">
          <w:marLeft w:val="0"/>
          <w:marRight w:val="0"/>
          <w:marTop w:val="0"/>
          <w:marBottom w:val="0"/>
          <w:divBdr>
            <w:top w:val="none" w:sz="0" w:space="0" w:color="auto"/>
            <w:left w:val="none" w:sz="0" w:space="0" w:color="auto"/>
            <w:bottom w:val="none" w:sz="0" w:space="0" w:color="auto"/>
            <w:right w:val="none" w:sz="0" w:space="0" w:color="auto"/>
          </w:divBdr>
        </w:div>
        <w:div w:id="2044404652">
          <w:marLeft w:val="0"/>
          <w:marRight w:val="0"/>
          <w:marTop w:val="0"/>
          <w:marBottom w:val="0"/>
          <w:divBdr>
            <w:top w:val="none" w:sz="0" w:space="0" w:color="auto"/>
            <w:left w:val="none" w:sz="0" w:space="0" w:color="auto"/>
            <w:bottom w:val="none" w:sz="0" w:space="0" w:color="auto"/>
            <w:right w:val="none" w:sz="0" w:space="0" w:color="auto"/>
          </w:divBdr>
        </w:div>
        <w:div w:id="516239075">
          <w:marLeft w:val="0"/>
          <w:marRight w:val="0"/>
          <w:marTop w:val="0"/>
          <w:marBottom w:val="0"/>
          <w:divBdr>
            <w:top w:val="none" w:sz="0" w:space="0" w:color="auto"/>
            <w:left w:val="none" w:sz="0" w:space="0" w:color="auto"/>
            <w:bottom w:val="none" w:sz="0" w:space="0" w:color="auto"/>
            <w:right w:val="none" w:sz="0" w:space="0" w:color="auto"/>
          </w:divBdr>
        </w:div>
      </w:divsChild>
    </w:div>
    <w:div w:id="1692760418">
      <w:bodyDiv w:val="1"/>
      <w:marLeft w:val="0"/>
      <w:marRight w:val="0"/>
      <w:marTop w:val="0"/>
      <w:marBottom w:val="0"/>
      <w:divBdr>
        <w:top w:val="none" w:sz="0" w:space="0" w:color="auto"/>
        <w:left w:val="none" w:sz="0" w:space="0" w:color="auto"/>
        <w:bottom w:val="none" w:sz="0" w:space="0" w:color="auto"/>
        <w:right w:val="none" w:sz="0" w:space="0" w:color="auto"/>
      </w:divBdr>
      <w:divsChild>
        <w:div w:id="418140615">
          <w:marLeft w:val="0"/>
          <w:marRight w:val="0"/>
          <w:marTop w:val="0"/>
          <w:marBottom w:val="0"/>
          <w:divBdr>
            <w:top w:val="none" w:sz="0" w:space="0" w:color="auto"/>
            <w:left w:val="none" w:sz="0" w:space="0" w:color="auto"/>
            <w:bottom w:val="none" w:sz="0" w:space="0" w:color="auto"/>
            <w:right w:val="none" w:sz="0" w:space="0" w:color="auto"/>
          </w:divBdr>
        </w:div>
        <w:div w:id="1455371366">
          <w:marLeft w:val="0"/>
          <w:marRight w:val="0"/>
          <w:marTop w:val="0"/>
          <w:marBottom w:val="0"/>
          <w:divBdr>
            <w:top w:val="none" w:sz="0" w:space="0" w:color="auto"/>
            <w:left w:val="none" w:sz="0" w:space="0" w:color="auto"/>
            <w:bottom w:val="none" w:sz="0" w:space="0" w:color="auto"/>
            <w:right w:val="none" w:sz="0" w:space="0" w:color="auto"/>
          </w:divBdr>
        </w:div>
        <w:div w:id="1205949996">
          <w:marLeft w:val="0"/>
          <w:marRight w:val="0"/>
          <w:marTop w:val="0"/>
          <w:marBottom w:val="0"/>
          <w:divBdr>
            <w:top w:val="none" w:sz="0" w:space="0" w:color="auto"/>
            <w:left w:val="none" w:sz="0" w:space="0" w:color="auto"/>
            <w:bottom w:val="none" w:sz="0" w:space="0" w:color="auto"/>
            <w:right w:val="none" w:sz="0" w:space="0" w:color="auto"/>
          </w:divBdr>
        </w:div>
        <w:div w:id="2014650811">
          <w:marLeft w:val="0"/>
          <w:marRight w:val="0"/>
          <w:marTop w:val="0"/>
          <w:marBottom w:val="0"/>
          <w:divBdr>
            <w:top w:val="none" w:sz="0" w:space="0" w:color="auto"/>
            <w:left w:val="none" w:sz="0" w:space="0" w:color="auto"/>
            <w:bottom w:val="none" w:sz="0" w:space="0" w:color="auto"/>
            <w:right w:val="none" w:sz="0" w:space="0" w:color="auto"/>
          </w:divBdr>
        </w:div>
        <w:div w:id="104540379">
          <w:marLeft w:val="0"/>
          <w:marRight w:val="0"/>
          <w:marTop w:val="0"/>
          <w:marBottom w:val="0"/>
          <w:divBdr>
            <w:top w:val="none" w:sz="0" w:space="0" w:color="auto"/>
            <w:left w:val="none" w:sz="0" w:space="0" w:color="auto"/>
            <w:bottom w:val="none" w:sz="0" w:space="0" w:color="auto"/>
            <w:right w:val="none" w:sz="0" w:space="0" w:color="auto"/>
          </w:divBdr>
        </w:div>
        <w:div w:id="1643457678">
          <w:marLeft w:val="0"/>
          <w:marRight w:val="0"/>
          <w:marTop w:val="0"/>
          <w:marBottom w:val="0"/>
          <w:divBdr>
            <w:top w:val="none" w:sz="0" w:space="0" w:color="auto"/>
            <w:left w:val="none" w:sz="0" w:space="0" w:color="auto"/>
            <w:bottom w:val="none" w:sz="0" w:space="0" w:color="auto"/>
            <w:right w:val="none" w:sz="0" w:space="0" w:color="auto"/>
          </w:divBdr>
        </w:div>
      </w:divsChild>
    </w:div>
    <w:div w:id="1788115544">
      <w:bodyDiv w:val="1"/>
      <w:marLeft w:val="0"/>
      <w:marRight w:val="0"/>
      <w:marTop w:val="0"/>
      <w:marBottom w:val="0"/>
      <w:divBdr>
        <w:top w:val="none" w:sz="0" w:space="0" w:color="auto"/>
        <w:left w:val="none" w:sz="0" w:space="0" w:color="auto"/>
        <w:bottom w:val="none" w:sz="0" w:space="0" w:color="auto"/>
        <w:right w:val="none" w:sz="0" w:space="0" w:color="auto"/>
      </w:divBdr>
      <w:divsChild>
        <w:div w:id="1354764053">
          <w:marLeft w:val="0"/>
          <w:marRight w:val="0"/>
          <w:marTop w:val="0"/>
          <w:marBottom w:val="0"/>
          <w:divBdr>
            <w:top w:val="none" w:sz="0" w:space="0" w:color="auto"/>
            <w:left w:val="none" w:sz="0" w:space="0" w:color="auto"/>
            <w:bottom w:val="none" w:sz="0" w:space="0" w:color="auto"/>
            <w:right w:val="none" w:sz="0" w:space="0" w:color="auto"/>
          </w:divBdr>
        </w:div>
        <w:div w:id="461577050">
          <w:marLeft w:val="0"/>
          <w:marRight w:val="0"/>
          <w:marTop w:val="0"/>
          <w:marBottom w:val="0"/>
          <w:divBdr>
            <w:top w:val="none" w:sz="0" w:space="0" w:color="auto"/>
            <w:left w:val="none" w:sz="0" w:space="0" w:color="auto"/>
            <w:bottom w:val="none" w:sz="0" w:space="0" w:color="auto"/>
            <w:right w:val="none" w:sz="0" w:space="0" w:color="auto"/>
          </w:divBdr>
        </w:div>
        <w:div w:id="1330597511">
          <w:marLeft w:val="0"/>
          <w:marRight w:val="0"/>
          <w:marTop w:val="0"/>
          <w:marBottom w:val="0"/>
          <w:divBdr>
            <w:top w:val="none" w:sz="0" w:space="0" w:color="auto"/>
            <w:left w:val="none" w:sz="0" w:space="0" w:color="auto"/>
            <w:bottom w:val="none" w:sz="0" w:space="0" w:color="auto"/>
            <w:right w:val="none" w:sz="0" w:space="0" w:color="auto"/>
          </w:divBdr>
        </w:div>
        <w:div w:id="871768207">
          <w:marLeft w:val="0"/>
          <w:marRight w:val="0"/>
          <w:marTop w:val="0"/>
          <w:marBottom w:val="0"/>
          <w:divBdr>
            <w:top w:val="none" w:sz="0" w:space="0" w:color="auto"/>
            <w:left w:val="none" w:sz="0" w:space="0" w:color="auto"/>
            <w:bottom w:val="none" w:sz="0" w:space="0" w:color="auto"/>
            <w:right w:val="none" w:sz="0" w:space="0" w:color="auto"/>
          </w:divBdr>
        </w:div>
        <w:div w:id="827671147">
          <w:marLeft w:val="0"/>
          <w:marRight w:val="0"/>
          <w:marTop w:val="0"/>
          <w:marBottom w:val="0"/>
          <w:divBdr>
            <w:top w:val="none" w:sz="0" w:space="0" w:color="auto"/>
            <w:left w:val="none" w:sz="0" w:space="0" w:color="auto"/>
            <w:bottom w:val="none" w:sz="0" w:space="0" w:color="auto"/>
            <w:right w:val="none" w:sz="0" w:space="0" w:color="auto"/>
          </w:divBdr>
        </w:div>
        <w:div w:id="333463446">
          <w:marLeft w:val="0"/>
          <w:marRight w:val="0"/>
          <w:marTop w:val="0"/>
          <w:marBottom w:val="0"/>
          <w:divBdr>
            <w:top w:val="none" w:sz="0" w:space="0" w:color="auto"/>
            <w:left w:val="none" w:sz="0" w:space="0" w:color="auto"/>
            <w:bottom w:val="none" w:sz="0" w:space="0" w:color="auto"/>
            <w:right w:val="none" w:sz="0" w:space="0" w:color="auto"/>
          </w:divBdr>
        </w:div>
      </w:divsChild>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sChild>
        <w:div w:id="1383823442">
          <w:marLeft w:val="0"/>
          <w:marRight w:val="0"/>
          <w:marTop w:val="0"/>
          <w:marBottom w:val="0"/>
          <w:divBdr>
            <w:top w:val="none" w:sz="0" w:space="0" w:color="auto"/>
            <w:left w:val="none" w:sz="0" w:space="0" w:color="auto"/>
            <w:bottom w:val="none" w:sz="0" w:space="0" w:color="auto"/>
            <w:right w:val="none" w:sz="0" w:space="0" w:color="auto"/>
          </w:divBdr>
        </w:div>
        <w:div w:id="47726300">
          <w:marLeft w:val="0"/>
          <w:marRight w:val="0"/>
          <w:marTop w:val="0"/>
          <w:marBottom w:val="0"/>
          <w:divBdr>
            <w:top w:val="none" w:sz="0" w:space="0" w:color="auto"/>
            <w:left w:val="none" w:sz="0" w:space="0" w:color="auto"/>
            <w:bottom w:val="none" w:sz="0" w:space="0" w:color="auto"/>
            <w:right w:val="none" w:sz="0" w:space="0" w:color="auto"/>
          </w:divBdr>
        </w:div>
        <w:div w:id="417823882">
          <w:marLeft w:val="0"/>
          <w:marRight w:val="0"/>
          <w:marTop w:val="0"/>
          <w:marBottom w:val="0"/>
          <w:divBdr>
            <w:top w:val="none" w:sz="0" w:space="0" w:color="auto"/>
            <w:left w:val="none" w:sz="0" w:space="0" w:color="auto"/>
            <w:bottom w:val="none" w:sz="0" w:space="0" w:color="auto"/>
            <w:right w:val="none" w:sz="0" w:space="0" w:color="auto"/>
          </w:divBdr>
        </w:div>
        <w:div w:id="1509565739">
          <w:marLeft w:val="0"/>
          <w:marRight w:val="0"/>
          <w:marTop w:val="0"/>
          <w:marBottom w:val="0"/>
          <w:divBdr>
            <w:top w:val="none" w:sz="0" w:space="0" w:color="auto"/>
            <w:left w:val="none" w:sz="0" w:space="0" w:color="auto"/>
            <w:bottom w:val="none" w:sz="0" w:space="0" w:color="auto"/>
            <w:right w:val="none" w:sz="0" w:space="0" w:color="auto"/>
          </w:divBdr>
        </w:div>
        <w:div w:id="1956592866">
          <w:marLeft w:val="0"/>
          <w:marRight w:val="0"/>
          <w:marTop w:val="0"/>
          <w:marBottom w:val="0"/>
          <w:divBdr>
            <w:top w:val="none" w:sz="0" w:space="0" w:color="auto"/>
            <w:left w:val="none" w:sz="0" w:space="0" w:color="auto"/>
            <w:bottom w:val="none" w:sz="0" w:space="0" w:color="auto"/>
            <w:right w:val="none" w:sz="0" w:space="0" w:color="auto"/>
          </w:divBdr>
        </w:div>
        <w:div w:id="983971883">
          <w:marLeft w:val="0"/>
          <w:marRight w:val="0"/>
          <w:marTop w:val="0"/>
          <w:marBottom w:val="0"/>
          <w:divBdr>
            <w:top w:val="none" w:sz="0" w:space="0" w:color="auto"/>
            <w:left w:val="none" w:sz="0" w:space="0" w:color="auto"/>
            <w:bottom w:val="none" w:sz="0" w:space="0" w:color="auto"/>
            <w:right w:val="none" w:sz="0" w:space="0" w:color="auto"/>
          </w:divBdr>
        </w:div>
      </w:divsChild>
    </w:div>
    <w:div w:id="1960645156">
      <w:bodyDiv w:val="1"/>
      <w:marLeft w:val="0"/>
      <w:marRight w:val="0"/>
      <w:marTop w:val="0"/>
      <w:marBottom w:val="0"/>
      <w:divBdr>
        <w:top w:val="none" w:sz="0" w:space="0" w:color="auto"/>
        <w:left w:val="none" w:sz="0" w:space="0" w:color="auto"/>
        <w:bottom w:val="none" w:sz="0" w:space="0" w:color="auto"/>
        <w:right w:val="none" w:sz="0" w:space="0" w:color="auto"/>
      </w:divBdr>
      <w:divsChild>
        <w:div w:id="1352101900">
          <w:marLeft w:val="0"/>
          <w:marRight w:val="0"/>
          <w:marTop w:val="0"/>
          <w:marBottom w:val="0"/>
          <w:divBdr>
            <w:top w:val="none" w:sz="0" w:space="0" w:color="auto"/>
            <w:left w:val="none" w:sz="0" w:space="0" w:color="auto"/>
            <w:bottom w:val="none" w:sz="0" w:space="0" w:color="auto"/>
            <w:right w:val="none" w:sz="0" w:space="0" w:color="auto"/>
          </w:divBdr>
        </w:div>
        <w:div w:id="808549951">
          <w:marLeft w:val="0"/>
          <w:marRight w:val="0"/>
          <w:marTop w:val="0"/>
          <w:marBottom w:val="0"/>
          <w:divBdr>
            <w:top w:val="none" w:sz="0" w:space="0" w:color="auto"/>
            <w:left w:val="none" w:sz="0" w:space="0" w:color="auto"/>
            <w:bottom w:val="none" w:sz="0" w:space="0" w:color="auto"/>
            <w:right w:val="none" w:sz="0" w:space="0" w:color="auto"/>
          </w:divBdr>
        </w:div>
        <w:div w:id="1401292255">
          <w:marLeft w:val="0"/>
          <w:marRight w:val="0"/>
          <w:marTop w:val="0"/>
          <w:marBottom w:val="0"/>
          <w:divBdr>
            <w:top w:val="none" w:sz="0" w:space="0" w:color="auto"/>
            <w:left w:val="none" w:sz="0" w:space="0" w:color="auto"/>
            <w:bottom w:val="none" w:sz="0" w:space="0" w:color="auto"/>
            <w:right w:val="none" w:sz="0" w:space="0" w:color="auto"/>
          </w:divBdr>
          <w:divsChild>
            <w:div w:id="1178084610">
              <w:marLeft w:val="0"/>
              <w:marRight w:val="0"/>
              <w:marTop w:val="0"/>
              <w:marBottom w:val="0"/>
              <w:divBdr>
                <w:top w:val="none" w:sz="0" w:space="0" w:color="auto"/>
                <w:left w:val="none" w:sz="0" w:space="0" w:color="auto"/>
                <w:bottom w:val="none" w:sz="0" w:space="0" w:color="auto"/>
                <w:right w:val="none" w:sz="0" w:space="0" w:color="auto"/>
              </w:divBdr>
              <w:divsChild>
                <w:div w:id="1994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2728">
          <w:marLeft w:val="0"/>
          <w:marRight w:val="0"/>
          <w:marTop w:val="0"/>
          <w:marBottom w:val="0"/>
          <w:divBdr>
            <w:top w:val="none" w:sz="0" w:space="0" w:color="auto"/>
            <w:left w:val="none" w:sz="0" w:space="0" w:color="auto"/>
            <w:bottom w:val="none" w:sz="0" w:space="0" w:color="auto"/>
            <w:right w:val="none" w:sz="0" w:space="0" w:color="auto"/>
          </w:divBdr>
        </w:div>
        <w:div w:id="1126972106">
          <w:marLeft w:val="0"/>
          <w:marRight w:val="0"/>
          <w:marTop w:val="0"/>
          <w:marBottom w:val="0"/>
          <w:divBdr>
            <w:top w:val="none" w:sz="0" w:space="0" w:color="auto"/>
            <w:left w:val="none" w:sz="0" w:space="0" w:color="auto"/>
            <w:bottom w:val="none" w:sz="0" w:space="0" w:color="auto"/>
            <w:right w:val="none" w:sz="0" w:space="0" w:color="auto"/>
          </w:divBdr>
        </w:div>
        <w:div w:id="1859657610">
          <w:marLeft w:val="0"/>
          <w:marRight w:val="0"/>
          <w:marTop w:val="0"/>
          <w:marBottom w:val="0"/>
          <w:divBdr>
            <w:top w:val="none" w:sz="0" w:space="0" w:color="auto"/>
            <w:left w:val="none" w:sz="0" w:space="0" w:color="auto"/>
            <w:bottom w:val="none" w:sz="0" w:space="0" w:color="auto"/>
            <w:right w:val="none" w:sz="0" w:space="0" w:color="auto"/>
          </w:divBdr>
        </w:div>
      </w:divsChild>
    </w:div>
    <w:div w:id="2066298838">
      <w:bodyDiv w:val="1"/>
      <w:marLeft w:val="0"/>
      <w:marRight w:val="0"/>
      <w:marTop w:val="0"/>
      <w:marBottom w:val="0"/>
      <w:divBdr>
        <w:top w:val="none" w:sz="0" w:space="0" w:color="auto"/>
        <w:left w:val="none" w:sz="0" w:space="0" w:color="auto"/>
        <w:bottom w:val="none" w:sz="0" w:space="0" w:color="auto"/>
        <w:right w:val="none" w:sz="0" w:space="0" w:color="auto"/>
      </w:divBdr>
      <w:divsChild>
        <w:div w:id="698748075">
          <w:marLeft w:val="0"/>
          <w:marRight w:val="0"/>
          <w:marTop w:val="0"/>
          <w:marBottom w:val="0"/>
          <w:divBdr>
            <w:top w:val="none" w:sz="0" w:space="0" w:color="auto"/>
            <w:left w:val="none" w:sz="0" w:space="0" w:color="auto"/>
            <w:bottom w:val="none" w:sz="0" w:space="0" w:color="auto"/>
            <w:right w:val="none" w:sz="0" w:space="0" w:color="auto"/>
          </w:divBdr>
        </w:div>
        <w:div w:id="402531195">
          <w:marLeft w:val="0"/>
          <w:marRight w:val="0"/>
          <w:marTop w:val="0"/>
          <w:marBottom w:val="0"/>
          <w:divBdr>
            <w:top w:val="none" w:sz="0" w:space="0" w:color="auto"/>
            <w:left w:val="none" w:sz="0" w:space="0" w:color="auto"/>
            <w:bottom w:val="none" w:sz="0" w:space="0" w:color="auto"/>
            <w:right w:val="none" w:sz="0" w:space="0" w:color="auto"/>
          </w:divBdr>
        </w:div>
        <w:div w:id="1277715332">
          <w:marLeft w:val="0"/>
          <w:marRight w:val="0"/>
          <w:marTop w:val="0"/>
          <w:marBottom w:val="0"/>
          <w:divBdr>
            <w:top w:val="none" w:sz="0" w:space="0" w:color="auto"/>
            <w:left w:val="none" w:sz="0" w:space="0" w:color="auto"/>
            <w:bottom w:val="none" w:sz="0" w:space="0" w:color="auto"/>
            <w:right w:val="none" w:sz="0" w:space="0" w:color="auto"/>
          </w:divBdr>
          <w:divsChild>
            <w:div w:id="916478100">
              <w:marLeft w:val="0"/>
              <w:marRight w:val="0"/>
              <w:marTop w:val="0"/>
              <w:marBottom w:val="0"/>
              <w:divBdr>
                <w:top w:val="none" w:sz="0" w:space="0" w:color="auto"/>
                <w:left w:val="none" w:sz="0" w:space="0" w:color="auto"/>
                <w:bottom w:val="none" w:sz="0" w:space="0" w:color="auto"/>
                <w:right w:val="none" w:sz="0" w:space="0" w:color="auto"/>
              </w:divBdr>
              <w:divsChild>
                <w:div w:id="7022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3429">
          <w:marLeft w:val="0"/>
          <w:marRight w:val="0"/>
          <w:marTop w:val="0"/>
          <w:marBottom w:val="0"/>
          <w:divBdr>
            <w:top w:val="none" w:sz="0" w:space="0" w:color="auto"/>
            <w:left w:val="none" w:sz="0" w:space="0" w:color="auto"/>
            <w:bottom w:val="none" w:sz="0" w:space="0" w:color="auto"/>
            <w:right w:val="none" w:sz="0" w:space="0" w:color="auto"/>
          </w:divBdr>
        </w:div>
        <w:div w:id="1775979530">
          <w:marLeft w:val="0"/>
          <w:marRight w:val="0"/>
          <w:marTop w:val="0"/>
          <w:marBottom w:val="0"/>
          <w:divBdr>
            <w:top w:val="none" w:sz="0" w:space="0" w:color="auto"/>
            <w:left w:val="none" w:sz="0" w:space="0" w:color="auto"/>
            <w:bottom w:val="none" w:sz="0" w:space="0" w:color="auto"/>
            <w:right w:val="none" w:sz="0" w:space="0" w:color="auto"/>
          </w:divBdr>
        </w:div>
        <w:div w:id="792409555">
          <w:marLeft w:val="0"/>
          <w:marRight w:val="0"/>
          <w:marTop w:val="0"/>
          <w:marBottom w:val="0"/>
          <w:divBdr>
            <w:top w:val="none" w:sz="0" w:space="0" w:color="auto"/>
            <w:left w:val="none" w:sz="0" w:space="0" w:color="auto"/>
            <w:bottom w:val="none" w:sz="0" w:space="0" w:color="auto"/>
            <w:right w:val="none" w:sz="0" w:space="0" w:color="auto"/>
          </w:divBdr>
        </w:div>
      </w:divsChild>
    </w:div>
    <w:div w:id="2124500257">
      <w:bodyDiv w:val="1"/>
      <w:marLeft w:val="0"/>
      <w:marRight w:val="0"/>
      <w:marTop w:val="0"/>
      <w:marBottom w:val="0"/>
      <w:divBdr>
        <w:top w:val="none" w:sz="0" w:space="0" w:color="auto"/>
        <w:left w:val="none" w:sz="0" w:space="0" w:color="auto"/>
        <w:bottom w:val="none" w:sz="0" w:space="0" w:color="auto"/>
        <w:right w:val="none" w:sz="0" w:space="0" w:color="auto"/>
      </w:divBdr>
      <w:divsChild>
        <w:div w:id="1395196664">
          <w:marLeft w:val="0"/>
          <w:marRight w:val="0"/>
          <w:marTop w:val="0"/>
          <w:marBottom w:val="0"/>
          <w:divBdr>
            <w:top w:val="none" w:sz="0" w:space="0" w:color="auto"/>
            <w:left w:val="none" w:sz="0" w:space="0" w:color="auto"/>
            <w:bottom w:val="none" w:sz="0" w:space="0" w:color="auto"/>
            <w:right w:val="none" w:sz="0" w:space="0" w:color="auto"/>
          </w:divBdr>
          <w:divsChild>
            <w:div w:id="2032874622">
              <w:marLeft w:val="0"/>
              <w:marRight w:val="0"/>
              <w:marTop w:val="0"/>
              <w:marBottom w:val="0"/>
              <w:divBdr>
                <w:top w:val="none" w:sz="0" w:space="0" w:color="auto"/>
                <w:left w:val="none" w:sz="0" w:space="0" w:color="auto"/>
                <w:bottom w:val="none" w:sz="0" w:space="0" w:color="auto"/>
                <w:right w:val="none" w:sz="0" w:space="0" w:color="auto"/>
              </w:divBdr>
            </w:div>
            <w:div w:id="1495757751">
              <w:marLeft w:val="0"/>
              <w:marRight w:val="0"/>
              <w:marTop w:val="0"/>
              <w:marBottom w:val="0"/>
              <w:divBdr>
                <w:top w:val="none" w:sz="0" w:space="0" w:color="auto"/>
                <w:left w:val="none" w:sz="0" w:space="0" w:color="auto"/>
                <w:bottom w:val="none" w:sz="0" w:space="0" w:color="auto"/>
                <w:right w:val="none" w:sz="0" w:space="0" w:color="auto"/>
              </w:divBdr>
            </w:div>
            <w:div w:id="1324428240">
              <w:marLeft w:val="0"/>
              <w:marRight w:val="0"/>
              <w:marTop w:val="0"/>
              <w:marBottom w:val="0"/>
              <w:divBdr>
                <w:top w:val="none" w:sz="0" w:space="0" w:color="auto"/>
                <w:left w:val="none" w:sz="0" w:space="0" w:color="auto"/>
                <w:bottom w:val="none" w:sz="0" w:space="0" w:color="auto"/>
                <w:right w:val="none" w:sz="0" w:space="0" w:color="auto"/>
              </w:divBdr>
            </w:div>
            <w:div w:id="1910269374">
              <w:marLeft w:val="0"/>
              <w:marRight w:val="0"/>
              <w:marTop w:val="0"/>
              <w:marBottom w:val="0"/>
              <w:divBdr>
                <w:top w:val="none" w:sz="0" w:space="0" w:color="auto"/>
                <w:left w:val="none" w:sz="0" w:space="0" w:color="auto"/>
                <w:bottom w:val="none" w:sz="0" w:space="0" w:color="auto"/>
                <w:right w:val="none" w:sz="0" w:space="0" w:color="auto"/>
              </w:divBdr>
            </w:div>
            <w:div w:id="1064572032">
              <w:marLeft w:val="0"/>
              <w:marRight w:val="0"/>
              <w:marTop w:val="0"/>
              <w:marBottom w:val="0"/>
              <w:divBdr>
                <w:top w:val="none" w:sz="0" w:space="0" w:color="auto"/>
                <w:left w:val="none" w:sz="0" w:space="0" w:color="auto"/>
                <w:bottom w:val="none" w:sz="0" w:space="0" w:color="auto"/>
                <w:right w:val="none" w:sz="0" w:space="0" w:color="auto"/>
              </w:divBdr>
            </w:div>
            <w:div w:id="1812215070">
              <w:marLeft w:val="0"/>
              <w:marRight w:val="0"/>
              <w:marTop w:val="0"/>
              <w:marBottom w:val="0"/>
              <w:divBdr>
                <w:top w:val="none" w:sz="0" w:space="0" w:color="auto"/>
                <w:left w:val="none" w:sz="0" w:space="0" w:color="auto"/>
                <w:bottom w:val="none" w:sz="0" w:space="0" w:color="auto"/>
                <w:right w:val="none" w:sz="0" w:space="0" w:color="auto"/>
              </w:divBdr>
              <w:divsChild>
                <w:div w:id="20230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3406">
      <w:bodyDiv w:val="1"/>
      <w:marLeft w:val="0"/>
      <w:marRight w:val="0"/>
      <w:marTop w:val="0"/>
      <w:marBottom w:val="0"/>
      <w:divBdr>
        <w:top w:val="none" w:sz="0" w:space="0" w:color="auto"/>
        <w:left w:val="none" w:sz="0" w:space="0" w:color="auto"/>
        <w:bottom w:val="none" w:sz="0" w:space="0" w:color="auto"/>
        <w:right w:val="none" w:sz="0" w:space="0" w:color="auto"/>
      </w:divBdr>
      <w:divsChild>
        <w:div w:id="1852406281">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540437841">
          <w:marLeft w:val="0"/>
          <w:marRight w:val="0"/>
          <w:marTop w:val="0"/>
          <w:marBottom w:val="0"/>
          <w:divBdr>
            <w:top w:val="none" w:sz="0" w:space="0" w:color="auto"/>
            <w:left w:val="none" w:sz="0" w:space="0" w:color="auto"/>
            <w:bottom w:val="none" w:sz="0" w:space="0" w:color="auto"/>
            <w:right w:val="none" w:sz="0" w:space="0" w:color="auto"/>
          </w:divBdr>
        </w:div>
        <w:div w:id="1212305750">
          <w:marLeft w:val="0"/>
          <w:marRight w:val="0"/>
          <w:marTop w:val="0"/>
          <w:marBottom w:val="0"/>
          <w:divBdr>
            <w:top w:val="none" w:sz="0" w:space="0" w:color="auto"/>
            <w:left w:val="none" w:sz="0" w:space="0" w:color="auto"/>
            <w:bottom w:val="none" w:sz="0" w:space="0" w:color="auto"/>
            <w:right w:val="none" w:sz="0" w:space="0" w:color="auto"/>
          </w:divBdr>
        </w:div>
        <w:div w:id="1747335981">
          <w:marLeft w:val="0"/>
          <w:marRight w:val="0"/>
          <w:marTop w:val="0"/>
          <w:marBottom w:val="0"/>
          <w:divBdr>
            <w:top w:val="none" w:sz="0" w:space="0" w:color="auto"/>
            <w:left w:val="none" w:sz="0" w:space="0" w:color="auto"/>
            <w:bottom w:val="none" w:sz="0" w:space="0" w:color="auto"/>
            <w:right w:val="none" w:sz="0" w:space="0" w:color="auto"/>
          </w:divBdr>
        </w:div>
        <w:div w:id="1497765703">
          <w:marLeft w:val="0"/>
          <w:marRight w:val="0"/>
          <w:marTop w:val="0"/>
          <w:marBottom w:val="0"/>
          <w:divBdr>
            <w:top w:val="none" w:sz="0" w:space="0" w:color="auto"/>
            <w:left w:val="none" w:sz="0" w:space="0" w:color="auto"/>
            <w:bottom w:val="none" w:sz="0" w:space="0" w:color="auto"/>
            <w:right w:val="none" w:sz="0" w:space="0" w:color="auto"/>
          </w:divBdr>
        </w:div>
      </w:divsChild>
    </w:div>
    <w:div w:id="2137748547">
      <w:bodyDiv w:val="1"/>
      <w:marLeft w:val="0"/>
      <w:marRight w:val="0"/>
      <w:marTop w:val="0"/>
      <w:marBottom w:val="0"/>
      <w:divBdr>
        <w:top w:val="none" w:sz="0" w:space="0" w:color="auto"/>
        <w:left w:val="none" w:sz="0" w:space="0" w:color="auto"/>
        <w:bottom w:val="none" w:sz="0" w:space="0" w:color="auto"/>
        <w:right w:val="none" w:sz="0" w:space="0" w:color="auto"/>
      </w:divBdr>
      <w:divsChild>
        <w:div w:id="1146895666">
          <w:marLeft w:val="0"/>
          <w:marRight w:val="0"/>
          <w:marTop w:val="0"/>
          <w:marBottom w:val="0"/>
          <w:divBdr>
            <w:top w:val="none" w:sz="0" w:space="0" w:color="auto"/>
            <w:left w:val="none" w:sz="0" w:space="0" w:color="auto"/>
            <w:bottom w:val="none" w:sz="0" w:space="0" w:color="auto"/>
            <w:right w:val="none" w:sz="0" w:space="0" w:color="auto"/>
          </w:divBdr>
        </w:div>
        <w:div w:id="1014570418">
          <w:marLeft w:val="0"/>
          <w:marRight w:val="0"/>
          <w:marTop w:val="0"/>
          <w:marBottom w:val="0"/>
          <w:divBdr>
            <w:top w:val="none" w:sz="0" w:space="0" w:color="auto"/>
            <w:left w:val="none" w:sz="0" w:space="0" w:color="auto"/>
            <w:bottom w:val="none" w:sz="0" w:space="0" w:color="auto"/>
            <w:right w:val="none" w:sz="0" w:space="0" w:color="auto"/>
          </w:divBdr>
        </w:div>
        <w:div w:id="884558714">
          <w:marLeft w:val="0"/>
          <w:marRight w:val="0"/>
          <w:marTop w:val="0"/>
          <w:marBottom w:val="0"/>
          <w:divBdr>
            <w:top w:val="none" w:sz="0" w:space="0" w:color="auto"/>
            <w:left w:val="none" w:sz="0" w:space="0" w:color="auto"/>
            <w:bottom w:val="none" w:sz="0" w:space="0" w:color="auto"/>
            <w:right w:val="none" w:sz="0" w:space="0" w:color="auto"/>
          </w:divBdr>
        </w:div>
        <w:div w:id="805440423">
          <w:marLeft w:val="0"/>
          <w:marRight w:val="0"/>
          <w:marTop w:val="0"/>
          <w:marBottom w:val="0"/>
          <w:divBdr>
            <w:top w:val="none" w:sz="0" w:space="0" w:color="auto"/>
            <w:left w:val="none" w:sz="0" w:space="0" w:color="auto"/>
            <w:bottom w:val="none" w:sz="0" w:space="0" w:color="auto"/>
            <w:right w:val="none" w:sz="0" w:space="0" w:color="auto"/>
          </w:divBdr>
        </w:div>
        <w:div w:id="358629800">
          <w:marLeft w:val="0"/>
          <w:marRight w:val="0"/>
          <w:marTop w:val="0"/>
          <w:marBottom w:val="0"/>
          <w:divBdr>
            <w:top w:val="none" w:sz="0" w:space="0" w:color="auto"/>
            <w:left w:val="none" w:sz="0" w:space="0" w:color="auto"/>
            <w:bottom w:val="none" w:sz="0" w:space="0" w:color="auto"/>
            <w:right w:val="none" w:sz="0" w:space="0" w:color="auto"/>
          </w:divBdr>
        </w:div>
        <w:div w:id="167372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map::rbegin" TargetMode="External"/><Relationship Id="rId299" Type="http://schemas.openxmlformats.org/officeDocument/2006/relationships/hyperlink" Target="http://www.cplusplus.com/map" TargetMode="External"/><Relationship Id="rId303" Type="http://schemas.openxmlformats.org/officeDocument/2006/relationships/hyperlink" Target="http://www.cplusplus.com/map" TargetMode="External"/><Relationship Id="rId21" Type="http://schemas.openxmlformats.org/officeDocument/2006/relationships/hyperlink" Target="http://www.cplusplus.com/allocator" TargetMode="External"/><Relationship Id="rId42" Type="http://schemas.openxmlformats.org/officeDocument/2006/relationships/hyperlink" Target="http://www.cplusplus.com/reference/map/map/max_size/" TargetMode="External"/><Relationship Id="rId63" Type="http://schemas.openxmlformats.org/officeDocument/2006/relationships/hyperlink" Target="javascript:switch1.select(1)" TargetMode="External"/><Relationship Id="rId84" Type="http://schemas.openxmlformats.org/officeDocument/2006/relationships/hyperlink" Target="http://www.cplusplus.com/is_move_assignable" TargetMode="External"/><Relationship Id="rId138" Type="http://schemas.openxmlformats.org/officeDocument/2006/relationships/hyperlink" Target="http://www.cplusplus.com/BidirectionalIterator" TargetMode="External"/><Relationship Id="rId159" Type="http://schemas.openxmlformats.org/officeDocument/2006/relationships/hyperlink" Target="javascript:switch1.select(1)" TargetMode="External"/><Relationship Id="rId324" Type="http://schemas.openxmlformats.org/officeDocument/2006/relationships/hyperlink" Target="http://www.cplusplus.com/pair" TargetMode="External"/><Relationship Id="rId345" Type="http://schemas.openxmlformats.org/officeDocument/2006/relationships/hyperlink" Target="http://www.cplusplus.com/map" TargetMode="External"/><Relationship Id="rId170" Type="http://schemas.openxmlformats.org/officeDocument/2006/relationships/hyperlink" Target="http://www.cplusplus.com/reference/map/map/" TargetMode="External"/><Relationship Id="rId191" Type="http://schemas.openxmlformats.org/officeDocument/2006/relationships/hyperlink" Target="http://www.cplusplus.com/map" TargetMode="External"/><Relationship Id="rId205" Type="http://schemas.openxmlformats.org/officeDocument/2006/relationships/hyperlink" Target="http://www.cplusplus.com/pair" TargetMode="External"/><Relationship Id="rId226" Type="http://schemas.openxmlformats.org/officeDocument/2006/relationships/hyperlink" Target="http://www.cplusplus.com/map" TargetMode="External"/><Relationship Id="rId247" Type="http://schemas.openxmlformats.org/officeDocument/2006/relationships/hyperlink" Target="http://www.cplusplus.com/map::size" TargetMode="External"/><Relationship Id="rId107" Type="http://schemas.openxmlformats.org/officeDocument/2006/relationships/hyperlink" Target="javascript:switch1.select(1)" TargetMode="External"/><Relationship Id="rId268" Type="http://schemas.openxmlformats.org/officeDocument/2006/relationships/hyperlink" Target="http://www.cplusplus.com/map" TargetMode="External"/><Relationship Id="rId289" Type="http://schemas.openxmlformats.org/officeDocument/2006/relationships/hyperlink" Target="http://www.cplusplus.com/map" TargetMode="External"/><Relationship Id="rId11" Type="http://schemas.openxmlformats.org/officeDocument/2006/relationships/hyperlink" Target="http://www.cplusplus.com/less" TargetMode="External"/><Relationship Id="rId32" Type="http://schemas.openxmlformats.org/officeDocument/2006/relationships/hyperlink" Target="http://www.cplusplus.com/reference/map/map/begin/" TargetMode="External"/><Relationship Id="rId53" Type="http://schemas.openxmlformats.org/officeDocument/2006/relationships/hyperlink" Target="http://www.cplusplus.com/reference/map/map/find/" TargetMode="External"/><Relationship Id="rId74" Type="http://schemas.openxmlformats.org/officeDocument/2006/relationships/hyperlink" Target="http://www.cplusplus.com/map::get_allocator" TargetMode="External"/><Relationship Id="rId128" Type="http://schemas.openxmlformats.org/officeDocument/2006/relationships/hyperlink" Target="http://www.cplusplus.com/reference/map/map/" TargetMode="External"/><Relationship Id="rId149" Type="http://schemas.openxmlformats.org/officeDocument/2006/relationships/hyperlink" Target="javascript:switch1.select(1)" TargetMode="External"/><Relationship Id="rId314" Type="http://schemas.openxmlformats.org/officeDocument/2006/relationships/hyperlink" Target="http://www.cplusplus.com/map" TargetMode="External"/><Relationship Id="rId335" Type="http://schemas.openxmlformats.org/officeDocument/2006/relationships/hyperlink" Target="http://www.cplusplus.com/map" TargetMode="External"/><Relationship Id="rId356" Type="http://schemas.openxmlformats.org/officeDocument/2006/relationships/hyperlink" Target="http://www.cplusplus.com/map::size" TargetMode="External"/><Relationship Id="rId5" Type="http://schemas.openxmlformats.org/officeDocument/2006/relationships/hyperlink" Target="http://www.cplusplus.com/pair" TargetMode="External"/><Relationship Id="rId95" Type="http://schemas.openxmlformats.org/officeDocument/2006/relationships/hyperlink" Target="http://www.cplusplus.com/pair" TargetMode="External"/><Relationship Id="rId160" Type="http://schemas.openxmlformats.org/officeDocument/2006/relationships/hyperlink" Target="javascript:switch1.select(2)" TargetMode="External"/><Relationship Id="rId181" Type="http://schemas.openxmlformats.org/officeDocument/2006/relationships/hyperlink" Target="javascript:switch1.select(2)" TargetMode="External"/><Relationship Id="rId216" Type="http://schemas.openxmlformats.org/officeDocument/2006/relationships/hyperlink" Target="http://www.cplusplus.com/allocator_traits::construct" TargetMode="External"/><Relationship Id="rId237" Type="http://schemas.openxmlformats.org/officeDocument/2006/relationships/hyperlink" Target="javascript:switch1.select(2)" TargetMode="External"/><Relationship Id="rId258" Type="http://schemas.openxmlformats.org/officeDocument/2006/relationships/hyperlink" Target="http://www.cplusplus.com/pair" TargetMode="External"/><Relationship Id="rId279" Type="http://schemas.openxmlformats.org/officeDocument/2006/relationships/hyperlink" Target="http://www.cplusplus.com/BidirectionalIterator" TargetMode="External"/><Relationship Id="rId22" Type="http://schemas.openxmlformats.org/officeDocument/2006/relationships/hyperlink" Target="http://www.cplusplus.com/allocator" TargetMode="External"/><Relationship Id="rId43" Type="http://schemas.openxmlformats.org/officeDocument/2006/relationships/hyperlink" Target="http://www.cplusplus.com/reference/map/map/operator%5b%5d/" TargetMode="External"/><Relationship Id="rId64" Type="http://schemas.openxmlformats.org/officeDocument/2006/relationships/hyperlink" Target="javascript:switch1.select(2)" TargetMode="External"/><Relationship Id="rId118" Type="http://schemas.openxmlformats.org/officeDocument/2006/relationships/hyperlink" Target="http://www.cplusplus.com/map" TargetMode="External"/><Relationship Id="rId139" Type="http://schemas.openxmlformats.org/officeDocument/2006/relationships/hyperlink" Target="http://www.cplusplus.com/map" TargetMode="External"/><Relationship Id="rId290" Type="http://schemas.openxmlformats.org/officeDocument/2006/relationships/hyperlink" Target="http://www.cplusplus.com/pair" TargetMode="External"/><Relationship Id="rId304" Type="http://schemas.openxmlformats.org/officeDocument/2006/relationships/hyperlink" Target="http://www.cplusplus.com/pair" TargetMode="External"/><Relationship Id="rId325" Type="http://schemas.openxmlformats.org/officeDocument/2006/relationships/hyperlink" Target="http://www.cplusplus.com/pair" TargetMode="External"/><Relationship Id="rId346" Type="http://schemas.openxmlformats.org/officeDocument/2006/relationships/hyperlink" Target="http://www.cplusplus.com/pair" TargetMode="External"/><Relationship Id="rId85" Type="http://schemas.openxmlformats.org/officeDocument/2006/relationships/hyperlink" Target="http://www.cplusplus.com/reference/map/map/" TargetMode="External"/><Relationship Id="rId150" Type="http://schemas.openxmlformats.org/officeDocument/2006/relationships/hyperlink" Target="javascript:switch1.select(2)" TargetMode="External"/><Relationship Id="rId171" Type="http://schemas.openxmlformats.org/officeDocument/2006/relationships/hyperlink" Target="http://www.cplusplus.com/out_of_range" TargetMode="External"/><Relationship Id="rId192" Type="http://schemas.openxmlformats.org/officeDocument/2006/relationships/hyperlink" Target="javascript:switch2.select(1)" TargetMode="External"/><Relationship Id="rId206" Type="http://schemas.openxmlformats.org/officeDocument/2006/relationships/hyperlink" Target="http://www.cplusplus.com/map" TargetMode="External"/><Relationship Id="rId227" Type="http://schemas.openxmlformats.org/officeDocument/2006/relationships/hyperlink" Target="http://www.cplusplus.com/BidirectionalIterator" TargetMode="External"/><Relationship Id="rId248" Type="http://schemas.openxmlformats.org/officeDocument/2006/relationships/hyperlink" Target="http://www.cplusplus.com/map::size" TargetMode="External"/><Relationship Id="rId269" Type="http://schemas.openxmlformats.org/officeDocument/2006/relationships/hyperlink" Target="http://www.cplusplus.com/pair" TargetMode="External"/><Relationship Id="rId12" Type="http://schemas.openxmlformats.org/officeDocument/2006/relationships/hyperlink" Target="http://www.cplusplus.com/allocator" TargetMode="External"/><Relationship Id="rId33" Type="http://schemas.openxmlformats.org/officeDocument/2006/relationships/hyperlink" Target="http://www.cplusplus.com/reference/map/map/end/" TargetMode="External"/><Relationship Id="rId108" Type="http://schemas.openxmlformats.org/officeDocument/2006/relationships/hyperlink" Target="javascript:switch1.select(2)" TargetMode="External"/><Relationship Id="rId129" Type="http://schemas.openxmlformats.org/officeDocument/2006/relationships/hyperlink" Target="http://www.cplusplus.com/map::end" TargetMode="External"/><Relationship Id="rId280" Type="http://schemas.openxmlformats.org/officeDocument/2006/relationships/hyperlink" Target="http://www.cplusplus.com/map::size" TargetMode="External"/><Relationship Id="rId315" Type="http://schemas.openxmlformats.org/officeDocument/2006/relationships/hyperlink" Target="http://www.cplusplus.com/less" TargetMode="External"/><Relationship Id="rId336" Type="http://schemas.openxmlformats.org/officeDocument/2006/relationships/hyperlink" Target="http://www.cplusplus.com/map::end" TargetMode="External"/><Relationship Id="rId357" Type="http://schemas.openxmlformats.org/officeDocument/2006/relationships/hyperlink" Target="http://www.cplusplus.com/reference/map/map/" TargetMode="External"/><Relationship Id="rId54" Type="http://schemas.openxmlformats.org/officeDocument/2006/relationships/hyperlink" Target="http://www.cplusplus.com/reference/map/map/count/" TargetMode="External"/><Relationship Id="rId75" Type="http://schemas.openxmlformats.org/officeDocument/2006/relationships/hyperlink" Target="http://www.cplusplus.com/map" TargetMode="External"/><Relationship Id="rId96" Type="http://schemas.openxmlformats.org/officeDocument/2006/relationships/hyperlink" Target="http://www.cplusplus.com/reference/map/map/" TargetMode="External"/><Relationship Id="rId140" Type="http://schemas.openxmlformats.org/officeDocument/2006/relationships/hyperlink" Target="http://www.cplusplus.com/reference/map/map/" TargetMode="External"/><Relationship Id="rId161" Type="http://schemas.openxmlformats.org/officeDocument/2006/relationships/hyperlink" Target="http://www.cplusplus.com/map::size" TargetMode="External"/><Relationship Id="rId182" Type="http://schemas.openxmlformats.org/officeDocument/2006/relationships/hyperlink" Target="http://www.cplusplus.com/map::size" TargetMode="External"/><Relationship Id="rId217" Type="http://schemas.openxmlformats.org/officeDocument/2006/relationships/hyperlink" Target="http://www.cplusplus.com/reference/map/map/" TargetMode="External"/><Relationship Id="rId6" Type="http://schemas.openxmlformats.org/officeDocument/2006/relationships/hyperlink" Target="http://www.cplusplus.com/map::key_comp" TargetMode="External"/><Relationship Id="rId238" Type="http://schemas.openxmlformats.org/officeDocument/2006/relationships/hyperlink" Target="http://www.cplusplus.com/map::get_allocator" TargetMode="External"/><Relationship Id="rId259" Type="http://schemas.openxmlformats.org/officeDocument/2006/relationships/hyperlink" Target="http://www.cplusplus.com/map" TargetMode="External"/><Relationship Id="rId23" Type="http://schemas.openxmlformats.org/officeDocument/2006/relationships/hyperlink" Target="http://www.cplusplus.com/BidirectionalIterator" TargetMode="External"/><Relationship Id="rId119" Type="http://schemas.openxmlformats.org/officeDocument/2006/relationships/hyperlink" Target="http://www.cplusplus.com/BidirectionalIterator" TargetMode="External"/><Relationship Id="rId270" Type="http://schemas.openxmlformats.org/officeDocument/2006/relationships/hyperlink" Target="http://www.cplusplus.com/map" TargetMode="External"/><Relationship Id="rId291" Type="http://schemas.openxmlformats.org/officeDocument/2006/relationships/hyperlink" Target="http://www.cplusplus.com/map::key_comp" TargetMode="External"/><Relationship Id="rId305" Type="http://schemas.openxmlformats.org/officeDocument/2006/relationships/hyperlink" Target="http://www.cplusplus.com/map::size" TargetMode="External"/><Relationship Id="rId326" Type="http://schemas.openxmlformats.org/officeDocument/2006/relationships/hyperlink" Target="http://www.cplusplus.com/map::size" TargetMode="External"/><Relationship Id="rId347" Type="http://schemas.openxmlformats.org/officeDocument/2006/relationships/hyperlink" Target="http://www.cplusplus.com/map::lower_bound" TargetMode="External"/><Relationship Id="rId44" Type="http://schemas.openxmlformats.org/officeDocument/2006/relationships/hyperlink" Target="http://www.cplusplus.com/reference/map/map/at/" TargetMode="External"/><Relationship Id="rId65" Type="http://schemas.openxmlformats.org/officeDocument/2006/relationships/hyperlink" Target="http://www.cplusplus.com/map" TargetMode="External"/><Relationship Id="rId86" Type="http://schemas.openxmlformats.org/officeDocument/2006/relationships/hyperlink" Target="javascript:switch1.select(1)" TargetMode="External"/><Relationship Id="rId130" Type="http://schemas.openxmlformats.org/officeDocument/2006/relationships/hyperlink" Target="http://www.cplusplus.com/map" TargetMode="External"/><Relationship Id="rId151" Type="http://schemas.openxmlformats.org/officeDocument/2006/relationships/hyperlink" Target="http://www.cplusplus.com/map" TargetMode="External"/><Relationship Id="rId172" Type="http://schemas.openxmlformats.org/officeDocument/2006/relationships/hyperlink" Target="http://www.cplusplus.com/map" TargetMode="External"/><Relationship Id="rId193" Type="http://schemas.openxmlformats.org/officeDocument/2006/relationships/hyperlink" Target="javascript:switch2.select(2)" TargetMode="External"/><Relationship Id="rId207" Type="http://schemas.openxmlformats.org/officeDocument/2006/relationships/hyperlink" Target="http://www.cplusplus.com/BidirectionalIterator" TargetMode="External"/><Relationship Id="rId228" Type="http://schemas.openxmlformats.org/officeDocument/2006/relationships/hyperlink" Target="http://www.cplusplus.com/map" TargetMode="External"/><Relationship Id="rId249" Type="http://schemas.openxmlformats.org/officeDocument/2006/relationships/hyperlink" Target="http://www.cplusplus.com/reference/map/map/" TargetMode="External"/><Relationship Id="rId13" Type="http://schemas.openxmlformats.org/officeDocument/2006/relationships/hyperlink" Target="javascript:switch1.select(1)" TargetMode="External"/><Relationship Id="rId109" Type="http://schemas.openxmlformats.org/officeDocument/2006/relationships/hyperlink" Target="http://www.cplusplus.com/map::end" TargetMode="External"/><Relationship Id="rId260" Type="http://schemas.openxmlformats.org/officeDocument/2006/relationships/hyperlink" Target="http://www.cplusplus.com/pair" TargetMode="External"/><Relationship Id="rId281" Type="http://schemas.openxmlformats.org/officeDocument/2006/relationships/hyperlink" Target="http://www.cplusplus.com/allocator_traits::construct" TargetMode="External"/><Relationship Id="rId316" Type="http://schemas.openxmlformats.org/officeDocument/2006/relationships/hyperlink" Target="http://www.cplusplus.com/map::upper_bound" TargetMode="External"/><Relationship Id="rId337" Type="http://schemas.openxmlformats.org/officeDocument/2006/relationships/hyperlink" Target="http://www.cplusplus.com/map" TargetMode="External"/><Relationship Id="rId34" Type="http://schemas.openxmlformats.org/officeDocument/2006/relationships/hyperlink" Target="http://www.cplusplus.com/reference/map/map/rbegin/" TargetMode="External"/><Relationship Id="rId55" Type="http://schemas.openxmlformats.org/officeDocument/2006/relationships/hyperlink" Target="http://www.cplusplus.com/reference/map/map/lower_bound/" TargetMode="External"/><Relationship Id="rId76" Type="http://schemas.openxmlformats.org/officeDocument/2006/relationships/hyperlink" Target="http://www.cplusplus.com/initializer_list" TargetMode="External"/><Relationship Id="rId97" Type="http://schemas.openxmlformats.org/officeDocument/2006/relationships/hyperlink" Target="javascript:switch1.select(1)" TargetMode="External"/><Relationship Id="rId120" Type="http://schemas.openxmlformats.org/officeDocument/2006/relationships/hyperlink" Target="http://www.cplusplus.com/map" TargetMode="External"/><Relationship Id="rId141" Type="http://schemas.openxmlformats.org/officeDocument/2006/relationships/hyperlink" Target="javascript:switch1.select(1)" TargetMode="External"/><Relationship Id="rId358" Type="http://schemas.openxmlformats.org/officeDocument/2006/relationships/hyperlink" Target="javascript:switch1.select(1)" TargetMode="External"/><Relationship Id="rId7" Type="http://schemas.openxmlformats.org/officeDocument/2006/relationships/hyperlink" Target="http://www.cplusplus.com/unordered_map" TargetMode="External"/><Relationship Id="rId162" Type="http://schemas.openxmlformats.org/officeDocument/2006/relationships/hyperlink" Target="http://www.cplusplus.com/map::at" TargetMode="External"/><Relationship Id="rId183" Type="http://schemas.openxmlformats.org/officeDocument/2006/relationships/hyperlink" Target="http://www.cplusplus.com/map" TargetMode="External"/><Relationship Id="rId218" Type="http://schemas.openxmlformats.org/officeDocument/2006/relationships/hyperlink" Target="javascript:switch1.select(1)" TargetMode="External"/><Relationship Id="rId239" Type="http://schemas.openxmlformats.org/officeDocument/2006/relationships/hyperlink" Target="http://www.cplusplus.com/map::key_comp" TargetMode="External"/><Relationship Id="rId250" Type="http://schemas.openxmlformats.org/officeDocument/2006/relationships/hyperlink" Target="http://www.cplusplus.com/map" TargetMode="External"/><Relationship Id="rId271" Type="http://schemas.openxmlformats.org/officeDocument/2006/relationships/hyperlink" Target="http://www.cplusplus.com/map::size" TargetMode="External"/><Relationship Id="rId292" Type="http://schemas.openxmlformats.org/officeDocument/2006/relationships/hyperlink" Target="http://www.cplusplus.com/map::key_comp" TargetMode="External"/><Relationship Id="rId306" Type="http://schemas.openxmlformats.org/officeDocument/2006/relationships/hyperlink" Target="http://www.cplusplus.com/reference/map/map/" TargetMode="External"/><Relationship Id="rId24" Type="http://schemas.openxmlformats.org/officeDocument/2006/relationships/hyperlink" Target="http://www.cplusplus.com/BidirectionalIterator" TargetMode="External"/><Relationship Id="rId45" Type="http://schemas.openxmlformats.org/officeDocument/2006/relationships/hyperlink" Target="http://www.cplusplus.com/reference/map/map/insert/" TargetMode="External"/><Relationship Id="rId66" Type="http://schemas.openxmlformats.org/officeDocument/2006/relationships/hyperlink" Target="http://www.cplusplus.com/map::get_allocator" TargetMode="External"/><Relationship Id="rId87" Type="http://schemas.openxmlformats.org/officeDocument/2006/relationships/hyperlink" Target="javascript:switch1.select(2)" TargetMode="External"/><Relationship Id="rId110" Type="http://schemas.openxmlformats.org/officeDocument/2006/relationships/hyperlink" Target="http://www.cplusplus.com/map" TargetMode="External"/><Relationship Id="rId131" Type="http://schemas.openxmlformats.org/officeDocument/2006/relationships/hyperlink" Target="http://www.cplusplus.com/map::empty" TargetMode="External"/><Relationship Id="rId327" Type="http://schemas.openxmlformats.org/officeDocument/2006/relationships/hyperlink" Target="http://www.cplusplus.com/reference/map/map/" TargetMode="External"/><Relationship Id="rId348" Type="http://schemas.openxmlformats.org/officeDocument/2006/relationships/hyperlink" Target="http://www.cplusplus.com/map::upper_bound" TargetMode="External"/><Relationship Id="rId152" Type="http://schemas.openxmlformats.org/officeDocument/2006/relationships/hyperlink" Target="http://www.cplusplus.com/reference/map/map/" TargetMode="External"/><Relationship Id="rId173" Type="http://schemas.openxmlformats.org/officeDocument/2006/relationships/hyperlink" Target="http://www.cplusplus.com/map" TargetMode="External"/><Relationship Id="rId194" Type="http://schemas.openxmlformats.org/officeDocument/2006/relationships/hyperlink" Target="http://www.cplusplus.com/map" TargetMode="External"/><Relationship Id="rId208" Type="http://schemas.openxmlformats.org/officeDocument/2006/relationships/hyperlink" Target="http://www.cplusplus.com/pair" TargetMode="External"/><Relationship Id="rId229" Type="http://schemas.openxmlformats.org/officeDocument/2006/relationships/hyperlink" Target="javascript:switch2.select(1)" TargetMode="External"/><Relationship Id="rId240" Type="http://schemas.openxmlformats.org/officeDocument/2006/relationships/hyperlink" Target="http://www.cplusplus.com/map" TargetMode="External"/><Relationship Id="rId261" Type="http://schemas.openxmlformats.org/officeDocument/2006/relationships/hyperlink" Target="http://www.cplusplus.com/BidirectionalIterator" TargetMode="External"/><Relationship Id="rId14" Type="http://schemas.openxmlformats.org/officeDocument/2006/relationships/hyperlink" Target="javascript:switch1.select(2)" TargetMode="External"/><Relationship Id="rId35" Type="http://schemas.openxmlformats.org/officeDocument/2006/relationships/hyperlink" Target="http://www.cplusplus.com/reference/map/map/rend/" TargetMode="External"/><Relationship Id="rId56" Type="http://schemas.openxmlformats.org/officeDocument/2006/relationships/hyperlink" Target="http://www.cplusplus.com/reference/map/map/upper_bound/" TargetMode="External"/><Relationship Id="rId77" Type="http://schemas.openxmlformats.org/officeDocument/2006/relationships/hyperlink" Target="http://www.cplusplus.com/map" TargetMode="External"/><Relationship Id="rId100" Type="http://schemas.openxmlformats.org/officeDocument/2006/relationships/hyperlink" Target="http://www.cplusplus.com/map" TargetMode="External"/><Relationship Id="rId282" Type="http://schemas.openxmlformats.org/officeDocument/2006/relationships/hyperlink" Target="http://www.cplusplus.com/reference/map/map/" TargetMode="External"/><Relationship Id="rId317" Type="http://schemas.openxmlformats.org/officeDocument/2006/relationships/hyperlink" Target="http://www.cplusplus.com/map" TargetMode="External"/><Relationship Id="rId338" Type="http://schemas.openxmlformats.org/officeDocument/2006/relationships/hyperlink" Target="http://www.cplusplus.com/BidirectionalIterator" TargetMode="External"/><Relationship Id="rId359" Type="http://schemas.openxmlformats.org/officeDocument/2006/relationships/hyperlink" Target="javascript:switch1.select(2)" TargetMode="External"/><Relationship Id="rId8" Type="http://schemas.openxmlformats.org/officeDocument/2006/relationships/hyperlink" Target="http://www.cplusplus.com/map" TargetMode="External"/><Relationship Id="rId98" Type="http://schemas.openxmlformats.org/officeDocument/2006/relationships/hyperlink" Target="javascript:switch1.select(2)" TargetMode="External"/><Relationship Id="rId121" Type="http://schemas.openxmlformats.org/officeDocument/2006/relationships/hyperlink" Target="http://www.cplusplus.com/reference/map/map/" TargetMode="External"/><Relationship Id="rId142" Type="http://schemas.openxmlformats.org/officeDocument/2006/relationships/hyperlink" Target="javascript:switch1.select(2)" TargetMode="External"/><Relationship Id="rId163" Type="http://schemas.openxmlformats.org/officeDocument/2006/relationships/hyperlink" Target="http://www.cplusplus.com/map" TargetMode="External"/><Relationship Id="rId184" Type="http://schemas.openxmlformats.org/officeDocument/2006/relationships/hyperlink" Target="http://www.cplusplus.com/multimap" TargetMode="External"/><Relationship Id="rId219" Type="http://schemas.openxmlformats.org/officeDocument/2006/relationships/hyperlink" Target="javascript:switch1.select(2)" TargetMode="External"/><Relationship Id="rId230" Type="http://schemas.openxmlformats.org/officeDocument/2006/relationships/hyperlink" Target="javascript:switch2.select(2)" TargetMode="External"/><Relationship Id="rId251" Type="http://schemas.openxmlformats.org/officeDocument/2006/relationships/hyperlink" Target="http://www.cplusplus.com/pair" TargetMode="External"/><Relationship Id="rId25" Type="http://schemas.openxmlformats.org/officeDocument/2006/relationships/hyperlink" Target="http://www.cplusplus.com/reverse_iterator" TargetMode="External"/><Relationship Id="rId46" Type="http://schemas.openxmlformats.org/officeDocument/2006/relationships/hyperlink" Target="http://www.cplusplus.com/reference/map/map/erase/" TargetMode="External"/><Relationship Id="rId67" Type="http://schemas.openxmlformats.org/officeDocument/2006/relationships/hyperlink" Target="http://www.cplusplus.com/map::size" TargetMode="External"/><Relationship Id="rId272" Type="http://schemas.openxmlformats.org/officeDocument/2006/relationships/hyperlink" Target="http://www.cplusplus.com/map::key_comp" TargetMode="External"/><Relationship Id="rId293" Type="http://schemas.openxmlformats.org/officeDocument/2006/relationships/hyperlink" Target="http://www.cplusplus.com/map::key_comp" TargetMode="External"/><Relationship Id="rId307" Type="http://schemas.openxmlformats.org/officeDocument/2006/relationships/hyperlink" Target="http://www.cplusplus.com/map" TargetMode="External"/><Relationship Id="rId328" Type="http://schemas.openxmlformats.org/officeDocument/2006/relationships/hyperlink" Target="http://www.cplusplus.com/map::key_comp" TargetMode="External"/><Relationship Id="rId349" Type="http://schemas.openxmlformats.org/officeDocument/2006/relationships/hyperlink" Target="http://www.cplusplus.com/map" TargetMode="External"/><Relationship Id="rId88" Type="http://schemas.openxmlformats.org/officeDocument/2006/relationships/hyperlink" Target="http://www.cplusplus.com/map" TargetMode="External"/><Relationship Id="rId111" Type="http://schemas.openxmlformats.org/officeDocument/2006/relationships/hyperlink" Target="http://www.cplusplus.com/BidirectionalIterator" TargetMode="External"/><Relationship Id="rId132" Type="http://schemas.openxmlformats.org/officeDocument/2006/relationships/hyperlink" Target="http://www.cplusplus.com/map::cbegin" TargetMode="External"/><Relationship Id="rId153" Type="http://schemas.openxmlformats.org/officeDocument/2006/relationships/hyperlink" Target="javascript:switch1.select(1)" TargetMode="External"/><Relationship Id="rId174" Type="http://schemas.openxmlformats.org/officeDocument/2006/relationships/hyperlink" Target="http://www.cplusplus.com/map" TargetMode="External"/><Relationship Id="rId195" Type="http://schemas.openxmlformats.org/officeDocument/2006/relationships/hyperlink" Target="http://www.cplusplus.com/map" TargetMode="External"/><Relationship Id="rId209" Type="http://schemas.openxmlformats.org/officeDocument/2006/relationships/hyperlink" Target="http://www.cplusplus.com/%3Cutility%3E" TargetMode="External"/><Relationship Id="rId360" Type="http://schemas.openxmlformats.org/officeDocument/2006/relationships/hyperlink" Target="http://www.cplusplus.com/map" TargetMode="External"/><Relationship Id="rId220" Type="http://schemas.openxmlformats.org/officeDocument/2006/relationships/hyperlink" Target="http://www.cplusplus.com/map" TargetMode="External"/><Relationship Id="rId241" Type="http://schemas.openxmlformats.org/officeDocument/2006/relationships/hyperlink" Target="http://www.cplusplus.com/allocator_traits" TargetMode="External"/><Relationship Id="rId15" Type="http://schemas.openxmlformats.org/officeDocument/2006/relationships/hyperlink" Target="http://www.cplusplus.com/pair" TargetMode="External"/><Relationship Id="rId36" Type="http://schemas.openxmlformats.org/officeDocument/2006/relationships/hyperlink" Target="http://www.cplusplus.com/reference/map/map/cbegin/" TargetMode="External"/><Relationship Id="rId57" Type="http://schemas.openxmlformats.org/officeDocument/2006/relationships/hyperlink" Target="http://www.cplusplus.com/reference/map/map/equal_range/" TargetMode="External"/><Relationship Id="rId106" Type="http://schemas.openxmlformats.org/officeDocument/2006/relationships/hyperlink" Target="http://www.cplusplus.com/reference/map/map/" TargetMode="External"/><Relationship Id="rId127" Type="http://schemas.openxmlformats.org/officeDocument/2006/relationships/hyperlink" Target="http://www.cplusplus.com/pair" TargetMode="External"/><Relationship Id="rId262" Type="http://schemas.openxmlformats.org/officeDocument/2006/relationships/hyperlink" Target="http://www.cplusplus.com/pair" TargetMode="External"/><Relationship Id="rId283" Type="http://schemas.openxmlformats.org/officeDocument/2006/relationships/hyperlink" Target="http://www.cplusplus.com/map" TargetMode="External"/><Relationship Id="rId313" Type="http://schemas.openxmlformats.org/officeDocument/2006/relationships/hyperlink" Target="http://www.cplusplus.com/map::key_comp" TargetMode="External"/><Relationship Id="rId318" Type="http://schemas.openxmlformats.org/officeDocument/2006/relationships/hyperlink" Target="http://www.cplusplus.com/map::upper_bound" TargetMode="External"/><Relationship Id="rId339" Type="http://schemas.openxmlformats.org/officeDocument/2006/relationships/hyperlink" Target="http://www.cplusplus.com/map::size" TargetMode="External"/><Relationship Id="rId10" Type="http://schemas.openxmlformats.org/officeDocument/2006/relationships/hyperlink" Target="http://www.cplusplus.com/map::map" TargetMode="External"/><Relationship Id="rId31" Type="http://schemas.openxmlformats.org/officeDocument/2006/relationships/hyperlink" Target="http://www.cplusplus.com/reference/map/map/operator=/" TargetMode="External"/><Relationship Id="rId52" Type="http://schemas.openxmlformats.org/officeDocument/2006/relationships/hyperlink" Target="http://www.cplusplus.com/reference/map/map/value_comp/" TargetMode="External"/><Relationship Id="rId73" Type="http://schemas.openxmlformats.org/officeDocument/2006/relationships/hyperlink" Target="http://www.cplusplus.com/map::size" TargetMode="External"/><Relationship Id="rId78" Type="http://schemas.openxmlformats.org/officeDocument/2006/relationships/hyperlink" Target="http://www.cplusplus.com/pair" TargetMode="External"/><Relationship Id="rId94" Type="http://schemas.openxmlformats.org/officeDocument/2006/relationships/hyperlink" Target="http://www.cplusplus.com/map" TargetMode="External"/><Relationship Id="rId99" Type="http://schemas.openxmlformats.org/officeDocument/2006/relationships/hyperlink" Target="http://www.cplusplus.com/map" TargetMode="External"/><Relationship Id="rId101" Type="http://schemas.openxmlformats.org/officeDocument/2006/relationships/hyperlink" Target="http://www.cplusplus.com/map::begin" TargetMode="External"/><Relationship Id="rId122" Type="http://schemas.openxmlformats.org/officeDocument/2006/relationships/hyperlink" Target="http://www.cplusplus.com/map::begin" TargetMode="External"/><Relationship Id="rId143" Type="http://schemas.openxmlformats.org/officeDocument/2006/relationships/hyperlink" Target="http://www.cplusplus.com/map" TargetMode="External"/><Relationship Id="rId148" Type="http://schemas.openxmlformats.org/officeDocument/2006/relationships/hyperlink" Target="http://www.cplusplus.com/reference/map/map/" TargetMode="External"/><Relationship Id="rId164" Type="http://schemas.openxmlformats.org/officeDocument/2006/relationships/hyperlink" Target="http://www.cplusplus.com/map" TargetMode="External"/><Relationship Id="rId169" Type="http://schemas.openxmlformats.org/officeDocument/2006/relationships/hyperlink" Target="http://www.cplusplus.com/is_default_constructible" TargetMode="External"/><Relationship Id="rId185" Type="http://schemas.openxmlformats.org/officeDocument/2006/relationships/hyperlink" Target="http://www.cplusplus.com/map" TargetMode="External"/><Relationship Id="rId334" Type="http://schemas.openxmlformats.org/officeDocument/2006/relationships/hyperlink" Target="http://www.cplusplus.com/map::lower_bound" TargetMode="External"/><Relationship Id="rId350" Type="http://schemas.openxmlformats.org/officeDocument/2006/relationships/hyperlink" Target="http://www.cplusplus.com/pair" TargetMode="External"/><Relationship Id="rId355" Type="http://schemas.openxmlformats.org/officeDocument/2006/relationships/hyperlink" Target="http://www.cplusplus.com/pair" TargetMode="External"/><Relationship Id="rId4" Type="http://schemas.openxmlformats.org/officeDocument/2006/relationships/webSettings" Target="webSettings.xml"/><Relationship Id="rId9" Type="http://schemas.openxmlformats.org/officeDocument/2006/relationships/hyperlink" Target="http://www.cplusplus.com/map::operator%5b%5d" TargetMode="External"/><Relationship Id="rId180" Type="http://schemas.openxmlformats.org/officeDocument/2006/relationships/hyperlink" Target="javascript:switch1.select(1)" TargetMode="External"/><Relationship Id="rId210" Type="http://schemas.openxmlformats.org/officeDocument/2006/relationships/hyperlink" Target="http://www.cplusplus.com/pair" TargetMode="External"/><Relationship Id="rId215" Type="http://schemas.openxmlformats.org/officeDocument/2006/relationships/hyperlink" Target="http://www.cplusplus.com/map::size" TargetMode="External"/><Relationship Id="rId236" Type="http://schemas.openxmlformats.org/officeDocument/2006/relationships/hyperlink" Target="javascript:switch1.select(1)" TargetMode="External"/><Relationship Id="rId257" Type="http://schemas.openxmlformats.org/officeDocument/2006/relationships/hyperlink" Target="http://www.cplusplus.com/map::insert" TargetMode="External"/><Relationship Id="rId278" Type="http://schemas.openxmlformats.org/officeDocument/2006/relationships/hyperlink" Target="http://www.cplusplus.com/map" TargetMode="External"/><Relationship Id="rId26" Type="http://schemas.openxmlformats.org/officeDocument/2006/relationships/hyperlink" Target="http://www.cplusplus.com/reverse_iterator" TargetMode="External"/><Relationship Id="rId231" Type="http://schemas.openxmlformats.org/officeDocument/2006/relationships/hyperlink" Target="http://www.cplusplus.com/map::size" TargetMode="External"/><Relationship Id="rId252" Type="http://schemas.openxmlformats.org/officeDocument/2006/relationships/hyperlink" Target="http://www.cplusplus.com/map" TargetMode="External"/><Relationship Id="rId273" Type="http://schemas.openxmlformats.org/officeDocument/2006/relationships/hyperlink" Target="http://www.cplusplus.com/allocator_traits::construct" TargetMode="External"/><Relationship Id="rId294" Type="http://schemas.openxmlformats.org/officeDocument/2006/relationships/hyperlink" Target="http://www.cplusplus.com/map" TargetMode="External"/><Relationship Id="rId308" Type="http://schemas.openxmlformats.org/officeDocument/2006/relationships/hyperlink" Target="http://www.cplusplus.com/map::key_comp" TargetMode="External"/><Relationship Id="rId329" Type="http://schemas.openxmlformats.org/officeDocument/2006/relationships/hyperlink" Target="http://www.cplusplus.com/map::key_comp" TargetMode="External"/><Relationship Id="rId47" Type="http://schemas.openxmlformats.org/officeDocument/2006/relationships/hyperlink" Target="http://www.cplusplus.com/reference/map/map/swap/" TargetMode="External"/><Relationship Id="rId68" Type="http://schemas.openxmlformats.org/officeDocument/2006/relationships/hyperlink" Target="http://www.cplusplus.com/reference/map/map/" TargetMode="External"/><Relationship Id="rId89" Type="http://schemas.openxmlformats.org/officeDocument/2006/relationships/hyperlink" Target="http://www.cplusplus.com/map" TargetMode="External"/><Relationship Id="rId112" Type="http://schemas.openxmlformats.org/officeDocument/2006/relationships/hyperlink" Target="http://www.cplusplus.com/map" TargetMode="External"/><Relationship Id="rId133" Type="http://schemas.openxmlformats.org/officeDocument/2006/relationships/hyperlink" Target="http://www.cplusplus.com/BidirectionalIterator" TargetMode="External"/><Relationship Id="rId154" Type="http://schemas.openxmlformats.org/officeDocument/2006/relationships/hyperlink" Target="javascript:switch1.select(2)" TargetMode="External"/><Relationship Id="rId175" Type="http://schemas.openxmlformats.org/officeDocument/2006/relationships/hyperlink" Target="http://www.cplusplus.com/map" TargetMode="External"/><Relationship Id="rId340" Type="http://schemas.openxmlformats.org/officeDocument/2006/relationships/hyperlink" Target="http://www.cplusplus.com/reference/map/map/" TargetMode="External"/><Relationship Id="rId361" Type="http://schemas.openxmlformats.org/officeDocument/2006/relationships/hyperlink" Target="http://www.cplusplus.com/map" TargetMode="External"/><Relationship Id="rId196" Type="http://schemas.openxmlformats.org/officeDocument/2006/relationships/hyperlink" Target="http://www.cplusplus.com/map" TargetMode="External"/><Relationship Id="rId200" Type="http://schemas.openxmlformats.org/officeDocument/2006/relationships/hyperlink" Target="http://www.cplusplus.com/map" TargetMode="External"/><Relationship Id="rId16" Type="http://schemas.openxmlformats.org/officeDocument/2006/relationships/hyperlink" Target="http://www.cplusplus.com/less" TargetMode="External"/><Relationship Id="rId221" Type="http://schemas.openxmlformats.org/officeDocument/2006/relationships/hyperlink" Target="http://www.cplusplus.com/map::size" TargetMode="External"/><Relationship Id="rId242" Type="http://schemas.openxmlformats.org/officeDocument/2006/relationships/hyperlink" Target="http://www.cplusplus.com/allocator_traits" TargetMode="External"/><Relationship Id="rId263" Type="http://schemas.openxmlformats.org/officeDocument/2006/relationships/hyperlink" Target="http://www.cplusplus.com/%3Cutility%3E" TargetMode="External"/><Relationship Id="rId284" Type="http://schemas.openxmlformats.org/officeDocument/2006/relationships/hyperlink" Target="http://www.cplusplus.com/map::map" TargetMode="External"/><Relationship Id="rId319" Type="http://schemas.openxmlformats.org/officeDocument/2006/relationships/hyperlink" Target="http://www.cplusplus.com/map" TargetMode="External"/><Relationship Id="rId37" Type="http://schemas.openxmlformats.org/officeDocument/2006/relationships/hyperlink" Target="http://www.cplusplus.com/reference/map/map/cend/" TargetMode="External"/><Relationship Id="rId58" Type="http://schemas.openxmlformats.org/officeDocument/2006/relationships/hyperlink" Target="http://www.cplusplus.com/reference/map/map/get_allocator/" TargetMode="External"/><Relationship Id="rId79" Type="http://schemas.openxmlformats.org/officeDocument/2006/relationships/hyperlink" Target="http://www.cplusplus.com/map" TargetMode="External"/><Relationship Id="rId102" Type="http://schemas.openxmlformats.org/officeDocument/2006/relationships/hyperlink" Target="http://www.cplusplus.com/map::empty" TargetMode="External"/><Relationship Id="rId123" Type="http://schemas.openxmlformats.org/officeDocument/2006/relationships/hyperlink" Target="http://www.cplusplus.com/map" TargetMode="External"/><Relationship Id="rId144" Type="http://schemas.openxmlformats.org/officeDocument/2006/relationships/hyperlink" Target="http://www.cplusplus.com/map::size" TargetMode="External"/><Relationship Id="rId330" Type="http://schemas.openxmlformats.org/officeDocument/2006/relationships/hyperlink" Target="http://www.cplusplus.com/map" TargetMode="External"/><Relationship Id="rId90" Type="http://schemas.openxmlformats.org/officeDocument/2006/relationships/hyperlink" Target="http://www.cplusplus.com/map::key_comp" TargetMode="External"/><Relationship Id="rId165" Type="http://schemas.openxmlformats.org/officeDocument/2006/relationships/hyperlink" Target="http://www.cplusplus.com/map" TargetMode="External"/><Relationship Id="rId186" Type="http://schemas.openxmlformats.org/officeDocument/2006/relationships/hyperlink" Target="http://www.cplusplus.com/map::operator%5b%5d" TargetMode="External"/><Relationship Id="rId351" Type="http://schemas.openxmlformats.org/officeDocument/2006/relationships/hyperlink" Target="http://www.cplusplus.com/pair" TargetMode="External"/><Relationship Id="rId211" Type="http://schemas.openxmlformats.org/officeDocument/2006/relationships/hyperlink" Target="http://www.cplusplus.com/map::size" TargetMode="External"/><Relationship Id="rId232" Type="http://schemas.openxmlformats.org/officeDocument/2006/relationships/hyperlink" Target="http://www.cplusplus.com/map::key_comp" TargetMode="External"/><Relationship Id="rId253" Type="http://schemas.openxmlformats.org/officeDocument/2006/relationships/hyperlink" Target="http://www.cplusplus.com/map::size" TargetMode="External"/><Relationship Id="rId274" Type="http://schemas.openxmlformats.org/officeDocument/2006/relationships/hyperlink" Target="http://www.cplusplus.com/map::end" TargetMode="External"/><Relationship Id="rId295" Type="http://schemas.openxmlformats.org/officeDocument/2006/relationships/hyperlink" Target="http://www.cplusplus.com/reference/map/map/" TargetMode="External"/><Relationship Id="rId309" Type="http://schemas.openxmlformats.org/officeDocument/2006/relationships/hyperlink" Target="http://www.cplusplus.com/map" TargetMode="External"/><Relationship Id="rId27" Type="http://schemas.openxmlformats.org/officeDocument/2006/relationships/hyperlink" Target="http://www.cplusplus.com/ptrdiff_t" TargetMode="External"/><Relationship Id="rId48" Type="http://schemas.openxmlformats.org/officeDocument/2006/relationships/hyperlink" Target="http://www.cplusplus.com/reference/map/map/clear/" TargetMode="External"/><Relationship Id="rId69" Type="http://schemas.openxmlformats.org/officeDocument/2006/relationships/hyperlink" Target="javascript:switch1.select(1)" TargetMode="External"/><Relationship Id="rId113" Type="http://schemas.openxmlformats.org/officeDocument/2006/relationships/hyperlink" Target="http://www.cplusplus.com/reference/map/map/" TargetMode="External"/><Relationship Id="rId134" Type="http://schemas.openxmlformats.org/officeDocument/2006/relationships/hyperlink" Target="http://www.cplusplus.com/reference/map/map/" TargetMode="External"/><Relationship Id="rId320" Type="http://schemas.openxmlformats.org/officeDocument/2006/relationships/hyperlink" Target="http://www.cplusplus.com/map::end" TargetMode="External"/><Relationship Id="rId80" Type="http://schemas.openxmlformats.org/officeDocument/2006/relationships/hyperlink" Target="http://www.cplusplus.com/map::size" TargetMode="External"/><Relationship Id="rId155" Type="http://schemas.openxmlformats.org/officeDocument/2006/relationships/hyperlink" Target="http://www.cplusplus.com/map" TargetMode="External"/><Relationship Id="rId176" Type="http://schemas.openxmlformats.org/officeDocument/2006/relationships/hyperlink" Target="http://www.cplusplus.com/map::size" TargetMode="External"/><Relationship Id="rId197" Type="http://schemas.openxmlformats.org/officeDocument/2006/relationships/hyperlink" Target="http://www.cplusplus.com/BidirectionalIterator" TargetMode="External"/><Relationship Id="rId341" Type="http://schemas.openxmlformats.org/officeDocument/2006/relationships/hyperlink" Target="http://www.cplusplus.com/map" TargetMode="External"/><Relationship Id="rId362" Type="http://schemas.openxmlformats.org/officeDocument/2006/relationships/hyperlink" Target="http://www.cplusplus.com/allocator" TargetMode="External"/><Relationship Id="rId201" Type="http://schemas.openxmlformats.org/officeDocument/2006/relationships/hyperlink" Target="http://www.cplusplus.com/pair" TargetMode="External"/><Relationship Id="rId222" Type="http://schemas.openxmlformats.org/officeDocument/2006/relationships/hyperlink" Target="http://www.cplusplus.com/map" TargetMode="External"/><Relationship Id="rId243" Type="http://schemas.openxmlformats.org/officeDocument/2006/relationships/hyperlink" Target="http://www.cplusplus.com/reference/map/map/" TargetMode="External"/><Relationship Id="rId264" Type="http://schemas.openxmlformats.org/officeDocument/2006/relationships/hyperlink" Target="http://www.cplusplus.com/pair" TargetMode="External"/><Relationship Id="rId285" Type="http://schemas.openxmlformats.org/officeDocument/2006/relationships/hyperlink" Target="http://www.cplusplus.com/map" TargetMode="External"/><Relationship Id="rId17" Type="http://schemas.openxmlformats.org/officeDocument/2006/relationships/hyperlink" Target="http://www.cplusplus.com/map::value_comp" TargetMode="External"/><Relationship Id="rId38" Type="http://schemas.openxmlformats.org/officeDocument/2006/relationships/hyperlink" Target="http://www.cplusplus.com/reference/map/map/crbegin/" TargetMode="External"/><Relationship Id="rId59" Type="http://schemas.openxmlformats.org/officeDocument/2006/relationships/image" Target="media/image1.wmf"/><Relationship Id="rId103" Type="http://schemas.openxmlformats.org/officeDocument/2006/relationships/hyperlink" Target="http://www.cplusplus.com/map::begin" TargetMode="External"/><Relationship Id="rId124" Type="http://schemas.openxmlformats.org/officeDocument/2006/relationships/hyperlink" Target="http://www.cplusplus.com/map::empty" TargetMode="External"/><Relationship Id="rId310" Type="http://schemas.openxmlformats.org/officeDocument/2006/relationships/hyperlink" Target="http://www.cplusplus.com/map::size" TargetMode="External"/><Relationship Id="rId70" Type="http://schemas.openxmlformats.org/officeDocument/2006/relationships/hyperlink" Target="javascript:switch1.select(2)" TargetMode="External"/><Relationship Id="rId91" Type="http://schemas.openxmlformats.org/officeDocument/2006/relationships/hyperlink" Target="http://www.cplusplus.com/map::empty" TargetMode="External"/><Relationship Id="rId145" Type="http://schemas.openxmlformats.org/officeDocument/2006/relationships/hyperlink" Target="http://www.cplusplus.com/map" TargetMode="External"/><Relationship Id="rId166" Type="http://schemas.openxmlformats.org/officeDocument/2006/relationships/hyperlink" Target="http://www.cplusplus.com/map::find" TargetMode="External"/><Relationship Id="rId187" Type="http://schemas.openxmlformats.org/officeDocument/2006/relationships/hyperlink" Target="http://www.cplusplus.com/map" TargetMode="External"/><Relationship Id="rId331" Type="http://schemas.openxmlformats.org/officeDocument/2006/relationships/hyperlink" Target="http://www.cplusplus.com/less" TargetMode="External"/><Relationship Id="rId352" Type="http://schemas.openxmlformats.org/officeDocument/2006/relationships/hyperlink" Target="http://www.cplusplus.com/BidirectionalIterator" TargetMode="External"/><Relationship Id="rId1" Type="http://schemas.openxmlformats.org/officeDocument/2006/relationships/numbering" Target="numbering.xml"/><Relationship Id="rId212" Type="http://schemas.openxmlformats.org/officeDocument/2006/relationships/hyperlink" Target="javascript:switch3.select(1)" TargetMode="External"/><Relationship Id="rId233" Type="http://schemas.openxmlformats.org/officeDocument/2006/relationships/hyperlink" Target="http://www.cplusplus.com/reference/map/map/" TargetMode="External"/><Relationship Id="rId254" Type="http://schemas.openxmlformats.org/officeDocument/2006/relationships/hyperlink" Target="http://www.cplusplus.com/map" TargetMode="External"/><Relationship Id="rId28" Type="http://schemas.openxmlformats.org/officeDocument/2006/relationships/hyperlink" Target="http://www.cplusplus.com/size_t" TargetMode="External"/><Relationship Id="rId49" Type="http://schemas.openxmlformats.org/officeDocument/2006/relationships/hyperlink" Target="http://www.cplusplus.com/reference/map/map/emplace/" TargetMode="External"/><Relationship Id="rId114" Type="http://schemas.openxmlformats.org/officeDocument/2006/relationships/hyperlink" Target="javascript:switch1.select(1)" TargetMode="External"/><Relationship Id="rId275" Type="http://schemas.openxmlformats.org/officeDocument/2006/relationships/hyperlink" Target="http://www.cplusplus.com/map" TargetMode="External"/><Relationship Id="rId296" Type="http://schemas.openxmlformats.org/officeDocument/2006/relationships/hyperlink" Target="http://www.cplusplus.com/map::end" TargetMode="External"/><Relationship Id="rId300" Type="http://schemas.openxmlformats.org/officeDocument/2006/relationships/hyperlink" Target="http://www.cplusplus.com/map::end" TargetMode="External"/><Relationship Id="rId60" Type="http://schemas.openxmlformats.org/officeDocument/2006/relationships/control" Target="activeX/activeX1.xml"/><Relationship Id="rId81" Type="http://schemas.openxmlformats.org/officeDocument/2006/relationships/hyperlink" Target="http://www.cplusplus.com/allocator_traits" TargetMode="External"/><Relationship Id="rId135" Type="http://schemas.openxmlformats.org/officeDocument/2006/relationships/hyperlink" Target="http://www.cplusplus.com/BidirectionalIterator" TargetMode="External"/><Relationship Id="rId156" Type="http://schemas.openxmlformats.org/officeDocument/2006/relationships/hyperlink" Target="http://www.cplusplus.com/map::size" TargetMode="External"/><Relationship Id="rId177" Type="http://schemas.openxmlformats.org/officeDocument/2006/relationships/hyperlink" Target="http://www.cplusplus.com/out_of_range" TargetMode="External"/><Relationship Id="rId198" Type="http://schemas.openxmlformats.org/officeDocument/2006/relationships/hyperlink" Target="http://www.cplusplus.com/InputIterator" TargetMode="External"/><Relationship Id="rId321" Type="http://schemas.openxmlformats.org/officeDocument/2006/relationships/hyperlink" Target="http://www.cplusplus.com/map" TargetMode="External"/><Relationship Id="rId342" Type="http://schemas.openxmlformats.org/officeDocument/2006/relationships/hyperlink" Target="http://www.cplusplus.com/map::key_comp" TargetMode="External"/><Relationship Id="rId363" Type="http://schemas.openxmlformats.org/officeDocument/2006/relationships/fontTable" Target="fontTable.xml"/><Relationship Id="rId202" Type="http://schemas.openxmlformats.org/officeDocument/2006/relationships/hyperlink" Target="http://www.cplusplus.com/map" TargetMode="External"/><Relationship Id="rId223" Type="http://schemas.openxmlformats.org/officeDocument/2006/relationships/hyperlink" Target="http://www.cplusplus.com/BidirectionalIterator" TargetMode="External"/><Relationship Id="rId244" Type="http://schemas.openxmlformats.org/officeDocument/2006/relationships/hyperlink" Target="javascript:switch1.select(1)" TargetMode="External"/><Relationship Id="rId18" Type="http://schemas.openxmlformats.org/officeDocument/2006/relationships/hyperlink" Target="http://www.cplusplus.com/allocator" TargetMode="External"/><Relationship Id="rId39" Type="http://schemas.openxmlformats.org/officeDocument/2006/relationships/hyperlink" Target="http://www.cplusplus.com/reference/map/map/crend/" TargetMode="External"/><Relationship Id="rId265" Type="http://schemas.openxmlformats.org/officeDocument/2006/relationships/hyperlink" Target="http://www.cplusplus.com/map::size" TargetMode="External"/><Relationship Id="rId286" Type="http://schemas.openxmlformats.org/officeDocument/2006/relationships/hyperlink" Target="http://www.cplusplus.com/less" TargetMode="External"/><Relationship Id="rId50" Type="http://schemas.openxmlformats.org/officeDocument/2006/relationships/hyperlink" Target="http://www.cplusplus.com/reference/map/map/emplace_hint/" TargetMode="External"/><Relationship Id="rId104" Type="http://schemas.openxmlformats.org/officeDocument/2006/relationships/hyperlink" Target="http://www.cplusplus.com/map" TargetMode="External"/><Relationship Id="rId125" Type="http://schemas.openxmlformats.org/officeDocument/2006/relationships/hyperlink" Target="http://www.cplusplus.com/BidirectionalIterator" TargetMode="External"/><Relationship Id="rId146" Type="http://schemas.openxmlformats.org/officeDocument/2006/relationships/hyperlink" Target="http://www.cplusplus.com/map::clear" TargetMode="External"/><Relationship Id="rId167" Type="http://schemas.openxmlformats.org/officeDocument/2006/relationships/hyperlink" Target="http://www.cplusplus.com/map::size" TargetMode="External"/><Relationship Id="rId188" Type="http://schemas.openxmlformats.org/officeDocument/2006/relationships/hyperlink" Target="http://www.cplusplus.com/map::key_comp" TargetMode="External"/><Relationship Id="rId311" Type="http://schemas.openxmlformats.org/officeDocument/2006/relationships/hyperlink" Target="http://www.cplusplus.com/reference/map/map/" TargetMode="External"/><Relationship Id="rId332" Type="http://schemas.openxmlformats.org/officeDocument/2006/relationships/hyperlink" Target="http://www.cplusplus.com/map::lower_bound" TargetMode="External"/><Relationship Id="rId353" Type="http://schemas.openxmlformats.org/officeDocument/2006/relationships/hyperlink" Target="http://www.cplusplus.com/map" TargetMode="External"/><Relationship Id="rId71" Type="http://schemas.openxmlformats.org/officeDocument/2006/relationships/hyperlink" Target="javascript:switch2.select(1)" TargetMode="External"/><Relationship Id="rId92" Type="http://schemas.openxmlformats.org/officeDocument/2006/relationships/hyperlink" Target="http://www.cplusplus.com/map" TargetMode="External"/><Relationship Id="rId213" Type="http://schemas.openxmlformats.org/officeDocument/2006/relationships/hyperlink" Target="javascript:switch3.select(2)" TargetMode="External"/><Relationship Id="rId234" Type="http://schemas.openxmlformats.org/officeDocument/2006/relationships/hyperlink" Target="http://www.cplusplus.com/map" TargetMode="External"/><Relationship Id="rId2" Type="http://schemas.openxmlformats.org/officeDocument/2006/relationships/styles" Target="styles.xml"/><Relationship Id="rId29" Type="http://schemas.openxmlformats.org/officeDocument/2006/relationships/hyperlink" Target="http://www.cplusplus.com/reference/map/map/map/" TargetMode="External"/><Relationship Id="rId255" Type="http://schemas.openxmlformats.org/officeDocument/2006/relationships/hyperlink" Target="http://www.cplusplus.com/map::key_comp" TargetMode="External"/><Relationship Id="rId276" Type="http://schemas.openxmlformats.org/officeDocument/2006/relationships/hyperlink" Target="http://www.cplusplus.com/map" TargetMode="External"/><Relationship Id="rId297" Type="http://schemas.openxmlformats.org/officeDocument/2006/relationships/hyperlink" Target="http://www.cplusplus.com/map::key_comp" TargetMode="External"/><Relationship Id="rId40" Type="http://schemas.openxmlformats.org/officeDocument/2006/relationships/hyperlink" Target="http://www.cplusplus.com/reference/map/map/empty/" TargetMode="External"/><Relationship Id="rId115" Type="http://schemas.openxmlformats.org/officeDocument/2006/relationships/hyperlink" Target="javascript:switch1.select(2)" TargetMode="External"/><Relationship Id="rId136" Type="http://schemas.openxmlformats.org/officeDocument/2006/relationships/hyperlink" Target="http://www.cplusplus.com/map" TargetMode="External"/><Relationship Id="rId157" Type="http://schemas.openxmlformats.org/officeDocument/2006/relationships/hyperlink" Target="http://www.cplusplus.com/map" TargetMode="External"/><Relationship Id="rId178" Type="http://schemas.openxmlformats.org/officeDocument/2006/relationships/hyperlink" Target="http://www.cplusplus.com/map" TargetMode="External"/><Relationship Id="rId301" Type="http://schemas.openxmlformats.org/officeDocument/2006/relationships/hyperlink" Target="http://www.cplusplus.com/map" TargetMode="External"/><Relationship Id="rId322" Type="http://schemas.openxmlformats.org/officeDocument/2006/relationships/hyperlink" Target="http://www.cplusplus.com/BidirectionalIterator" TargetMode="External"/><Relationship Id="rId343" Type="http://schemas.openxmlformats.org/officeDocument/2006/relationships/hyperlink" Target="http://www.cplusplus.com/map::key_comp" TargetMode="External"/><Relationship Id="rId364" Type="http://schemas.openxmlformats.org/officeDocument/2006/relationships/theme" Target="theme/theme1.xml"/><Relationship Id="rId61" Type="http://schemas.openxmlformats.org/officeDocument/2006/relationships/hyperlink" Target="javascript:donate.hide()" TargetMode="External"/><Relationship Id="rId82" Type="http://schemas.openxmlformats.org/officeDocument/2006/relationships/hyperlink" Target="http://www.cplusplus.com/allocator_traits::construct" TargetMode="External"/><Relationship Id="rId199" Type="http://schemas.openxmlformats.org/officeDocument/2006/relationships/hyperlink" Target="http://www.cplusplus.com/initializer_list" TargetMode="External"/><Relationship Id="rId203" Type="http://schemas.openxmlformats.org/officeDocument/2006/relationships/hyperlink" Target="http://www.cplusplus.com/pair" TargetMode="External"/><Relationship Id="rId19" Type="http://schemas.openxmlformats.org/officeDocument/2006/relationships/hyperlink" Target="http://www.cplusplus.com/allocator" TargetMode="External"/><Relationship Id="rId224" Type="http://schemas.openxmlformats.org/officeDocument/2006/relationships/hyperlink" Target="http://www.cplusplus.com/map" TargetMode="External"/><Relationship Id="rId245" Type="http://schemas.openxmlformats.org/officeDocument/2006/relationships/hyperlink" Target="javascript:switch1.select(2)" TargetMode="External"/><Relationship Id="rId266" Type="http://schemas.openxmlformats.org/officeDocument/2006/relationships/hyperlink" Target="http://www.cplusplus.com/allocator_traits::construct" TargetMode="External"/><Relationship Id="rId287" Type="http://schemas.openxmlformats.org/officeDocument/2006/relationships/hyperlink" Target="http://www.cplusplus.com/map" TargetMode="External"/><Relationship Id="rId30" Type="http://schemas.openxmlformats.org/officeDocument/2006/relationships/hyperlink" Target="http://www.cplusplus.com/reference/map/map/%7Emap/" TargetMode="External"/><Relationship Id="rId105" Type="http://schemas.openxmlformats.org/officeDocument/2006/relationships/hyperlink" Target="http://www.cplusplus.com/BidirectionalIterator" TargetMode="External"/><Relationship Id="rId126" Type="http://schemas.openxmlformats.org/officeDocument/2006/relationships/hyperlink" Target="http://www.cplusplus.com/map" TargetMode="External"/><Relationship Id="rId147" Type="http://schemas.openxmlformats.org/officeDocument/2006/relationships/hyperlink" Target="http://www.cplusplus.com/map::size" TargetMode="External"/><Relationship Id="rId168" Type="http://schemas.openxmlformats.org/officeDocument/2006/relationships/hyperlink" Target="http://www.cplusplus.com/allocator_traits::construct" TargetMode="External"/><Relationship Id="rId312" Type="http://schemas.openxmlformats.org/officeDocument/2006/relationships/hyperlink" Target="http://www.cplusplus.com/map::key_comp" TargetMode="External"/><Relationship Id="rId333" Type="http://schemas.openxmlformats.org/officeDocument/2006/relationships/hyperlink" Target="http://www.cplusplus.com/map" TargetMode="External"/><Relationship Id="rId354" Type="http://schemas.openxmlformats.org/officeDocument/2006/relationships/hyperlink" Target="http://www.cplusplus.com/pair" TargetMode="External"/><Relationship Id="rId51" Type="http://schemas.openxmlformats.org/officeDocument/2006/relationships/hyperlink" Target="http://www.cplusplus.com/reference/map/map/key_comp/" TargetMode="External"/><Relationship Id="rId72" Type="http://schemas.openxmlformats.org/officeDocument/2006/relationships/hyperlink" Target="javascript:switch2.select(2)" TargetMode="External"/><Relationship Id="rId93" Type="http://schemas.openxmlformats.org/officeDocument/2006/relationships/hyperlink" Target="http://www.cplusplus.com/BidirectionalIterator" TargetMode="External"/><Relationship Id="rId189" Type="http://schemas.openxmlformats.org/officeDocument/2006/relationships/hyperlink" Target="http://www.cplusplus.com/map" TargetMode="External"/><Relationship Id="rId3" Type="http://schemas.openxmlformats.org/officeDocument/2006/relationships/settings" Target="settings.xml"/><Relationship Id="rId214" Type="http://schemas.openxmlformats.org/officeDocument/2006/relationships/hyperlink" Target="http://www.cplusplus.com/map::size" TargetMode="External"/><Relationship Id="rId235" Type="http://schemas.openxmlformats.org/officeDocument/2006/relationships/hyperlink" Target="http://www.cplusplus.com/map:swap" TargetMode="External"/><Relationship Id="rId256" Type="http://schemas.openxmlformats.org/officeDocument/2006/relationships/hyperlink" Target="http://www.cplusplus.com/allocator_traits::construct" TargetMode="External"/><Relationship Id="rId277" Type="http://schemas.openxmlformats.org/officeDocument/2006/relationships/hyperlink" Target="http://www.cplusplus.com/BidirectionalIterator" TargetMode="External"/><Relationship Id="rId298" Type="http://schemas.openxmlformats.org/officeDocument/2006/relationships/hyperlink" Target="http://www.cplusplus.com/map::count" TargetMode="External"/><Relationship Id="rId116" Type="http://schemas.openxmlformats.org/officeDocument/2006/relationships/hyperlink" Target="http://www.cplusplus.com/map" TargetMode="External"/><Relationship Id="rId137" Type="http://schemas.openxmlformats.org/officeDocument/2006/relationships/hyperlink" Target="http://www.cplusplus.com/reference/map/map/" TargetMode="External"/><Relationship Id="rId158" Type="http://schemas.openxmlformats.org/officeDocument/2006/relationships/hyperlink" Target="http://www.cplusplus.com/reference/map/map/" TargetMode="External"/><Relationship Id="rId302" Type="http://schemas.openxmlformats.org/officeDocument/2006/relationships/hyperlink" Target="http://www.cplusplus.com/BidirectionalIterator" TargetMode="External"/><Relationship Id="rId323" Type="http://schemas.openxmlformats.org/officeDocument/2006/relationships/hyperlink" Target="http://www.cplusplus.com/map" TargetMode="External"/><Relationship Id="rId344" Type="http://schemas.openxmlformats.org/officeDocument/2006/relationships/hyperlink" Target="http://www.cplusplus.com/map::key_comp" TargetMode="External"/><Relationship Id="rId20" Type="http://schemas.openxmlformats.org/officeDocument/2006/relationships/hyperlink" Target="http://www.cplusplus.com/allocator" TargetMode="External"/><Relationship Id="rId41" Type="http://schemas.openxmlformats.org/officeDocument/2006/relationships/hyperlink" Target="http://www.cplusplus.com/reference/map/map/size/" TargetMode="External"/><Relationship Id="rId62" Type="http://schemas.openxmlformats.org/officeDocument/2006/relationships/hyperlink" Target="http://www.cplusplus.com/reference/map/map/" TargetMode="External"/><Relationship Id="rId83" Type="http://schemas.openxmlformats.org/officeDocument/2006/relationships/hyperlink" Target="http://www.cplusplus.com/is_copy_assignable" TargetMode="External"/><Relationship Id="rId179" Type="http://schemas.openxmlformats.org/officeDocument/2006/relationships/hyperlink" Target="http://www.cplusplus.com/reference/map/map/" TargetMode="External"/><Relationship Id="rId190" Type="http://schemas.openxmlformats.org/officeDocument/2006/relationships/hyperlink" Target="http://www.cplusplus.com/pair" TargetMode="External"/><Relationship Id="rId204" Type="http://schemas.openxmlformats.org/officeDocument/2006/relationships/hyperlink" Target="http://www.cplusplus.com/map" TargetMode="External"/><Relationship Id="rId225" Type="http://schemas.openxmlformats.org/officeDocument/2006/relationships/hyperlink" Target="http://www.cplusplus.com/map" TargetMode="External"/><Relationship Id="rId246" Type="http://schemas.openxmlformats.org/officeDocument/2006/relationships/hyperlink" Target="http://www.cplusplus.com/map" TargetMode="External"/><Relationship Id="rId267" Type="http://schemas.openxmlformats.org/officeDocument/2006/relationships/hyperlink" Target="http://www.cplusplus.com/reference/map/map/" TargetMode="External"/><Relationship Id="rId288" Type="http://schemas.openxmlformats.org/officeDocument/2006/relationships/hyperlink" Target="http://www.cplusplus.com/reference/map/ma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72</Pages>
  <Words>13837</Words>
  <Characters>78876</Characters>
  <Application>Microsoft Office Word</Application>
  <DocSecurity>0</DocSecurity>
  <Lines>657</Lines>
  <Paragraphs>185</Paragraphs>
  <ScaleCrop>false</ScaleCrop>
  <Company>EWU</Company>
  <LinksUpToDate>false</LinksUpToDate>
  <CharactersWithSpaces>92528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2013-2-60-005</dc:creator>
  <cp:keywords/>
  <dc:description/>
  <cp:lastModifiedBy>2013-2-60-005</cp:lastModifiedBy>
  <cp:revision>2</cp:revision>
  <dcterms:created xsi:type="dcterms:W3CDTF">2014-05-18T06:06:00Z</dcterms:created>
  <dcterms:modified xsi:type="dcterms:W3CDTF">2014-05-18T06:56:00Z</dcterms:modified>
</cp:coreProperties>
</file>