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gramEnd"/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&lt;</w:t>
      </w:r>
      <w:proofErr w:type="gramStart"/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string</w:t>
      </w:r>
      <w:proofErr w:type="gramEnd"/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&gt;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This header introduces string types, character traits and a set of converting functions: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Class templates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proofErr w:type="spell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basic_string</w:t>
        </w:r>
        <w:proofErr w:type="spell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Generic string class (class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char_traits</w:t>
        </w:r>
        <w:proofErr w:type="spell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Character traits (class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Class instantiations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string</w:t>
        </w:r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 class (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class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u16string </w:t>
        </w:r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 of 16-bit characters (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class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u32string </w:t>
        </w:r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 of 32-bit characters (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class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wstring</w:t>
        </w:r>
        <w:proofErr w:type="spellEnd"/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Wide string (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class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b/>
          <w:bCs/>
          <w:sz w:val="24"/>
          <w:szCs w:val="24"/>
        </w:rPr>
        <w:t>Convert from strings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stoi</w:t>
        </w:r>
        <w:proofErr w:type="spellEnd"/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Convert string to integer (function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stol</w:t>
        </w:r>
        <w:proofErr w:type="spellEnd"/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Convert string to long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(function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stoul</w:t>
        </w:r>
        <w:proofErr w:type="spellEnd"/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Convert string to unsigned integer (function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stoll</w:t>
        </w:r>
        <w:proofErr w:type="spellEnd"/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Convert string to long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(function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stoull</w:t>
        </w:r>
        <w:proofErr w:type="spellEnd"/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Convert string to unsigned long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(function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spellStart"/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stof</w:t>
        </w:r>
        <w:proofErr w:type="spellEnd"/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Convert string to float (function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spellStart"/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stod</w:t>
        </w:r>
        <w:proofErr w:type="spellEnd"/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Convert string to double (function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proofErr w:type="spellStart"/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stold</w:t>
        </w:r>
        <w:proofErr w:type="spellEnd"/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Convert string to long double (function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to strings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proofErr w:type="spell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to_string</w:t>
        </w:r>
        <w:proofErr w:type="spell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Convert numerical value to string (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proofErr w:type="spell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to_wstring</w:t>
        </w:r>
        <w:proofErr w:type="spell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Convert numerical value to wide string (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b/>
          <w:bCs/>
          <w:sz w:val="24"/>
          <w:szCs w:val="24"/>
        </w:rPr>
        <w:t>Range access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begin</w:t>
        </w:r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beginning (function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gramStart"/>
        <w:r w:rsidRPr="001817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end</w:t>
        </w:r>
        <w:proofErr w:type="gramEnd"/>
      </w:hyperlink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end (function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template )</w:t>
      </w:r>
      <w:proofErr w:type="gramEnd"/>
    </w:p>
    <w:p w:rsidR="00000000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Default="001817DD">
      <w:pPr>
        <w:rPr>
          <w:sz w:val="20"/>
          <w:szCs w:val="20"/>
        </w:rPr>
      </w:pP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t>function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</w:t>
      </w:r>
      <w:proofErr w:type="spellStart"/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stoi</w:t>
      </w:r>
      <w:proofErr w:type="spellEnd"/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stoi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string&amp; 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base = 10);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stoi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wstring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base = 10);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Convert string to integer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Parses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interpreting its content as an integral number of the specified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base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which is returned as an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int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not a null pointer, the function also sets the value of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the position of the first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number.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22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hyperlink r:id="rId23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wcstol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) to perform the conversion (see </w:t>
      </w:r>
      <w:hyperlink r:id="rId24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more details on the process).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 object with the representation of an integral number.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Pointer to an object of type </w:t>
      </w:r>
      <w:hyperlink r:id="rId25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size_t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whose value is set by the function to position of the next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numerical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This parameter can also be a null pointer, in which case it is not used.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Numerical base (radix) that determines the valid characters and their interpretation.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</w:t>
      </w:r>
      <w:r w:rsidRPr="001817DD">
        <w:rPr>
          <w:rFonts w:ascii="Courier New" w:eastAsia="Times New Roman" w:hAnsi="Courier New" w:cs="Courier New"/>
          <w:sz w:val="20"/>
        </w:rPr>
        <w:t>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the base used is determined by the format in the sequence (see </w:t>
      </w:r>
      <w:hyperlink r:id="rId26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details). Notice that by default this argument is </w:t>
      </w:r>
      <w:r w:rsidRPr="001817DD">
        <w:rPr>
          <w:rFonts w:ascii="Courier New" w:eastAsia="Times New Roman" w:hAnsi="Courier New" w:cs="Courier New"/>
          <w:sz w:val="20"/>
        </w:rPr>
        <w:t>10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 w:rsidRPr="001817DD">
        <w:rPr>
          <w:rFonts w:ascii="Courier New" w:eastAsia="Times New Roman" w:hAnsi="Courier New" w:cs="Courier New"/>
          <w:sz w:val="20"/>
        </w:rPr>
        <w:t>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On success, the function returns the converted integral number as an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int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003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lastRenderedPageBreak/>
              <w:t>13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 xml:space="preserve">//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stoi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     // std::string,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stoi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str_dec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"2001, A Space Odyssey";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str_hex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"40c3";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str_bin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"-10010110001";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str_auto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"0x7f";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size_type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; 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alias of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size_t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i_dec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stoi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str_dec,&amp;sz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i_hex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stoi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(str_hex,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nullptr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,16);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i_bin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stoi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(str_bin,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nullptr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,2);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i_auto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stoi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(str_auto,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nullptr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,0);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str_dec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": 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i_dec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 and ["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str_dec.substr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 &lt;&lt; "]\n";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str_hex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": 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i_hex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str_bin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": 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i_bin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str_auto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": 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i_auto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1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2001, A Space Odyssey: 2001 and [, A Space Odyssey]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40c3:  16579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-10010110001: -1201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0x7f: 127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Unspecified, but generally linear in the number of characters interpreted.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Modifies the value pointed by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(if not zero).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</w:t>
      </w:r>
    </w:p>
    <w:p w:rsidR="001817DD" w:rsidRDefault="001817DD" w:rsidP="001817DD">
      <w:pPr>
        <w:rPr>
          <w:sz w:val="20"/>
          <w:szCs w:val="20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If no conversion could be performed, an </w:t>
      </w:r>
      <w:hyperlink r:id="rId27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invalid_argument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the value read is out of the range of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representable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values by an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int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28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An invalid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causes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Default="001817DD" w:rsidP="001817DD">
      <w:pPr>
        <w:rPr>
          <w:sz w:val="20"/>
          <w:szCs w:val="20"/>
        </w:rPr>
      </w:pP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</w:t>
      </w:r>
      <w:proofErr w:type="spellStart"/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stol</w:t>
      </w:r>
      <w:proofErr w:type="spellEnd"/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string&amp; 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base = 10);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wstring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base = 10);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Convert string to long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Parses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interpreting its content as an integral number of the specified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base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which is returned as a value of type </w:t>
      </w:r>
      <w:r w:rsidRPr="001817DD">
        <w:rPr>
          <w:rFonts w:ascii="Courier New" w:eastAsia="Times New Roman" w:hAnsi="Courier New" w:cs="Courier New"/>
          <w:sz w:val="20"/>
        </w:rPr>
        <w:t>long int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not a null pointer, the function also sets the value of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the position of the first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number.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29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hyperlink r:id="rId30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wcstol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) to perform the conversion (see </w:t>
      </w:r>
      <w:hyperlink r:id="rId31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more details on the process).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 object with the representation of an integral number.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Pointer to an object of type </w:t>
      </w:r>
      <w:hyperlink r:id="rId32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size_t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whose value is set by the function to position of the next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numerical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This parameter can also be a null pointer, in which case it is not used.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Numerical base (radix) that determines the valid characters and their interpretation.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</w:t>
      </w:r>
      <w:r w:rsidRPr="001817DD">
        <w:rPr>
          <w:rFonts w:ascii="Courier New" w:eastAsia="Times New Roman" w:hAnsi="Courier New" w:cs="Courier New"/>
          <w:sz w:val="20"/>
        </w:rPr>
        <w:t>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the base used is determined by the format in the sequence (see </w:t>
      </w:r>
      <w:hyperlink r:id="rId33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details). Notice that by default this argument is </w:t>
      </w:r>
      <w:r w:rsidRPr="001817DD">
        <w:rPr>
          <w:rFonts w:ascii="Courier New" w:eastAsia="Times New Roman" w:hAnsi="Courier New" w:cs="Courier New"/>
          <w:sz w:val="20"/>
        </w:rPr>
        <w:t>10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 w:rsidRPr="001817DD">
        <w:rPr>
          <w:rFonts w:ascii="Courier New" w:eastAsia="Times New Roman" w:hAnsi="Courier New" w:cs="Courier New"/>
          <w:sz w:val="20"/>
        </w:rPr>
        <w:t>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On success, the function returns the converted integral number as a value of type </w:t>
      </w:r>
      <w:r w:rsidRPr="001817DD">
        <w:rPr>
          <w:rFonts w:ascii="Courier New" w:eastAsia="Times New Roman" w:hAnsi="Courier New" w:cs="Courier New"/>
          <w:sz w:val="20"/>
        </w:rPr>
        <w:t>long int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196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lastRenderedPageBreak/>
              <w:t>22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 xml:space="preserve">//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stol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     // std::string,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stol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str_dec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"1987520";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str_hex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"2f04e009";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str_bin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"-11101001100100111010";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str_auto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"0x7fffff";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size_type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; 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alias of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size_t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long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li_dec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str_dec,&amp;sz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long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li_hex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(str_hex,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nullptr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,16);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long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li_bin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(str_bin,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nullptr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,2);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long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li_auto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(str_auto,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nullptr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,0);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str_dec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": 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li_dec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str_hex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": 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li_hex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str_bin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": 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li_bin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str_auto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": 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li_auto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1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1987520: 1987520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2f04e009: 788848649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-11101001100100111010: -956730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0x7fffff: 8388607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Unspecified, but generally linear in the number of characters interpreted.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Modifies the value pointed by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(if not zero).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</w:t>
      </w:r>
    </w:p>
    <w:p w:rsidR="001817DD" w:rsidRDefault="001817DD" w:rsidP="001817DD">
      <w:pPr>
        <w:rPr>
          <w:sz w:val="20"/>
          <w:szCs w:val="20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If no conversion could be performed, an </w:t>
      </w:r>
      <w:hyperlink r:id="rId34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invalid_argument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the value read is out of the range of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representable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values by a </w:t>
      </w:r>
      <w:r w:rsidRPr="001817DD">
        <w:rPr>
          <w:rFonts w:ascii="Courier New" w:eastAsia="Times New Roman" w:hAnsi="Courier New" w:cs="Courier New"/>
          <w:sz w:val="20"/>
        </w:rPr>
        <w:t xml:space="preserve">long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int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35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An invalid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causes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Default="001817DD" w:rsidP="001817DD">
      <w:pPr>
        <w:rPr>
          <w:sz w:val="20"/>
          <w:szCs w:val="20"/>
        </w:rPr>
      </w:pPr>
    </w:p>
    <w:p w:rsidR="001817DD" w:rsidRDefault="001817DD" w:rsidP="001817DD">
      <w:pPr>
        <w:rPr>
          <w:sz w:val="20"/>
          <w:szCs w:val="20"/>
        </w:rPr>
      </w:pP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</w:t>
      </w:r>
      <w:proofErr w:type="spellStart"/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stoul</w:t>
      </w:r>
      <w:proofErr w:type="spellEnd"/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long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stoul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string&amp; 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base = 10);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long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stoul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wstring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base = 10);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Convert string to unsigned integer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Parses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interpreting its content as an integral number of the specified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base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which is returned as an </w:t>
      </w:r>
      <w:r w:rsidRPr="001817DD">
        <w:rPr>
          <w:rFonts w:ascii="Courier New" w:eastAsia="Times New Roman" w:hAnsi="Courier New" w:cs="Courier New"/>
          <w:sz w:val="20"/>
        </w:rPr>
        <w:t>unsigned long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not a null pointer, the function also sets the value of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the position of the first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t>the number.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36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strtoul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hyperlink r:id="rId37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wcstoul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) to perform the conversion (see </w:t>
      </w:r>
      <w:hyperlink r:id="rId38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more details on the process).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 object with the representation of an integral number.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Pointer to an object of type </w:t>
      </w:r>
      <w:hyperlink r:id="rId39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size_t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whose value is set by the function to position of the next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numerical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This parameter can also be a null pointer, in which case it is not used.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Numerical base (radix) that determines the valid characters and their interpretation.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</w:t>
      </w:r>
      <w:r w:rsidRPr="001817DD">
        <w:rPr>
          <w:rFonts w:ascii="Courier New" w:eastAsia="Times New Roman" w:hAnsi="Courier New" w:cs="Courier New"/>
          <w:sz w:val="20"/>
        </w:rPr>
        <w:t>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the base used is determined by the format in the sequence (see </w:t>
      </w:r>
      <w:hyperlink r:id="rId40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details). Notice that by default this argument is </w:t>
      </w:r>
      <w:r w:rsidRPr="001817DD">
        <w:rPr>
          <w:rFonts w:ascii="Courier New" w:eastAsia="Times New Roman" w:hAnsi="Courier New" w:cs="Courier New"/>
          <w:sz w:val="20"/>
        </w:rPr>
        <w:t>10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 w:rsidRPr="001817DD">
        <w:rPr>
          <w:rFonts w:ascii="Courier New" w:eastAsia="Times New Roman" w:hAnsi="Courier New" w:cs="Courier New"/>
          <w:sz w:val="20"/>
        </w:rPr>
        <w:t>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On success, the function returns the converted integral number as an </w:t>
      </w:r>
      <w:r w:rsidRPr="001817DD">
        <w:rPr>
          <w:rFonts w:ascii="Courier New" w:eastAsia="Times New Roman" w:hAnsi="Courier New" w:cs="Courier New"/>
          <w:sz w:val="20"/>
        </w:rPr>
        <w:t>unsigned long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51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stoul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cin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     // std::string,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stoul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getline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"Enter an unsigned number: 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getline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cin,str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unsigned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long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ul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stoul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(str,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nullptr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,0);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"You entered: 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ul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Unspecified, but generally linear in the number of characters interpreted.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 races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Modifies the value pointed by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(if not zero).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If no conversion could be performed, an </w:t>
      </w:r>
      <w:hyperlink r:id="rId41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invalid_argument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the value read is out of the range of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representable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values by an </w:t>
      </w:r>
      <w:r w:rsidRPr="001817DD">
        <w:rPr>
          <w:rFonts w:ascii="Courier New" w:eastAsia="Times New Roman" w:hAnsi="Courier New" w:cs="Courier New"/>
          <w:sz w:val="20"/>
        </w:rPr>
        <w:t xml:space="preserve">unsigned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int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42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An invalid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causes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</w:t>
      </w:r>
      <w:proofErr w:type="spellStart"/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stoll</w:t>
      </w:r>
      <w:proofErr w:type="spellEnd"/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stoll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string&amp; 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base = 10);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stoll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wstring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base = 10);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Convert string to long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Parses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interpreting its content as an integral number of the specified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base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which is returned as a value of type </w:t>
      </w:r>
      <w:r w:rsidRPr="001817DD">
        <w:rPr>
          <w:rFonts w:ascii="Courier New" w:eastAsia="Times New Roman" w:hAnsi="Courier New" w:cs="Courier New"/>
          <w:sz w:val="20"/>
        </w:rPr>
        <w:t xml:space="preserve">long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long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not a null pointer, the function also sets the value of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the position of the first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number.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43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hyperlink r:id="rId44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wcstoll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) to perform the conversion (see </w:t>
      </w:r>
      <w:hyperlink r:id="rId45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more details on the process).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 object with the representation of an integral number.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Pointer to an object of type </w:t>
      </w:r>
      <w:hyperlink r:id="rId46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size_t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whose value is set by the function to position of the next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numerical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This parameter can also be a null pointer, in which case it is not used.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Numerical base (radix) that determines the valid characters and their interpretation.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</w:t>
      </w:r>
      <w:r w:rsidRPr="001817DD">
        <w:rPr>
          <w:rFonts w:ascii="Courier New" w:eastAsia="Times New Roman" w:hAnsi="Courier New" w:cs="Courier New"/>
          <w:sz w:val="20"/>
        </w:rPr>
        <w:t>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the base used is determined by the format in the sequence (see </w:t>
      </w:r>
      <w:hyperlink r:id="rId47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details). Notice that by default this argument is </w:t>
      </w:r>
      <w:r w:rsidRPr="001817DD">
        <w:rPr>
          <w:rFonts w:ascii="Courier New" w:eastAsia="Times New Roman" w:hAnsi="Courier New" w:cs="Courier New"/>
          <w:sz w:val="20"/>
        </w:rPr>
        <w:t>10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 w:rsidRPr="001817DD">
        <w:rPr>
          <w:rFonts w:ascii="Courier New" w:eastAsia="Times New Roman" w:hAnsi="Courier New" w:cs="Courier New"/>
          <w:sz w:val="20"/>
        </w:rPr>
        <w:t>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Return Value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On success, the function returns the converted integral number as a value of type </w:t>
      </w:r>
      <w:r w:rsidRPr="001817DD">
        <w:rPr>
          <w:rFonts w:ascii="Courier New" w:eastAsia="Times New Roman" w:hAnsi="Courier New" w:cs="Courier New"/>
          <w:sz w:val="20"/>
        </w:rPr>
        <w:t xml:space="preserve">long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long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47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stoll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     // std::string,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stoll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"8246821 0xffff 020";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size_type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0; 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alias of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size_t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while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(!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str.empty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()) 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long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long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stoll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(str,&amp;sz,0);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str.substr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(0,sz) &lt;&lt; " interpreted as 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str.substr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1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8246821 interpreted as 8246821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0xffff interpreted as 65535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020 interpreted as 16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Unspecified, but generally linear in the number of characters interpreted.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Modifies the value pointed by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(if not zero).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If no conversion could be performed, an </w:t>
      </w:r>
      <w:hyperlink r:id="rId48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invalid_argument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the value read is out of the range of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representable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values by a </w:t>
      </w:r>
      <w:r w:rsidRPr="001817DD">
        <w:rPr>
          <w:rFonts w:ascii="Courier New" w:eastAsia="Times New Roman" w:hAnsi="Courier New" w:cs="Courier New"/>
          <w:sz w:val="20"/>
        </w:rPr>
        <w:t xml:space="preserve">long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long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49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An invalid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causes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</w:t>
      </w:r>
      <w:proofErr w:type="spellStart"/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stoull</w:t>
      </w:r>
      <w:proofErr w:type="spellEnd"/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long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stoull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string&amp; 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base = 10);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long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stoull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wstring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base = 10);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Convert string to unsigned long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Parses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interpreting its content as an integral number of the specified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base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which is returned as a value of type </w:t>
      </w:r>
      <w:r w:rsidRPr="001817DD">
        <w:rPr>
          <w:rFonts w:ascii="Courier New" w:eastAsia="Times New Roman" w:hAnsi="Courier New" w:cs="Courier New"/>
          <w:sz w:val="20"/>
        </w:rPr>
        <w:t xml:space="preserve">unsigned long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long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not a null pointer, the function also sets the value of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the position of the first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number.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50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strtoull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hyperlink r:id="rId51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wcstoull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) to perform the conversion (see </w:t>
      </w:r>
      <w:hyperlink r:id="rId52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more details on the process).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 object with the representation of an integral number.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Pointer to an object of type </w:t>
      </w:r>
      <w:hyperlink r:id="rId53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size_t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whose value is set by the function to position of the next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numerical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This parameter can also be a null pointer, in which case it is not used.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Numerical base (radix) that determines the valid characters and their interpretation.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is </w:t>
      </w:r>
      <w:r w:rsidRPr="001817DD">
        <w:rPr>
          <w:rFonts w:ascii="Courier New" w:eastAsia="Times New Roman" w:hAnsi="Courier New" w:cs="Courier New"/>
          <w:sz w:val="20"/>
        </w:rPr>
        <w:t>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the base used is determined by the format in the sequence (see </w:t>
      </w:r>
      <w:hyperlink r:id="rId54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details). Notice that by default this argument is </w:t>
      </w:r>
      <w:r w:rsidRPr="001817DD">
        <w:rPr>
          <w:rFonts w:ascii="Courier New" w:eastAsia="Times New Roman" w:hAnsi="Courier New" w:cs="Courier New"/>
          <w:sz w:val="20"/>
        </w:rPr>
        <w:t>10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 w:rsidRPr="001817DD">
        <w:rPr>
          <w:rFonts w:ascii="Courier New" w:eastAsia="Times New Roman" w:hAnsi="Courier New" w:cs="Courier New"/>
          <w:sz w:val="20"/>
        </w:rPr>
        <w:t>0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On success, the function returns the converted integral number as a value of type </w:t>
      </w:r>
      <w:r w:rsidRPr="001817DD">
        <w:rPr>
          <w:rFonts w:ascii="Courier New" w:eastAsia="Times New Roman" w:hAnsi="Courier New" w:cs="Courier New"/>
          <w:sz w:val="20"/>
        </w:rPr>
        <w:t xml:space="preserve">unsigned long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long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59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lastRenderedPageBreak/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lastRenderedPageBreak/>
              <w:t xml:space="preserve">//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stoull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     // std::string,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stoull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"8246821 0xffff 020 -1";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size_type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0; 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alias of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size_t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while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(!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str.empty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()) 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unsigned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long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long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ull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stoull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(str,&amp;sz,0);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str.substr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(0,sz) &lt;&lt; " interpreted as " &lt;&lt;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ull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str.substr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Possible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1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8246821 interpreted as 8246821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0xffff interpreted as 65535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020 interpreted as 16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-1 interpreted as 18446744073709551615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Unspecified, but generally linear in the number of characters interpreted.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Modifies the value pointed by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(if not zero).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</w:t>
      </w:r>
    </w:p>
    <w:p w:rsidR="001817DD" w:rsidRDefault="001817DD" w:rsidP="001817DD">
      <w:pPr>
        <w:rPr>
          <w:sz w:val="20"/>
          <w:szCs w:val="20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If no conversion could be performed, an </w:t>
      </w:r>
      <w:hyperlink r:id="rId55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invalid_argument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the value read is out of the range of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representable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values by 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17DD">
        <w:rPr>
          <w:rFonts w:ascii="Courier New" w:eastAsia="Times New Roman" w:hAnsi="Courier New" w:cs="Courier New"/>
          <w:sz w:val="20"/>
        </w:rPr>
        <w:t xml:space="preserve">unsigned long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long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hyperlink r:id="rId56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An invalid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causes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Default="001817DD" w:rsidP="001817DD">
      <w:pPr>
        <w:rPr>
          <w:sz w:val="20"/>
          <w:szCs w:val="20"/>
        </w:rPr>
      </w:pPr>
    </w:p>
    <w:p w:rsidR="001817DD" w:rsidRDefault="001817DD" w:rsidP="001817DD">
      <w:pPr>
        <w:rPr>
          <w:sz w:val="20"/>
          <w:szCs w:val="20"/>
        </w:rPr>
      </w:pP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std::</w:t>
      </w:r>
      <w:proofErr w:type="spellStart"/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stof</w:t>
      </w:r>
      <w:proofErr w:type="spellEnd"/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stof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string&amp; 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stof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wstring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0);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Convert string to float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Parses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interpreting its content as a floating-point number, which is returned as a value of type </w:t>
      </w:r>
      <w:r w:rsidRPr="001817DD">
        <w:rPr>
          <w:rFonts w:ascii="Courier New" w:eastAsia="Times New Roman" w:hAnsi="Courier New" w:cs="Courier New"/>
          <w:sz w:val="20"/>
        </w:rPr>
        <w:t>float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not a null pointer, the function also sets the value of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the position of the first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number.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57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strtod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hyperlink r:id="rId58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wcstod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) to perform the conversion (see </w:t>
      </w:r>
      <w:hyperlink r:id="rId59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strtod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more details on the process).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 object with the representation of a floating-point number.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Pointer to an object of type </w:t>
      </w:r>
      <w:hyperlink r:id="rId60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size_t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whose value is set by the function to position of the next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numerical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This parameter can also be a null pointer, in which case it is not used.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On success, the function returns the converted floating-point number as a value of type </w:t>
      </w:r>
      <w:r w:rsidRPr="001817DD">
        <w:rPr>
          <w:rFonts w:ascii="Courier New" w:eastAsia="Times New Roman" w:hAnsi="Courier New" w:cs="Courier New"/>
          <w:sz w:val="20"/>
        </w:rPr>
        <w:t>float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43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stof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     // std::string,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stof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orbits ("686.97 365.24");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size_type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;   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alias of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size_t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float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mars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stof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orbits,&amp;sz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float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earth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stof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orbits.substr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"One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martian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year takes " &lt;&lt; (mars/earth) &lt;&lt; " Earth years.\n";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Possible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1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One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martian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year takes 1.88087 Earth years.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Complexity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Unspecified, but generally linear in the number of characters interpreted.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Modifies the value pointed by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(if not zero).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If no conversion could be performed, an </w:t>
      </w:r>
      <w:hyperlink r:id="rId61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invalid_argument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the value read is out of the range of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representable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values by a </w:t>
      </w:r>
      <w:r w:rsidRPr="001817DD">
        <w:rPr>
          <w:rFonts w:ascii="Courier New" w:eastAsia="Times New Roman" w:hAnsi="Courier New" w:cs="Courier New"/>
          <w:sz w:val="20"/>
        </w:rPr>
        <w:t>float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(in some library implementations, this includes underflows), an </w:t>
      </w:r>
      <w:hyperlink r:id="rId62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An invalid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causes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</w:t>
      </w:r>
      <w:proofErr w:type="spellStart"/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stod</w:t>
      </w:r>
      <w:proofErr w:type="spellEnd"/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stod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string&amp; 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stod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wstring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0);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Convert string to double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Parses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interpreting its content as a floating-point number, which is returned as a value of type </w:t>
      </w:r>
      <w:r w:rsidRPr="001817DD">
        <w:rPr>
          <w:rFonts w:ascii="Courier New" w:eastAsia="Times New Roman" w:hAnsi="Courier New" w:cs="Courier New"/>
          <w:sz w:val="20"/>
        </w:rPr>
        <w:t>double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not a null pointer, the function also sets the value of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the position of the first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number.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63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strtod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hyperlink r:id="rId64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wcstod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) to perform the conversion (see </w:t>
      </w:r>
      <w:hyperlink r:id="rId65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strtod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more details on the process).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 object with the representation of a floating-point number.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Pointer to an object of type </w:t>
      </w:r>
      <w:hyperlink r:id="rId66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size_t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whose value is set by the function to position of the next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numerical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This parameter can also be a null pointer, in which case it is not used.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On success, the function returns the converted floating-point number as a value of type </w:t>
      </w:r>
      <w:r w:rsidRPr="001817DD">
        <w:rPr>
          <w:rFonts w:ascii="Courier New" w:eastAsia="Times New Roman" w:hAnsi="Courier New" w:cs="Courier New"/>
          <w:sz w:val="20"/>
        </w:rPr>
        <w:t>double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015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stod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     // std::string,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stod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orbits ("365.24 29.53");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size_type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;   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alias of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size_t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double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earth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stod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orbits,&amp;sz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double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moon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stod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orbits.substr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"The moon completes " &lt;&lt; (earth/moon) &lt;&lt; " orbits per Earth year.\n";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Possible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71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The moon completes 12.3684 orbits per Earth year.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Unspecified, but generally linear in the number of characters interpreted.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Modifies the value pointed by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(if not zero).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If no conversion could be performed, an </w:t>
      </w:r>
      <w:hyperlink r:id="rId67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invalid_argument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the value read is out of the range of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representable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values by a </w:t>
      </w:r>
      <w:r w:rsidRPr="001817DD">
        <w:rPr>
          <w:rFonts w:ascii="Courier New" w:eastAsia="Times New Roman" w:hAnsi="Courier New" w:cs="Courier New"/>
          <w:sz w:val="20"/>
        </w:rPr>
        <w:t>double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(in some library implementations, this includes underflows), an </w:t>
      </w:r>
      <w:hyperlink r:id="rId68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An invalid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causes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</w:t>
      </w:r>
      <w:proofErr w:type="spellStart"/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stold</w:t>
      </w:r>
      <w:proofErr w:type="spellEnd"/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stold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string&amp; 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stold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(const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wstring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= 0);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Convert string to long double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Parses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interpreting its content as a floating-point number, which is returned as a value of type </w:t>
      </w:r>
      <w:r w:rsidRPr="001817DD">
        <w:rPr>
          <w:rFonts w:ascii="Courier New" w:eastAsia="Times New Roman" w:hAnsi="Courier New" w:cs="Courier New"/>
          <w:sz w:val="20"/>
        </w:rPr>
        <w:t>long double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not a null pointer, the function also sets the value of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the position of the first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number.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uses </w:t>
      </w:r>
      <w:hyperlink r:id="rId69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strtold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hyperlink r:id="rId70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wcstold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) to perform the conversion (see </w:t>
      </w:r>
      <w:hyperlink r:id="rId71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strtod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for more details on the process).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String object with the representation of a floating-point number.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Pointer to an object of type </w:t>
      </w:r>
      <w:hyperlink r:id="rId72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size_t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whose value is set by the function to position of the next character in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after the numerical value.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This parameter can also be a null pointer, in which case it is not used.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On success, the function returns the converted floating-point number as a value of type </w:t>
      </w:r>
      <w:r w:rsidRPr="001817DD">
        <w:rPr>
          <w:rFonts w:ascii="Courier New" w:eastAsia="Times New Roman" w:hAnsi="Courier New" w:cs="Courier New"/>
          <w:sz w:val="20"/>
        </w:rPr>
        <w:t>long double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003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stold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     // std::string,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stod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orbits ("90613.305 365.24");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size_type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;   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alias of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size_t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long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double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pluto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stod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orbits,&amp;sz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long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double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earth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stod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orbits.substr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sz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"Pluto takes " &lt;&lt;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pluto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/earth) &lt;&lt; " years to complete an orbit.\n";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Possible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1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Pluto takes 248.093 years to complete an orbit.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Unspecified, but generally linear in the number of characters interpreted.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Modifies the value pointed by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(if not zero).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If no conversion could be performed, an </w:t>
      </w:r>
      <w:hyperlink r:id="rId73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invalid_argument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the value read is out of the range of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representable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values by a </w:t>
      </w:r>
      <w:r w:rsidRPr="001817DD">
        <w:rPr>
          <w:rFonts w:ascii="Courier New" w:eastAsia="Times New Roman" w:hAnsi="Courier New" w:cs="Courier New"/>
          <w:sz w:val="20"/>
        </w:rPr>
        <w:t>long double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(in some library implementations, this includes underflows), an </w:t>
      </w:r>
      <w:hyperlink r:id="rId74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out_of_range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exception is thrown.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An invalid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idx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causes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undefined behavior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</w:t>
      </w:r>
      <w:proofErr w:type="spellStart"/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to_string</w:t>
      </w:r>
      <w:proofErr w:type="spellEnd"/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>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(long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>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(long long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>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(unsigned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>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(unsigned long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>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(unsigned long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>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(float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>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(double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>);</w:t>
      </w:r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7D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 xml:space="preserve"> (long double </w:t>
      </w:r>
      <w:proofErr w:type="spellStart"/>
      <w:r w:rsidRPr="001817D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817DD">
        <w:rPr>
          <w:rFonts w:ascii="Courier New" w:eastAsia="Times New Roman" w:hAnsi="Courier New" w:cs="Courier New"/>
          <w:sz w:val="20"/>
          <w:szCs w:val="20"/>
        </w:rPr>
        <w:t>);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Convert numerical value to string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hyperlink r:id="rId75" w:history="1"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with the representation of </w:t>
      </w:r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val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The format used is the same that </w:t>
      </w:r>
      <w:hyperlink r:id="rId76" w:history="1"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printf</w:t>
        </w:r>
        <w:proofErr w:type="spellEnd"/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would print for the corresponding type: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0"/>
        <w:gridCol w:w="1558"/>
        <w:gridCol w:w="7632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of </w:t>
            </w:r>
            <w:proofErr w:type="spellStart"/>
            <w:r w:rsidRPr="00181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b/>
                <w:bCs/>
                <w:sz w:val="20"/>
              </w:rPr>
              <w:t>printf</w:t>
            </w:r>
            <w:proofErr w:type="spellEnd"/>
            <w:r w:rsidRPr="00181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equivalent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lastRenderedPageBreak/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"%d"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Decimal-base representation of </w:t>
            </w:r>
            <w:r w:rsidRPr="001817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representations of negative values are preceded with a minus sign (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-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"%ld</w:t>
            </w:r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long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"%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lld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unsigned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"%u"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Decimal-base representation of </w:t>
            </w:r>
            <w:r w:rsidRPr="001817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"%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lu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unsigned long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"%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llu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"%f"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As many digits are written as needed to represent the integral part, followed by the decimal-point character and six decimal digits.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1817DD">
              <w:rPr>
                <w:rFonts w:ascii="Courier New" w:eastAsia="Times New Roman" w:hAnsi="Courier New" w:cs="Courier New"/>
                <w:sz w:val="20"/>
              </w:rPr>
              <w:t>inf</w:t>
            </w:r>
            <w:proofErr w:type="spellEnd"/>
            <w:proofErr w:type="gramEnd"/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infinity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is used to represent </w:t>
            </w:r>
            <w:r w:rsidRPr="001817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infinity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1817DD">
              <w:rPr>
                <w:rFonts w:ascii="Courier New" w:eastAsia="Times New Roman" w:hAnsi="Courier New" w:cs="Courier New"/>
                <w:sz w:val="20"/>
              </w:rPr>
              <w:t>nan</w:t>
            </w:r>
            <w:proofErr w:type="spellEnd"/>
            <w:proofErr w:type="gramEnd"/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(followed by an optional sequence of characters) to represent </w:t>
            </w:r>
            <w:proofErr w:type="spellStart"/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NaNs</w:t>
            </w:r>
            <w:proofErr w:type="spellEnd"/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1817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Not-a-Number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representations of negative values are preceded with a minus sign (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-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"%f</w:t>
            </w:r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"%Lf</w:t>
            </w:r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Numerical value.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77" w:history="1"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object containing the representation of 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val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as a sequence of characters.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9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to_string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     // std::string,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to_string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pi = "pi is " +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to_string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(3.1415926);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std::string perfect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to_string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(1+2+4+7+14) + " is a perfect number";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pi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perfect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Possible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1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pi is 3.141593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28 is a perfect number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</w:t>
      </w:r>
    </w:p>
    <w:p w:rsidR="001817DD" w:rsidRP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hyperlink r:id="rId78" w:history="1"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constructor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may throw.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17D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817DD" w:rsidRPr="001817DD" w:rsidRDefault="001817DD" w:rsidP="001817DD">
      <w:pPr>
        <w:spacing w:before="54" w:after="54" w:line="240" w:lineRule="auto"/>
        <w:ind w:right="54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Pr="001817DD" w:rsidRDefault="001817DD" w:rsidP="001817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17D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817DD" w:rsidRPr="001817DD" w:rsidRDefault="001817DD" w:rsidP="001817D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10"/>
          <w:szCs w:val="10"/>
        </w:rPr>
        <w:t>[</w:t>
      </w:r>
      <w:hyperlink r:id="rId79" w:tooltip="Click to hide this message" w:history="1">
        <w:proofErr w:type="gramStart"/>
        <w:r w:rsidRPr="001817DD">
          <w:rPr>
            <w:rFonts w:ascii="Times New Roman" w:eastAsia="Times New Roman" w:hAnsi="Times New Roman" w:cs="Times New Roman"/>
            <w:color w:val="0000FF"/>
            <w:sz w:val="10"/>
            <w:u w:val="single"/>
          </w:rPr>
          <w:t>hide</w:t>
        </w:r>
        <w:proofErr w:type="gramEnd"/>
      </w:hyperlink>
      <w:r w:rsidRPr="001817DD">
        <w:rPr>
          <w:rFonts w:ascii="Times New Roman" w:eastAsia="Times New Roman" w:hAnsi="Times New Roman" w:cs="Times New Roman"/>
          <w:sz w:val="10"/>
          <w:szCs w:val="10"/>
        </w:rPr>
        <w:t>]</w:t>
      </w:r>
    </w:p>
    <w:p w:rsidR="001817DD" w:rsidRPr="001817DD" w:rsidRDefault="001817DD" w:rsidP="001817DD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1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>function</w:t>
        </w:r>
        <w:proofErr w:type="gramEnd"/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1817DD" w:rsidRPr="001817DD" w:rsidRDefault="001817DD" w:rsidP="001817DD">
      <w:pPr>
        <w:spacing w:after="0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>&lt;</w:t>
        </w:r>
        <w:proofErr w:type="gramStart"/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>string</w:t>
        </w:r>
        <w:proofErr w:type="gramEnd"/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 xml:space="preserve">&gt; </w:t>
        </w:r>
      </w:ins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ins w:id="4" w:author="Unknown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ins w:id="5" w:author="Unknown">
        <w:r w:rsidRPr="001817DD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std::</w:t>
        </w:r>
        <w:proofErr w:type="spellStart"/>
        <w:r w:rsidRPr="001817DD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to_wstring</w:t>
        </w:r>
        <w:proofErr w:type="spellEnd"/>
      </w:ins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" w:author="Unknown"/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ins w:id="7" w:author="Unknown">
        <w:r w:rsidRPr="001817DD">
          <w:rPr>
            <w:rFonts w:ascii="Courier New" w:eastAsia="Times New Roman" w:hAnsi="Courier New" w:cs="Courier New"/>
            <w:sz w:val="20"/>
            <w:szCs w:val="20"/>
          </w:rPr>
          <w:t>wstring</w:t>
        </w:r>
        <w:proofErr w:type="spellEnd"/>
        <w:proofErr w:type="gram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to_wstring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(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int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val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>);</w:t>
        </w:r>
      </w:ins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" w:author="Unknown"/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ins w:id="9" w:author="Unknown">
        <w:r w:rsidRPr="001817DD">
          <w:rPr>
            <w:rFonts w:ascii="Courier New" w:eastAsia="Times New Roman" w:hAnsi="Courier New" w:cs="Courier New"/>
            <w:sz w:val="20"/>
            <w:szCs w:val="20"/>
          </w:rPr>
          <w:t>wstring</w:t>
        </w:r>
        <w:proofErr w:type="spellEnd"/>
        <w:proofErr w:type="gram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to_wstring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(long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val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>);</w:t>
        </w:r>
      </w:ins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" w:author="Unknown"/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ins w:id="11" w:author="Unknown">
        <w:r w:rsidRPr="001817DD">
          <w:rPr>
            <w:rFonts w:ascii="Courier New" w:eastAsia="Times New Roman" w:hAnsi="Courier New" w:cs="Courier New"/>
            <w:sz w:val="20"/>
            <w:szCs w:val="20"/>
          </w:rPr>
          <w:t>wstring</w:t>
        </w:r>
        <w:proofErr w:type="spellEnd"/>
        <w:proofErr w:type="gram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to_wstring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(long long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val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>);</w:t>
        </w:r>
      </w:ins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" w:author="Unknown"/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ins w:id="13" w:author="Unknown">
        <w:r w:rsidRPr="001817DD">
          <w:rPr>
            <w:rFonts w:ascii="Courier New" w:eastAsia="Times New Roman" w:hAnsi="Courier New" w:cs="Courier New"/>
            <w:sz w:val="20"/>
            <w:szCs w:val="20"/>
          </w:rPr>
          <w:t>wstring</w:t>
        </w:r>
        <w:proofErr w:type="spellEnd"/>
        <w:proofErr w:type="gram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to_wstring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(unsigned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val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>);</w:t>
        </w:r>
      </w:ins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" w:author="Unknown"/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ins w:id="15" w:author="Unknown">
        <w:r w:rsidRPr="001817DD">
          <w:rPr>
            <w:rFonts w:ascii="Courier New" w:eastAsia="Times New Roman" w:hAnsi="Courier New" w:cs="Courier New"/>
            <w:sz w:val="20"/>
            <w:szCs w:val="20"/>
          </w:rPr>
          <w:t>wstring</w:t>
        </w:r>
        <w:proofErr w:type="spellEnd"/>
        <w:proofErr w:type="gram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to_wstring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(unsigned long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val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>);</w:t>
        </w:r>
      </w:ins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" w:author="Unknown"/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ins w:id="17" w:author="Unknown">
        <w:r w:rsidRPr="001817DD">
          <w:rPr>
            <w:rFonts w:ascii="Courier New" w:eastAsia="Times New Roman" w:hAnsi="Courier New" w:cs="Courier New"/>
            <w:sz w:val="20"/>
            <w:szCs w:val="20"/>
          </w:rPr>
          <w:t>wstring</w:t>
        </w:r>
        <w:proofErr w:type="spellEnd"/>
        <w:proofErr w:type="gram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to_wstring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(unsigned long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long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val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>);</w:t>
        </w:r>
      </w:ins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" w:author="Unknown"/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ins w:id="19" w:author="Unknown">
        <w:r w:rsidRPr="001817DD">
          <w:rPr>
            <w:rFonts w:ascii="Courier New" w:eastAsia="Times New Roman" w:hAnsi="Courier New" w:cs="Courier New"/>
            <w:sz w:val="20"/>
            <w:szCs w:val="20"/>
          </w:rPr>
          <w:t>wstring</w:t>
        </w:r>
        <w:proofErr w:type="spellEnd"/>
        <w:proofErr w:type="gram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to_wstring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(float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val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>);</w:t>
        </w:r>
      </w:ins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" w:author="Unknown"/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ins w:id="21" w:author="Unknown">
        <w:r w:rsidRPr="001817DD">
          <w:rPr>
            <w:rFonts w:ascii="Courier New" w:eastAsia="Times New Roman" w:hAnsi="Courier New" w:cs="Courier New"/>
            <w:sz w:val="20"/>
            <w:szCs w:val="20"/>
          </w:rPr>
          <w:t>wstring</w:t>
        </w:r>
        <w:proofErr w:type="spellEnd"/>
        <w:proofErr w:type="gram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to_wstring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(double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val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>);</w:t>
        </w:r>
      </w:ins>
    </w:p>
    <w:p w:rsidR="001817DD" w:rsidRPr="001817DD" w:rsidRDefault="001817DD" w:rsidP="00181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" w:author="Unknown"/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ins w:id="23" w:author="Unknown">
        <w:r w:rsidRPr="001817DD">
          <w:rPr>
            <w:rFonts w:ascii="Courier New" w:eastAsia="Times New Roman" w:hAnsi="Courier New" w:cs="Courier New"/>
            <w:sz w:val="20"/>
            <w:szCs w:val="20"/>
          </w:rPr>
          <w:t>wstring</w:t>
        </w:r>
        <w:proofErr w:type="spellEnd"/>
        <w:proofErr w:type="gram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to_wstring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 xml:space="preserve"> (long double </w:t>
        </w:r>
        <w:proofErr w:type="spellStart"/>
        <w:r w:rsidRPr="001817DD">
          <w:rPr>
            <w:rFonts w:ascii="Courier New" w:eastAsia="Times New Roman" w:hAnsi="Courier New" w:cs="Courier New"/>
            <w:sz w:val="20"/>
            <w:szCs w:val="20"/>
          </w:rPr>
          <w:t>val</w:t>
        </w:r>
        <w:proofErr w:type="spellEnd"/>
        <w:r w:rsidRPr="001817DD">
          <w:rPr>
            <w:rFonts w:ascii="Courier New" w:eastAsia="Times New Roman" w:hAnsi="Courier New" w:cs="Courier New"/>
            <w:sz w:val="20"/>
            <w:szCs w:val="20"/>
          </w:rPr>
          <w:t>);</w:t>
        </w:r>
      </w:ins>
    </w:p>
    <w:p w:rsidR="001817DD" w:rsidRPr="001817DD" w:rsidRDefault="001817DD" w:rsidP="001817DD">
      <w:pPr>
        <w:spacing w:after="0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</w:rPr>
      </w:pPr>
      <w:ins w:id="25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>Convert numerical value to wide string</w:t>
        </w:r>
      </w:ins>
    </w:p>
    <w:p w:rsidR="001817DD" w:rsidRPr="001817DD" w:rsidRDefault="001817DD" w:rsidP="001817DD">
      <w:pPr>
        <w:spacing w:after="0" w:line="240" w:lineRule="auto"/>
        <w:rPr>
          <w:ins w:id="26" w:author="Unknown"/>
          <w:rFonts w:ascii="Times New Roman" w:eastAsia="Times New Roman" w:hAnsi="Times New Roman" w:cs="Times New Roman"/>
          <w:sz w:val="24"/>
          <w:szCs w:val="24"/>
        </w:rPr>
      </w:pPr>
      <w:ins w:id="27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 xml:space="preserve">Returns a </w: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"http://www.cplusplus.com/wstring" </w:instrTex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wstring</w:t>
        </w:r>
        <w:proofErr w:type="spellEnd"/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 xml:space="preserve"> with the representation of </w:t>
        </w:r>
        <w:proofErr w:type="gramStart"/>
        <w:r w:rsidRPr="001817D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val</w:t>
        </w:r>
        <w:proofErr w:type="gramEnd"/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The format used is the same that </w: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"http://www.cplusplus.com/wprintf" </w:instrTex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wprintf</w:t>
        </w:r>
        <w:proofErr w:type="spellEnd"/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 xml:space="preserve"> would print for the corresponding type: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4"/>
        <w:gridCol w:w="1620"/>
        <w:gridCol w:w="7576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of </w:t>
            </w:r>
            <w:proofErr w:type="spellStart"/>
            <w:r w:rsidRPr="00181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b/>
                <w:bCs/>
                <w:sz w:val="20"/>
              </w:rPr>
              <w:t>wprintf</w:t>
            </w:r>
            <w:proofErr w:type="spellEnd"/>
            <w:r w:rsidRPr="00181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equivalent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L"%d"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Decimal-base representation of </w:t>
            </w:r>
            <w:r w:rsidRPr="001817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representations of negative values are preceded with a minus sign (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-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L"%ld</w:t>
            </w:r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long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L"%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lld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unsigned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"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L%u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"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Decimal-base representation of </w:t>
            </w:r>
            <w:r w:rsidRPr="001817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L"%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lu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unsigned long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L"%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llu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L"%f"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As many digits are written as needed to represent the integral part, followed by the decimal-point character and six decimal digits.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1817DD">
              <w:rPr>
                <w:rFonts w:ascii="Courier New" w:eastAsia="Times New Roman" w:hAnsi="Courier New" w:cs="Courier New"/>
                <w:sz w:val="20"/>
              </w:rPr>
              <w:t>inf</w:t>
            </w:r>
            <w:proofErr w:type="spellEnd"/>
            <w:proofErr w:type="gramEnd"/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infinity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is used to represent </w:t>
            </w:r>
            <w:r w:rsidRPr="001817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infinity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1817DD">
              <w:rPr>
                <w:rFonts w:ascii="Courier New" w:eastAsia="Times New Roman" w:hAnsi="Courier New" w:cs="Courier New"/>
                <w:sz w:val="20"/>
              </w:rPr>
              <w:t>nan</w:t>
            </w:r>
            <w:proofErr w:type="spellEnd"/>
            <w:proofErr w:type="gramEnd"/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(followed by an optional sequence of characters) to represent </w:t>
            </w:r>
            <w:proofErr w:type="spellStart"/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NaNs</w:t>
            </w:r>
            <w:proofErr w:type="spellEnd"/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1817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Not-a-Number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representations of negative values are preceded with a minus sign (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>-</w:t>
            </w:r>
            <w:r w:rsidRPr="001817D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L"%f</w:t>
            </w:r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L"%Lf</w:t>
            </w:r>
          </w:p>
        </w:tc>
        <w:tc>
          <w:tcPr>
            <w:tcW w:w="0" w:type="auto"/>
            <w:vMerge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17DD" w:rsidRPr="001817DD" w:rsidRDefault="001817DD" w:rsidP="001817DD">
      <w:pPr>
        <w:spacing w:after="0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</w:rPr>
      </w:pPr>
      <w:ins w:id="29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ins w:id="30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31" w:author="Unknown">
        <w:r w:rsidRPr="001817DD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Parameters</w:t>
        </w:r>
      </w:ins>
    </w:p>
    <w:p w:rsidR="001817DD" w:rsidRPr="001817DD" w:rsidRDefault="001817DD" w:rsidP="001817DD">
      <w:pPr>
        <w:spacing w:after="0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33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>val</w:t>
        </w:r>
        <w:proofErr w:type="spellEnd"/>
        <w:proofErr w:type="gramEnd"/>
      </w:ins>
    </w:p>
    <w:p w:rsidR="001817DD" w:rsidRPr="001817DD" w:rsidRDefault="001817DD" w:rsidP="001817DD">
      <w:pPr>
        <w:spacing w:after="0" w:line="240" w:lineRule="auto"/>
        <w:ind w:left="720"/>
        <w:rPr>
          <w:ins w:id="34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35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>Numerical value.</w:t>
        </w:r>
        <w:proofErr w:type="gramEnd"/>
      </w:ins>
    </w:p>
    <w:p w:rsidR="001817DD" w:rsidRPr="001817DD" w:rsidRDefault="001817DD" w:rsidP="001817DD">
      <w:pPr>
        <w:spacing w:after="0" w:line="240" w:lineRule="auto"/>
        <w:rPr>
          <w:ins w:id="36" w:author="Unknown"/>
          <w:rFonts w:ascii="Times New Roman" w:eastAsia="Times New Roman" w:hAnsi="Times New Roman" w:cs="Times New Roman"/>
          <w:sz w:val="24"/>
          <w:szCs w:val="24"/>
        </w:rPr>
      </w:pPr>
      <w:ins w:id="37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ins w:id="38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39" w:author="Unknown">
        <w:r w:rsidRPr="001817DD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Return Value</w:t>
        </w:r>
      </w:ins>
    </w:p>
    <w:p w:rsidR="001817DD" w:rsidRPr="001817DD" w:rsidRDefault="001817DD" w:rsidP="001817DD">
      <w:pPr>
        <w:spacing w:after="0" w:line="240" w:lineRule="auto"/>
        <w:rPr>
          <w:ins w:id="40" w:author="Unknown"/>
          <w:rFonts w:ascii="Times New Roman" w:eastAsia="Times New Roman" w:hAnsi="Times New Roman" w:cs="Times New Roman"/>
          <w:sz w:val="24"/>
          <w:szCs w:val="24"/>
        </w:rPr>
      </w:pPr>
      <w:ins w:id="41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A </w: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"http://www.cplusplus.com/wstring" </w:instrTex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wstring</w:t>
        </w:r>
        <w:proofErr w:type="spellEnd"/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 xml:space="preserve"> object containing the representation of </w:t>
        </w:r>
        <w:proofErr w:type="spellStart"/>
        <w:proofErr w:type="gramStart"/>
        <w:r w:rsidRPr="001817D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val</w:t>
        </w:r>
        <w:proofErr w:type="spellEnd"/>
        <w:proofErr w:type="gramEnd"/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 xml:space="preserve"> as a sequence of characters.</w: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ins w:id="42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43" w:author="Unknown">
        <w:r w:rsidRPr="001817DD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Example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55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to_wstring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wcout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&lt;string&gt;  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wstring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,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to_wstring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wstring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pi =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L"pi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is " +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to_wstring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(3.1415926);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wstring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perfect =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to_wstring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(1+2+4+7+14) + L" is a perfect number";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wcout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pi &lt;&lt; L'\n';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wcout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perfect &lt;&lt; L'\n';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</w:rPr>
      </w:pPr>
      <w:ins w:id="45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br/>
          <w:t>Possible output: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1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pi is 3.141593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28 is a perfect number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</w:rPr>
      </w:pPr>
      <w:ins w:id="47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ins w:id="48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49" w:author="Unknown">
        <w:r w:rsidRPr="001817DD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Exceptions</w:t>
        </w:r>
      </w:ins>
    </w:p>
    <w:p w:rsidR="001817DD" w:rsidRPr="001817DD" w:rsidRDefault="001817DD" w:rsidP="001817DD">
      <w:pPr>
        <w:spacing w:after="0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</w:rPr>
      </w:pPr>
      <w:ins w:id="51" w:author="Unknown"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 xml:space="preserve">The </w: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"http://www.cplusplus.com/basic_string::basic_string" </w:instrTex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spellStart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wstring</w:t>
        </w:r>
        <w:proofErr w:type="spellEnd"/>
        <w:r w:rsidRPr="00181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constructor</w: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t xml:space="preserve"> may throw.</w:t>
        </w:r>
        <w:r w:rsidRPr="001817DD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1817DD" w:rsidRDefault="001817DD" w:rsidP="001817DD">
      <w:pPr>
        <w:rPr>
          <w:sz w:val="20"/>
          <w:szCs w:val="20"/>
        </w:rPr>
      </w:pPr>
    </w:p>
    <w:p w:rsidR="001817DD" w:rsidRDefault="001817DD" w:rsidP="001817DD">
      <w:pPr>
        <w:rPr>
          <w:sz w:val="20"/>
          <w:szCs w:val="20"/>
        </w:rPr>
      </w:pP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>&gt; &lt;array&gt; &lt;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forward_list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&gt; &lt;list&gt; &lt;map&gt; &lt;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&gt; &lt;set&gt; &lt;string&gt; &lt;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unordered_set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&gt; &lt;vector&gt; 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std::begin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8"/>
        <w:gridCol w:w="775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container (1)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template &lt;class Container&gt;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auto begin (Container&amp; cont) -&gt;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decltype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cont.begin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template &lt;class Container&gt;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auto begin (const Container&amp; cont) -&gt;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decltype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cont.begin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 (2)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template &lt;class T,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size_t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N&gt;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T* begin (T(&amp;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)[N]);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beginning</w:t>
      </w:r>
    </w:p>
    <w:p w:rsidR="001817DD" w:rsidRPr="001817DD" w:rsidRDefault="001817DD" w:rsidP="001817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Returns an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pointing to the first element in the sequence: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(1) Container</w:t>
      </w:r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The function returns </w:t>
      </w:r>
      <w:proofErr w:type="spellStart"/>
      <w:proofErr w:type="gramStart"/>
      <w:r w:rsidRPr="001817DD">
        <w:rPr>
          <w:rFonts w:ascii="Courier New" w:eastAsia="Times New Roman" w:hAnsi="Courier New" w:cs="Courier New"/>
          <w:sz w:val="24"/>
          <w:szCs w:val="24"/>
        </w:rPr>
        <w:t>cont.begin</w:t>
      </w:r>
      <w:proofErr w:type="spellEnd"/>
      <w:r w:rsidRPr="001817D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817DD">
        <w:rPr>
          <w:rFonts w:ascii="Courier New" w:eastAsia="Times New Roman" w:hAnsi="Courier New" w:cs="Courier New"/>
          <w:sz w:val="24"/>
          <w:szCs w:val="24"/>
        </w:rPr>
        <w:t>)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(2) Array</w:t>
      </w:r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The function returns the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array-to-pointer conversion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of its argument.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If the sequence is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empty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the returned value shall not be </w:t>
      </w:r>
      <w:proofErr w:type="spellStart"/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dereferenced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These function templates are defined in multiple headers: Each of these headers includes the generic templates for all container and array types and not simply a specific overload. The headers are: </w:t>
      </w:r>
      <w:hyperlink r:id="rId80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iterator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1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&lt;array&gt;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2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deque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3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forward_list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4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&lt;list&gt;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5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map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6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regex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7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&lt;set&gt;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8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&lt;string&gt;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9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unordered_map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0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unordered_set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91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&lt;vector&gt;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Conversely, </w:t>
      </w:r>
      <w:hyperlink r:id="rId92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begin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overloaded (with a different definition) in headers </w:t>
      </w:r>
      <w:hyperlink r:id="rId93" w:history="1">
        <w:r w:rsidRPr="001817DD">
          <w:rPr>
            <w:rFonts w:ascii="Courier New" w:eastAsia="Times New Roman" w:hAnsi="Courier New" w:cs="Courier New"/>
            <w:color w:val="0000FF"/>
            <w:sz w:val="20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0"/>
            <w:u w:val="single"/>
          </w:rPr>
          <w:t>initializer_list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0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94" w:history="1">
        <w:r w:rsidRPr="001817DD">
          <w:rPr>
            <w:rFonts w:ascii="Courier New" w:eastAsia="Times New Roman" w:hAnsi="Courier New" w:cs="Courier New"/>
            <w:color w:val="0000FF"/>
            <w:sz w:val="20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0"/>
            <w:u w:val="single"/>
          </w:rPr>
          <w:t>valarray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0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cont</w:t>
      </w:r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An object of a class type for which member </w:t>
      </w:r>
      <w:proofErr w:type="gramStart"/>
      <w:r w:rsidRPr="001817DD">
        <w:rPr>
          <w:rFonts w:ascii="Courier New" w:eastAsia="Times New Roman" w:hAnsi="Courier New" w:cs="Courier New"/>
          <w:sz w:val="24"/>
          <w:szCs w:val="24"/>
        </w:rPr>
        <w:t>begin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defined.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An array.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(1)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the same as returned by </w:t>
      </w:r>
      <w:proofErr w:type="spellStart"/>
      <w:proofErr w:type="gramStart"/>
      <w:r w:rsidRPr="001817DD">
        <w:rPr>
          <w:rFonts w:ascii="Courier New" w:eastAsia="Times New Roman" w:hAnsi="Courier New" w:cs="Courier New"/>
          <w:sz w:val="24"/>
          <w:szCs w:val="24"/>
        </w:rPr>
        <w:t>cont.begin</w:t>
      </w:r>
      <w:proofErr w:type="spellEnd"/>
      <w:r w:rsidRPr="001817D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817DD">
        <w:rPr>
          <w:rFonts w:ascii="Courier New" w:eastAsia="Times New Roman" w:hAnsi="Courier New" w:cs="Courier New"/>
          <w:sz w:val="24"/>
          <w:szCs w:val="24"/>
        </w:rPr>
        <w:t>)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, a pointer to the first element in the array.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27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std::begin / std::end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&lt;vector&gt;       // std::vector, std::begin, std::end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 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foo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[] = {10,20,30,40,50};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std::vector&lt;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&gt; bar;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iterate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foo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: inserting into bar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auto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it = std::begin(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foo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 it!=std::end(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foo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 ++it)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bar.push_back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(*it);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iterate bar: print contents: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"bar contains:";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auto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it = std::begin(bar); it!=std::end(bar); ++it)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'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*it;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1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bar contains: 10 20 30 40 50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The argument is accessed but not modified.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None of the elements in the sequence are accessed by the call, but the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returned can be used to access or modify them.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Provides the same level of guarantees as the operation performed on the argument (for standard containers and arrays this is a no-throw guarantee).</w:t>
      </w: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Default="001817DD" w:rsidP="001817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t>&gt; &lt;array&gt; &lt;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forward_list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&gt; &lt;list&gt; &lt;map&gt; &lt;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&gt; &lt;set&gt; &lt;string&gt; &lt;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unordered_set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&gt; &lt;vector&gt; </w:t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std::end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8"/>
        <w:gridCol w:w="727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container (1)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template &lt;class Container&gt;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auto end (Container&amp; cont) -&gt;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decltype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cont.end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template &lt;class Container&gt;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auto end (const Container&amp; cont) -&gt;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decltype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cont.end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1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 (2)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template &lt;class T,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size_t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N&gt;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T* end (T(&amp;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)[N]);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to end</w:t>
      </w:r>
    </w:p>
    <w:p w:rsidR="001817DD" w:rsidRPr="001817DD" w:rsidRDefault="001817DD" w:rsidP="001817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Returns an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pointing to the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past-the-end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element in the sequence: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(1) Container</w:t>
      </w:r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The function returns </w:t>
      </w:r>
      <w:proofErr w:type="spellStart"/>
      <w:proofErr w:type="gramStart"/>
      <w:r w:rsidRPr="001817DD">
        <w:rPr>
          <w:rFonts w:ascii="Courier New" w:eastAsia="Times New Roman" w:hAnsi="Courier New" w:cs="Courier New"/>
          <w:sz w:val="20"/>
        </w:rPr>
        <w:t>cont.end</w:t>
      </w:r>
      <w:proofErr w:type="spellEnd"/>
      <w:r w:rsidRPr="001817DD">
        <w:rPr>
          <w:rFonts w:ascii="Courier New" w:eastAsia="Times New Roman" w:hAnsi="Courier New" w:cs="Courier New"/>
          <w:sz w:val="20"/>
        </w:rPr>
        <w:t>(</w:t>
      </w:r>
      <w:proofErr w:type="gramEnd"/>
      <w:r w:rsidRPr="001817DD">
        <w:rPr>
          <w:rFonts w:ascii="Courier New" w:eastAsia="Times New Roman" w:hAnsi="Courier New" w:cs="Courier New"/>
          <w:sz w:val="20"/>
        </w:rPr>
        <w:t>)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(2) Array</w:t>
      </w:r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The function returns </w:t>
      </w:r>
      <w:proofErr w:type="spellStart"/>
      <w:r w:rsidRPr="001817DD">
        <w:rPr>
          <w:rFonts w:ascii="Courier New" w:eastAsia="Times New Roman" w:hAnsi="Courier New" w:cs="Courier New"/>
          <w:sz w:val="20"/>
        </w:rPr>
        <w:t>arr+N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If the sequence is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empty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the returned value compares equal to the one returned by </w:t>
      </w:r>
      <w:hyperlink r:id="rId95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begin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with the same argument.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These function templates are defined in multiple headers: Each of these headers includes the generic templates for all container and array types and not simply a specific overload. The headers are: </w:t>
      </w:r>
      <w:hyperlink r:id="rId96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iterator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7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&lt;array&gt;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8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deque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9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forward_list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0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&lt;list&gt;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1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map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2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regex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3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&lt;set&gt;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4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&lt;string&gt;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5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unordered_map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6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unordered_set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07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&lt;vector&gt;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Conversely, </w:t>
      </w:r>
      <w:hyperlink r:id="rId108" w:history="1">
        <w:r w:rsidRPr="001817D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end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overloaded (with a different definition) in headers </w:t>
      </w:r>
      <w:hyperlink r:id="rId109" w:history="1">
        <w:r w:rsidRPr="001817D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initializer_list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10" w:history="1">
        <w:r w:rsidRPr="001817D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&lt;</w:t>
        </w:r>
        <w:proofErr w:type="spellStart"/>
        <w:r w:rsidRPr="001817D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valarray</w:t>
        </w:r>
        <w:proofErr w:type="spellEnd"/>
        <w:r w:rsidRPr="001817D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&gt;</w:t>
        </w:r>
      </w:hyperlink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cont</w:t>
      </w:r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An object of a class type for which member </w:t>
      </w:r>
      <w:r w:rsidRPr="001817DD">
        <w:rPr>
          <w:rFonts w:ascii="Courier New" w:eastAsia="Times New Roman" w:hAnsi="Courier New" w:cs="Courier New"/>
          <w:sz w:val="24"/>
          <w:szCs w:val="24"/>
        </w:rPr>
        <w:t>end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is defined.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</w:p>
    <w:p w:rsidR="001817DD" w:rsidRPr="001817DD" w:rsidRDefault="001817DD" w:rsidP="001817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>An array.</w:t>
      </w:r>
      <w:proofErr w:type="gramEnd"/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(1)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, the same as returned by </w:t>
      </w:r>
      <w:proofErr w:type="spellStart"/>
      <w:proofErr w:type="gramStart"/>
      <w:r w:rsidRPr="001817DD">
        <w:rPr>
          <w:rFonts w:ascii="Courier New" w:eastAsia="Times New Roman" w:hAnsi="Courier New" w:cs="Courier New"/>
          <w:sz w:val="24"/>
          <w:szCs w:val="24"/>
        </w:rPr>
        <w:t>cont.end</w:t>
      </w:r>
      <w:proofErr w:type="spellEnd"/>
      <w:r w:rsidRPr="001817D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817DD">
        <w:rPr>
          <w:rFonts w:ascii="Courier New" w:eastAsia="Times New Roman" w:hAnsi="Courier New" w:cs="Courier New"/>
          <w:sz w:val="24"/>
          <w:szCs w:val="24"/>
        </w:rPr>
        <w:t>)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1817DD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t>, a pointer to the element that would follow the last element in the array.</w:t>
      </w:r>
      <w:proofErr w:type="gramEnd"/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277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10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11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12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13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14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15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16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17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18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19</w:t>
            </w: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817DD">
              <w:rPr>
                <w:rFonts w:ascii="Courier New" w:eastAsia="Times New Roman" w:hAnsi="Courier New" w:cs="Courier New"/>
                <w:sz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std::begin / std::end example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iostream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&gt;     // std::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cout</w:t>
            </w:r>
            <w:proofErr w:type="spellEnd"/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#include &lt;vector&gt;       // std::vector, std::begin, std::end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main () {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foo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[] = {10,20,30,40,50};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std::vector&lt;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&gt; bar;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// iterate </w:t>
            </w:r>
            <w:proofErr w:type="spellStart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foo</w:t>
            </w:r>
            <w:proofErr w:type="spellEnd"/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: inserting into bar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auto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it = std::begin(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foo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 it!=std::end(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foo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); ++it)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bar.push_back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>(*it);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// iterate bar: print contents: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"bar contains:";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for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auto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it = std::begin(bar); it!=std::end(bar); ++it)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 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'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*it;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std::</w:t>
            </w:r>
            <w:proofErr w:type="spellStart"/>
            <w:r w:rsidRPr="001817DD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&lt;&lt; '\n';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 </w:t>
            </w:r>
            <w:r w:rsidRPr="001817D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return</w:t>
            </w:r>
            <w:r w:rsidRPr="001817DD">
              <w:rPr>
                <w:rFonts w:ascii="Courier New" w:eastAsia="Times New Roman" w:hAnsi="Courier New" w:cs="Courier New"/>
                <w:sz w:val="20"/>
              </w:rPr>
              <w:t xml:space="preserve"> 0;</w:t>
            </w:r>
          </w:p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1"/>
      </w:tblGrid>
      <w:tr w:rsidR="001817DD" w:rsidRPr="001817DD" w:rsidTr="001817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7DD" w:rsidRPr="001817DD" w:rsidRDefault="001817DD" w:rsidP="00181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7DD">
              <w:rPr>
                <w:rFonts w:ascii="Courier New" w:eastAsia="Times New Roman" w:hAnsi="Courier New" w:cs="Courier New"/>
                <w:sz w:val="20"/>
                <w:szCs w:val="20"/>
              </w:rPr>
              <w:t>bar contains: 10 20 30 40 50</w:t>
            </w:r>
          </w:p>
        </w:tc>
      </w:tr>
    </w:tbl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Data races</w:t>
      </w:r>
    </w:p>
    <w:p w:rsidR="001817DD" w:rsidRPr="001817DD" w:rsidRDefault="001817DD" w:rsidP="0018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The argument is accessed but not modified.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  <w:t xml:space="preserve">None of the elements in the sequence are accessed by the call, but the </w:t>
      </w:r>
      <w:proofErr w:type="spellStart"/>
      <w:r w:rsidRPr="001817DD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1817DD">
        <w:rPr>
          <w:rFonts w:ascii="Times New Roman" w:eastAsia="Times New Roman" w:hAnsi="Times New Roman" w:cs="Times New Roman"/>
          <w:sz w:val="24"/>
          <w:szCs w:val="24"/>
        </w:rPr>
        <w:t xml:space="preserve"> returned can be used to access or modify them.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  <w:r w:rsidRPr="001817D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817DD" w:rsidRPr="001817DD" w:rsidRDefault="001817DD" w:rsidP="00181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7DD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safety</w:t>
      </w:r>
    </w:p>
    <w:p w:rsidR="001817DD" w:rsidRDefault="001817DD" w:rsidP="001817DD">
      <w:pPr>
        <w:rPr>
          <w:sz w:val="20"/>
          <w:szCs w:val="20"/>
        </w:rPr>
      </w:pPr>
      <w:r w:rsidRPr="001817DD">
        <w:rPr>
          <w:rFonts w:ascii="Times New Roman" w:eastAsia="Times New Roman" w:hAnsi="Times New Roman" w:cs="Times New Roman"/>
          <w:sz w:val="24"/>
          <w:szCs w:val="24"/>
        </w:rPr>
        <w:t>Provides the same level of guarantees as the operation performed on the argument (for standard containers and arrays this is a no-throw guarantee).</w:t>
      </w:r>
      <w:r w:rsidRPr="0018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7DD" w:rsidRDefault="001817DD" w:rsidP="001817DD">
      <w:pPr>
        <w:rPr>
          <w:sz w:val="20"/>
          <w:szCs w:val="20"/>
        </w:rPr>
      </w:pPr>
    </w:p>
    <w:p w:rsidR="001817DD" w:rsidRPr="001817DD" w:rsidRDefault="001817DD" w:rsidP="001817DD">
      <w:pPr>
        <w:rPr>
          <w:sz w:val="20"/>
          <w:szCs w:val="20"/>
        </w:rPr>
      </w:pPr>
    </w:p>
    <w:sectPr w:rsidR="001817DD" w:rsidRPr="001817DD" w:rsidSect="001817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817DD"/>
    <w:rsid w:val="0018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1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17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17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17D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7DD"/>
    <w:rPr>
      <w:color w:val="0000FF"/>
      <w:u w:val="single"/>
    </w:rPr>
  </w:style>
  <w:style w:type="character" w:customStyle="1" w:styleId="typ">
    <w:name w:val="typ"/>
    <w:basedOn w:val="DefaultParagraphFont"/>
    <w:rsid w:val="001817DD"/>
  </w:style>
  <w:style w:type="character" w:customStyle="1" w:styleId="namespace">
    <w:name w:val="namespace"/>
    <w:basedOn w:val="DefaultParagraphFont"/>
    <w:rsid w:val="001817DD"/>
  </w:style>
  <w:style w:type="paragraph" w:styleId="HTMLPreformatted">
    <w:name w:val="HTML Preformatted"/>
    <w:basedOn w:val="Normal"/>
    <w:link w:val="HTMLPreformattedChar"/>
    <w:uiPriority w:val="99"/>
    <w:unhideWhenUsed/>
    <w:rsid w:val="0018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7D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817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17DD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1817D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1817D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1817D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817D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817DD"/>
    <w:rPr>
      <w:rFonts w:ascii="Courier New" w:eastAsia="Times New Roman" w:hAnsi="Courier New" w:cs="Courier New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17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17D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17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17D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0E0E0"/>
                            <w:left w:val="single" w:sz="4" w:space="0" w:color="E0E0E0"/>
                            <w:bottom w:val="single" w:sz="4" w:space="0" w:color="E0E0E0"/>
                            <w:right w:val="single" w:sz="4" w:space="0" w:color="E0E0E0"/>
                          </w:divBdr>
                        </w:div>
                      </w:divsChild>
                    </w:div>
                  </w:divsChild>
                </w:div>
                <w:div w:id="9628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0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8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8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plusplus.com/strtol" TargetMode="External"/><Relationship Id="rId21" Type="http://schemas.openxmlformats.org/officeDocument/2006/relationships/hyperlink" Target="http://www.cplusplus.com/reference/iterator/end/" TargetMode="External"/><Relationship Id="rId42" Type="http://schemas.openxmlformats.org/officeDocument/2006/relationships/hyperlink" Target="http://www.cplusplus.com/out_of_range" TargetMode="External"/><Relationship Id="rId47" Type="http://schemas.openxmlformats.org/officeDocument/2006/relationships/hyperlink" Target="http://www.cplusplus.com/strtol" TargetMode="External"/><Relationship Id="rId63" Type="http://schemas.openxmlformats.org/officeDocument/2006/relationships/hyperlink" Target="http://www.cplusplus.com/strtod" TargetMode="External"/><Relationship Id="rId68" Type="http://schemas.openxmlformats.org/officeDocument/2006/relationships/hyperlink" Target="http://www.cplusplus.com/out_of_range" TargetMode="External"/><Relationship Id="rId84" Type="http://schemas.openxmlformats.org/officeDocument/2006/relationships/hyperlink" Target="http://www.cplusplus.com/%3Clist%3E" TargetMode="External"/><Relationship Id="rId89" Type="http://schemas.openxmlformats.org/officeDocument/2006/relationships/hyperlink" Target="http://www.cplusplus.com/%3Cunordered_map%3E" TargetMode="External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cplusplus.com/reference/string/stod/" TargetMode="External"/><Relationship Id="rId29" Type="http://schemas.openxmlformats.org/officeDocument/2006/relationships/hyperlink" Target="http://www.cplusplus.com/strtol" TargetMode="External"/><Relationship Id="rId107" Type="http://schemas.openxmlformats.org/officeDocument/2006/relationships/hyperlink" Target="http://www.cplusplus.com/%3Cvector%3E" TargetMode="External"/><Relationship Id="rId11" Type="http://schemas.openxmlformats.org/officeDocument/2006/relationships/hyperlink" Target="http://www.cplusplus.com/reference/string/stol/" TargetMode="External"/><Relationship Id="rId24" Type="http://schemas.openxmlformats.org/officeDocument/2006/relationships/hyperlink" Target="http://www.cplusplus.com/strtol" TargetMode="External"/><Relationship Id="rId32" Type="http://schemas.openxmlformats.org/officeDocument/2006/relationships/hyperlink" Target="http://www.cplusplus.com/size_t" TargetMode="External"/><Relationship Id="rId37" Type="http://schemas.openxmlformats.org/officeDocument/2006/relationships/hyperlink" Target="http://www.cplusplus.com/wcstoul" TargetMode="External"/><Relationship Id="rId40" Type="http://schemas.openxmlformats.org/officeDocument/2006/relationships/hyperlink" Target="http://www.cplusplus.com/strtol" TargetMode="External"/><Relationship Id="rId45" Type="http://schemas.openxmlformats.org/officeDocument/2006/relationships/hyperlink" Target="http://www.cplusplus.com/strtol" TargetMode="External"/><Relationship Id="rId53" Type="http://schemas.openxmlformats.org/officeDocument/2006/relationships/hyperlink" Target="http://www.cplusplus.com/size_t" TargetMode="External"/><Relationship Id="rId58" Type="http://schemas.openxmlformats.org/officeDocument/2006/relationships/hyperlink" Target="http://www.cplusplus.com/wcstod" TargetMode="External"/><Relationship Id="rId66" Type="http://schemas.openxmlformats.org/officeDocument/2006/relationships/hyperlink" Target="http://www.cplusplus.com/size_t" TargetMode="External"/><Relationship Id="rId74" Type="http://schemas.openxmlformats.org/officeDocument/2006/relationships/hyperlink" Target="http://www.cplusplus.com/out_of_range" TargetMode="External"/><Relationship Id="rId79" Type="http://schemas.openxmlformats.org/officeDocument/2006/relationships/hyperlink" Target="javascript:donate.hide()" TargetMode="External"/><Relationship Id="rId87" Type="http://schemas.openxmlformats.org/officeDocument/2006/relationships/hyperlink" Target="http://www.cplusplus.com/%3Cset%3E" TargetMode="External"/><Relationship Id="rId102" Type="http://schemas.openxmlformats.org/officeDocument/2006/relationships/hyperlink" Target="http://www.cplusplus.com/%3Cregex%3E" TargetMode="External"/><Relationship Id="rId110" Type="http://schemas.openxmlformats.org/officeDocument/2006/relationships/hyperlink" Target="http://www.cplusplus.com/%3Cvalarray%3E" TargetMode="External"/><Relationship Id="rId5" Type="http://schemas.openxmlformats.org/officeDocument/2006/relationships/hyperlink" Target="http://www.cplusplus.com/reference/string/char_traits/" TargetMode="External"/><Relationship Id="rId61" Type="http://schemas.openxmlformats.org/officeDocument/2006/relationships/hyperlink" Target="http://www.cplusplus.com/invalid_argument" TargetMode="External"/><Relationship Id="rId82" Type="http://schemas.openxmlformats.org/officeDocument/2006/relationships/hyperlink" Target="http://www.cplusplus.com/%3Cdeque%3E" TargetMode="External"/><Relationship Id="rId90" Type="http://schemas.openxmlformats.org/officeDocument/2006/relationships/hyperlink" Target="http://www.cplusplus.com/%3Cunordered_set%3E" TargetMode="External"/><Relationship Id="rId95" Type="http://schemas.openxmlformats.org/officeDocument/2006/relationships/hyperlink" Target="http://www.cplusplus.com/begin" TargetMode="External"/><Relationship Id="rId19" Type="http://schemas.openxmlformats.org/officeDocument/2006/relationships/hyperlink" Target="http://www.cplusplus.com/reference/string/to_wstring/" TargetMode="External"/><Relationship Id="rId14" Type="http://schemas.openxmlformats.org/officeDocument/2006/relationships/hyperlink" Target="http://www.cplusplus.com/reference/string/stoull/" TargetMode="External"/><Relationship Id="rId22" Type="http://schemas.openxmlformats.org/officeDocument/2006/relationships/hyperlink" Target="http://www.cplusplus.com/strtol" TargetMode="External"/><Relationship Id="rId27" Type="http://schemas.openxmlformats.org/officeDocument/2006/relationships/hyperlink" Target="http://www.cplusplus.com/invalid_argument" TargetMode="External"/><Relationship Id="rId30" Type="http://schemas.openxmlformats.org/officeDocument/2006/relationships/hyperlink" Target="http://www.cplusplus.com/wcstol" TargetMode="External"/><Relationship Id="rId35" Type="http://schemas.openxmlformats.org/officeDocument/2006/relationships/hyperlink" Target="http://www.cplusplus.com/out_of_range" TargetMode="External"/><Relationship Id="rId43" Type="http://schemas.openxmlformats.org/officeDocument/2006/relationships/hyperlink" Target="http://www.cplusplus.com/strtoll" TargetMode="External"/><Relationship Id="rId48" Type="http://schemas.openxmlformats.org/officeDocument/2006/relationships/hyperlink" Target="http://www.cplusplus.com/invalid_argument" TargetMode="External"/><Relationship Id="rId56" Type="http://schemas.openxmlformats.org/officeDocument/2006/relationships/hyperlink" Target="http://www.cplusplus.com/out_of_range" TargetMode="External"/><Relationship Id="rId64" Type="http://schemas.openxmlformats.org/officeDocument/2006/relationships/hyperlink" Target="http://www.cplusplus.com/wcstod" TargetMode="External"/><Relationship Id="rId69" Type="http://schemas.openxmlformats.org/officeDocument/2006/relationships/hyperlink" Target="http://www.cplusplus.com/strtold" TargetMode="External"/><Relationship Id="rId77" Type="http://schemas.openxmlformats.org/officeDocument/2006/relationships/hyperlink" Target="http://www.cplusplus.com/string" TargetMode="External"/><Relationship Id="rId100" Type="http://schemas.openxmlformats.org/officeDocument/2006/relationships/hyperlink" Target="http://www.cplusplus.com/%3Clist%3E" TargetMode="External"/><Relationship Id="rId105" Type="http://schemas.openxmlformats.org/officeDocument/2006/relationships/hyperlink" Target="http://www.cplusplus.com/%3Cunordered_map%3E" TargetMode="External"/><Relationship Id="rId8" Type="http://schemas.openxmlformats.org/officeDocument/2006/relationships/hyperlink" Target="http://www.cplusplus.com/reference/string/u32string/" TargetMode="External"/><Relationship Id="rId51" Type="http://schemas.openxmlformats.org/officeDocument/2006/relationships/hyperlink" Target="http://www.cplusplus.com/wcstoull" TargetMode="External"/><Relationship Id="rId72" Type="http://schemas.openxmlformats.org/officeDocument/2006/relationships/hyperlink" Target="http://www.cplusplus.com/size_t" TargetMode="External"/><Relationship Id="rId80" Type="http://schemas.openxmlformats.org/officeDocument/2006/relationships/hyperlink" Target="http://www.cplusplus.com/%3Citerator%3E" TargetMode="External"/><Relationship Id="rId85" Type="http://schemas.openxmlformats.org/officeDocument/2006/relationships/hyperlink" Target="http://www.cplusplus.com/%3Cmap%3E" TargetMode="External"/><Relationship Id="rId93" Type="http://schemas.openxmlformats.org/officeDocument/2006/relationships/hyperlink" Target="http://www.cplusplus.com/%3Cinitializer_list%3E" TargetMode="External"/><Relationship Id="rId98" Type="http://schemas.openxmlformats.org/officeDocument/2006/relationships/hyperlink" Target="http://www.cplusplus.com/%3Cdeque%3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plusplus.com/reference/string/stoul/" TargetMode="External"/><Relationship Id="rId17" Type="http://schemas.openxmlformats.org/officeDocument/2006/relationships/hyperlink" Target="http://www.cplusplus.com/reference/string/stold/" TargetMode="External"/><Relationship Id="rId25" Type="http://schemas.openxmlformats.org/officeDocument/2006/relationships/hyperlink" Target="http://www.cplusplus.com/size_t" TargetMode="External"/><Relationship Id="rId33" Type="http://schemas.openxmlformats.org/officeDocument/2006/relationships/hyperlink" Target="http://www.cplusplus.com/strtol" TargetMode="External"/><Relationship Id="rId38" Type="http://schemas.openxmlformats.org/officeDocument/2006/relationships/hyperlink" Target="http://www.cplusplus.com/strtol" TargetMode="External"/><Relationship Id="rId46" Type="http://schemas.openxmlformats.org/officeDocument/2006/relationships/hyperlink" Target="http://www.cplusplus.com/size_t" TargetMode="External"/><Relationship Id="rId59" Type="http://schemas.openxmlformats.org/officeDocument/2006/relationships/hyperlink" Target="http://www.cplusplus.com/strtod" TargetMode="External"/><Relationship Id="rId67" Type="http://schemas.openxmlformats.org/officeDocument/2006/relationships/hyperlink" Target="http://www.cplusplus.com/invalid_argument" TargetMode="External"/><Relationship Id="rId103" Type="http://schemas.openxmlformats.org/officeDocument/2006/relationships/hyperlink" Target="http://www.cplusplus.com/%3Cset%3E" TargetMode="External"/><Relationship Id="rId108" Type="http://schemas.openxmlformats.org/officeDocument/2006/relationships/hyperlink" Target="http://www.cplusplus.com/end" TargetMode="External"/><Relationship Id="rId20" Type="http://schemas.openxmlformats.org/officeDocument/2006/relationships/hyperlink" Target="http://www.cplusplus.com/reference/iterator/begin/" TargetMode="External"/><Relationship Id="rId41" Type="http://schemas.openxmlformats.org/officeDocument/2006/relationships/hyperlink" Target="http://www.cplusplus.com/invalid_argument" TargetMode="External"/><Relationship Id="rId54" Type="http://schemas.openxmlformats.org/officeDocument/2006/relationships/hyperlink" Target="http://www.cplusplus.com/strtol" TargetMode="External"/><Relationship Id="rId62" Type="http://schemas.openxmlformats.org/officeDocument/2006/relationships/hyperlink" Target="http://www.cplusplus.com/out_of_range" TargetMode="External"/><Relationship Id="rId70" Type="http://schemas.openxmlformats.org/officeDocument/2006/relationships/hyperlink" Target="http://www.cplusplus.com/wcstold" TargetMode="External"/><Relationship Id="rId75" Type="http://schemas.openxmlformats.org/officeDocument/2006/relationships/hyperlink" Target="http://www.cplusplus.com/string" TargetMode="External"/><Relationship Id="rId83" Type="http://schemas.openxmlformats.org/officeDocument/2006/relationships/hyperlink" Target="http://www.cplusplus.com/%3Cforward_list%3E" TargetMode="External"/><Relationship Id="rId88" Type="http://schemas.openxmlformats.org/officeDocument/2006/relationships/hyperlink" Target="http://www.cplusplus.com/%3Cstring%3E" TargetMode="External"/><Relationship Id="rId91" Type="http://schemas.openxmlformats.org/officeDocument/2006/relationships/hyperlink" Target="http://www.cplusplus.com/%3Cvector%3E" TargetMode="External"/><Relationship Id="rId96" Type="http://schemas.openxmlformats.org/officeDocument/2006/relationships/hyperlink" Target="http://www.cplusplus.com/%3Citerator%3E" TargetMode="External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string/string/" TargetMode="External"/><Relationship Id="rId15" Type="http://schemas.openxmlformats.org/officeDocument/2006/relationships/hyperlink" Target="http://www.cplusplus.com/reference/string/stof/" TargetMode="External"/><Relationship Id="rId23" Type="http://schemas.openxmlformats.org/officeDocument/2006/relationships/hyperlink" Target="http://www.cplusplus.com/wcstol" TargetMode="External"/><Relationship Id="rId28" Type="http://schemas.openxmlformats.org/officeDocument/2006/relationships/hyperlink" Target="http://www.cplusplus.com/out_of_range" TargetMode="External"/><Relationship Id="rId36" Type="http://schemas.openxmlformats.org/officeDocument/2006/relationships/hyperlink" Target="http://www.cplusplus.com/strtoul" TargetMode="External"/><Relationship Id="rId49" Type="http://schemas.openxmlformats.org/officeDocument/2006/relationships/hyperlink" Target="http://www.cplusplus.com/out_of_range" TargetMode="External"/><Relationship Id="rId57" Type="http://schemas.openxmlformats.org/officeDocument/2006/relationships/hyperlink" Target="http://www.cplusplus.com/strtod" TargetMode="External"/><Relationship Id="rId106" Type="http://schemas.openxmlformats.org/officeDocument/2006/relationships/hyperlink" Target="http://www.cplusplus.com/%3Cunordered_set%3E" TargetMode="External"/><Relationship Id="rId10" Type="http://schemas.openxmlformats.org/officeDocument/2006/relationships/hyperlink" Target="http://www.cplusplus.com/reference/string/stoi/" TargetMode="External"/><Relationship Id="rId31" Type="http://schemas.openxmlformats.org/officeDocument/2006/relationships/hyperlink" Target="http://www.cplusplus.com/strtol" TargetMode="External"/><Relationship Id="rId44" Type="http://schemas.openxmlformats.org/officeDocument/2006/relationships/hyperlink" Target="http://www.cplusplus.com/wcstoll" TargetMode="External"/><Relationship Id="rId52" Type="http://schemas.openxmlformats.org/officeDocument/2006/relationships/hyperlink" Target="http://www.cplusplus.com/strtol" TargetMode="External"/><Relationship Id="rId60" Type="http://schemas.openxmlformats.org/officeDocument/2006/relationships/hyperlink" Target="http://www.cplusplus.com/size_t" TargetMode="External"/><Relationship Id="rId65" Type="http://schemas.openxmlformats.org/officeDocument/2006/relationships/hyperlink" Target="http://www.cplusplus.com/strtod" TargetMode="External"/><Relationship Id="rId73" Type="http://schemas.openxmlformats.org/officeDocument/2006/relationships/hyperlink" Target="http://www.cplusplus.com/invalid_argument" TargetMode="External"/><Relationship Id="rId78" Type="http://schemas.openxmlformats.org/officeDocument/2006/relationships/hyperlink" Target="http://www.cplusplus.com/string::string" TargetMode="External"/><Relationship Id="rId81" Type="http://schemas.openxmlformats.org/officeDocument/2006/relationships/hyperlink" Target="http://www.cplusplus.com/%3Carray%3E" TargetMode="External"/><Relationship Id="rId86" Type="http://schemas.openxmlformats.org/officeDocument/2006/relationships/hyperlink" Target="http://www.cplusplus.com/%3Cregex%3E" TargetMode="External"/><Relationship Id="rId94" Type="http://schemas.openxmlformats.org/officeDocument/2006/relationships/hyperlink" Target="http://www.cplusplus.com/%3Cvalarray%3E" TargetMode="External"/><Relationship Id="rId99" Type="http://schemas.openxmlformats.org/officeDocument/2006/relationships/hyperlink" Target="http://www.cplusplus.com/%3Cforward_list%3E" TargetMode="External"/><Relationship Id="rId101" Type="http://schemas.openxmlformats.org/officeDocument/2006/relationships/hyperlink" Target="http://www.cplusplus.com/%3Cmap%3E" TargetMode="External"/><Relationship Id="rId4" Type="http://schemas.openxmlformats.org/officeDocument/2006/relationships/hyperlink" Target="http://www.cplusplus.com/reference/string/basic_string/" TargetMode="External"/><Relationship Id="rId9" Type="http://schemas.openxmlformats.org/officeDocument/2006/relationships/hyperlink" Target="http://www.cplusplus.com/reference/string/wstring/" TargetMode="External"/><Relationship Id="rId13" Type="http://schemas.openxmlformats.org/officeDocument/2006/relationships/hyperlink" Target="http://www.cplusplus.com/reference/string/stoll/" TargetMode="External"/><Relationship Id="rId18" Type="http://schemas.openxmlformats.org/officeDocument/2006/relationships/hyperlink" Target="http://www.cplusplus.com/reference/string/to_string/" TargetMode="External"/><Relationship Id="rId39" Type="http://schemas.openxmlformats.org/officeDocument/2006/relationships/hyperlink" Target="http://www.cplusplus.com/size_t" TargetMode="External"/><Relationship Id="rId109" Type="http://schemas.openxmlformats.org/officeDocument/2006/relationships/hyperlink" Target="http://www.cplusplus.com/%3Cinitializer_list%3E" TargetMode="External"/><Relationship Id="rId34" Type="http://schemas.openxmlformats.org/officeDocument/2006/relationships/hyperlink" Target="http://www.cplusplus.com/invalid_argument" TargetMode="External"/><Relationship Id="rId50" Type="http://schemas.openxmlformats.org/officeDocument/2006/relationships/hyperlink" Target="http://www.cplusplus.com/strtoull" TargetMode="External"/><Relationship Id="rId55" Type="http://schemas.openxmlformats.org/officeDocument/2006/relationships/hyperlink" Target="http://www.cplusplus.com/invalid_argument" TargetMode="External"/><Relationship Id="rId76" Type="http://schemas.openxmlformats.org/officeDocument/2006/relationships/hyperlink" Target="http://www.cplusplus.com/printf" TargetMode="External"/><Relationship Id="rId97" Type="http://schemas.openxmlformats.org/officeDocument/2006/relationships/hyperlink" Target="http://www.cplusplus.com/%3Carray%3E" TargetMode="External"/><Relationship Id="rId104" Type="http://schemas.openxmlformats.org/officeDocument/2006/relationships/hyperlink" Target="http://www.cplusplus.com/%3Cstring%3E" TargetMode="External"/><Relationship Id="rId7" Type="http://schemas.openxmlformats.org/officeDocument/2006/relationships/hyperlink" Target="http://www.cplusplus.com/reference/string/u16string/" TargetMode="External"/><Relationship Id="rId71" Type="http://schemas.openxmlformats.org/officeDocument/2006/relationships/hyperlink" Target="http://www.cplusplus.com/strtod" TargetMode="External"/><Relationship Id="rId92" Type="http://schemas.openxmlformats.org/officeDocument/2006/relationships/hyperlink" Target="http://www.cplusplus.com/be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4890</Words>
  <Characters>27875</Characters>
  <Application>Microsoft Office Word</Application>
  <DocSecurity>0</DocSecurity>
  <Lines>232</Lines>
  <Paragraphs>65</Paragraphs>
  <ScaleCrop>false</ScaleCrop>
  <Company>EWU</Company>
  <LinksUpToDate>false</LinksUpToDate>
  <CharactersWithSpaces>32700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2013-2-60-005</dc:creator>
  <cp:keywords/>
  <dc:description/>
  <cp:lastModifiedBy>2013-2-60-005</cp:lastModifiedBy>
  <cp:revision>2</cp:revision>
  <dcterms:created xsi:type="dcterms:W3CDTF">2014-05-25T05:49:00Z</dcterms:created>
  <dcterms:modified xsi:type="dcterms:W3CDTF">2014-05-25T05:57:00Z</dcterms:modified>
</cp:coreProperties>
</file>