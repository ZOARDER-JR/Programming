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245B" w:rsidRPr="00EC245B" w:rsidRDefault="00EC245B" w:rsidP="00EC2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C245B">
        <w:rPr>
          <w:rFonts w:ascii="Times New Roman" w:eastAsia="Times New Roman" w:hAnsi="Times New Roman" w:cs="Times New Roman"/>
          <w:sz w:val="24"/>
          <w:szCs w:val="24"/>
        </w:rPr>
        <w:t>class</w:t>
      </w:r>
      <w:proofErr w:type="gramEnd"/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 template </w:t>
      </w:r>
    </w:p>
    <w:p w:rsidR="00EC245B" w:rsidRPr="00EC245B" w:rsidRDefault="00EC245B" w:rsidP="00EC2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45B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EC245B">
        <w:rPr>
          <w:rFonts w:ascii="Times New Roman" w:eastAsia="Times New Roman" w:hAnsi="Times New Roman" w:cs="Times New Roman"/>
          <w:sz w:val="24"/>
          <w:szCs w:val="24"/>
        </w:rPr>
        <w:t>string</w:t>
      </w:r>
      <w:proofErr w:type="gramEnd"/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</w:p>
    <w:p w:rsidR="00EC245B" w:rsidRPr="00EC245B" w:rsidRDefault="00EC245B" w:rsidP="00EC245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EC245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std::basic_string</w:t>
      </w:r>
    </w:p>
    <w:p w:rsidR="00EC245B" w:rsidRPr="00EC245B" w:rsidRDefault="00EC245B" w:rsidP="00EC24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C245B">
        <w:rPr>
          <w:rFonts w:ascii="Courier New" w:eastAsia="Times New Roman" w:hAnsi="Courier New" w:cs="Courier New"/>
          <w:sz w:val="20"/>
          <w:szCs w:val="20"/>
        </w:rPr>
        <w:t>template</w:t>
      </w:r>
      <w:proofErr w:type="gramEnd"/>
      <w:r w:rsidRPr="00EC245B">
        <w:rPr>
          <w:rFonts w:ascii="Courier New" w:eastAsia="Times New Roman" w:hAnsi="Courier New" w:cs="Courier New"/>
          <w:sz w:val="20"/>
          <w:szCs w:val="20"/>
        </w:rPr>
        <w:t xml:space="preserve"> &lt; class charT,</w:t>
      </w:r>
    </w:p>
    <w:p w:rsidR="00EC245B" w:rsidRPr="00EC245B" w:rsidRDefault="00EC245B" w:rsidP="00EC24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245B">
        <w:rPr>
          <w:rFonts w:ascii="Courier New" w:eastAsia="Times New Roman" w:hAnsi="Courier New" w:cs="Courier New"/>
          <w:sz w:val="20"/>
          <w:szCs w:val="20"/>
        </w:rPr>
        <w:t xml:space="preserve">           </w:t>
      </w:r>
      <w:proofErr w:type="gramStart"/>
      <w:r w:rsidRPr="00EC245B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EC245B">
        <w:rPr>
          <w:rFonts w:ascii="Courier New" w:eastAsia="Times New Roman" w:hAnsi="Courier New" w:cs="Courier New"/>
          <w:sz w:val="20"/>
          <w:szCs w:val="20"/>
        </w:rPr>
        <w:t xml:space="preserve"> traits = char_traits&lt;charT&gt;,    // basic_string::traits_type</w:t>
      </w:r>
    </w:p>
    <w:p w:rsidR="00EC245B" w:rsidRPr="00EC245B" w:rsidRDefault="00EC245B" w:rsidP="00EC24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245B">
        <w:rPr>
          <w:rFonts w:ascii="Courier New" w:eastAsia="Times New Roman" w:hAnsi="Courier New" w:cs="Courier New"/>
          <w:sz w:val="20"/>
          <w:szCs w:val="20"/>
        </w:rPr>
        <w:t xml:space="preserve">           </w:t>
      </w:r>
      <w:proofErr w:type="gramStart"/>
      <w:r w:rsidRPr="00EC245B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EC245B">
        <w:rPr>
          <w:rFonts w:ascii="Courier New" w:eastAsia="Times New Roman" w:hAnsi="Courier New" w:cs="Courier New"/>
          <w:sz w:val="20"/>
          <w:szCs w:val="20"/>
        </w:rPr>
        <w:t xml:space="preserve"> Alloc = allocator&lt;charT&gt;        // basic_string::allocator_type</w:t>
      </w:r>
    </w:p>
    <w:p w:rsidR="00EC245B" w:rsidRPr="00EC245B" w:rsidRDefault="00EC245B" w:rsidP="00EC24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245B">
        <w:rPr>
          <w:rFonts w:ascii="Courier New" w:eastAsia="Times New Roman" w:hAnsi="Courier New" w:cs="Courier New"/>
          <w:sz w:val="20"/>
          <w:szCs w:val="20"/>
        </w:rPr>
        <w:t xml:space="preserve">           &gt; </w:t>
      </w:r>
      <w:proofErr w:type="gramStart"/>
      <w:r w:rsidRPr="00EC245B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EC245B">
        <w:rPr>
          <w:rFonts w:ascii="Courier New" w:eastAsia="Times New Roman" w:hAnsi="Courier New" w:cs="Courier New"/>
          <w:sz w:val="20"/>
          <w:szCs w:val="20"/>
        </w:rPr>
        <w:t xml:space="preserve"> basic_string;</w:t>
      </w:r>
    </w:p>
    <w:p w:rsidR="00EC245B" w:rsidRPr="00EC245B" w:rsidRDefault="00EC245B" w:rsidP="00EC2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45B">
        <w:rPr>
          <w:rFonts w:ascii="Times New Roman" w:eastAsia="Times New Roman" w:hAnsi="Times New Roman" w:cs="Times New Roman"/>
          <w:sz w:val="24"/>
          <w:szCs w:val="24"/>
        </w:rPr>
        <w:t>Generic string class</w:t>
      </w:r>
    </w:p>
    <w:p w:rsidR="00EC245B" w:rsidRPr="00EC245B" w:rsidRDefault="00EC245B" w:rsidP="00EC2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EC245B">
        <w:rPr>
          <w:rFonts w:ascii="Courier New" w:eastAsia="Times New Roman" w:hAnsi="Courier New" w:cs="Courier New"/>
          <w:sz w:val="20"/>
        </w:rPr>
        <w:t>basic_string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 is the generalization of class </w:t>
      </w:r>
      <w:hyperlink r:id="rId5" w:history="1">
        <w:r w:rsidRPr="00EC245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string</w:t>
        </w:r>
      </w:hyperlink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 for any character type (see </w:t>
      </w:r>
      <w:hyperlink r:id="rId6" w:history="1">
        <w:r w:rsidRPr="00EC245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string</w:t>
        </w:r>
      </w:hyperlink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 for a description).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br/>
      </w:r>
      <w:r w:rsidRPr="00EC245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C245B" w:rsidRPr="00EC245B" w:rsidRDefault="00EC245B" w:rsidP="00EC24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C245B">
        <w:rPr>
          <w:rFonts w:ascii="Times New Roman" w:eastAsia="Times New Roman" w:hAnsi="Times New Roman" w:cs="Times New Roman"/>
          <w:b/>
          <w:bCs/>
          <w:sz w:val="27"/>
          <w:szCs w:val="27"/>
        </w:rPr>
        <w:t>Template parameters</w:t>
      </w:r>
    </w:p>
    <w:p w:rsidR="00EC245B" w:rsidRPr="00EC245B" w:rsidRDefault="00EC245B" w:rsidP="00EC2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C245B">
        <w:rPr>
          <w:rFonts w:ascii="Times New Roman" w:eastAsia="Times New Roman" w:hAnsi="Times New Roman" w:cs="Times New Roman"/>
          <w:sz w:val="24"/>
          <w:szCs w:val="24"/>
        </w:rPr>
        <w:t>charT</w:t>
      </w:r>
      <w:proofErr w:type="gramEnd"/>
    </w:p>
    <w:p w:rsidR="00EC245B" w:rsidRPr="00EC245B" w:rsidRDefault="00EC245B" w:rsidP="00EC245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C245B">
        <w:rPr>
          <w:rFonts w:ascii="Times New Roman" w:eastAsia="Times New Roman" w:hAnsi="Times New Roman" w:cs="Times New Roman"/>
          <w:sz w:val="24"/>
          <w:szCs w:val="24"/>
        </w:rPr>
        <w:t>Character type.</w:t>
      </w:r>
      <w:proofErr w:type="gramEnd"/>
      <w:r w:rsidRPr="00EC245B">
        <w:rPr>
          <w:rFonts w:ascii="Times New Roman" w:eastAsia="Times New Roman" w:hAnsi="Times New Roman" w:cs="Times New Roman"/>
          <w:sz w:val="24"/>
          <w:szCs w:val="24"/>
        </w:rPr>
        <w:br/>
        <w:t>The string is formed by a sequence of characters of this type.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br/>
        <w:t xml:space="preserve">This shall be a non-array </w:t>
      </w:r>
      <w:hyperlink r:id="rId7" w:history="1">
        <w:r w:rsidRPr="00EC245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POD type</w:t>
        </w:r>
      </w:hyperlink>
      <w:r w:rsidRPr="00EC245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C245B" w:rsidRPr="00EC245B" w:rsidRDefault="00EC245B" w:rsidP="00EC2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C245B">
        <w:rPr>
          <w:rFonts w:ascii="Times New Roman" w:eastAsia="Times New Roman" w:hAnsi="Times New Roman" w:cs="Times New Roman"/>
          <w:sz w:val="24"/>
          <w:szCs w:val="24"/>
        </w:rPr>
        <w:t>traits</w:t>
      </w:r>
      <w:proofErr w:type="gramEnd"/>
    </w:p>
    <w:p w:rsidR="00EC245B" w:rsidRPr="00EC245B" w:rsidRDefault="00EC245B" w:rsidP="00EC245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Pr="00EC245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Character traits</w:t>
        </w:r>
      </w:hyperlink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 class that defines essential properties of the characters used by </w:t>
      </w:r>
      <w:hyperlink r:id="rId9" w:history="1">
        <w:r w:rsidRPr="00EC245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basic_string</w:t>
        </w:r>
      </w:hyperlink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 objects (see </w:t>
      </w:r>
      <w:hyperlink r:id="rId10" w:history="1">
        <w:r w:rsidRPr="00EC245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char_traits</w:t>
        </w:r>
      </w:hyperlink>
      <w:r w:rsidRPr="00EC245B">
        <w:rPr>
          <w:rFonts w:ascii="Times New Roman" w:eastAsia="Times New Roman" w:hAnsi="Times New Roman" w:cs="Times New Roman"/>
          <w:sz w:val="24"/>
          <w:szCs w:val="24"/>
        </w:rPr>
        <w:t>).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EC245B">
        <w:rPr>
          <w:rFonts w:ascii="Courier New" w:eastAsia="Times New Roman" w:hAnsi="Courier New" w:cs="Courier New"/>
          <w:sz w:val="20"/>
        </w:rPr>
        <w:t>traits::char_type</w:t>
      </w:r>
      <w:proofErr w:type="gramEnd"/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 shall be the same as </w:t>
      </w:r>
      <w:r w:rsidRPr="00EC245B">
        <w:rPr>
          <w:rFonts w:ascii="Courier New" w:eastAsia="Times New Roman" w:hAnsi="Courier New" w:cs="Courier New"/>
          <w:sz w:val="20"/>
        </w:rPr>
        <w:t>charT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Aliased as member type </w:t>
      </w:r>
      <w:r w:rsidRPr="00EC245B">
        <w:rPr>
          <w:rFonts w:ascii="Courier New" w:eastAsia="Times New Roman" w:hAnsi="Courier New" w:cs="Courier New"/>
          <w:sz w:val="20"/>
        </w:rPr>
        <w:t>basic_string::traits_type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EC245B" w:rsidRPr="00EC245B" w:rsidRDefault="00EC245B" w:rsidP="00EC2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45B">
        <w:rPr>
          <w:rFonts w:ascii="Times New Roman" w:eastAsia="Times New Roman" w:hAnsi="Times New Roman" w:cs="Times New Roman"/>
          <w:sz w:val="24"/>
          <w:szCs w:val="24"/>
        </w:rPr>
        <w:t>Alloc</w:t>
      </w:r>
    </w:p>
    <w:p w:rsidR="00EC245B" w:rsidRPr="00EC245B" w:rsidRDefault="00EC245B" w:rsidP="00EC245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Type of the allocator object used to define the storage allocation model. By default, the </w:t>
      </w:r>
      <w:hyperlink r:id="rId11" w:history="1">
        <w:r w:rsidRPr="00EC245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allocator</w:t>
        </w:r>
      </w:hyperlink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 class template is used, which defines the simplest memory allocation model and is value-independent.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Aliased as member type </w:t>
      </w:r>
      <w:r w:rsidRPr="00EC245B">
        <w:rPr>
          <w:rFonts w:ascii="Courier New" w:eastAsia="Times New Roman" w:hAnsi="Courier New" w:cs="Courier New"/>
          <w:sz w:val="20"/>
        </w:rPr>
        <w:t>basic_string::allocator_type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EC245B" w:rsidRPr="00EC245B" w:rsidRDefault="00EC245B" w:rsidP="00EC2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45B">
        <w:rPr>
          <w:rFonts w:ascii="Times New Roman" w:eastAsia="Times New Roman" w:hAnsi="Times New Roman" w:cs="Times New Roman"/>
          <w:sz w:val="24"/>
          <w:szCs w:val="24"/>
        </w:rPr>
        <w:br/>
        <w:t xml:space="preserve">Note: Because the first template parameter is not aliased as any member type, </w:t>
      </w:r>
      <w:r w:rsidRPr="00EC245B">
        <w:rPr>
          <w:rFonts w:ascii="Courier New" w:eastAsia="Times New Roman" w:hAnsi="Courier New" w:cs="Courier New"/>
          <w:sz w:val="20"/>
        </w:rPr>
        <w:t>charT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 is used throughout this reference to refer to this type.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br/>
      </w:r>
      <w:r w:rsidRPr="00EC245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C245B" w:rsidRPr="00EC245B" w:rsidRDefault="00EC245B" w:rsidP="00EC24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C245B">
        <w:rPr>
          <w:rFonts w:ascii="Times New Roman" w:eastAsia="Times New Roman" w:hAnsi="Times New Roman" w:cs="Times New Roman"/>
          <w:b/>
          <w:bCs/>
          <w:sz w:val="27"/>
          <w:szCs w:val="27"/>
        </w:rPr>
        <w:t>Template instantiations</w:t>
      </w:r>
    </w:p>
    <w:p w:rsidR="00EC245B" w:rsidRPr="00EC245B" w:rsidRDefault="00EC245B" w:rsidP="00EC2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" w:history="1">
        <w:proofErr w:type="gramStart"/>
        <w:r w:rsidRPr="00EC245B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string</w:t>
        </w:r>
        <w:proofErr w:type="gramEnd"/>
      </w:hyperlink>
    </w:p>
    <w:p w:rsidR="00EC245B" w:rsidRPr="00EC245B" w:rsidRDefault="00EC245B" w:rsidP="00EC245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C245B">
        <w:rPr>
          <w:rFonts w:ascii="Times New Roman" w:eastAsia="Times New Roman" w:hAnsi="Times New Roman" w:cs="Times New Roman"/>
          <w:sz w:val="24"/>
          <w:szCs w:val="24"/>
        </w:rPr>
        <w:t>String class (</w:t>
      </w:r>
      <w:proofErr w:type="gramStart"/>
      <w:r w:rsidRPr="00EC245B">
        <w:rPr>
          <w:rFonts w:ascii="Times New Roman" w:eastAsia="Times New Roman" w:hAnsi="Times New Roman" w:cs="Times New Roman"/>
          <w:sz w:val="24"/>
          <w:szCs w:val="24"/>
        </w:rPr>
        <w:t>class )</w:t>
      </w:r>
      <w:proofErr w:type="gramEnd"/>
    </w:p>
    <w:p w:rsidR="00EC245B" w:rsidRPr="00EC245B" w:rsidRDefault="00EC245B" w:rsidP="00EC2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" w:history="1">
        <w:proofErr w:type="gramStart"/>
        <w:r w:rsidRPr="00EC245B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wstring</w:t>
        </w:r>
        <w:proofErr w:type="gramEnd"/>
      </w:hyperlink>
    </w:p>
    <w:p w:rsidR="00EC245B" w:rsidRPr="00EC245B" w:rsidRDefault="00EC245B" w:rsidP="00EC245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C245B">
        <w:rPr>
          <w:rFonts w:ascii="Times New Roman" w:eastAsia="Times New Roman" w:hAnsi="Times New Roman" w:cs="Times New Roman"/>
          <w:sz w:val="24"/>
          <w:szCs w:val="24"/>
        </w:rPr>
        <w:t>Wide string (</w:t>
      </w:r>
      <w:proofErr w:type="gramStart"/>
      <w:r w:rsidRPr="00EC245B">
        <w:rPr>
          <w:rFonts w:ascii="Times New Roman" w:eastAsia="Times New Roman" w:hAnsi="Times New Roman" w:cs="Times New Roman"/>
          <w:sz w:val="24"/>
          <w:szCs w:val="24"/>
        </w:rPr>
        <w:t>class )</w:t>
      </w:r>
      <w:proofErr w:type="gramEnd"/>
    </w:p>
    <w:p w:rsidR="00EC245B" w:rsidRPr="00EC245B" w:rsidRDefault="00EC245B" w:rsidP="00EC2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" w:history="1">
        <w:r w:rsidRPr="00EC245B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u16string </w:t>
        </w:r>
      </w:hyperlink>
    </w:p>
    <w:p w:rsidR="00EC245B" w:rsidRPr="00EC245B" w:rsidRDefault="00EC245B" w:rsidP="00EC245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C245B">
        <w:rPr>
          <w:rFonts w:ascii="Times New Roman" w:eastAsia="Times New Roman" w:hAnsi="Times New Roman" w:cs="Times New Roman"/>
          <w:sz w:val="24"/>
          <w:szCs w:val="24"/>
        </w:rPr>
        <w:t>String of 16-bit characters (</w:t>
      </w:r>
      <w:proofErr w:type="gramStart"/>
      <w:r w:rsidRPr="00EC245B">
        <w:rPr>
          <w:rFonts w:ascii="Times New Roman" w:eastAsia="Times New Roman" w:hAnsi="Times New Roman" w:cs="Times New Roman"/>
          <w:sz w:val="24"/>
          <w:szCs w:val="24"/>
        </w:rPr>
        <w:t>class )</w:t>
      </w:r>
      <w:proofErr w:type="gramEnd"/>
    </w:p>
    <w:p w:rsidR="00EC245B" w:rsidRPr="00EC245B" w:rsidRDefault="00EC245B" w:rsidP="00EC2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" w:history="1">
        <w:r w:rsidRPr="00EC245B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u32string </w:t>
        </w:r>
      </w:hyperlink>
    </w:p>
    <w:p w:rsidR="00EC245B" w:rsidRPr="00EC245B" w:rsidRDefault="00EC245B" w:rsidP="00EC245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C245B">
        <w:rPr>
          <w:rFonts w:ascii="Times New Roman" w:eastAsia="Times New Roman" w:hAnsi="Times New Roman" w:cs="Times New Roman"/>
          <w:sz w:val="24"/>
          <w:szCs w:val="24"/>
        </w:rPr>
        <w:t>String of 32-bit characters (</w:t>
      </w:r>
      <w:proofErr w:type="gramStart"/>
      <w:r w:rsidRPr="00EC245B">
        <w:rPr>
          <w:rFonts w:ascii="Times New Roman" w:eastAsia="Times New Roman" w:hAnsi="Times New Roman" w:cs="Times New Roman"/>
          <w:sz w:val="24"/>
          <w:szCs w:val="24"/>
        </w:rPr>
        <w:t>class )</w:t>
      </w:r>
      <w:proofErr w:type="gramEnd"/>
    </w:p>
    <w:p w:rsidR="00EC245B" w:rsidRPr="00EC245B" w:rsidRDefault="00EC245B" w:rsidP="00EC2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45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C245B" w:rsidRPr="00EC245B" w:rsidRDefault="00EC245B" w:rsidP="00EC24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C245B">
        <w:rPr>
          <w:rFonts w:ascii="Times New Roman" w:eastAsia="Times New Roman" w:hAnsi="Times New Roman" w:cs="Times New Roman"/>
          <w:b/>
          <w:bCs/>
          <w:sz w:val="27"/>
          <w:szCs w:val="27"/>
        </w:rPr>
        <w:t>Member types</w:t>
      </w:r>
    </w:p>
    <w:p w:rsidR="00EC245B" w:rsidRPr="00EC245B" w:rsidRDefault="00EC245B" w:rsidP="00EC24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" w:history="1">
        <w:r w:rsidRPr="00EC245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C++98</w:t>
        </w:r>
      </w:hyperlink>
    </w:p>
    <w:p w:rsidR="00EC245B" w:rsidRPr="00EC245B" w:rsidRDefault="00EC245B" w:rsidP="00EC24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7" w:history="1">
        <w:r w:rsidRPr="00EC245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C++11</w:t>
        </w:r>
      </w:hyperlink>
    </w:p>
    <w:p w:rsidR="00EC245B" w:rsidRPr="00EC245B" w:rsidRDefault="00EC245B" w:rsidP="00EC24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16"/>
        <w:gridCol w:w="4013"/>
        <w:gridCol w:w="3901"/>
      </w:tblGrid>
      <w:tr w:rsidR="00EC245B" w:rsidRPr="00EC245B" w:rsidTr="00EC24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245B" w:rsidRPr="00EC245B" w:rsidRDefault="00EC245B" w:rsidP="00EC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C24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member type</w:t>
            </w:r>
          </w:p>
        </w:tc>
        <w:tc>
          <w:tcPr>
            <w:tcW w:w="0" w:type="auto"/>
            <w:vAlign w:val="center"/>
            <w:hideMark/>
          </w:tcPr>
          <w:p w:rsidR="00EC245B" w:rsidRPr="00EC245B" w:rsidRDefault="00EC245B" w:rsidP="00EC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C24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definition</w:t>
            </w:r>
          </w:p>
        </w:tc>
        <w:tc>
          <w:tcPr>
            <w:tcW w:w="0" w:type="auto"/>
            <w:vAlign w:val="center"/>
            <w:hideMark/>
          </w:tcPr>
          <w:p w:rsidR="00EC245B" w:rsidRPr="00EC245B" w:rsidRDefault="00EC245B" w:rsidP="00EC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C24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notes</w:t>
            </w:r>
          </w:p>
        </w:tc>
      </w:tr>
      <w:tr w:rsidR="00EC245B" w:rsidRPr="00EC245B" w:rsidTr="00EC24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245B" w:rsidRPr="00EC245B" w:rsidRDefault="00EC245B" w:rsidP="00EC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245B">
              <w:rPr>
                <w:rFonts w:ascii="Courier New" w:eastAsia="Times New Roman" w:hAnsi="Courier New" w:cs="Courier New"/>
                <w:sz w:val="20"/>
              </w:rPr>
              <w:t>traits_type</w:t>
            </w:r>
          </w:p>
        </w:tc>
        <w:tc>
          <w:tcPr>
            <w:tcW w:w="0" w:type="auto"/>
            <w:vAlign w:val="center"/>
            <w:hideMark/>
          </w:tcPr>
          <w:p w:rsidR="00EC245B" w:rsidRPr="00EC245B" w:rsidRDefault="00EC245B" w:rsidP="00EC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245B">
              <w:rPr>
                <w:rFonts w:ascii="Times New Roman" w:eastAsia="Times New Roman" w:hAnsi="Times New Roman" w:cs="Times New Roman"/>
                <w:sz w:val="24"/>
                <w:szCs w:val="24"/>
              </w:rPr>
              <w:t>The second template parameter (</w:t>
            </w:r>
            <w:r w:rsidRPr="00EC245B">
              <w:rPr>
                <w:rFonts w:ascii="Courier New" w:eastAsia="Times New Roman" w:hAnsi="Courier New" w:cs="Courier New"/>
                <w:sz w:val="20"/>
              </w:rPr>
              <w:t>traits</w:t>
            </w:r>
            <w:r w:rsidRPr="00EC245B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EC245B" w:rsidRPr="00EC245B" w:rsidRDefault="00EC245B" w:rsidP="00EC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245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defaults to: </w:t>
            </w:r>
            <w:hyperlink r:id="rId18" w:history="1">
              <w:r w:rsidRPr="00EC245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char_traits</w:t>
              </w:r>
            </w:hyperlink>
            <w:r w:rsidRPr="00EC245B">
              <w:rPr>
                <w:rFonts w:ascii="Courier New" w:eastAsia="Times New Roman" w:hAnsi="Courier New" w:cs="Courier New"/>
                <w:sz w:val="20"/>
              </w:rPr>
              <w:t>&lt;charT&gt;</w:t>
            </w:r>
          </w:p>
        </w:tc>
      </w:tr>
      <w:tr w:rsidR="00EC245B" w:rsidRPr="00EC245B" w:rsidTr="00EC24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245B" w:rsidRPr="00EC245B" w:rsidRDefault="00EC245B" w:rsidP="00EC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245B">
              <w:rPr>
                <w:rFonts w:ascii="Courier New" w:eastAsia="Times New Roman" w:hAnsi="Courier New" w:cs="Courier New"/>
                <w:sz w:val="20"/>
              </w:rPr>
              <w:t>allocator_type</w:t>
            </w:r>
          </w:p>
        </w:tc>
        <w:tc>
          <w:tcPr>
            <w:tcW w:w="0" w:type="auto"/>
            <w:vAlign w:val="center"/>
            <w:hideMark/>
          </w:tcPr>
          <w:p w:rsidR="00EC245B" w:rsidRPr="00EC245B" w:rsidRDefault="00EC245B" w:rsidP="00EC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245B">
              <w:rPr>
                <w:rFonts w:ascii="Times New Roman" w:eastAsia="Times New Roman" w:hAnsi="Times New Roman" w:cs="Times New Roman"/>
                <w:sz w:val="24"/>
                <w:szCs w:val="24"/>
              </w:rPr>
              <w:t>The third template parameter (</w:t>
            </w:r>
            <w:r w:rsidRPr="00EC245B">
              <w:rPr>
                <w:rFonts w:ascii="Courier New" w:eastAsia="Times New Roman" w:hAnsi="Courier New" w:cs="Courier New"/>
                <w:sz w:val="20"/>
              </w:rPr>
              <w:t>Alloc</w:t>
            </w:r>
            <w:r w:rsidRPr="00EC245B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EC245B" w:rsidRPr="00EC245B" w:rsidRDefault="00EC245B" w:rsidP="00EC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245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defaults to: </w:t>
            </w:r>
            <w:hyperlink r:id="rId19" w:history="1">
              <w:r w:rsidRPr="00EC245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allocator</w:t>
              </w:r>
            </w:hyperlink>
            <w:r w:rsidRPr="00EC245B">
              <w:rPr>
                <w:rFonts w:ascii="Courier New" w:eastAsia="Times New Roman" w:hAnsi="Courier New" w:cs="Courier New"/>
                <w:sz w:val="20"/>
              </w:rPr>
              <w:t>&lt;charT&gt;</w:t>
            </w:r>
          </w:p>
        </w:tc>
      </w:tr>
      <w:tr w:rsidR="00EC245B" w:rsidRPr="00EC245B" w:rsidTr="00EC24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245B" w:rsidRPr="00EC245B" w:rsidRDefault="00EC245B" w:rsidP="00EC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245B">
              <w:rPr>
                <w:rFonts w:ascii="Courier New" w:eastAsia="Times New Roman" w:hAnsi="Courier New" w:cs="Courier New"/>
                <w:sz w:val="20"/>
              </w:rPr>
              <w:t>value_type</w:t>
            </w:r>
          </w:p>
        </w:tc>
        <w:tc>
          <w:tcPr>
            <w:tcW w:w="0" w:type="auto"/>
            <w:vAlign w:val="center"/>
            <w:hideMark/>
          </w:tcPr>
          <w:p w:rsidR="00EC245B" w:rsidRPr="00EC245B" w:rsidRDefault="00EC245B" w:rsidP="00EC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245B">
              <w:rPr>
                <w:rFonts w:ascii="Courier New" w:eastAsia="Times New Roman" w:hAnsi="Courier New" w:cs="Courier New"/>
                <w:sz w:val="20"/>
              </w:rPr>
              <w:t>traits_type::char_type</w:t>
            </w:r>
          </w:p>
        </w:tc>
        <w:tc>
          <w:tcPr>
            <w:tcW w:w="0" w:type="auto"/>
            <w:vAlign w:val="center"/>
            <w:hideMark/>
          </w:tcPr>
          <w:p w:rsidR="00EC245B" w:rsidRPr="00EC245B" w:rsidRDefault="00EC245B" w:rsidP="00EC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245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shall be the same as </w:t>
            </w:r>
            <w:r w:rsidRPr="00EC245B">
              <w:rPr>
                <w:rFonts w:ascii="Courier New" w:eastAsia="Times New Roman" w:hAnsi="Courier New" w:cs="Courier New"/>
                <w:sz w:val="20"/>
              </w:rPr>
              <w:t>charT</w:t>
            </w:r>
          </w:p>
        </w:tc>
      </w:tr>
      <w:tr w:rsidR="00EC245B" w:rsidRPr="00EC245B" w:rsidTr="00EC24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245B" w:rsidRPr="00EC245B" w:rsidRDefault="00EC245B" w:rsidP="00EC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245B">
              <w:rPr>
                <w:rFonts w:ascii="Courier New" w:eastAsia="Times New Roman" w:hAnsi="Courier New" w:cs="Courier New"/>
                <w:sz w:val="20"/>
              </w:rPr>
              <w:t>reference</w:t>
            </w:r>
          </w:p>
        </w:tc>
        <w:tc>
          <w:tcPr>
            <w:tcW w:w="0" w:type="auto"/>
            <w:vAlign w:val="center"/>
            <w:hideMark/>
          </w:tcPr>
          <w:p w:rsidR="00EC245B" w:rsidRPr="00EC245B" w:rsidRDefault="00EC245B" w:rsidP="00EC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245B">
              <w:rPr>
                <w:rFonts w:ascii="Courier New" w:eastAsia="Times New Roman" w:hAnsi="Courier New" w:cs="Courier New"/>
                <w:sz w:val="20"/>
              </w:rPr>
              <w:t>allocator_type::reference</w:t>
            </w:r>
          </w:p>
        </w:tc>
        <w:tc>
          <w:tcPr>
            <w:tcW w:w="0" w:type="auto"/>
            <w:vAlign w:val="center"/>
            <w:hideMark/>
          </w:tcPr>
          <w:p w:rsidR="00EC245B" w:rsidRPr="00EC245B" w:rsidRDefault="00EC245B" w:rsidP="00EC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245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 the default </w:t>
            </w:r>
            <w:hyperlink r:id="rId20" w:history="1">
              <w:r w:rsidRPr="00EC245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allocator</w:t>
              </w:r>
            </w:hyperlink>
            <w:r w:rsidRPr="00EC245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Pr="00EC245B">
              <w:rPr>
                <w:rFonts w:ascii="Courier New" w:eastAsia="Times New Roman" w:hAnsi="Courier New" w:cs="Courier New"/>
                <w:sz w:val="20"/>
              </w:rPr>
              <w:t>charT&amp;</w:t>
            </w:r>
          </w:p>
        </w:tc>
      </w:tr>
      <w:tr w:rsidR="00EC245B" w:rsidRPr="00EC245B" w:rsidTr="00EC24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245B" w:rsidRPr="00EC245B" w:rsidRDefault="00EC245B" w:rsidP="00EC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245B">
              <w:rPr>
                <w:rFonts w:ascii="Courier New" w:eastAsia="Times New Roman" w:hAnsi="Courier New" w:cs="Courier New"/>
                <w:sz w:val="20"/>
              </w:rPr>
              <w:t>const_reference</w:t>
            </w:r>
          </w:p>
        </w:tc>
        <w:tc>
          <w:tcPr>
            <w:tcW w:w="0" w:type="auto"/>
            <w:vAlign w:val="center"/>
            <w:hideMark/>
          </w:tcPr>
          <w:p w:rsidR="00EC245B" w:rsidRPr="00EC245B" w:rsidRDefault="00EC245B" w:rsidP="00EC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245B">
              <w:rPr>
                <w:rFonts w:ascii="Courier New" w:eastAsia="Times New Roman" w:hAnsi="Courier New" w:cs="Courier New"/>
                <w:sz w:val="20"/>
              </w:rPr>
              <w:t>allocator_type::const_reference</w:t>
            </w:r>
          </w:p>
        </w:tc>
        <w:tc>
          <w:tcPr>
            <w:tcW w:w="0" w:type="auto"/>
            <w:vAlign w:val="center"/>
            <w:hideMark/>
          </w:tcPr>
          <w:p w:rsidR="00EC245B" w:rsidRPr="00EC245B" w:rsidRDefault="00EC245B" w:rsidP="00EC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245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 the default </w:t>
            </w:r>
            <w:hyperlink r:id="rId21" w:history="1">
              <w:r w:rsidRPr="00EC245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allocator</w:t>
              </w:r>
            </w:hyperlink>
            <w:r w:rsidRPr="00EC245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Pr="00EC245B">
              <w:rPr>
                <w:rFonts w:ascii="Courier New" w:eastAsia="Times New Roman" w:hAnsi="Courier New" w:cs="Courier New"/>
                <w:sz w:val="20"/>
              </w:rPr>
              <w:t>const charT&amp;</w:t>
            </w:r>
          </w:p>
        </w:tc>
      </w:tr>
      <w:tr w:rsidR="00EC245B" w:rsidRPr="00EC245B" w:rsidTr="00EC24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245B" w:rsidRPr="00EC245B" w:rsidRDefault="00EC245B" w:rsidP="00EC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245B">
              <w:rPr>
                <w:rFonts w:ascii="Courier New" w:eastAsia="Times New Roman" w:hAnsi="Courier New" w:cs="Courier New"/>
                <w:sz w:val="20"/>
              </w:rPr>
              <w:t>pointer</w:t>
            </w:r>
          </w:p>
        </w:tc>
        <w:tc>
          <w:tcPr>
            <w:tcW w:w="0" w:type="auto"/>
            <w:vAlign w:val="center"/>
            <w:hideMark/>
          </w:tcPr>
          <w:p w:rsidR="00EC245B" w:rsidRPr="00EC245B" w:rsidRDefault="00EC245B" w:rsidP="00EC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245B">
              <w:rPr>
                <w:rFonts w:ascii="Courier New" w:eastAsia="Times New Roman" w:hAnsi="Courier New" w:cs="Courier New"/>
                <w:sz w:val="20"/>
              </w:rPr>
              <w:t>allocator_type::pointer</w:t>
            </w:r>
          </w:p>
        </w:tc>
        <w:tc>
          <w:tcPr>
            <w:tcW w:w="0" w:type="auto"/>
            <w:vAlign w:val="center"/>
            <w:hideMark/>
          </w:tcPr>
          <w:p w:rsidR="00EC245B" w:rsidRPr="00EC245B" w:rsidRDefault="00EC245B" w:rsidP="00EC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245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 the default </w:t>
            </w:r>
            <w:hyperlink r:id="rId22" w:history="1">
              <w:r w:rsidRPr="00EC245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allocator</w:t>
              </w:r>
            </w:hyperlink>
            <w:r w:rsidRPr="00EC245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Pr="00EC245B">
              <w:rPr>
                <w:rFonts w:ascii="Courier New" w:eastAsia="Times New Roman" w:hAnsi="Courier New" w:cs="Courier New"/>
                <w:sz w:val="20"/>
              </w:rPr>
              <w:t>charT*</w:t>
            </w:r>
          </w:p>
        </w:tc>
      </w:tr>
      <w:tr w:rsidR="00EC245B" w:rsidRPr="00EC245B" w:rsidTr="00EC24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245B" w:rsidRPr="00EC245B" w:rsidRDefault="00EC245B" w:rsidP="00EC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245B">
              <w:rPr>
                <w:rFonts w:ascii="Courier New" w:eastAsia="Times New Roman" w:hAnsi="Courier New" w:cs="Courier New"/>
                <w:sz w:val="20"/>
              </w:rPr>
              <w:t>const_pointer</w:t>
            </w:r>
          </w:p>
        </w:tc>
        <w:tc>
          <w:tcPr>
            <w:tcW w:w="0" w:type="auto"/>
            <w:vAlign w:val="center"/>
            <w:hideMark/>
          </w:tcPr>
          <w:p w:rsidR="00EC245B" w:rsidRPr="00EC245B" w:rsidRDefault="00EC245B" w:rsidP="00EC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245B">
              <w:rPr>
                <w:rFonts w:ascii="Courier New" w:eastAsia="Times New Roman" w:hAnsi="Courier New" w:cs="Courier New"/>
                <w:sz w:val="20"/>
              </w:rPr>
              <w:t>allocator_type::const_pointer</w:t>
            </w:r>
          </w:p>
        </w:tc>
        <w:tc>
          <w:tcPr>
            <w:tcW w:w="0" w:type="auto"/>
            <w:vAlign w:val="center"/>
            <w:hideMark/>
          </w:tcPr>
          <w:p w:rsidR="00EC245B" w:rsidRPr="00EC245B" w:rsidRDefault="00EC245B" w:rsidP="00EC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245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 the default </w:t>
            </w:r>
            <w:hyperlink r:id="rId23" w:history="1">
              <w:r w:rsidRPr="00EC245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allocator</w:t>
              </w:r>
            </w:hyperlink>
            <w:r w:rsidRPr="00EC245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Pr="00EC245B">
              <w:rPr>
                <w:rFonts w:ascii="Courier New" w:eastAsia="Times New Roman" w:hAnsi="Courier New" w:cs="Courier New"/>
                <w:sz w:val="20"/>
              </w:rPr>
              <w:t>const charT*</w:t>
            </w:r>
          </w:p>
        </w:tc>
      </w:tr>
      <w:tr w:rsidR="00EC245B" w:rsidRPr="00EC245B" w:rsidTr="00EC24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245B" w:rsidRPr="00EC245B" w:rsidRDefault="00EC245B" w:rsidP="00EC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245B">
              <w:rPr>
                <w:rFonts w:ascii="Courier New" w:eastAsia="Times New Roman" w:hAnsi="Courier New" w:cs="Courier New"/>
                <w:sz w:val="20"/>
              </w:rPr>
              <w:t>iterator</w:t>
            </w:r>
          </w:p>
        </w:tc>
        <w:tc>
          <w:tcPr>
            <w:tcW w:w="0" w:type="auto"/>
            <w:vAlign w:val="center"/>
            <w:hideMark/>
          </w:tcPr>
          <w:p w:rsidR="00EC245B" w:rsidRPr="00EC245B" w:rsidRDefault="00EC245B" w:rsidP="00EC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245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</w:t>
            </w:r>
            <w:hyperlink r:id="rId24" w:history="1">
              <w:r w:rsidRPr="00EC245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random access iterator</w:t>
              </w:r>
            </w:hyperlink>
            <w:r w:rsidRPr="00EC245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</w:t>
            </w:r>
            <w:r w:rsidRPr="00EC245B">
              <w:rPr>
                <w:rFonts w:ascii="Courier New" w:eastAsia="Times New Roman" w:hAnsi="Courier New" w:cs="Courier New"/>
                <w:sz w:val="20"/>
              </w:rPr>
              <w:t>charT</w:t>
            </w:r>
          </w:p>
        </w:tc>
        <w:tc>
          <w:tcPr>
            <w:tcW w:w="0" w:type="auto"/>
            <w:vAlign w:val="center"/>
            <w:hideMark/>
          </w:tcPr>
          <w:p w:rsidR="00EC245B" w:rsidRPr="00EC245B" w:rsidRDefault="00EC245B" w:rsidP="00EC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245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convertible to </w:t>
            </w:r>
            <w:r w:rsidRPr="00EC245B">
              <w:rPr>
                <w:rFonts w:ascii="Courier New" w:eastAsia="Times New Roman" w:hAnsi="Courier New" w:cs="Courier New"/>
                <w:sz w:val="20"/>
              </w:rPr>
              <w:t>const_iterator</w:t>
            </w:r>
          </w:p>
        </w:tc>
      </w:tr>
      <w:tr w:rsidR="00EC245B" w:rsidRPr="00EC245B" w:rsidTr="00EC24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245B" w:rsidRPr="00EC245B" w:rsidRDefault="00EC245B" w:rsidP="00EC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245B">
              <w:rPr>
                <w:rFonts w:ascii="Courier New" w:eastAsia="Times New Roman" w:hAnsi="Courier New" w:cs="Courier New"/>
                <w:sz w:val="20"/>
              </w:rPr>
              <w:t>const_iterator</w:t>
            </w:r>
          </w:p>
        </w:tc>
        <w:tc>
          <w:tcPr>
            <w:tcW w:w="0" w:type="auto"/>
            <w:vAlign w:val="center"/>
            <w:hideMark/>
          </w:tcPr>
          <w:p w:rsidR="00EC245B" w:rsidRPr="00EC245B" w:rsidRDefault="00EC245B" w:rsidP="00EC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245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</w:t>
            </w:r>
            <w:hyperlink r:id="rId25" w:history="1">
              <w:r w:rsidRPr="00EC245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random access iterator</w:t>
              </w:r>
            </w:hyperlink>
            <w:r w:rsidRPr="00EC245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</w:t>
            </w:r>
            <w:r w:rsidRPr="00EC245B">
              <w:rPr>
                <w:rFonts w:ascii="Courier New" w:eastAsia="Times New Roman" w:hAnsi="Courier New" w:cs="Courier New"/>
                <w:sz w:val="20"/>
              </w:rPr>
              <w:t>const charT</w:t>
            </w:r>
          </w:p>
        </w:tc>
        <w:tc>
          <w:tcPr>
            <w:tcW w:w="0" w:type="auto"/>
            <w:vAlign w:val="center"/>
            <w:hideMark/>
          </w:tcPr>
          <w:p w:rsidR="00EC245B" w:rsidRPr="00EC245B" w:rsidRDefault="00EC245B" w:rsidP="00EC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C245B" w:rsidRPr="00EC245B" w:rsidTr="00EC24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245B" w:rsidRPr="00EC245B" w:rsidRDefault="00EC245B" w:rsidP="00EC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245B">
              <w:rPr>
                <w:rFonts w:ascii="Courier New" w:eastAsia="Times New Roman" w:hAnsi="Courier New" w:cs="Courier New"/>
                <w:sz w:val="20"/>
              </w:rPr>
              <w:t>reverse_iterator</w:t>
            </w:r>
          </w:p>
        </w:tc>
        <w:tc>
          <w:tcPr>
            <w:tcW w:w="0" w:type="auto"/>
            <w:vAlign w:val="center"/>
            <w:hideMark/>
          </w:tcPr>
          <w:p w:rsidR="00EC245B" w:rsidRPr="00EC245B" w:rsidRDefault="00EC245B" w:rsidP="00EC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" w:history="1">
              <w:r w:rsidRPr="00EC245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reverse_iterator</w:t>
              </w:r>
            </w:hyperlink>
            <w:r w:rsidRPr="00EC245B">
              <w:rPr>
                <w:rFonts w:ascii="Courier New" w:eastAsia="Times New Roman" w:hAnsi="Courier New" w:cs="Courier New"/>
                <w:sz w:val="20"/>
              </w:rPr>
              <w:t>&lt;iterator&gt;</w:t>
            </w:r>
          </w:p>
        </w:tc>
        <w:tc>
          <w:tcPr>
            <w:tcW w:w="0" w:type="auto"/>
            <w:vAlign w:val="center"/>
            <w:hideMark/>
          </w:tcPr>
          <w:p w:rsidR="00EC245B" w:rsidRPr="00EC245B" w:rsidRDefault="00EC245B" w:rsidP="00EC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C245B" w:rsidRPr="00EC245B" w:rsidTr="00EC24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245B" w:rsidRPr="00EC245B" w:rsidRDefault="00EC245B" w:rsidP="00EC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245B">
              <w:rPr>
                <w:rFonts w:ascii="Courier New" w:eastAsia="Times New Roman" w:hAnsi="Courier New" w:cs="Courier New"/>
                <w:sz w:val="20"/>
              </w:rPr>
              <w:t>const_reverse_iterator</w:t>
            </w:r>
          </w:p>
        </w:tc>
        <w:tc>
          <w:tcPr>
            <w:tcW w:w="0" w:type="auto"/>
            <w:vAlign w:val="center"/>
            <w:hideMark/>
          </w:tcPr>
          <w:p w:rsidR="00EC245B" w:rsidRPr="00EC245B" w:rsidRDefault="00EC245B" w:rsidP="00EC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" w:history="1">
              <w:r w:rsidRPr="00EC245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reverse_iterator</w:t>
              </w:r>
            </w:hyperlink>
            <w:r w:rsidRPr="00EC245B">
              <w:rPr>
                <w:rFonts w:ascii="Courier New" w:eastAsia="Times New Roman" w:hAnsi="Courier New" w:cs="Courier New"/>
                <w:sz w:val="20"/>
              </w:rPr>
              <w:t>&lt;const_iterator&gt;</w:t>
            </w:r>
          </w:p>
        </w:tc>
        <w:tc>
          <w:tcPr>
            <w:tcW w:w="0" w:type="auto"/>
            <w:vAlign w:val="center"/>
            <w:hideMark/>
          </w:tcPr>
          <w:p w:rsidR="00EC245B" w:rsidRPr="00EC245B" w:rsidRDefault="00EC245B" w:rsidP="00EC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C245B" w:rsidRPr="00EC245B" w:rsidTr="00EC24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245B" w:rsidRPr="00EC245B" w:rsidRDefault="00EC245B" w:rsidP="00EC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245B">
              <w:rPr>
                <w:rFonts w:ascii="Courier New" w:eastAsia="Times New Roman" w:hAnsi="Courier New" w:cs="Courier New"/>
                <w:sz w:val="20"/>
              </w:rPr>
              <w:t>difference_type</w:t>
            </w:r>
          </w:p>
        </w:tc>
        <w:tc>
          <w:tcPr>
            <w:tcW w:w="0" w:type="auto"/>
            <w:vAlign w:val="center"/>
            <w:hideMark/>
          </w:tcPr>
          <w:p w:rsidR="00EC245B" w:rsidRPr="00EC245B" w:rsidRDefault="00EC245B" w:rsidP="00EC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245B">
              <w:rPr>
                <w:rFonts w:ascii="Courier New" w:eastAsia="Times New Roman" w:hAnsi="Courier New" w:cs="Courier New"/>
                <w:sz w:val="20"/>
              </w:rPr>
              <w:t>allocator_type::difference_type</w:t>
            </w:r>
          </w:p>
        </w:tc>
        <w:tc>
          <w:tcPr>
            <w:tcW w:w="0" w:type="auto"/>
            <w:vAlign w:val="center"/>
            <w:hideMark/>
          </w:tcPr>
          <w:p w:rsidR="00EC245B" w:rsidRPr="00EC245B" w:rsidRDefault="00EC245B" w:rsidP="00EC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245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usually the same as </w:t>
            </w:r>
            <w:hyperlink r:id="rId28" w:history="1">
              <w:r w:rsidRPr="00EC245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ptrdiff_t</w:t>
              </w:r>
            </w:hyperlink>
          </w:p>
        </w:tc>
      </w:tr>
      <w:tr w:rsidR="00EC245B" w:rsidRPr="00EC245B" w:rsidTr="00EC24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245B" w:rsidRPr="00EC245B" w:rsidRDefault="00EC245B" w:rsidP="00EC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245B">
              <w:rPr>
                <w:rFonts w:ascii="Courier New" w:eastAsia="Times New Roman" w:hAnsi="Courier New" w:cs="Courier New"/>
                <w:sz w:val="20"/>
              </w:rPr>
              <w:t>size_type</w:t>
            </w:r>
          </w:p>
        </w:tc>
        <w:tc>
          <w:tcPr>
            <w:tcW w:w="0" w:type="auto"/>
            <w:vAlign w:val="center"/>
            <w:hideMark/>
          </w:tcPr>
          <w:p w:rsidR="00EC245B" w:rsidRPr="00EC245B" w:rsidRDefault="00EC245B" w:rsidP="00EC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245B">
              <w:rPr>
                <w:rFonts w:ascii="Courier New" w:eastAsia="Times New Roman" w:hAnsi="Courier New" w:cs="Courier New"/>
                <w:sz w:val="20"/>
              </w:rPr>
              <w:t>allocator_type::difference_type</w:t>
            </w:r>
          </w:p>
        </w:tc>
        <w:tc>
          <w:tcPr>
            <w:tcW w:w="0" w:type="auto"/>
            <w:vAlign w:val="center"/>
            <w:hideMark/>
          </w:tcPr>
          <w:p w:rsidR="00EC245B" w:rsidRPr="00EC245B" w:rsidRDefault="00EC245B" w:rsidP="00EC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245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usually the same as </w:t>
            </w:r>
            <w:hyperlink r:id="rId29" w:history="1">
              <w:r w:rsidRPr="00EC245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size_t</w:t>
              </w:r>
            </w:hyperlink>
          </w:p>
        </w:tc>
      </w:tr>
    </w:tbl>
    <w:p w:rsidR="00EC245B" w:rsidRPr="00EC245B" w:rsidRDefault="00EC245B" w:rsidP="00EC2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45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C245B" w:rsidRPr="00EC245B" w:rsidRDefault="00EC245B" w:rsidP="00EC24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C245B">
        <w:rPr>
          <w:rFonts w:ascii="Times New Roman" w:eastAsia="Times New Roman" w:hAnsi="Times New Roman" w:cs="Times New Roman"/>
          <w:b/>
          <w:bCs/>
          <w:sz w:val="27"/>
          <w:szCs w:val="27"/>
        </w:rPr>
        <w:t>Member functions</w:t>
      </w:r>
    </w:p>
    <w:p w:rsidR="00EC245B" w:rsidRPr="00EC245B" w:rsidRDefault="00EC245B" w:rsidP="00EC2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0" w:history="1">
        <w:r w:rsidRPr="00EC245B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(</w:t>
        </w:r>
        <w:proofErr w:type="gramStart"/>
        <w:r w:rsidRPr="00EC245B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constructor</w:t>
        </w:r>
        <w:proofErr w:type="gramEnd"/>
        <w:r w:rsidRPr="00EC245B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)</w:t>
        </w:r>
      </w:hyperlink>
    </w:p>
    <w:p w:rsidR="00EC245B" w:rsidRPr="00EC245B" w:rsidRDefault="00EC245B" w:rsidP="00EC245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Construct basic_string object (public member </w:t>
      </w:r>
      <w:proofErr w:type="gramStart"/>
      <w:r w:rsidRPr="00EC245B">
        <w:rPr>
          <w:rFonts w:ascii="Times New Roman" w:eastAsia="Times New Roman" w:hAnsi="Times New Roman" w:cs="Times New Roman"/>
          <w:sz w:val="24"/>
          <w:szCs w:val="24"/>
        </w:rPr>
        <w:t>function )</w:t>
      </w:r>
      <w:proofErr w:type="gramEnd"/>
    </w:p>
    <w:p w:rsidR="00EC245B" w:rsidRPr="00EC245B" w:rsidRDefault="00EC245B" w:rsidP="00EC2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1" w:history="1">
        <w:r w:rsidRPr="00EC245B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(</w:t>
        </w:r>
        <w:proofErr w:type="gramStart"/>
        <w:r w:rsidRPr="00EC245B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destructor</w:t>
        </w:r>
        <w:proofErr w:type="gramEnd"/>
        <w:r w:rsidRPr="00EC245B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)</w:t>
        </w:r>
      </w:hyperlink>
    </w:p>
    <w:p w:rsidR="00EC245B" w:rsidRPr="00EC245B" w:rsidRDefault="00EC245B" w:rsidP="00EC245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String destructor (public member </w:t>
      </w:r>
      <w:proofErr w:type="gramStart"/>
      <w:r w:rsidRPr="00EC245B">
        <w:rPr>
          <w:rFonts w:ascii="Times New Roman" w:eastAsia="Times New Roman" w:hAnsi="Times New Roman" w:cs="Times New Roman"/>
          <w:sz w:val="24"/>
          <w:szCs w:val="24"/>
        </w:rPr>
        <w:t>function )</w:t>
      </w:r>
      <w:proofErr w:type="gramEnd"/>
    </w:p>
    <w:p w:rsidR="00EC245B" w:rsidRPr="00EC245B" w:rsidRDefault="00EC245B" w:rsidP="00EC2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2" w:history="1">
        <w:proofErr w:type="gramStart"/>
        <w:r w:rsidRPr="00EC245B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operator</w:t>
        </w:r>
        <w:proofErr w:type="gramEnd"/>
        <w:r w:rsidRPr="00EC245B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=</w:t>
        </w:r>
      </w:hyperlink>
    </w:p>
    <w:p w:rsidR="00EC245B" w:rsidRPr="00EC245B" w:rsidRDefault="00EC245B" w:rsidP="00EC245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String assignment (public member </w:t>
      </w:r>
      <w:proofErr w:type="gramStart"/>
      <w:r w:rsidRPr="00EC245B">
        <w:rPr>
          <w:rFonts w:ascii="Times New Roman" w:eastAsia="Times New Roman" w:hAnsi="Times New Roman" w:cs="Times New Roman"/>
          <w:sz w:val="24"/>
          <w:szCs w:val="24"/>
        </w:rPr>
        <w:t>function )</w:t>
      </w:r>
      <w:proofErr w:type="gramEnd"/>
    </w:p>
    <w:p w:rsidR="00EC245B" w:rsidRPr="00EC245B" w:rsidRDefault="00EC245B" w:rsidP="00EC2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45B">
        <w:rPr>
          <w:rFonts w:ascii="Times New Roman" w:eastAsia="Times New Roman" w:hAnsi="Times New Roman" w:cs="Times New Roman"/>
          <w:sz w:val="24"/>
          <w:szCs w:val="24"/>
        </w:rPr>
        <w:br/>
      </w:r>
      <w:r w:rsidRPr="00EC245B">
        <w:rPr>
          <w:rFonts w:ascii="Times New Roman" w:eastAsia="Times New Roman" w:hAnsi="Times New Roman" w:cs="Times New Roman"/>
          <w:b/>
          <w:bCs/>
          <w:sz w:val="24"/>
          <w:szCs w:val="24"/>
        </w:rPr>
        <w:t>Iterators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C245B" w:rsidRPr="00EC245B" w:rsidRDefault="00EC245B" w:rsidP="00EC2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3" w:history="1">
        <w:proofErr w:type="gramStart"/>
        <w:r w:rsidRPr="00EC245B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begin</w:t>
        </w:r>
        <w:proofErr w:type="gramEnd"/>
      </w:hyperlink>
    </w:p>
    <w:p w:rsidR="00EC245B" w:rsidRPr="00EC245B" w:rsidRDefault="00EC245B" w:rsidP="00EC245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Return iterator to beginning (public member </w:t>
      </w:r>
      <w:proofErr w:type="gramStart"/>
      <w:r w:rsidRPr="00EC245B">
        <w:rPr>
          <w:rFonts w:ascii="Times New Roman" w:eastAsia="Times New Roman" w:hAnsi="Times New Roman" w:cs="Times New Roman"/>
          <w:sz w:val="24"/>
          <w:szCs w:val="24"/>
        </w:rPr>
        <w:t>function )</w:t>
      </w:r>
      <w:proofErr w:type="gramEnd"/>
    </w:p>
    <w:p w:rsidR="00EC245B" w:rsidRPr="00EC245B" w:rsidRDefault="00EC245B" w:rsidP="00EC2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4" w:history="1">
        <w:proofErr w:type="gramStart"/>
        <w:r w:rsidRPr="00EC245B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end</w:t>
        </w:r>
        <w:proofErr w:type="gramEnd"/>
      </w:hyperlink>
    </w:p>
    <w:p w:rsidR="00EC245B" w:rsidRPr="00EC245B" w:rsidRDefault="00EC245B" w:rsidP="00EC245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Return iterator to end (public member </w:t>
      </w:r>
      <w:proofErr w:type="gramStart"/>
      <w:r w:rsidRPr="00EC245B">
        <w:rPr>
          <w:rFonts w:ascii="Times New Roman" w:eastAsia="Times New Roman" w:hAnsi="Times New Roman" w:cs="Times New Roman"/>
          <w:sz w:val="24"/>
          <w:szCs w:val="24"/>
        </w:rPr>
        <w:t>function )</w:t>
      </w:r>
      <w:proofErr w:type="gramEnd"/>
    </w:p>
    <w:p w:rsidR="00EC245B" w:rsidRPr="00EC245B" w:rsidRDefault="00EC245B" w:rsidP="00EC2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5" w:history="1">
        <w:proofErr w:type="gramStart"/>
        <w:r w:rsidRPr="00EC245B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rbegin</w:t>
        </w:r>
        <w:proofErr w:type="gramEnd"/>
      </w:hyperlink>
    </w:p>
    <w:p w:rsidR="00EC245B" w:rsidRPr="00EC245B" w:rsidRDefault="00EC245B" w:rsidP="00EC245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Return reverse iterator to reverse beginning (public member </w:t>
      </w:r>
      <w:proofErr w:type="gramStart"/>
      <w:r w:rsidRPr="00EC245B">
        <w:rPr>
          <w:rFonts w:ascii="Times New Roman" w:eastAsia="Times New Roman" w:hAnsi="Times New Roman" w:cs="Times New Roman"/>
          <w:sz w:val="24"/>
          <w:szCs w:val="24"/>
        </w:rPr>
        <w:t>function )</w:t>
      </w:r>
      <w:proofErr w:type="gramEnd"/>
    </w:p>
    <w:p w:rsidR="00EC245B" w:rsidRPr="00EC245B" w:rsidRDefault="00EC245B" w:rsidP="00EC2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6" w:history="1">
        <w:proofErr w:type="gramStart"/>
        <w:r w:rsidRPr="00EC245B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rend</w:t>
        </w:r>
        <w:proofErr w:type="gramEnd"/>
      </w:hyperlink>
    </w:p>
    <w:p w:rsidR="00EC245B" w:rsidRPr="00EC245B" w:rsidRDefault="00EC245B" w:rsidP="00EC245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Return reverse iterator to reverse end (public member </w:t>
      </w:r>
      <w:proofErr w:type="gramStart"/>
      <w:r w:rsidRPr="00EC245B">
        <w:rPr>
          <w:rFonts w:ascii="Times New Roman" w:eastAsia="Times New Roman" w:hAnsi="Times New Roman" w:cs="Times New Roman"/>
          <w:sz w:val="24"/>
          <w:szCs w:val="24"/>
        </w:rPr>
        <w:t>function )</w:t>
      </w:r>
      <w:proofErr w:type="gramEnd"/>
    </w:p>
    <w:p w:rsidR="00EC245B" w:rsidRPr="00EC245B" w:rsidRDefault="00EC245B" w:rsidP="00EC2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7" w:history="1">
        <w:proofErr w:type="gramStart"/>
        <w:r w:rsidRPr="00EC245B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cbegin</w:t>
        </w:r>
        <w:proofErr w:type="gramEnd"/>
        <w:r w:rsidRPr="00EC245B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 </w:t>
        </w:r>
      </w:hyperlink>
    </w:p>
    <w:p w:rsidR="00EC245B" w:rsidRPr="00EC245B" w:rsidRDefault="00EC245B" w:rsidP="00EC245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Return const_iterator to beginning (public member </w:t>
      </w:r>
      <w:proofErr w:type="gramStart"/>
      <w:r w:rsidRPr="00EC245B">
        <w:rPr>
          <w:rFonts w:ascii="Times New Roman" w:eastAsia="Times New Roman" w:hAnsi="Times New Roman" w:cs="Times New Roman"/>
          <w:sz w:val="24"/>
          <w:szCs w:val="24"/>
        </w:rPr>
        <w:t>function )</w:t>
      </w:r>
      <w:proofErr w:type="gramEnd"/>
    </w:p>
    <w:p w:rsidR="00EC245B" w:rsidRPr="00EC245B" w:rsidRDefault="00EC245B" w:rsidP="00EC2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8" w:history="1">
        <w:proofErr w:type="gramStart"/>
        <w:r w:rsidRPr="00EC245B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cend</w:t>
        </w:r>
        <w:proofErr w:type="gramEnd"/>
        <w:r w:rsidRPr="00EC245B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 </w:t>
        </w:r>
      </w:hyperlink>
    </w:p>
    <w:p w:rsidR="00EC245B" w:rsidRPr="00EC245B" w:rsidRDefault="00EC245B" w:rsidP="00EC245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Return const_iterator to end (public member </w:t>
      </w:r>
      <w:proofErr w:type="gramStart"/>
      <w:r w:rsidRPr="00EC245B">
        <w:rPr>
          <w:rFonts w:ascii="Times New Roman" w:eastAsia="Times New Roman" w:hAnsi="Times New Roman" w:cs="Times New Roman"/>
          <w:sz w:val="24"/>
          <w:szCs w:val="24"/>
        </w:rPr>
        <w:t>function )</w:t>
      </w:r>
      <w:proofErr w:type="gramEnd"/>
    </w:p>
    <w:p w:rsidR="00EC245B" w:rsidRPr="00EC245B" w:rsidRDefault="00EC245B" w:rsidP="00EC2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9" w:history="1">
        <w:proofErr w:type="gramStart"/>
        <w:r w:rsidRPr="00EC245B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crbegin</w:t>
        </w:r>
        <w:proofErr w:type="gramEnd"/>
        <w:r w:rsidRPr="00EC245B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 </w:t>
        </w:r>
      </w:hyperlink>
    </w:p>
    <w:p w:rsidR="00EC245B" w:rsidRPr="00EC245B" w:rsidRDefault="00EC245B" w:rsidP="00EC245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Return const_reverse_iterator to reverse beginning (public member </w:t>
      </w:r>
      <w:proofErr w:type="gramStart"/>
      <w:r w:rsidRPr="00EC245B">
        <w:rPr>
          <w:rFonts w:ascii="Times New Roman" w:eastAsia="Times New Roman" w:hAnsi="Times New Roman" w:cs="Times New Roman"/>
          <w:sz w:val="24"/>
          <w:szCs w:val="24"/>
        </w:rPr>
        <w:t>function )</w:t>
      </w:r>
      <w:proofErr w:type="gramEnd"/>
    </w:p>
    <w:p w:rsidR="00EC245B" w:rsidRPr="00EC245B" w:rsidRDefault="00EC245B" w:rsidP="00EC2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0" w:history="1">
        <w:proofErr w:type="gramStart"/>
        <w:r w:rsidRPr="00EC245B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crend</w:t>
        </w:r>
        <w:proofErr w:type="gramEnd"/>
        <w:r w:rsidRPr="00EC245B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 </w:t>
        </w:r>
      </w:hyperlink>
    </w:p>
    <w:p w:rsidR="00EC245B" w:rsidRPr="00EC245B" w:rsidRDefault="00EC245B" w:rsidP="00EC245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Return const_reverse_iterator to reverse end (public member </w:t>
      </w:r>
      <w:proofErr w:type="gramStart"/>
      <w:r w:rsidRPr="00EC245B">
        <w:rPr>
          <w:rFonts w:ascii="Times New Roman" w:eastAsia="Times New Roman" w:hAnsi="Times New Roman" w:cs="Times New Roman"/>
          <w:sz w:val="24"/>
          <w:szCs w:val="24"/>
        </w:rPr>
        <w:t>function )</w:t>
      </w:r>
      <w:proofErr w:type="gramEnd"/>
    </w:p>
    <w:p w:rsidR="00EC245B" w:rsidRPr="00EC245B" w:rsidRDefault="00EC245B" w:rsidP="00EC2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45B">
        <w:rPr>
          <w:rFonts w:ascii="Times New Roman" w:eastAsia="Times New Roman" w:hAnsi="Times New Roman" w:cs="Times New Roman"/>
          <w:sz w:val="24"/>
          <w:szCs w:val="24"/>
        </w:rPr>
        <w:br/>
      </w:r>
      <w:r w:rsidRPr="00EC245B">
        <w:rPr>
          <w:rFonts w:ascii="Times New Roman" w:eastAsia="Times New Roman" w:hAnsi="Times New Roman" w:cs="Times New Roman"/>
          <w:b/>
          <w:bCs/>
          <w:sz w:val="24"/>
          <w:szCs w:val="24"/>
        </w:rPr>
        <w:t>Capacity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C245B" w:rsidRPr="00EC245B" w:rsidRDefault="00EC245B" w:rsidP="00EC2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1" w:history="1">
        <w:proofErr w:type="gramStart"/>
        <w:r w:rsidRPr="00EC245B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size</w:t>
        </w:r>
        <w:proofErr w:type="gramEnd"/>
      </w:hyperlink>
    </w:p>
    <w:p w:rsidR="00EC245B" w:rsidRPr="00EC245B" w:rsidRDefault="00EC245B" w:rsidP="00EC245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Return size (public member </w:t>
      </w:r>
      <w:proofErr w:type="gramStart"/>
      <w:r w:rsidRPr="00EC245B">
        <w:rPr>
          <w:rFonts w:ascii="Times New Roman" w:eastAsia="Times New Roman" w:hAnsi="Times New Roman" w:cs="Times New Roman"/>
          <w:sz w:val="24"/>
          <w:szCs w:val="24"/>
        </w:rPr>
        <w:t>function )</w:t>
      </w:r>
      <w:proofErr w:type="gramEnd"/>
    </w:p>
    <w:p w:rsidR="00EC245B" w:rsidRPr="00EC245B" w:rsidRDefault="00EC245B" w:rsidP="00EC2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2" w:history="1">
        <w:proofErr w:type="gramStart"/>
        <w:r w:rsidRPr="00EC245B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length</w:t>
        </w:r>
        <w:proofErr w:type="gramEnd"/>
      </w:hyperlink>
    </w:p>
    <w:p w:rsidR="00EC245B" w:rsidRPr="00EC245B" w:rsidRDefault="00EC245B" w:rsidP="00EC245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Return length of string (public member </w:t>
      </w:r>
      <w:proofErr w:type="gramStart"/>
      <w:r w:rsidRPr="00EC245B">
        <w:rPr>
          <w:rFonts w:ascii="Times New Roman" w:eastAsia="Times New Roman" w:hAnsi="Times New Roman" w:cs="Times New Roman"/>
          <w:sz w:val="24"/>
          <w:szCs w:val="24"/>
        </w:rPr>
        <w:t>function )</w:t>
      </w:r>
      <w:proofErr w:type="gramEnd"/>
    </w:p>
    <w:p w:rsidR="00EC245B" w:rsidRPr="00EC245B" w:rsidRDefault="00EC245B" w:rsidP="00EC2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3" w:history="1">
        <w:r w:rsidRPr="00EC245B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max_size</w:t>
        </w:r>
      </w:hyperlink>
    </w:p>
    <w:p w:rsidR="00EC245B" w:rsidRPr="00EC245B" w:rsidRDefault="00EC245B" w:rsidP="00EC245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Return maximum size (public member </w:t>
      </w:r>
      <w:proofErr w:type="gramStart"/>
      <w:r w:rsidRPr="00EC245B">
        <w:rPr>
          <w:rFonts w:ascii="Times New Roman" w:eastAsia="Times New Roman" w:hAnsi="Times New Roman" w:cs="Times New Roman"/>
          <w:sz w:val="24"/>
          <w:szCs w:val="24"/>
        </w:rPr>
        <w:t>function )</w:t>
      </w:r>
      <w:proofErr w:type="gramEnd"/>
    </w:p>
    <w:p w:rsidR="00EC245B" w:rsidRPr="00EC245B" w:rsidRDefault="00EC245B" w:rsidP="00EC2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4" w:history="1">
        <w:proofErr w:type="gramStart"/>
        <w:r w:rsidRPr="00EC245B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resize</w:t>
        </w:r>
        <w:proofErr w:type="gramEnd"/>
      </w:hyperlink>
    </w:p>
    <w:p w:rsidR="00EC245B" w:rsidRPr="00EC245B" w:rsidRDefault="00EC245B" w:rsidP="00EC245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Resize string (public member </w:t>
      </w:r>
      <w:proofErr w:type="gramStart"/>
      <w:r w:rsidRPr="00EC245B">
        <w:rPr>
          <w:rFonts w:ascii="Times New Roman" w:eastAsia="Times New Roman" w:hAnsi="Times New Roman" w:cs="Times New Roman"/>
          <w:sz w:val="24"/>
          <w:szCs w:val="24"/>
        </w:rPr>
        <w:t>function )</w:t>
      </w:r>
      <w:proofErr w:type="gramEnd"/>
    </w:p>
    <w:p w:rsidR="00EC245B" w:rsidRPr="00EC245B" w:rsidRDefault="00EC245B" w:rsidP="00EC2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5" w:history="1">
        <w:proofErr w:type="gramStart"/>
        <w:r w:rsidRPr="00EC245B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capacity</w:t>
        </w:r>
        <w:proofErr w:type="gramEnd"/>
      </w:hyperlink>
    </w:p>
    <w:p w:rsidR="00EC245B" w:rsidRPr="00EC245B" w:rsidRDefault="00EC245B" w:rsidP="00EC245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Return size of allocated storage (public member </w:t>
      </w:r>
      <w:proofErr w:type="gramStart"/>
      <w:r w:rsidRPr="00EC245B">
        <w:rPr>
          <w:rFonts w:ascii="Times New Roman" w:eastAsia="Times New Roman" w:hAnsi="Times New Roman" w:cs="Times New Roman"/>
          <w:sz w:val="24"/>
          <w:szCs w:val="24"/>
        </w:rPr>
        <w:t>function )</w:t>
      </w:r>
      <w:proofErr w:type="gramEnd"/>
    </w:p>
    <w:p w:rsidR="00EC245B" w:rsidRPr="00EC245B" w:rsidRDefault="00EC245B" w:rsidP="00EC2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6" w:history="1">
        <w:proofErr w:type="gramStart"/>
        <w:r w:rsidRPr="00EC245B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reserve</w:t>
        </w:r>
        <w:proofErr w:type="gramEnd"/>
      </w:hyperlink>
    </w:p>
    <w:p w:rsidR="00EC245B" w:rsidRPr="00EC245B" w:rsidRDefault="00EC245B" w:rsidP="00EC245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Request a change in capacity (public member </w:t>
      </w:r>
      <w:proofErr w:type="gramStart"/>
      <w:r w:rsidRPr="00EC245B">
        <w:rPr>
          <w:rFonts w:ascii="Times New Roman" w:eastAsia="Times New Roman" w:hAnsi="Times New Roman" w:cs="Times New Roman"/>
          <w:sz w:val="24"/>
          <w:szCs w:val="24"/>
        </w:rPr>
        <w:t>function )</w:t>
      </w:r>
      <w:proofErr w:type="gramEnd"/>
    </w:p>
    <w:p w:rsidR="00EC245B" w:rsidRPr="00EC245B" w:rsidRDefault="00EC245B" w:rsidP="00EC2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7" w:history="1">
        <w:proofErr w:type="gramStart"/>
        <w:r w:rsidRPr="00EC245B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clear</w:t>
        </w:r>
        <w:proofErr w:type="gramEnd"/>
      </w:hyperlink>
    </w:p>
    <w:p w:rsidR="00EC245B" w:rsidRPr="00EC245B" w:rsidRDefault="00EC245B" w:rsidP="00EC245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Clear string (public member </w:t>
      </w:r>
      <w:proofErr w:type="gramStart"/>
      <w:r w:rsidRPr="00EC245B">
        <w:rPr>
          <w:rFonts w:ascii="Times New Roman" w:eastAsia="Times New Roman" w:hAnsi="Times New Roman" w:cs="Times New Roman"/>
          <w:sz w:val="24"/>
          <w:szCs w:val="24"/>
        </w:rPr>
        <w:t>function )</w:t>
      </w:r>
      <w:proofErr w:type="gramEnd"/>
    </w:p>
    <w:p w:rsidR="00EC245B" w:rsidRPr="00EC245B" w:rsidRDefault="00EC245B" w:rsidP="00EC2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8" w:history="1">
        <w:proofErr w:type="gramStart"/>
        <w:r w:rsidRPr="00EC245B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empty</w:t>
        </w:r>
        <w:proofErr w:type="gramEnd"/>
      </w:hyperlink>
    </w:p>
    <w:p w:rsidR="00EC245B" w:rsidRPr="00EC245B" w:rsidRDefault="00EC245B" w:rsidP="00EC245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Test whether string is empty (public member </w:t>
      </w:r>
      <w:proofErr w:type="gramStart"/>
      <w:r w:rsidRPr="00EC245B">
        <w:rPr>
          <w:rFonts w:ascii="Times New Roman" w:eastAsia="Times New Roman" w:hAnsi="Times New Roman" w:cs="Times New Roman"/>
          <w:sz w:val="24"/>
          <w:szCs w:val="24"/>
        </w:rPr>
        <w:t>function )</w:t>
      </w:r>
      <w:proofErr w:type="gramEnd"/>
    </w:p>
    <w:p w:rsidR="00EC245B" w:rsidRPr="00EC245B" w:rsidRDefault="00EC245B" w:rsidP="00EC2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9" w:history="1">
        <w:r w:rsidRPr="00EC245B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shrink_to_fit </w:t>
        </w:r>
      </w:hyperlink>
    </w:p>
    <w:p w:rsidR="00EC245B" w:rsidRPr="00EC245B" w:rsidRDefault="00EC245B" w:rsidP="00EC245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Shrink to fit (public member </w:t>
      </w:r>
      <w:proofErr w:type="gramStart"/>
      <w:r w:rsidRPr="00EC245B">
        <w:rPr>
          <w:rFonts w:ascii="Times New Roman" w:eastAsia="Times New Roman" w:hAnsi="Times New Roman" w:cs="Times New Roman"/>
          <w:sz w:val="24"/>
          <w:szCs w:val="24"/>
        </w:rPr>
        <w:t>function )</w:t>
      </w:r>
      <w:proofErr w:type="gramEnd"/>
    </w:p>
    <w:p w:rsidR="00EC245B" w:rsidRPr="00EC245B" w:rsidRDefault="00EC245B" w:rsidP="00EC2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45B">
        <w:rPr>
          <w:rFonts w:ascii="Times New Roman" w:eastAsia="Times New Roman" w:hAnsi="Times New Roman" w:cs="Times New Roman"/>
          <w:sz w:val="24"/>
          <w:szCs w:val="24"/>
        </w:rPr>
        <w:br/>
      </w:r>
      <w:r w:rsidRPr="00EC245B">
        <w:rPr>
          <w:rFonts w:ascii="Times New Roman" w:eastAsia="Times New Roman" w:hAnsi="Times New Roman" w:cs="Times New Roman"/>
          <w:b/>
          <w:bCs/>
          <w:sz w:val="24"/>
          <w:szCs w:val="24"/>
        </w:rPr>
        <w:t>Element access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C245B" w:rsidRPr="00EC245B" w:rsidRDefault="00EC245B" w:rsidP="00EC2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0" w:history="1">
        <w:proofErr w:type="gramStart"/>
        <w:r w:rsidRPr="00EC245B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operator[</w:t>
        </w:r>
        <w:proofErr w:type="gramEnd"/>
        <w:r w:rsidRPr="00EC245B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]</w:t>
        </w:r>
      </w:hyperlink>
    </w:p>
    <w:p w:rsidR="00EC245B" w:rsidRPr="00EC245B" w:rsidRDefault="00EC245B" w:rsidP="00EC245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Get character of string (public member </w:t>
      </w:r>
      <w:proofErr w:type="gramStart"/>
      <w:r w:rsidRPr="00EC245B">
        <w:rPr>
          <w:rFonts w:ascii="Times New Roman" w:eastAsia="Times New Roman" w:hAnsi="Times New Roman" w:cs="Times New Roman"/>
          <w:sz w:val="24"/>
          <w:szCs w:val="24"/>
        </w:rPr>
        <w:t>function )</w:t>
      </w:r>
      <w:proofErr w:type="gramEnd"/>
    </w:p>
    <w:p w:rsidR="00EC245B" w:rsidRPr="00EC245B" w:rsidRDefault="00EC245B" w:rsidP="00EC2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1" w:history="1">
        <w:proofErr w:type="gramStart"/>
        <w:r w:rsidRPr="00EC245B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at</w:t>
        </w:r>
        <w:proofErr w:type="gramEnd"/>
      </w:hyperlink>
    </w:p>
    <w:p w:rsidR="00EC245B" w:rsidRPr="00EC245B" w:rsidRDefault="00EC245B" w:rsidP="00EC245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Get character of string (public member </w:t>
      </w:r>
      <w:proofErr w:type="gramStart"/>
      <w:r w:rsidRPr="00EC245B">
        <w:rPr>
          <w:rFonts w:ascii="Times New Roman" w:eastAsia="Times New Roman" w:hAnsi="Times New Roman" w:cs="Times New Roman"/>
          <w:sz w:val="24"/>
          <w:szCs w:val="24"/>
        </w:rPr>
        <w:t>function )</w:t>
      </w:r>
      <w:proofErr w:type="gramEnd"/>
    </w:p>
    <w:p w:rsidR="00EC245B" w:rsidRPr="00EC245B" w:rsidRDefault="00EC245B" w:rsidP="00EC2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2" w:history="1">
        <w:proofErr w:type="gramStart"/>
        <w:r w:rsidRPr="00EC245B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back</w:t>
        </w:r>
        <w:proofErr w:type="gramEnd"/>
        <w:r w:rsidRPr="00EC245B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 </w:t>
        </w:r>
      </w:hyperlink>
    </w:p>
    <w:p w:rsidR="00EC245B" w:rsidRPr="00EC245B" w:rsidRDefault="00EC245B" w:rsidP="00EC245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Access last character (public member </w:t>
      </w:r>
      <w:proofErr w:type="gramStart"/>
      <w:r w:rsidRPr="00EC245B">
        <w:rPr>
          <w:rFonts w:ascii="Times New Roman" w:eastAsia="Times New Roman" w:hAnsi="Times New Roman" w:cs="Times New Roman"/>
          <w:sz w:val="24"/>
          <w:szCs w:val="24"/>
        </w:rPr>
        <w:t>function )</w:t>
      </w:r>
      <w:proofErr w:type="gramEnd"/>
    </w:p>
    <w:p w:rsidR="00EC245B" w:rsidRPr="00EC245B" w:rsidRDefault="00EC245B" w:rsidP="00EC2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3" w:history="1">
        <w:proofErr w:type="gramStart"/>
        <w:r w:rsidRPr="00EC245B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front</w:t>
        </w:r>
        <w:proofErr w:type="gramEnd"/>
        <w:r w:rsidRPr="00EC245B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 </w:t>
        </w:r>
      </w:hyperlink>
    </w:p>
    <w:p w:rsidR="00EC245B" w:rsidRPr="00EC245B" w:rsidRDefault="00EC245B" w:rsidP="00EC245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Access first character (public member </w:t>
      </w:r>
      <w:proofErr w:type="gramStart"/>
      <w:r w:rsidRPr="00EC245B">
        <w:rPr>
          <w:rFonts w:ascii="Times New Roman" w:eastAsia="Times New Roman" w:hAnsi="Times New Roman" w:cs="Times New Roman"/>
          <w:sz w:val="24"/>
          <w:szCs w:val="24"/>
        </w:rPr>
        <w:t>function )</w:t>
      </w:r>
      <w:proofErr w:type="gramEnd"/>
    </w:p>
    <w:p w:rsidR="00EC245B" w:rsidRPr="00EC245B" w:rsidRDefault="00EC245B" w:rsidP="00EC2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45B">
        <w:rPr>
          <w:rFonts w:ascii="Times New Roman" w:eastAsia="Times New Roman" w:hAnsi="Times New Roman" w:cs="Times New Roman"/>
          <w:sz w:val="24"/>
          <w:szCs w:val="24"/>
        </w:rPr>
        <w:br/>
      </w:r>
      <w:r w:rsidRPr="00EC245B">
        <w:rPr>
          <w:rFonts w:ascii="Times New Roman" w:eastAsia="Times New Roman" w:hAnsi="Times New Roman" w:cs="Times New Roman"/>
          <w:b/>
          <w:bCs/>
          <w:sz w:val="24"/>
          <w:szCs w:val="24"/>
        </w:rPr>
        <w:t>Modifiers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C245B" w:rsidRPr="00EC245B" w:rsidRDefault="00EC245B" w:rsidP="00EC2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4" w:history="1">
        <w:proofErr w:type="gramStart"/>
        <w:r w:rsidRPr="00EC245B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operator</w:t>
        </w:r>
        <w:proofErr w:type="gramEnd"/>
        <w:r w:rsidRPr="00EC245B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+=</w:t>
        </w:r>
      </w:hyperlink>
    </w:p>
    <w:p w:rsidR="00EC245B" w:rsidRPr="00EC245B" w:rsidRDefault="00EC245B" w:rsidP="00EC245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Append to string (public member </w:t>
      </w:r>
      <w:proofErr w:type="gramStart"/>
      <w:r w:rsidRPr="00EC245B">
        <w:rPr>
          <w:rFonts w:ascii="Times New Roman" w:eastAsia="Times New Roman" w:hAnsi="Times New Roman" w:cs="Times New Roman"/>
          <w:sz w:val="24"/>
          <w:szCs w:val="24"/>
        </w:rPr>
        <w:t>function )</w:t>
      </w:r>
      <w:proofErr w:type="gramEnd"/>
    </w:p>
    <w:p w:rsidR="00EC245B" w:rsidRPr="00EC245B" w:rsidRDefault="00EC245B" w:rsidP="00EC2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5" w:history="1">
        <w:proofErr w:type="gramStart"/>
        <w:r w:rsidRPr="00EC245B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append</w:t>
        </w:r>
        <w:proofErr w:type="gramEnd"/>
      </w:hyperlink>
    </w:p>
    <w:p w:rsidR="00EC245B" w:rsidRPr="00EC245B" w:rsidRDefault="00EC245B" w:rsidP="00EC245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Append to string (public member </w:t>
      </w:r>
      <w:proofErr w:type="gramStart"/>
      <w:r w:rsidRPr="00EC245B">
        <w:rPr>
          <w:rFonts w:ascii="Times New Roman" w:eastAsia="Times New Roman" w:hAnsi="Times New Roman" w:cs="Times New Roman"/>
          <w:sz w:val="24"/>
          <w:szCs w:val="24"/>
        </w:rPr>
        <w:t>function )</w:t>
      </w:r>
      <w:proofErr w:type="gramEnd"/>
    </w:p>
    <w:p w:rsidR="00EC245B" w:rsidRPr="00EC245B" w:rsidRDefault="00EC245B" w:rsidP="00EC2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6" w:history="1">
        <w:r w:rsidRPr="00EC245B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push_back</w:t>
        </w:r>
      </w:hyperlink>
    </w:p>
    <w:p w:rsidR="00EC245B" w:rsidRPr="00EC245B" w:rsidRDefault="00EC245B" w:rsidP="00EC245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Append character to string (public member </w:t>
      </w:r>
      <w:proofErr w:type="gramStart"/>
      <w:r w:rsidRPr="00EC245B">
        <w:rPr>
          <w:rFonts w:ascii="Times New Roman" w:eastAsia="Times New Roman" w:hAnsi="Times New Roman" w:cs="Times New Roman"/>
          <w:sz w:val="24"/>
          <w:szCs w:val="24"/>
        </w:rPr>
        <w:t>function )</w:t>
      </w:r>
      <w:proofErr w:type="gramEnd"/>
    </w:p>
    <w:p w:rsidR="00EC245B" w:rsidRPr="00EC245B" w:rsidRDefault="00EC245B" w:rsidP="00EC2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7" w:history="1">
        <w:proofErr w:type="gramStart"/>
        <w:r w:rsidRPr="00EC245B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assign</w:t>
        </w:r>
        <w:proofErr w:type="gramEnd"/>
      </w:hyperlink>
    </w:p>
    <w:p w:rsidR="00EC245B" w:rsidRPr="00EC245B" w:rsidRDefault="00EC245B" w:rsidP="00EC245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Assign content to string (public member </w:t>
      </w:r>
      <w:proofErr w:type="gramStart"/>
      <w:r w:rsidRPr="00EC245B">
        <w:rPr>
          <w:rFonts w:ascii="Times New Roman" w:eastAsia="Times New Roman" w:hAnsi="Times New Roman" w:cs="Times New Roman"/>
          <w:sz w:val="24"/>
          <w:szCs w:val="24"/>
        </w:rPr>
        <w:t>function )</w:t>
      </w:r>
      <w:proofErr w:type="gramEnd"/>
    </w:p>
    <w:p w:rsidR="00EC245B" w:rsidRPr="00EC245B" w:rsidRDefault="00EC245B" w:rsidP="00EC2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8" w:history="1">
        <w:proofErr w:type="gramStart"/>
        <w:r w:rsidRPr="00EC245B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insert</w:t>
        </w:r>
        <w:proofErr w:type="gramEnd"/>
      </w:hyperlink>
    </w:p>
    <w:p w:rsidR="00EC245B" w:rsidRPr="00EC245B" w:rsidRDefault="00EC245B" w:rsidP="00EC245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Insert into string (public member </w:t>
      </w:r>
      <w:proofErr w:type="gramStart"/>
      <w:r w:rsidRPr="00EC245B">
        <w:rPr>
          <w:rFonts w:ascii="Times New Roman" w:eastAsia="Times New Roman" w:hAnsi="Times New Roman" w:cs="Times New Roman"/>
          <w:sz w:val="24"/>
          <w:szCs w:val="24"/>
        </w:rPr>
        <w:t>function )</w:t>
      </w:r>
      <w:proofErr w:type="gramEnd"/>
    </w:p>
    <w:p w:rsidR="00EC245B" w:rsidRPr="00EC245B" w:rsidRDefault="00EC245B" w:rsidP="00EC2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9" w:history="1">
        <w:proofErr w:type="gramStart"/>
        <w:r w:rsidRPr="00EC245B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erase</w:t>
        </w:r>
        <w:proofErr w:type="gramEnd"/>
      </w:hyperlink>
    </w:p>
    <w:p w:rsidR="00EC245B" w:rsidRPr="00EC245B" w:rsidRDefault="00EC245B" w:rsidP="00EC245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Erase characters from string (public member </w:t>
      </w:r>
      <w:proofErr w:type="gramStart"/>
      <w:r w:rsidRPr="00EC245B">
        <w:rPr>
          <w:rFonts w:ascii="Times New Roman" w:eastAsia="Times New Roman" w:hAnsi="Times New Roman" w:cs="Times New Roman"/>
          <w:sz w:val="24"/>
          <w:szCs w:val="24"/>
        </w:rPr>
        <w:t>function )</w:t>
      </w:r>
      <w:proofErr w:type="gramEnd"/>
    </w:p>
    <w:p w:rsidR="00EC245B" w:rsidRPr="00EC245B" w:rsidRDefault="00EC245B" w:rsidP="00EC2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0" w:history="1">
        <w:proofErr w:type="gramStart"/>
        <w:r w:rsidRPr="00EC245B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replace</w:t>
        </w:r>
        <w:proofErr w:type="gramEnd"/>
      </w:hyperlink>
    </w:p>
    <w:p w:rsidR="00EC245B" w:rsidRPr="00EC245B" w:rsidRDefault="00EC245B" w:rsidP="00EC245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Replace portion of string (public member </w:t>
      </w:r>
      <w:proofErr w:type="gramStart"/>
      <w:r w:rsidRPr="00EC245B">
        <w:rPr>
          <w:rFonts w:ascii="Times New Roman" w:eastAsia="Times New Roman" w:hAnsi="Times New Roman" w:cs="Times New Roman"/>
          <w:sz w:val="24"/>
          <w:szCs w:val="24"/>
        </w:rPr>
        <w:t>function )</w:t>
      </w:r>
      <w:proofErr w:type="gramEnd"/>
    </w:p>
    <w:p w:rsidR="00EC245B" w:rsidRPr="00EC245B" w:rsidRDefault="00EC245B" w:rsidP="00EC2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1" w:history="1">
        <w:proofErr w:type="gramStart"/>
        <w:r w:rsidRPr="00EC245B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swap</w:t>
        </w:r>
        <w:proofErr w:type="gramEnd"/>
      </w:hyperlink>
    </w:p>
    <w:p w:rsidR="00EC245B" w:rsidRPr="00EC245B" w:rsidRDefault="00EC245B" w:rsidP="00EC245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Swap string values (public member </w:t>
      </w:r>
      <w:proofErr w:type="gramStart"/>
      <w:r w:rsidRPr="00EC245B">
        <w:rPr>
          <w:rFonts w:ascii="Times New Roman" w:eastAsia="Times New Roman" w:hAnsi="Times New Roman" w:cs="Times New Roman"/>
          <w:sz w:val="24"/>
          <w:szCs w:val="24"/>
        </w:rPr>
        <w:t>function )</w:t>
      </w:r>
      <w:proofErr w:type="gramEnd"/>
    </w:p>
    <w:p w:rsidR="00EC245B" w:rsidRPr="00EC245B" w:rsidRDefault="00EC245B" w:rsidP="00EC2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2" w:history="1">
        <w:r w:rsidRPr="00EC245B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pop_back </w:t>
        </w:r>
      </w:hyperlink>
    </w:p>
    <w:p w:rsidR="00EC245B" w:rsidRPr="00EC245B" w:rsidRDefault="00EC245B" w:rsidP="00EC245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Delete last character (public member </w:t>
      </w:r>
      <w:proofErr w:type="gramStart"/>
      <w:r w:rsidRPr="00EC245B">
        <w:rPr>
          <w:rFonts w:ascii="Times New Roman" w:eastAsia="Times New Roman" w:hAnsi="Times New Roman" w:cs="Times New Roman"/>
          <w:sz w:val="24"/>
          <w:szCs w:val="24"/>
        </w:rPr>
        <w:t>function )</w:t>
      </w:r>
      <w:proofErr w:type="gramEnd"/>
    </w:p>
    <w:p w:rsidR="00EC245B" w:rsidRPr="00EC245B" w:rsidRDefault="00EC245B" w:rsidP="00EC2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45B">
        <w:rPr>
          <w:rFonts w:ascii="Times New Roman" w:eastAsia="Times New Roman" w:hAnsi="Times New Roman" w:cs="Times New Roman"/>
          <w:sz w:val="24"/>
          <w:szCs w:val="24"/>
        </w:rPr>
        <w:br/>
      </w:r>
      <w:r w:rsidRPr="00EC245B">
        <w:rPr>
          <w:rFonts w:ascii="Times New Roman" w:eastAsia="Times New Roman" w:hAnsi="Times New Roman" w:cs="Times New Roman"/>
          <w:b/>
          <w:bCs/>
          <w:sz w:val="24"/>
          <w:szCs w:val="24"/>
        </w:rPr>
        <w:t>String operations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C245B" w:rsidRPr="00EC245B" w:rsidRDefault="00EC245B" w:rsidP="00EC2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3" w:history="1">
        <w:r w:rsidRPr="00EC245B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c_str</w:t>
        </w:r>
      </w:hyperlink>
    </w:p>
    <w:p w:rsidR="00EC245B" w:rsidRPr="00EC245B" w:rsidRDefault="00EC245B" w:rsidP="00EC245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C245B">
        <w:rPr>
          <w:rFonts w:ascii="Times New Roman" w:eastAsia="Times New Roman" w:hAnsi="Times New Roman" w:cs="Times New Roman"/>
          <w:sz w:val="24"/>
          <w:szCs w:val="24"/>
        </w:rPr>
        <w:t>Get C-string equivalent</w:t>
      </w:r>
    </w:p>
    <w:p w:rsidR="00EC245B" w:rsidRPr="00EC245B" w:rsidRDefault="00EC245B" w:rsidP="00EC2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4" w:history="1">
        <w:proofErr w:type="gramStart"/>
        <w:r w:rsidRPr="00EC245B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data</w:t>
        </w:r>
        <w:proofErr w:type="gramEnd"/>
      </w:hyperlink>
    </w:p>
    <w:p w:rsidR="00EC245B" w:rsidRPr="00EC245B" w:rsidRDefault="00EC245B" w:rsidP="00EC245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Get string data (public member </w:t>
      </w:r>
      <w:proofErr w:type="gramStart"/>
      <w:r w:rsidRPr="00EC245B">
        <w:rPr>
          <w:rFonts w:ascii="Times New Roman" w:eastAsia="Times New Roman" w:hAnsi="Times New Roman" w:cs="Times New Roman"/>
          <w:sz w:val="24"/>
          <w:szCs w:val="24"/>
        </w:rPr>
        <w:t>function )</w:t>
      </w:r>
      <w:proofErr w:type="gramEnd"/>
    </w:p>
    <w:p w:rsidR="00EC245B" w:rsidRPr="00EC245B" w:rsidRDefault="00EC245B" w:rsidP="00EC2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5" w:history="1">
        <w:r w:rsidRPr="00EC245B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get_allocator</w:t>
        </w:r>
      </w:hyperlink>
    </w:p>
    <w:p w:rsidR="00EC245B" w:rsidRPr="00EC245B" w:rsidRDefault="00EC245B" w:rsidP="00EC245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Get allocator (public member </w:t>
      </w:r>
      <w:proofErr w:type="gramStart"/>
      <w:r w:rsidRPr="00EC245B">
        <w:rPr>
          <w:rFonts w:ascii="Times New Roman" w:eastAsia="Times New Roman" w:hAnsi="Times New Roman" w:cs="Times New Roman"/>
          <w:sz w:val="24"/>
          <w:szCs w:val="24"/>
        </w:rPr>
        <w:t>function )</w:t>
      </w:r>
      <w:proofErr w:type="gramEnd"/>
    </w:p>
    <w:p w:rsidR="00EC245B" w:rsidRPr="00EC245B" w:rsidRDefault="00EC245B" w:rsidP="00EC2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6" w:history="1">
        <w:proofErr w:type="gramStart"/>
        <w:r w:rsidRPr="00EC245B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copy</w:t>
        </w:r>
        <w:proofErr w:type="gramEnd"/>
      </w:hyperlink>
    </w:p>
    <w:p w:rsidR="00EC245B" w:rsidRPr="00EC245B" w:rsidRDefault="00EC245B" w:rsidP="00EC245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Copy sequence of characters from string (public member </w:t>
      </w:r>
      <w:proofErr w:type="gramStart"/>
      <w:r w:rsidRPr="00EC245B">
        <w:rPr>
          <w:rFonts w:ascii="Times New Roman" w:eastAsia="Times New Roman" w:hAnsi="Times New Roman" w:cs="Times New Roman"/>
          <w:sz w:val="24"/>
          <w:szCs w:val="24"/>
        </w:rPr>
        <w:t>function )</w:t>
      </w:r>
      <w:proofErr w:type="gramEnd"/>
    </w:p>
    <w:p w:rsidR="00EC245B" w:rsidRPr="00EC245B" w:rsidRDefault="00EC245B" w:rsidP="00EC2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7" w:history="1">
        <w:proofErr w:type="gramStart"/>
        <w:r w:rsidRPr="00EC245B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find</w:t>
        </w:r>
        <w:proofErr w:type="gramEnd"/>
      </w:hyperlink>
    </w:p>
    <w:p w:rsidR="00EC245B" w:rsidRPr="00EC245B" w:rsidRDefault="00EC245B" w:rsidP="00EC245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Find first occurrence in string (public member </w:t>
      </w:r>
      <w:proofErr w:type="gramStart"/>
      <w:r w:rsidRPr="00EC245B">
        <w:rPr>
          <w:rFonts w:ascii="Times New Roman" w:eastAsia="Times New Roman" w:hAnsi="Times New Roman" w:cs="Times New Roman"/>
          <w:sz w:val="24"/>
          <w:szCs w:val="24"/>
        </w:rPr>
        <w:t>function )</w:t>
      </w:r>
      <w:proofErr w:type="gramEnd"/>
    </w:p>
    <w:p w:rsidR="00EC245B" w:rsidRPr="00EC245B" w:rsidRDefault="00EC245B" w:rsidP="00EC2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8" w:history="1">
        <w:proofErr w:type="gramStart"/>
        <w:r w:rsidRPr="00EC245B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rfind</w:t>
        </w:r>
        <w:proofErr w:type="gramEnd"/>
      </w:hyperlink>
    </w:p>
    <w:p w:rsidR="00EC245B" w:rsidRPr="00EC245B" w:rsidRDefault="00EC245B" w:rsidP="00EC245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Find last occurrence in string (public member </w:t>
      </w:r>
      <w:proofErr w:type="gramStart"/>
      <w:r w:rsidRPr="00EC245B">
        <w:rPr>
          <w:rFonts w:ascii="Times New Roman" w:eastAsia="Times New Roman" w:hAnsi="Times New Roman" w:cs="Times New Roman"/>
          <w:sz w:val="24"/>
          <w:szCs w:val="24"/>
        </w:rPr>
        <w:t>function )</w:t>
      </w:r>
      <w:proofErr w:type="gramEnd"/>
    </w:p>
    <w:p w:rsidR="00EC245B" w:rsidRPr="00EC245B" w:rsidRDefault="00EC245B" w:rsidP="00EC2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9" w:history="1">
        <w:r w:rsidRPr="00EC245B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find_first_of</w:t>
        </w:r>
      </w:hyperlink>
    </w:p>
    <w:p w:rsidR="00EC245B" w:rsidRPr="00EC245B" w:rsidRDefault="00EC245B" w:rsidP="00EC245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Find character in string (public member </w:t>
      </w:r>
      <w:proofErr w:type="gramStart"/>
      <w:r w:rsidRPr="00EC245B">
        <w:rPr>
          <w:rFonts w:ascii="Times New Roman" w:eastAsia="Times New Roman" w:hAnsi="Times New Roman" w:cs="Times New Roman"/>
          <w:sz w:val="24"/>
          <w:szCs w:val="24"/>
        </w:rPr>
        <w:t>function )</w:t>
      </w:r>
      <w:proofErr w:type="gramEnd"/>
    </w:p>
    <w:p w:rsidR="00EC245B" w:rsidRPr="00EC245B" w:rsidRDefault="00EC245B" w:rsidP="00EC2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0" w:history="1">
        <w:r w:rsidRPr="00EC245B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find_last_of</w:t>
        </w:r>
      </w:hyperlink>
    </w:p>
    <w:p w:rsidR="00EC245B" w:rsidRPr="00EC245B" w:rsidRDefault="00EC245B" w:rsidP="00EC245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Find character in string from the end (public member </w:t>
      </w:r>
      <w:proofErr w:type="gramStart"/>
      <w:r w:rsidRPr="00EC245B">
        <w:rPr>
          <w:rFonts w:ascii="Times New Roman" w:eastAsia="Times New Roman" w:hAnsi="Times New Roman" w:cs="Times New Roman"/>
          <w:sz w:val="24"/>
          <w:szCs w:val="24"/>
        </w:rPr>
        <w:t>function )</w:t>
      </w:r>
      <w:proofErr w:type="gramEnd"/>
    </w:p>
    <w:p w:rsidR="00EC245B" w:rsidRPr="00EC245B" w:rsidRDefault="00EC245B" w:rsidP="00EC2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1" w:history="1">
        <w:r w:rsidRPr="00EC245B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find_first_not_of</w:t>
        </w:r>
      </w:hyperlink>
    </w:p>
    <w:p w:rsidR="00EC245B" w:rsidRPr="00EC245B" w:rsidRDefault="00EC245B" w:rsidP="00EC245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Find non-matching character in string (public member </w:t>
      </w:r>
      <w:proofErr w:type="gramStart"/>
      <w:r w:rsidRPr="00EC245B">
        <w:rPr>
          <w:rFonts w:ascii="Times New Roman" w:eastAsia="Times New Roman" w:hAnsi="Times New Roman" w:cs="Times New Roman"/>
          <w:sz w:val="24"/>
          <w:szCs w:val="24"/>
        </w:rPr>
        <w:t>function )</w:t>
      </w:r>
      <w:proofErr w:type="gramEnd"/>
    </w:p>
    <w:p w:rsidR="00EC245B" w:rsidRPr="00EC245B" w:rsidRDefault="00EC245B" w:rsidP="00EC2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2" w:history="1">
        <w:r w:rsidRPr="00EC245B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find_last_not_of</w:t>
        </w:r>
      </w:hyperlink>
    </w:p>
    <w:p w:rsidR="00EC245B" w:rsidRPr="00EC245B" w:rsidRDefault="00EC245B" w:rsidP="00EC245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Find non-matching character in string from the end (public member </w:t>
      </w:r>
      <w:proofErr w:type="gramStart"/>
      <w:r w:rsidRPr="00EC245B">
        <w:rPr>
          <w:rFonts w:ascii="Times New Roman" w:eastAsia="Times New Roman" w:hAnsi="Times New Roman" w:cs="Times New Roman"/>
          <w:sz w:val="24"/>
          <w:szCs w:val="24"/>
        </w:rPr>
        <w:t>function )</w:t>
      </w:r>
      <w:proofErr w:type="gramEnd"/>
    </w:p>
    <w:p w:rsidR="00EC245B" w:rsidRPr="00EC245B" w:rsidRDefault="00EC245B" w:rsidP="00EC2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3" w:history="1">
        <w:proofErr w:type="gramStart"/>
        <w:r w:rsidRPr="00EC245B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substr</w:t>
        </w:r>
        <w:proofErr w:type="gramEnd"/>
      </w:hyperlink>
    </w:p>
    <w:p w:rsidR="00EC245B" w:rsidRPr="00EC245B" w:rsidRDefault="00EC245B" w:rsidP="00EC245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Generate substring (public member </w:t>
      </w:r>
      <w:proofErr w:type="gramStart"/>
      <w:r w:rsidRPr="00EC245B">
        <w:rPr>
          <w:rFonts w:ascii="Times New Roman" w:eastAsia="Times New Roman" w:hAnsi="Times New Roman" w:cs="Times New Roman"/>
          <w:sz w:val="24"/>
          <w:szCs w:val="24"/>
        </w:rPr>
        <w:t>function )</w:t>
      </w:r>
      <w:proofErr w:type="gramEnd"/>
    </w:p>
    <w:p w:rsidR="00EC245B" w:rsidRPr="00EC245B" w:rsidRDefault="00EC245B" w:rsidP="00EC2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4" w:history="1">
        <w:proofErr w:type="gramStart"/>
        <w:r w:rsidRPr="00EC245B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compare</w:t>
        </w:r>
        <w:proofErr w:type="gramEnd"/>
      </w:hyperlink>
    </w:p>
    <w:p w:rsidR="00EC245B" w:rsidRPr="00EC245B" w:rsidRDefault="00EC245B" w:rsidP="00EC245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Compare strings (public member </w:t>
      </w:r>
      <w:proofErr w:type="gramStart"/>
      <w:r w:rsidRPr="00EC245B">
        <w:rPr>
          <w:rFonts w:ascii="Times New Roman" w:eastAsia="Times New Roman" w:hAnsi="Times New Roman" w:cs="Times New Roman"/>
          <w:sz w:val="24"/>
          <w:szCs w:val="24"/>
        </w:rPr>
        <w:t>function )</w:t>
      </w:r>
      <w:proofErr w:type="gramEnd"/>
    </w:p>
    <w:p w:rsidR="00EC245B" w:rsidRPr="00EC245B" w:rsidRDefault="00EC245B" w:rsidP="00EC2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C245B" w:rsidRPr="00EC245B" w:rsidRDefault="00EC245B" w:rsidP="00EC24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C245B">
        <w:rPr>
          <w:rFonts w:ascii="Times New Roman" w:eastAsia="Times New Roman" w:hAnsi="Times New Roman" w:cs="Times New Roman"/>
          <w:b/>
          <w:bCs/>
          <w:sz w:val="27"/>
          <w:szCs w:val="27"/>
        </w:rPr>
        <w:t>Non-member function overloads</w:t>
      </w:r>
    </w:p>
    <w:p w:rsidR="00EC245B" w:rsidRPr="00EC245B" w:rsidRDefault="00EC245B" w:rsidP="00EC2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5" w:history="1">
        <w:proofErr w:type="gramStart"/>
        <w:r w:rsidRPr="00EC245B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operator</w:t>
        </w:r>
        <w:proofErr w:type="gramEnd"/>
        <w:r w:rsidRPr="00EC245B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+</w:t>
        </w:r>
      </w:hyperlink>
    </w:p>
    <w:p w:rsidR="00EC245B" w:rsidRPr="00EC245B" w:rsidRDefault="00EC245B" w:rsidP="00EC245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Concatenate strings (function </w:t>
      </w:r>
      <w:proofErr w:type="gramStart"/>
      <w:r w:rsidRPr="00EC245B">
        <w:rPr>
          <w:rFonts w:ascii="Times New Roman" w:eastAsia="Times New Roman" w:hAnsi="Times New Roman" w:cs="Times New Roman"/>
          <w:sz w:val="24"/>
          <w:szCs w:val="24"/>
        </w:rPr>
        <w:t>template )</w:t>
      </w:r>
      <w:proofErr w:type="gramEnd"/>
    </w:p>
    <w:p w:rsidR="00EC245B" w:rsidRPr="00EC245B" w:rsidRDefault="00EC245B" w:rsidP="00EC2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6" w:history="1">
        <w:proofErr w:type="gramStart"/>
        <w:r w:rsidRPr="00EC245B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relational</w:t>
        </w:r>
        <w:proofErr w:type="gramEnd"/>
        <w:r w:rsidRPr="00EC245B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 operators</w:t>
        </w:r>
      </w:hyperlink>
    </w:p>
    <w:p w:rsidR="00EC245B" w:rsidRPr="00EC245B" w:rsidRDefault="00EC245B" w:rsidP="00EC245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Relational operators for basic_string (function </w:t>
      </w:r>
      <w:proofErr w:type="gramStart"/>
      <w:r w:rsidRPr="00EC245B">
        <w:rPr>
          <w:rFonts w:ascii="Times New Roman" w:eastAsia="Times New Roman" w:hAnsi="Times New Roman" w:cs="Times New Roman"/>
          <w:sz w:val="24"/>
          <w:szCs w:val="24"/>
        </w:rPr>
        <w:t>template )</w:t>
      </w:r>
      <w:proofErr w:type="gramEnd"/>
    </w:p>
    <w:p w:rsidR="00EC245B" w:rsidRPr="00EC245B" w:rsidRDefault="00EC245B" w:rsidP="00EC2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7" w:history="1">
        <w:proofErr w:type="gramStart"/>
        <w:r w:rsidRPr="00EC245B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swap</w:t>
        </w:r>
        <w:proofErr w:type="gramEnd"/>
      </w:hyperlink>
    </w:p>
    <w:p w:rsidR="00EC245B" w:rsidRPr="00EC245B" w:rsidRDefault="00EC245B" w:rsidP="00EC245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Exchanges the values of two strings (function </w:t>
      </w:r>
      <w:proofErr w:type="gramStart"/>
      <w:r w:rsidRPr="00EC245B">
        <w:rPr>
          <w:rFonts w:ascii="Times New Roman" w:eastAsia="Times New Roman" w:hAnsi="Times New Roman" w:cs="Times New Roman"/>
          <w:sz w:val="24"/>
          <w:szCs w:val="24"/>
        </w:rPr>
        <w:t>template )</w:t>
      </w:r>
      <w:proofErr w:type="gramEnd"/>
    </w:p>
    <w:p w:rsidR="00EC245B" w:rsidRPr="00EC245B" w:rsidRDefault="00EC245B" w:rsidP="00EC2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8" w:history="1">
        <w:proofErr w:type="gramStart"/>
        <w:r w:rsidRPr="00EC245B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operator</w:t>
        </w:r>
        <w:proofErr w:type="gramEnd"/>
        <w:r w:rsidRPr="00EC245B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&gt;&gt;</w:t>
        </w:r>
      </w:hyperlink>
    </w:p>
    <w:p w:rsidR="00EC245B" w:rsidRPr="00EC245B" w:rsidRDefault="00EC245B" w:rsidP="00EC245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Extract string from stream (function </w:t>
      </w:r>
      <w:proofErr w:type="gramStart"/>
      <w:r w:rsidRPr="00EC245B">
        <w:rPr>
          <w:rFonts w:ascii="Times New Roman" w:eastAsia="Times New Roman" w:hAnsi="Times New Roman" w:cs="Times New Roman"/>
          <w:sz w:val="24"/>
          <w:szCs w:val="24"/>
        </w:rPr>
        <w:t>template )</w:t>
      </w:r>
      <w:proofErr w:type="gramEnd"/>
    </w:p>
    <w:p w:rsidR="00EC245B" w:rsidRPr="00EC245B" w:rsidRDefault="00EC245B" w:rsidP="00EC2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9" w:history="1">
        <w:proofErr w:type="gramStart"/>
        <w:r w:rsidRPr="00EC245B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operator</w:t>
        </w:r>
        <w:proofErr w:type="gramEnd"/>
        <w:r w:rsidRPr="00EC245B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&lt;&lt;</w:t>
        </w:r>
      </w:hyperlink>
    </w:p>
    <w:p w:rsidR="00EC245B" w:rsidRPr="00EC245B" w:rsidRDefault="00EC245B" w:rsidP="00EC245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Insert string into stream (function </w:t>
      </w:r>
      <w:proofErr w:type="gramStart"/>
      <w:r w:rsidRPr="00EC245B">
        <w:rPr>
          <w:rFonts w:ascii="Times New Roman" w:eastAsia="Times New Roman" w:hAnsi="Times New Roman" w:cs="Times New Roman"/>
          <w:sz w:val="24"/>
          <w:szCs w:val="24"/>
        </w:rPr>
        <w:t>template )</w:t>
      </w:r>
      <w:proofErr w:type="gramEnd"/>
    </w:p>
    <w:p w:rsidR="00EC245B" w:rsidRPr="00EC245B" w:rsidRDefault="00EC245B" w:rsidP="00EC2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0" w:history="1">
        <w:proofErr w:type="gramStart"/>
        <w:r w:rsidRPr="00EC245B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getline</w:t>
        </w:r>
        <w:proofErr w:type="gramEnd"/>
      </w:hyperlink>
    </w:p>
    <w:p w:rsidR="00EC245B" w:rsidRPr="00EC245B" w:rsidRDefault="00EC245B" w:rsidP="00EC245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Get line from stream into string (function </w:t>
      </w:r>
      <w:proofErr w:type="gramStart"/>
      <w:r w:rsidRPr="00EC245B">
        <w:rPr>
          <w:rFonts w:ascii="Times New Roman" w:eastAsia="Times New Roman" w:hAnsi="Times New Roman" w:cs="Times New Roman"/>
          <w:sz w:val="24"/>
          <w:szCs w:val="24"/>
        </w:rPr>
        <w:t>template )</w:t>
      </w:r>
      <w:proofErr w:type="gramEnd"/>
    </w:p>
    <w:p w:rsidR="00EC245B" w:rsidRPr="00EC245B" w:rsidRDefault="00EC245B" w:rsidP="00EC2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45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C245B" w:rsidRPr="00EC245B" w:rsidRDefault="00EC245B" w:rsidP="00EC24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C245B">
        <w:rPr>
          <w:rFonts w:ascii="Times New Roman" w:eastAsia="Times New Roman" w:hAnsi="Times New Roman" w:cs="Times New Roman"/>
          <w:b/>
          <w:bCs/>
          <w:sz w:val="27"/>
          <w:szCs w:val="27"/>
        </w:rPr>
        <w:t>Member constants</w:t>
      </w:r>
    </w:p>
    <w:p w:rsidR="00EC245B" w:rsidRPr="00EC245B" w:rsidRDefault="00EC245B" w:rsidP="00EC2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1" w:history="1">
        <w:proofErr w:type="gramStart"/>
        <w:r w:rsidRPr="00EC245B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npos</w:t>
        </w:r>
        <w:proofErr w:type="gramEnd"/>
      </w:hyperlink>
    </w:p>
    <w:p w:rsidR="00EC245B" w:rsidRPr="00EC245B" w:rsidRDefault="00EC245B" w:rsidP="00EC245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Maximum value of size_type (public static member </w:t>
      </w:r>
      <w:proofErr w:type="gramStart"/>
      <w:r w:rsidRPr="00EC245B">
        <w:rPr>
          <w:rFonts w:ascii="Times New Roman" w:eastAsia="Times New Roman" w:hAnsi="Times New Roman" w:cs="Times New Roman"/>
          <w:sz w:val="24"/>
          <w:szCs w:val="24"/>
        </w:rPr>
        <w:t>constant )</w:t>
      </w:r>
      <w:proofErr w:type="gramEnd"/>
    </w:p>
    <w:p w:rsidR="00EC245B" w:rsidRDefault="00EC245B"/>
    <w:p w:rsidR="00EC245B" w:rsidRDefault="00EC245B"/>
    <w:p w:rsidR="00EC245B" w:rsidRDefault="00EC245B"/>
    <w:p w:rsidR="00EC245B" w:rsidRDefault="00EC245B"/>
    <w:p w:rsidR="00EC245B" w:rsidRPr="00EC245B" w:rsidRDefault="00EC245B" w:rsidP="00EC2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C245B">
        <w:rPr>
          <w:rFonts w:ascii="Times New Roman" w:eastAsia="Times New Roman" w:hAnsi="Times New Roman" w:cs="Times New Roman"/>
          <w:sz w:val="24"/>
          <w:szCs w:val="24"/>
        </w:rPr>
        <w:lastRenderedPageBreak/>
        <w:t>public</w:t>
      </w:r>
      <w:proofErr w:type="gramEnd"/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 member function </w:t>
      </w:r>
    </w:p>
    <w:p w:rsidR="00EC245B" w:rsidRPr="00EC245B" w:rsidRDefault="00EC245B" w:rsidP="00EC2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45B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EC245B">
        <w:rPr>
          <w:rFonts w:ascii="Times New Roman" w:eastAsia="Times New Roman" w:hAnsi="Times New Roman" w:cs="Times New Roman"/>
          <w:sz w:val="24"/>
          <w:szCs w:val="24"/>
        </w:rPr>
        <w:t>string</w:t>
      </w:r>
      <w:proofErr w:type="gramEnd"/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</w:p>
    <w:p w:rsidR="00EC245B" w:rsidRPr="00EC245B" w:rsidRDefault="00EC245B" w:rsidP="00EC245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proofErr w:type="gramStart"/>
      <w:r w:rsidRPr="00EC245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std</w:t>
      </w:r>
      <w:proofErr w:type="gramEnd"/>
      <w:r w:rsidRPr="00EC245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::</w:t>
      </w:r>
      <w:hyperlink r:id="rId82" w:history="1">
        <w:r w:rsidRPr="00EC245B">
          <w:rPr>
            <w:rFonts w:ascii="Times New Roman" w:eastAsia="Times New Roman" w:hAnsi="Times New Roman" w:cs="Times New Roman"/>
            <w:b/>
            <w:bCs/>
            <w:color w:val="0000FF"/>
            <w:kern w:val="36"/>
            <w:sz w:val="48"/>
            <w:szCs w:val="48"/>
            <w:u w:val="single"/>
          </w:rPr>
          <w:t>basic_string</w:t>
        </w:r>
      </w:hyperlink>
      <w:r w:rsidRPr="00EC245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::basic_string</w:t>
      </w:r>
    </w:p>
    <w:p w:rsidR="00EC245B" w:rsidRPr="00EC245B" w:rsidRDefault="00EC245B" w:rsidP="00EC245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3" w:history="1">
        <w:r w:rsidRPr="00EC245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C++98</w:t>
        </w:r>
      </w:hyperlink>
    </w:p>
    <w:p w:rsidR="00EC245B" w:rsidRPr="00EC245B" w:rsidRDefault="00EC245B" w:rsidP="00EC245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4" w:history="1">
        <w:r w:rsidRPr="00EC245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C++11</w:t>
        </w:r>
      </w:hyperlink>
    </w:p>
    <w:p w:rsidR="00EC245B" w:rsidRPr="00EC245B" w:rsidRDefault="00EC245B" w:rsidP="00EC245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54"/>
        <w:gridCol w:w="9036"/>
      </w:tblGrid>
      <w:tr w:rsidR="00EC245B" w:rsidRPr="00EC245B" w:rsidTr="00EC24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245B" w:rsidRPr="00EC245B" w:rsidRDefault="00EC245B" w:rsidP="00EC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C24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default (1)</w:t>
            </w:r>
          </w:p>
        </w:tc>
        <w:tc>
          <w:tcPr>
            <w:tcW w:w="0" w:type="auto"/>
            <w:vAlign w:val="center"/>
            <w:hideMark/>
          </w:tcPr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C245B">
              <w:rPr>
                <w:rFonts w:ascii="Courier New" w:eastAsia="Times New Roman" w:hAnsi="Courier New" w:cs="Courier New"/>
                <w:sz w:val="20"/>
                <w:szCs w:val="20"/>
              </w:rPr>
              <w:t>explicit basic_string (const allocator_type&amp; alloc = allocator_type());</w:t>
            </w:r>
          </w:p>
        </w:tc>
      </w:tr>
      <w:tr w:rsidR="00EC245B" w:rsidRPr="00EC245B" w:rsidTr="00EC24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245B" w:rsidRPr="00EC245B" w:rsidRDefault="00EC245B" w:rsidP="00EC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C24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copy (2)</w:t>
            </w:r>
          </w:p>
        </w:tc>
        <w:tc>
          <w:tcPr>
            <w:tcW w:w="0" w:type="auto"/>
            <w:vAlign w:val="center"/>
            <w:hideMark/>
          </w:tcPr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C245B">
              <w:rPr>
                <w:rFonts w:ascii="Courier New" w:eastAsia="Times New Roman" w:hAnsi="Courier New" w:cs="Courier New"/>
                <w:sz w:val="20"/>
                <w:szCs w:val="20"/>
              </w:rPr>
              <w:t>basic_string (const basic_string&amp; str);</w:t>
            </w:r>
          </w:p>
        </w:tc>
      </w:tr>
      <w:tr w:rsidR="00EC245B" w:rsidRPr="00EC245B" w:rsidTr="00EC24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245B" w:rsidRPr="00EC245B" w:rsidRDefault="00EC245B" w:rsidP="00EC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C24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substring (3)</w:t>
            </w:r>
          </w:p>
        </w:tc>
        <w:tc>
          <w:tcPr>
            <w:tcW w:w="0" w:type="auto"/>
            <w:vAlign w:val="center"/>
            <w:hideMark/>
          </w:tcPr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C245B">
              <w:rPr>
                <w:rFonts w:ascii="Courier New" w:eastAsia="Times New Roman" w:hAnsi="Courier New" w:cs="Courier New"/>
                <w:sz w:val="20"/>
                <w:szCs w:val="20"/>
              </w:rPr>
              <w:t>basic_string (const basic_string&amp; str, size_type pos, size_type len = npos,</w:t>
            </w:r>
          </w:p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C245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const allocator_type&amp; alloc = allocator_type());</w:t>
            </w:r>
          </w:p>
        </w:tc>
      </w:tr>
      <w:tr w:rsidR="00EC245B" w:rsidRPr="00EC245B" w:rsidTr="00EC24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245B" w:rsidRPr="00EC245B" w:rsidRDefault="00EC245B" w:rsidP="00EC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C24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from c-string (4)</w:t>
            </w:r>
          </w:p>
        </w:tc>
        <w:tc>
          <w:tcPr>
            <w:tcW w:w="0" w:type="auto"/>
            <w:vAlign w:val="center"/>
            <w:hideMark/>
          </w:tcPr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C245B">
              <w:rPr>
                <w:rFonts w:ascii="Courier New" w:eastAsia="Times New Roman" w:hAnsi="Courier New" w:cs="Courier New"/>
                <w:sz w:val="20"/>
                <w:szCs w:val="20"/>
              </w:rPr>
              <w:t>basic_string (const charT* s, const allocator_type&amp; alloc = allocator_type());</w:t>
            </w:r>
          </w:p>
        </w:tc>
      </w:tr>
      <w:tr w:rsidR="00EC245B" w:rsidRPr="00EC245B" w:rsidTr="00EC24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245B" w:rsidRPr="00EC245B" w:rsidRDefault="00EC245B" w:rsidP="00EC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C24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from sequence (5)</w:t>
            </w:r>
          </w:p>
        </w:tc>
        <w:tc>
          <w:tcPr>
            <w:tcW w:w="0" w:type="auto"/>
            <w:vAlign w:val="center"/>
            <w:hideMark/>
          </w:tcPr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C245B">
              <w:rPr>
                <w:rFonts w:ascii="Courier New" w:eastAsia="Times New Roman" w:hAnsi="Courier New" w:cs="Courier New"/>
                <w:sz w:val="20"/>
                <w:szCs w:val="20"/>
              </w:rPr>
              <w:t>basic_string (const charT* s, size_type n,</w:t>
            </w:r>
          </w:p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C245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const allocator_type&amp; alloc = allocator_type());</w:t>
            </w:r>
          </w:p>
        </w:tc>
      </w:tr>
      <w:tr w:rsidR="00EC245B" w:rsidRPr="00EC245B" w:rsidTr="00EC24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245B" w:rsidRPr="00EC245B" w:rsidRDefault="00EC245B" w:rsidP="00EC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C24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fill (6)</w:t>
            </w:r>
          </w:p>
        </w:tc>
        <w:tc>
          <w:tcPr>
            <w:tcW w:w="0" w:type="auto"/>
            <w:vAlign w:val="center"/>
            <w:hideMark/>
          </w:tcPr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C245B">
              <w:rPr>
                <w:rFonts w:ascii="Courier New" w:eastAsia="Times New Roman" w:hAnsi="Courier New" w:cs="Courier New"/>
                <w:sz w:val="20"/>
                <w:szCs w:val="20"/>
              </w:rPr>
              <w:t>basic_string (size_type n, charT c,</w:t>
            </w:r>
          </w:p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C245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const allocator_type&amp; alloc = allocator_type());</w:t>
            </w:r>
          </w:p>
        </w:tc>
      </w:tr>
      <w:tr w:rsidR="00EC245B" w:rsidRPr="00EC245B" w:rsidTr="00EC24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245B" w:rsidRPr="00EC245B" w:rsidRDefault="00EC245B" w:rsidP="00EC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C24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range (7)</w:t>
            </w:r>
          </w:p>
        </w:tc>
        <w:tc>
          <w:tcPr>
            <w:tcW w:w="0" w:type="auto"/>
            <w:vAlign w:val="center"/>
            <w:hideMark/>
          </w:tcPr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C245B">
              <w:rPr>
                <w:rFonts w:ascii="Courier New" w:eastAsia="Times New Roman" w:hAnsi="Courier New" w:cs="Courier New"/>
                <w:sz w:val="20"/>
                <w:szCs w:val="20"/>
              </w:rPr>
              <w:t>template &lt;class InputIterator&gt;</w:t>
            </w:r>
          </w:p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C245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basic_string  (InputIterator first, InputIterator last,</w:t>
            </w:r>
          </w:p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C245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const allocator_type&amp; alloc = allocator_type());</w:t>
            </w:r>
          </w:p>
        </w:tc>
      </w:tr>
    </w:tbl>
    <w:p w:rsidR="00EC245B" w:rsidRPr="00EC245B" w:rsidRDefault="00EC245B" w:rsidP="00EC2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45B">
        <w:rPr>
          <w:rFonts w:ascii="Times New Roman" w:eastAsia="Times New Roman" w:hAnsi="Times New Roman" w:cs="Times New Roman"/>
          <w:sz w:val="24"/>
          <w:szCs w:val="24"/>
        </w:rPr>
        <w:t>Construct basic_string object</w:t>
      </w:r>
    </w:p>
    <w:p w:rsidR="00EC245B" w:rsidRPr="00EC245B" w:rsidRDefault="00EC245B" w:rsidP="00EC245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Constructs a </w:t>
      </w:r>
      <w:hyperlink r:id="rId85" w:history="1">
        <w:r w:rsidRPr="00EC245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basic_string</w:t>
        </w:r>
      </w:hyperlink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 object, initializing its value depending on the constructor version used:</w:t>
      </w:r>
    </w:p>
    <w:p w:rsidR="00EC245B" w:rsidRPr="00EC245B" w:rsidRDefault="00EC245B" w:rsidP="00EC2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(1) </w:t>
      </w:r>
      <w:proofErr w:type="gramStart"/>
      <w:r w:rsidRPr="00EC245B">
        <w:rPr>
          <w:rFonts w:ascii="Times New Roman" w:eastAsia="Times New Roman" w:hAnsi="Times New Roman" w:cs="Times New Roman"/>
          <w:sz w:val="24"/>
          <w:szCs w:val="24"/>
        </w:rPr>
        <w:t>empty</w:t>
      </w:r>
      <w:proofErr w:type="gramEnd"/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 string constructor (default constructor)</w:t>
      </w:r>
    </w:p>
    <w:p w:rsidR="00EC245B" w:rsidRPr="00EC245B" w:rsidRDefault="00EC245B" w:rsidP="00EC245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Constructs an </w:t>
      </w:r>
      <w:hyperlink r:id="rId86" w:history="1">
        <w:r w:rsidRPr="00EC245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empty</w:t>
        </w:r>
      </w:hyperlink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 string, with a </w:t>
      </w:r>
      <w:hyperlink r:id="rId87" w:history="1">
        <w:r w:rsidRPr="00EC245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length</w:t>
        </w:r>
      </w:hyperlink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 of zero characters.</w:t>
      </w:r>
      <w:proofErr w:type="gramEnd"/>
    </w:p>
    <w:p w:rsidR="00EC245B" w:rsidRPr="00EC245B" w:rsidRDefault="00EC245B" w:rsidP="00EC2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(2) </w:t>
      </w:r>
      <w:proofErr w:type="gramStart"/>
      <w:r w:rsidRPr="00EC245B">
        <w:rPr>
          <w:rFonts w:ascii="Times New Roman" w:eastAsia="Times New Roman" w:hAnsi="Times New Roman" w:cs="Times New Roman"/>
          <w:sz w:val="24"/>
          <w:szCs w:val="24"/>
        </w:rPr>
        <w:t>copy</w:t>
      </w:r>
      <w:proofErr w:type="gramEnd"/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 constructors</w:t>
      </w:r>
    </w:p>
    <w:p w:rsidR="00EC245B" w:rsidRPr="00EC245B" w:rsidRDefault="00EC245B" w:rsidP="00EC245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Constructs a copy of </w:t>
      </w:r>
      <w:proofErr w:type="gramStart"/>
      <w:r w:rsidRPr="00EC245B">
        <w:rPr>
          <w:rFonts w:ascii="Times New Roman" w:eastAsia="Times New Roman" w:hAnsi="Times New Roman" w:cs="Times New Roman"/>
          <w:i/>
          <w:iCs/>
          <w:sz w:val="24"/>
          <w:szCs w:val="24"/>
        </w:rPr>
        <w:t>str</w:t>
      </w:r>
      <w:proofErr w:type="gramEnd"/>
      <w:r w:rsidRPr="00EC245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C245B" w:rsidRPr="00EC245B" w:rsidRDefault="00EC245B" w:rsidP="00EC2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(3) </w:t>
      </w:r>
      <w:proofErr w:type="gramStart"/>
      <w:r w:rsidRPr="00EC245B">
        <w:rPr>
          <w:rFonts w:ascii="Times New Roman" w:eastAsia="Times New Roman" w:hAnsi="Times New Roman" w:cs="Times New Roman"/>
          <w:sz w:val="24"/>
          <w:szCs w:val="24"/>
        </w:rPr>
        <w:t>substring</w:t>
      </w:r>
      <w:proofErr w:type="gramEnd"/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 constructor</w:t>
      </w:r>
    </w:p>
    <w:p w:rsidR="00EC245B" w:rsidRPr="00EC245B" w:rsidRDefault="00EC245B" w:rsidP="00EC245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Copies the portion of </w:t>
      </w:r>
      <w:proofErr w:type="gramStart"/>
      <w:r w:rsidRPr="00EC245B">
        <w:rPr>
          <w:rFonts w:ascii="Times New Roman" w:eastAsia="Times New Roman" w:hAnsi="Times New Roman" w:cs="Times New Roman"/>
          <w:i/>
          <w:iCs/>
          <w:sz w:val="24"/>
          <w:szCs w:val="24"/>
        </w:rPr>
        <w:t>str</w:t>
      </w:r>
      <w:proofErr w:type="gramEnd"/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 that begins at the character position </w:t>
      </w:r>
      <w:r w:rsidRPr="00EC245B">
        <w:rPr>
          <w:rFonts w:ascii="Times New Roman" w:eastAsia="Times New Roman" w:hAnsi="Times New Roman" w:cs="Times New Roman"/>
          <w:i/>
          <w:iCs/>
          <w:sz w:val="24"/>
          <w:szCs w:val="24"/>
        </w:rPr>
        <w:t>pos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 and spans </w:t>
      </w:r>
      <w:r w:rsidRPr="00EC245B">
        <w:rPr>
          <w:rFonts w:ascii="Times New Roman" w:eastAsia="Times New Roman" w:hAnsi="Times New Roman" w:cs="Times New Roman"/>
          <w:i/>
          <w:iCs/>
          <w:sz w:val="24"/>
          <w:szCs w:val="24"/>
        </w:rPr>
        <w:t>len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 characters (or until the end of </w:t>
      </w:r>
      <w:r w:rsidRPr="00EC245B">
        <w:rPr>
          <w:rFonts w:ascii="Times New Roman" w:eastAsia="Times New Roman" w:hAnsi="Times New Roman" w:cs="Times New Roman"/>
          <w:i/>
          <w:iCs/>
          <w:sz w:val="24"/>
          <w:szCs w:val="24"/>
        </w:rPr>
        <w:t>str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, if either </w:t>
      </w:r>
      <w:r w:rsidRPr="00EC245B">
        <w:rPr>
          <w:rFonts w:ascii="Times New Roman" w:eastAsia="Times New Roman" w:hAnsi="Times New Roman" w:cs="Times New Roman"/>
          <w:i/>
          <w:iCs/>
          <w:sz w:val="24"/>
          <w:szCs w:val="24"/>
        </w:rPr>
        <w:t>str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 is too short or if </w:t>
      </w:r>
      <w:r w:rsidRPr="00EC245B">
        <w:rPr>
          <w:rFonts w:ascii="Times New Roman" w:eastAsia="Times New Roman" w:hAnsi="Times New Roman" w:cs="Times New Roman"/>
          <w:i/>
          <w:iCs/>
          <w:sz w:val="24"/>
          <w:szCs w:val="24"/>
        </w:rPr>
        <w:t>len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 is </w:t>
      </w:r>
      <w:hyperlink r:id="rId88" w:history="1">
        <w:r w:rsidRPr="00EC245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basic_string::npos</w:t>
        </w:r>
      </w:hyperlink>
      <w:r w:rsidRPr="00EC245B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EC245B" w:rsidRPr="00EC245B" w:rsidRDefault="00EC245B" w:rsidP="00EC2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(4) </w:t>
      </w:r>
      <w:proofErr w:type="gramStart"/>
      <w:r w:rsidRPr="00EC245B">
        <w:rPr>
          <w:rFonts w:ascii="Times New Roman" w:eastAsia="Times New Roman" w:hAnsi="Times New Roman" w:cs="Times New Roman"/>
          <w:sz w:val="24"/>
          <w:szCs w:val="24"/>
        </w:rPr>
        <w:t>from</w:t>
      </w:r>
      <w:proofErr w:type="gramEnd"/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 c-string</w:t>
      </w:r>
    </w:p>
    <w:p w:rsidR="00EC245B" w:rsidRPr="00EC245B" w:rsidRDefault="00EC245B" w:rsidP="00EC245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Copies the null-terminated character sequence (C-string) pointed by </w:t>
      </w:r>
      <w:r w:rsidRPr="00EC245B">
        <w:rPr>
          <w:rFonts w:ascii="Times New Roman" w:eastAsia="Times New Roman" w:hAnsi="Times New Roman" w:cs="Times New Roman"/>
          <w:i/>
          <w:iCs/>
          <w:sz w:val="24"/>
          <w:szCs w:val="24"/>
        </w:rPr>
        <w:t>s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br/>
        <w:t xml:space="preserve">The </w:t>
      </w:r>
      <w:hyperlink r:id="rId89" w:history="1">
        <w:r w:rsidRPr="00EC245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length</w:t>
        </w:r>
      </w:hyperlink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 is determined by calling </w:t>
      </w:r>
      <w:hyperlink r:id="rId90" w:history="1">
        <w:r w:rsidRPr="00EC245B">
          <w:rPr>
            <w:rFonts w:ascii="Courier New" w:eastAsia="Times New Roman" w:hAnsi="Courier New" w:cs="Courier New"/>
            <w:color w:val="0000FF"/>
            <w:sz w:val="20"/>
            <w:u w:val="single"/>
          </w:rPr>
          <w:t>traits_type::length</w:t>
        </w:r>
      </w:hyperlink>
      <w:r w:rsidRPr="00EC245B">
        <w:rPr>
          <w:rFonts w:ascii="Courier New" w:eastAsia="Times New Roman" w:hAnsi="Courier New" w:cs="Courier New"/>
          <w:sz w:val="20"/>
        </w:rPr>
        <w:t>(s)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C245B" w:rsidRPr="00EC245B" w:rsidRDefault="00EC245B" w:rsidP="00EC2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(5) </w:t>
      </w:r>
      <w:proofErr w:type="gramStart"/>
      <w:r w:rsidRPr="00EC245B">
        <w:rPr>
          <w:rFonts w:ascii="Times New Roman" w:eastAsia="Times New Roman" w:hAnsi="Times New Roman" w:cs="Times New Roman"/>
          <w:sz w:val="24"/>
          <w:szCs w:val="24"/>
        </w:rPr>
        <w:t>from</w:t>
      </w:r>
      <w:proofErr w:type="gramEnd"/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 buffer</w:t>
      </w:r>
    </w:p>
    <w:p w:rsidR="00EC245B" w:rsidRPr="00EC245B" w:rsidRDefault="00EC245B" w:rsidP="00EC245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Copies the first </w:t>
      </w:r>
      <w:r w:rsidRPr="00EC245B">
        <w:rPr>
          <w:rFonts w:ascii="Times New Roman" w:eastAsia="Times New Roman" w:hAnsi="Times New Roman" w:cs="Times New Roman"/>
          <w:i/>
          <w:iCs/>
          <w:sz w:val="24"/>
          <w:szCs w:val="24"/>
        </w:rPr>
        <w:t>n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 characters from the array of characters pointed by </w:t>
      </w:r>
      <w:r w:rsidRPr="00EC245B">
        <w:rPr>
          <w:rFonts w:ascii="Times New Roman" w:eastAsia="Times New Roman" w:hAnsi="Times New Roman" w:cs="Times New Roman"/>
          <w:i/>
          <w:iCs/>
          <w:sz w:val="24"/>
          <w:szCs w:val="24"/>
        </w:rPr>
        <w:t>s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EC245B" w:rsidRPr="00EC245B" w:rsidRDefault="00EC245B" w:rsidP="00EC2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(6) </w:t>
      </w:r>
      <w:proofErr w:type="gramStart"/>
      <w:r w:rsidRPr="00EC245B">
        <w:rPr>
          <w:rFonts w:ascii="Times New Roman" w:eastAsia="Times New Roman" w:hAnsi="Times New Roman" w:cs="Times New Roman"/>
          <w:sz w:val="24"/>
          <w:szCs w:val="24"/>
        </w:rPr>
        <w:t>fill</w:t>
      </w:r>
      <w:proofErr w:type="gramEnd"/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 constructor</w:t>
      </w:r>
    </w:p>
    <w:p w:rsidR="00EC245B" w:rsidRPr="00EC245B" w:rsidRDefault="00EC245B" w:rsidP="00EC245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Fills the string with </w:t>
      </w:r>
      <w:r w:rsidRPr="00EC245B">
        <w:rPr>
          <w:rFonts w:ascii="Times New Roman" w:eastAsia="Times New Roman" w:hAnsi="Times New Roman" w:cs="Times New Roman"/>
          <w:i/>
          <w:iCs/>
          <w:sz w:val="24"/>
          <w:szCs w:val="24"/>
        </w:rPr>
        <w:t>n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 consecutive copies of character </w:t>
      </w:r>
      <w:r w:rsidRPr="00EC245B">
        <w:rPr>
          <w:rFonts w:ascii="Times New Roman" w:eastAsia="Times New Roman" w:hAnsi="Times New Roman" w:cs="Times New Roman"/>
          <w:i/>
          <w:iCs/>
          <w:sz w:val="24"/>
          <w:szCs w:val="24"/>
        </w:rPr>
        <w:t>c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EC245B" w:rsidRPr="00EC245B" w:rsidRDefault="00EC245B" w:rsidP="00EC2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(7) </w:t>
      </w:r>
      <w:proofErr w:type="gramStart"/>
      <w:r w:rsidRPr="00EC245B">
        <w:rPr>
          <w:rFonts w:ascii="Times New Roman" w:eastAsia="Times New Roman" w:hAnsi="Times New Roman" w:cs="Times New Roman"/>
          <w:sz w:val="24"/>
          <w:szCs w:val="24"/>
        </w:rPr>
        <w:t>range</w:t>
      </w:r>
      <w:proofErr w:type="gramEnd"/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 constructor</w:t>
      </w:r>
    </w:p>
    <w:p w:rsidR="00EC245B" w:rsidRPr="00EC245B" w:rsidRDefault="00EC245B" w:rsidP="00EC245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Copies the sequence of characters in the range </w:t>
      </w:r>
      <w:r w:rsidRPr="00EC245B">
        <w:rPr>
          <w:rFonts w:ascii="Courier New" w:eastAsia="Times New Roman" w:hAnsi="Courier New" w:cs="Courier New"/>
          <w:sz w:val="20"/>
        </w:rPr>
        <w:t>[first</w:t>
      </w:r>
      <w:proofErr w:type="gramStart"/>
      <w:r w:rsidRPr="00EC245B">
        <w:rPr>
          <w:rFonts w:ascii="Courier New" w:eastAsia="Times New Roman" w:hAnsi="Courier New" w:cs="Courier New"/>
          <w:sz w:val="20"/>
        </w:rPr>
        <w:t>,last</w:t>
      </w:r>
      <w:proofErr w:type="gramEnd"/>
      <w:r w:rsidRPr="00EC245B">
        <w:rPr>
          <w:rFonts w:ascii="Courier New" w:eastAsia="Times New Roman" w:hAnsi="Courier New" w:cs="Courier New"/>
          <w:sz w:val="20"/>
        </w:rPr>
        <w:t>)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t>, in the same order.</w:t>
      </w:r>
    </w:p>
    <w:p w:rsidR="00EC245B" w:rsidRPr="00EC245B" w:rsidRDefault="00EC245B" w:rsidP="00EC2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(8) </w:t>
      </w:r>
      <w:proofErr w:type="gramStart"/>
      <w:r w:rsidRPr="00EC245B">
        <w:rPr>
          <w:rFonts w:ascii="Times New Roman" w:eastAsia="Times New Roman" w:hAnsi="Times New Roman" w:cs="Times New Roman"/>
          <w:sz w:val="24"/>
          <w:szCs w:val="24"/>
        </w:rPr>
        <w:t>initializer</w:t>
      </w:r>
      <w:proofErr w:type="gramEnd"/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 list</w:t>
      </w:r>
    </w:p>
    <w:p w:rsidR="00EC245B" w:rsidRPr="00EC245B" w:rsidRDefault="00EC245B" w:rsidP="00EC245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Copies each of the characters in </w:t>
      </w:r>
      <w:proofErr w:type="gramStart"/>
      <w:r w:rsidRPr="00EC245B">
        <w:rPr>
          <w:rFonts w:ascii="Times New Roman" w:eastAsia="Times New Roman" w:hAnsi="Times New Roman" w:cs="Times New Roman"/>
          <w:i/>
          <w:iCs/>
          <w:sz w:val="24"/>
          <w:szCs w:val="24"/>
        </w:rPr>
        <w:t>il</w:t>
      </w:r>
      <w:proofErr w:type="gramEnd"/>
      <w:r w:rsidRPr="00EC245B">
        <w:rPr>
          <w:rFonts w:ascii="Times New Roman" w:eastAsia="Times New Roman" w:hAnsi="Times New Roman" w:cs="Times New Roman"/>
          <w:sz w:val="24"/>
          <w:szCs w:val="24"/>
        </w:rPr>
        <w:t>, in the same order.</w:t>
      </w:r>
    </w:p>
    <w:p w:rsidR="00EC245B" w:rsidRPr="00EC245B" w:rsidRDefault="00EC245B" w:rsidP="00EC2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(9) </w:t>
      </w:r>
      <w:proofErr w:type="gramStart"/>
      <w:r w:rsidRPr="00EC245B">
        <w:rPr>
          <w:rFonts w:ascii="Times New Roman" w:eastAsia="Times New Roman" w:hAnsi="Times New Roman" w:cs="Times New Roman"/>
          <w:sz w:val="24"/>
          <w:szCs w:val="24"/>
        </w:rPr>
        <w:t>move</w:t>
      </w:r>
      <w:proofErr w:type="gramEnd"/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 contructors</w:t>
      </w:r>
    </w:p>
    <w:p w:rsidR="00EC245B" w:rsidRPr="00EC245B" w:rsidRDefault="00EC245B" w:rsidP="00EC245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Acquires the contents of </w:t>
      </w:r>
      <w:r w:rsidRPr="00EC245B">
        <w:rPr>
          <w:rFonts w:ascii="Times New Roman" w:eastAsia="Times New Roman" w:hAnsi="Times New Roman" w:cs="Times New Roman"/>
          <w:i/>
          <w:iCs/>
          <w:sz w:val="24"/>
          <w:szCs w:val="24"/>
        </w:rPr>
        <w:t>str</w:t>
      </w:r>
      <w:proofErr w:type="gramStart"/>
      <w:r w:rsidRPr="00EC245B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EC245B">
        <w:rPr>
          <w:rFonts w:ascii="Times New Roman" w:eastAsia="Times New Roman" w:hAnsi="Times New Roman" w:cs="Times New Roman"/>
          <w:sz w:val="24"/>
          <w:szCs w:val="24"/>
        </w:rPr>
        <w:br/>
      </w:r>
      <w:r w:rsidRPr="00EC245B">
        <w:rPr>
          <w:rFonts w:ascii="Times New Roman" w:eastAsia="Times New Roman" w:hAnsi="Times New Roman" w:cs="Times New Roman"/>
          <w:i/>
          <w:iCs/>
          <w:sz w:val="24"/>
          <w:szCs w:val="24"/>
        </w:rPr>
        <w:t>str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 is left in an unspecified but valid state.</w:t>
      </w:r>
    </w:p>
    <w:p w:rsidR="00EC245B" w:rsidRPr="00EC245B" w:rsidRDefault="00EC245B" w:rsidP="00EC2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C245B" w:rsidRPr="00EC245B" w:rsidRDefault="00EC245B" w:rsidP="00EC245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1" w:history="1">
        <w:r w:rsidRPr="00EC245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C++98</w:t>
        </w:r>
      </w:hyperlink>
    </w:p>
    <w:p w:rsidR="00EC245B" w:rsidRPr="00EC245B" w:rsidRDefault="00EC245B" w:rsidP="00EC245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2" w:history="1">
        <w:r w:rsidRPr="00EC245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C++11</w:t>
        </w:r>
      </w:hyperlink>
    </w:p>
    <w:p w:rsidR="00EC245B" w:rsidRPr="00EC245B" w:rsidRDefault="00EC245B" w:rsidP="00EC245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C245B" w:rsidRPr="00EC245B" w:rsidRDefault="00EC245B" w:rsidP="00EC2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hyperlink r:id="rId93" w:history="1">
        <w:r w:rsidRPr="00EC245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basic_string</w:t>
        </w:r>
      </w:hyperlink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 object keeps an internal copy of </w:t>
      </w:r>
      <w:r w:rsidRPr="00EC245B">
        <w:rPr>
          <w:rFonts w:ascii="Times New Roman" w:eastAsia="Times New Roman" w:hAnsi="Times New Roman" w:cs="Times New Roman"/>
          <w:i/>
          <w:iCs/>
          <w:sz w:val="24"/>
          <w:szCs w:val="24"/>
        </w:rPr>
        <w:t>alloc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t>, which is used to allocate and free storage for the characters it contains throughout its lifetime.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br/>
        <w:t xml:space="preserve">The copy constructor </w:t>
      </w:r>
      <w:r w:rsidRPr="00EC245B">
        <w:rPr>
          <w:rFonts w:ascii="Times New Roman" w:eastAsia="Times New Roman" w:hAnsi="Times New Roman" w:cs="Times New Roman"/>
          <w:i/>
          <w:iCs/>
          <w:sz w:val="24"/>
          <w:szCs w:val="24"/>
        </w:rPr>
        <w:t>(2)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 creates an object that keeps and uses a copy of </w:t>
      </w:r>
      <w:proofErr w:type="gramStart"/>
      <w:r w:rsidRPr="00EC245B">
        <w:rPr>
          <w:rFonts w:ascii="Times New Roman" w:eastAsia="Times New Roman" w:hAnsi="Times New Roman" w:cs="Times New Roman"/>
          <w:i/>
          <w:iCs/>
          <w:sz w:val="24"/>
          <w:szCs w:val="24"/>
        </w:rPr>
        <w:t>str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t>'s</w:t>
      </w:r>
      <w:proofErr w:type="gramEnd"/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 allocator.</w:t>
      </w:r>
    </w:p>
    <w:p w:rsidR="00EC245B" w:rsidRPr="00EC245B" w:rsidRDefault="00EC245B" w:rsidP="00EC2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45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C245B" w:rsidRPr="00EC245B" w:rsidRDefault="00EC245B" w:rsidP="00EC24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C245B">
        <w:rPr>
          <w:rFonts w:ascii="Times New Roman" w:eastAsia="Times New Roman" w:hAnsi="Times New Roman" w:cs="Times New Roman"/>
          <w:b/>
          <w:bCs/>
          <w:sz w:val="27"/>
          <w:szCs w:val="27"/>
        </w:rPr>
        <w:t>Parameters</w:t>
      </w:r>
    </w:p>
    <w:p w:rsidR="00EC245B" w:rsidRPr="00EC245B" w:rsidRDefault="00EC245B" w:rsidP="00EC2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C245B">
        <w:rPr>
          <w:rFonts w:ascii="Times New Roman" w:eastAsia="Times New Roman" w:hAnsi="Times New Roman" w:cs="Times New Roman"/>
          <w:sz w:val="24"/>
          <w:szCs w:val="24"/>
        </w:rPr>
        <w:t>alloc</w:t>
      </w:r>
      <w:proofErr w:type="gramEnd"/>
    </w:p>
    <w:p w:rsidR="00EC245B" w:rsidRPr="00EC245B" w:rsidRDefault="00EC245B" w:rsidP="00EC245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C245B">
        <w:rPr>
          <w:rFonts w:ascii="Times New Roman" w:eastAsia="Times New Roman" w:hAnsi="Times New Roman" w:cs="Times New Roman"/>
          <w:sz w:val="24"/>
          <w:szCs w:val="24"/>
        </w:rPr>
        <w:t>Allocator object.</w:t>
      </w:r>
      <w:proofErr w:type="gramEnd"/>
      <w:r w:rsidRPr="00EC245B">
        <w:rPr>
          <w:rFonts w:ascii="Times New Roman" w:eastAsia="Times New Roman" w:hAnsi="Times New Roman" w:cs="Times New Roman"/>
          <w:sz w:val="24"/>
          <w:szCs w:val="24"/>
        </w:rPr>
        <w:br/>
        <w:t>The container keeps and uses an internal copy of this allocator.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br/>
        <w:t xml:space="preserve">Member type </w:t>
      </w:r>
      <w:r w:rsidRPr="00EC245B">
        <w:rPr>
          <w:rFonts w:ascii="Courier New" w:eastAsia="Times New Roman" w:hAnsi="Courier New" w:cs="Courier New"/>
          <w:sz w:val="20"/>
        </w:rPr>
        <w:t>allocator_type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 is the internal allocator type used by the container, defined in </w:t>
      </w:r>
      <w:hyperlink r:id="rId94" w:history="1">
        <w:r w:rsidRPr="00EC245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basic_string</w:t>
        </w:r>
      </w:hyperlink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 as an alias of its third template parameter (</w:t>
      </w:r>
      <w:r w:rsidRPr="00EC245B">
        <w:rPr>
          <w:rFonts w:ascii="Courier New" w:eastAsia="Times New Roman" w:hAnsi="Courier New" w:cs="Courier New"/>
          <w:sz w:val="20"/>
        </w:rPr>
        <w:t>Alloc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t>).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br/>
        <w:t xml:space="preserve">If </w:t>
      </w:r>
      <w:r w:rsidRPr="00EC245B">
        <w:rPr>
          <w:rFonts w:ascii="Courier New" w:eastAsia="Times New Roman" w:hAnsi="Courier New" w:cs="Courier New"/>
          <w:sz w:val="20"/>
        </w:rPr>
        <w:t>allocator_type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 is an instantiation of the default </w:t>
      </w:r>
      <w:hyperlink r:id="rId95" w:history="1">
        <w:r w:rsidRPr="00EC245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allocator</w:t>
        </w:r>
      </w:hyperlink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 (which has no state), this is not relevant.</w:t>
      </w:r>
    </w:p>
    <w:p w:rsidR="00EC245B" w:rsidRPr="00EC245B" w:rsidRDefault="00EC245B" w:rsidP="00EC2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C245B">
        <w:rPr>
          <w:rFonts w:ascii="Times New Roman" w:eastAsia="Times New Roman" w:hAnsi="Times New Roman" w:cs="Times New Roman"/>
          <w:sz w:val="24"/>
          <w:szCs w:val="24"/>
        </w:rPr>
        <w:t>str</w:t>
      </w:r>
      <w:proofErr w:type="gramEnd"/>
    </w:p>
    <w:p w:rsidR="00EC245B" w:rsidRPr="00EC245B" w:rsidRDefault="00EC245B" w:rsidP="00EC245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Another </w:t>
      </w:r>
      <w:hyperlink r:id="rId96" w:history="1">
        <w:r w:rsidRPr="00EC245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basic_string</w:t>
        </w:r>
      </w:hyperlink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 object of the same type (with the same class template arguments </w:t>
      </w:r>
      <w:r w:rsidRPr="00EC245B">
        <w:rPr>
          <w:rFonts w:ascii="Courier New" w:eastAsia="Times New Roman" w:hAnsi="Courier New" w:cs="Courier New"/>
          <w:sz w:val="20"/>
        </w:rPr>
        <w:t>charT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C245B">
        <w:rPr>
          <w:rFonts w:ascii="Courier New" w:eastAsia="Times New Roman" w:hAnsi="Courier New" w:cs="Courier New"/>
          <w:sz w:val="20"/>
        </w:rPr>
        <w:t>traits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EC245B">
        <w:rPr>
          <w:rFonts w:ascii="Courier New" w:eastAsia="Times New Roman" w:hAnsi="Courier New" w:cs="Courier New"/>
          <w:sz w:val="20"/>
        </w:rPr>
        <w:t>Alloc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t>), whose value is either copied or acquired.</w:t>
      </w:r>
    </w:p>
    <w:p w:rsidR="00EC245B" w:rsidRPr="00EC245B" w:rsidRDefault="00EC245B" w:rsidP="00EC2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C245B">
        <w:rPr>
          <w:rFonts w:ascii="Times New Roman" w:eastAsia="Times New Roman" w:hAnsi="Times New Roman" w:cs="Times New Roman"/>
          <w:sz w:val="24"/>
          <w:szCs w:val="24"/>
        </w:rPr>
        <w:t>pos</w:t>
      </w:r>
      <w:proofErr w:type="gramEnd"/>
    </w:p>
    <w:p w:rsidR="00EC245B" w:rsidRPr="00EC245B" w:rsidRDefault="00EC245B" w:rsidP="00EC245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Position of the first character in </w:t>
      </w:r>
      <w:proofErr w:type="gramStart"/>
      <w:r w:rsidRPr="00EC245B">
        <w:rPr>
          <w:rFonts w:ascii="Times New Roman" w:eastAsia="Times New Roman" w:hAnsi="Times New Roman" w:cs="Times New Roman"/>
          <w:i/>
          <w:iCs/>
          <w:sz w:val="24"/>
          <w:szCs w:val="24"/>
        </w:rPr>
        <w:t>str</w:t>
      </w:r>
      <w:proofErr w:type="gramEnd"/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 that is copied to the object as a substring.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br/>
        <w:t xml:space="preserve">If this is greater than </w:t>
      </w:r>
      <w:proofErr w:type="gramStart"/>
      <w:r w:rsidRPr="00EC245B">
        <w:rPr>
          <w:rFonts w:ascii="Times New Roman" w:eastAsia="Times New Roman" w:hAnsi="Times New Roman" w:cs="Times New Roman"/>
          <w:i/>
          <w:iCs/>
          <w:sz w:val="24"/>
          <w:szCs w:val="24"/>
        </w:rPr>
        <w:t>str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t>'s</w:t>
      </w:r>
      <w:proofErr w:type="gramEnd"/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97" w:history="1">
        <w:r w:rsidRPr="00EC245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length</w:t>
        </w:r>
      </w:hyperlink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, it throws </w:t>
      </w:r>
      <w:hyperlink r:id="rId98" w:history="1">
        <w:r w:rsidRPr="00EC245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out_of_range</w:t>
        </w:r>
      </w:hyperlink>
      <w:r w:rsidRPr="00EC245B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br/>
        <w:t xml:space="preserve">Note: The first character in </w:t>
      </w:r>
      <w:proofErr w:type="gramStart"/>
      <w:r w:rsidRPr="00EC245B">
        <w:rPr>
          <w:rFonts w:ascii="Times New Roman" w:eastAsia="Times New Roman" w:hAnsi="Times New Roman" w:cs="Times New Roman"/>
          <w:i/>
          <w:iCs/>
          <w:sz w:val="24"/>
          <w:szCs w:val="24"/>
        </w:rPr>
        <w:t>str</w:t>
      </w:r>
      <w:proofErr w:type="gramEnd"/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 is denoted by a value of </w:t>
      </w:r>
      <w:r w:rsidRPr="00EC245B">
        <w:rPr>
          <w:rFonts w:ascii="Courier New" w:eastAsia="Times New Roman" w:hAnsi="Courier New" w:cs="Courier New"/>
          <w:sz w:val="20"/>
        </w:rPr>
        <w:t>0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 (not </w:t>
      </w:r>
      <w:r w:rsidRPr="00EC245B">
        <w:rPr>
          <w:rFonts w:ascii="Courier New" w:eastAsia="Times New Roman" w:hAnsi="Courier New" w:cs="Courier New"/>
          <w:sz w:val="20"/>
        </w:rPr>
        <w:t>1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EC245B" w:rsidRPr="00EC245B" w:rsidRDefault="00EC245B" w:rsidP="00EC2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C245B">
        <w:rPr>
          <w:rFonts w:ascii="Times New Roman" w:eastAsia="Times New Roman" w:hAnsi="Times New Roman" w:cs="Times New Roman"/>
          <w:sz w:val="24"/>
          <w:szCs w:val="24"/>
        </w:rPr>
        <w:t>len</w:t>
      </w:r>
      <w:proofErr w:type="gramEnd"/>
    </w:p>
    <w:p w:rsidR="00EC245B" w:rsidRPr="00EC245B" w:rsidRDefault="00EC245B" w:rsidP="00EC245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C245B">
        <w:rPr>
          <w:rFonts w:ascii="Times New Roman" w:eastAsia="Times New Roman" w:hAnsi="Times New Roman" w:cs="Times New Roman"/>
          <w:sz w:val="24"/>
          <w:szCs w:val="24"/>
        </w:rPr>
        <w:t>Length of the substring to be copied (if the string is shorter, as many characters as possible are copied).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br/>
        <w:t xml:space="preserve">A value of </w:t>
      </w:r>
      <w:hyperlink r:id="rId99" w:history="1">
        <w:r w:rsidRPr="00EC245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basic_string::npos</w:t>
        </w:r>
      </w:hyperlink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 indicates all characters until the end of </w:t>
      </w:r>
      <w:proofErr w:type="gramStart"/>
      <w:r w:rsidRPr="00EC245B">
        <w:rPr>
          <w:rFonts w:ascii="Times New Roman" w:eastAsia="Times New Roman" w:hAnsi="Times New Roman" w:cs="Times New Roman"/>
          <w:i/>
          <w:iCs/>
          <w:sz w:val="24"/>
          <w:szCs w:val="24"/>
        </w:rPr>
        <w:t>str</w:t>
      </w:r>
      <w:proofErr w:type="gramEnd"/>
      <w:r w:rsidRPr="00EC245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C245B" w:rsidRPr="00EC245B" w:rsidRDefault="00EC245B" w:rsidP="00EC2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C245B">
        <w:rPr>
          <w:rFonts w:ascii="Times New Roman" w:eastAsia="Times New Roman" w:hAnsi="Times New Roman" w:cs="Times New Roman"/>
          <w:sz w:val="24"/>
          <w:szCs w:val="24"/>
        </w:rPr>
        <w:t>s</w:t>
      </w:r>
      <w:proofErr w:type="gramEnd"/>
    </w:p>
    <w:p w:rsidR="00EC245B" w:rsidRPr="00EC245B" w:rsidRDefault="00EC245B" w:rsidP="00EC245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Pointer to an array of characters (such as a </w:t>
      </w:r>
      <w:r w:rsidRPr="00EC245B">
        <w:rPr>
          <w:rFonts w:ascii="Times New Roman" w:eastAsia="Times New Roman" w:hAnsi="Times New Roman" w:cs="Times New Roman"/>
          <w:i/>
          <w:iCs/>
          <w:sz w:val="24"/>
          <w:szCs w:val="24"/>
        </w:rPr>
        <w:t>c-string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t>).</w:t>
      </w:r>
      <w:proofErr w:type="gramEnd"/>
    </w:p>
    <w:p w:rsidR="00EC245B" w:rsidRPr="00EC245B" w:rsidRDefault="00EC245B" w:rsidP="00EC2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C245B"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gramEnd"/>
    </w:p>
    <w:p w:rsidR="00EC245B" w:rsidRPr="00EC245B" w:rsidRDefault="00EC245B" w:rsidP="00EC245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C245B">
        <w:rPr>
          <w:rFonts w:ascii="Times New Roman" w:eastAsia="Times New Roman" w:hAnsi="Times New Roman" w:cs="Times New Roman"/>
          <w:sz w:val="24"/>
          <w:szCs w:val="24"/>
        </w:rPr>
        <w:t>Number of characters to copy.</w:t>
      </w:r>
      <w:proofErr w:type="gramEnd"/>
    </w:p>
    <w:p w:rsidR="00EC245B" w:rsidRPr="00EC245B" w:rsidRDefault="00EC245B" w:rsidP="00EC2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C245B">
        <w:rPr>
          <w:rFonts w:ascii="Times New Roman" w:eastAsia="Times New Roman" w:hAnsi="Times New Roman" w:cs="Times New Roman"/>
          <w:sz w:val="24"/>
          <w:szCs w:val="24"/>
        </w:rPr>
        <w:t>c</w:t>
      </w:r>
      <w:proofErr w:type="gramEnd"/>
    </w:p>
    <w:p w:rsidR="00EC245B" w:rsidRPr="00EC245B" w:rsidRDefault="00EC245B" w:rsidP="00EC245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C245B">
        <w:rPr>
          <w:rFonts w:ascii="Times New Roman" w:eastAsia="Times New Roman" w:hAnsi="Times New Roman" w:cs="Times New Roman"/>
          <w:sz w:val="24"/>
          <w:szCs w:val="24"/>
        </w:rPr>
        <w:t>Character to fill the string with.</w:t>
      </w:r>
      <w:proofErr w:type="gramEnd"/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 Each of the </w:t>
      </w:r>
      <w:r w:rsidRPr="00EC245B">
        <w:rPr>
          <w:rFonts w:ascii="Times New Roman" w:eastAsia="Times New Roman" w:hAnsi="Times New Roman" w:cs="Times New Roman"/>
          <w:i/>
          <w:iCs/>
          <w:sz w:val="24"/>
          <w:szCs w:val="24"/>
        </w:rPr>
        <w:t>n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 characters in the string will be initialized to a copy of this value.</w:t>
      </w:r>
    </w:p>
    <w:p w:rsidR="00EC245B" w:rsidRPr="00EC245B" w:rsidRDefault="00EC245B" w:rsidP="00EC2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C245B">
        <w:rPr>
          <w:rFonts w:ascii="Times New Roman" w:eastAsia="Times New Roman" w:hAnsi="Times New Roman" w:cs="Times New Roman"/>
          <w:sz w:val="24"/>
          <w:szCs w:val="24"/>
        </w:rPr>
        <w:t>first</w:t>
      </w:r>
      <w:proofErr w:type="gramEnd"/>
      <w:r w:rsidRPr="00EC245B">
        <w:rPr>
          <w:rFonts w:ascii="Times New Roman" w:eastAsia="Times New Roman" w:hAnsi="Times New Roman" w:cs="Times New Roman"/>
          <w:sz w:val="24"/>
          <w:szCs w:val="24"/>
        </w:rPr>
        <w:t>, last</w:t>
      </w:r>
    </w:p>
    <w:p w:rsidR="00EC245B" w:rsidRPr="00EC245B" w:rsidRDefault="00EC245B" w:rsidP="00EC245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100" w:history="1">
        <w:r w:rsidRPr="00EC245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Input iterators</w:t>
        </w:r>
      </w:hyperlink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 to the initial and final positions in a range. The range used is </w:t>
      </w:r>
      <w:r w:rsidRPr="00EC245B">
        <w:rPr>
          <w:rFonts w:ascii="Courier New" w:eastAsia="Times New Roman" w:hAnsi="Courier New" w:cs="Courier New"/>
          <w:sz w:val="20"/>
        </w:rPr>
        <w:t>[first</w:t>
      </w:r>
      <w:proofErr w:type="gramStart"/>
      <w:r w:rsidRPr="00EC245B">
        <w:rPr>
          <w:rFonts w:ascii="Courier New" w:eastAsia="Times New Roman" w:hAnsi="Courier New" w:cs="Courier New"/>
          <w:sz w:val="20"/>
        </w:rPr>
        <w:t>,last</w:t>
      </w:r>
      <w:proofErr w:type="gramEnd"/>
      <w:r w:rsidRPr="00EC245B">
        <w:rPr>
          <w:rFonts w:ascii="Courier New" w:eastAsia="Times New Roman" w:hAnsi="Courier New" w:cs="Courier New"/>
          <w:sz w:val="20"/>
        </w:rPr>
        <w:t>)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, which includes all the characters between </w:t>
      </w:r>
      <w:r w:rsidRPr="00EC245B">
        <w:rPr>
          <w:rFonts w:ascii="Times New Roman" w:eastAsia="Times New Roman" w:hAnsi="Times New Roman" w:cs="Times New Roman"/>
          <w:i/>
          <w:iCs/>
          <w:sz w:val="24"/>
          <w:szCs w:val="24"/>
        </w:rPr>
        <w:t>first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EC245B">
        <w:rPr>
          <w:rFonts w:ascii="Times New Roman" w:eastAsia="Times New Roman" w:hAnsi="Times New Roman" w:cs="Times New Roman"/>
          <w:i/>
          <w:iCs/>
          <w:sz w:val="24"/>
          <w:szCs w:val="24"/>
        </w:rPr>
        <w:t>last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, including the character pointed by </w:t>
      </w:r>
      <w:r w:rsidRPr="00EC245B">
        <w:rPr>
          <w:rFonts w:ascii="Times New Roman" w:eastAsia="Times New Roman" w:hAnsi="Times New Roman" w:cs="Times New Roman"/>
          <w:i/>
          <w:iCs/>
          <w:sz w:val="24"/>
          <w:szCs w:val="24"/>
        </w:rPr>
        <w:t>first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 but not the character pointed by </w:t>
      </w:r>
      <w:r w:rsidRPr="00EC245B">
        <w:rPr>
          <w:rFonts w:ascii="Times New Roman" w:eastAsia="Times New Roman" w:hAnsi="Times New Roman" w:cs="Times New Roman"/>
          <w:i/>
          <w:iCs/>
          <w:sz w:val="24"/>
          <w:szCs w:val="24"/>
        </w:rPr>
        <w:t>last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br/>
        <w:t xml:space="preserve">The function template argument </w:t>
      </w:r>
      <w:r w:rsidRPr="00EC245B">
        <w:rPr>
          <w:rFonts w:ascii="Courier New" w:eastAsia="Times New Roman" w:hAnsi="Courier New" w:cs="Courier New"/>
          <w:sz w:val="20"/>
        </w:rPr>
        <w:t>InputIterator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 shall be an </w:t>
      </w:r>
      <w:hyperlink r:id="rId101" w:history="1">
        <w:r w:rsidRPr="00EC245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input iterator</w:t>
        </w:r>
      </w:hyperlink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 type that points to elements of a type convertible to </w:t>
      </w:r>
      <w:r w:rsidRPr="00EC245B">
        <w:rPr>
          <w:rFonts w:ascii="Courier New" w:eastAsia="Times New Roman" w:hAnsi="Courier New" w:cs="Courier New"/>
          <w:sz w:val="20"/>
        </w:rPr>
        <w:t>charT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br/>
        <w:t xml:space="preserve">If </w:t>
      </w:r>
      <w:r w:rsidRPr="00EC245B">
        <w:rPr>
          <w:rFonts w:ascii="Courier New" w:eastAsia="Times New Roman" w:hAnsi="Courier New" w:cs="Courier New"/>
          <w:sz w:val="20"/>
        </w:rPr>
        <w:t>InputIterator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 is an integral type, the arguments are casted to the proper types so that signature (5) is used instead.</w:t>
      </w:r>
    </w:p>
    <w:p w:rsidR="00EC245B" w:rsidRPr="00EC245B" w:rsidRDefault="00EC245B" w:rsidP="00EC2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C245B">
        <w:rPr>
          <w:rFonts w:ascii="Times New Roman" w:eastAsia="Times New Roman" w:hAnsi="Times New Roman" w:cs="Times New Roman"/>
          <w:sz w:val="24"/>
          <w:szCs w:val="24"/>
        </w:rPr>
        <w:t>il</w:t>
      </w:r>
      <w:proofErr w:type="gramEnd"/>
    </w:p>
    <w:p w:rsidR="00EC245B" w:rsidRPr="00EC245B" w:rsidRDefault="00EC245B" w:rsidP="00EC245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An </w:t>
      </w:r>
      <w:hyperlink r:id="rId102" w:history="1">
        <w:r w:rsidRPr="00EC245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initializer_list</w:t>
        </w:r>
      </w:hyperlink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 object.</w:t>
      </w:r>
      <w:proofErr w:type="gramEnd"/>
      <w:r w:rsidRPr="00EC245B">
        <w:rPr>
          <w:rFonts w:ascii="Times New Roman" w:eastAsia="Times New Roman" w:hAnsi="Times New Roman" w:cs="Times New Roman"/>
          <w:sz w:val="24"/>
          <w:szCs w:val="24"/>
        </w:rPr>
        <w:br/>
        <w:t xml:space="preserve">These objects are automatically constructed from </w:t>
      </w:r>
      <w:r w:rsidRPr="00EC245B">
        <w:rPr>
          <w:rFonts w:ascii="Times New Roman" w:eastAsia="Times New Roman" w:hAnsi="Times New Roman" w:cs="Times New Roman"/>
          <w:i/>
          <w:iCs/>
          <w:sz w:val="24"/>
          <w:szCs w:val="24"/>
        </w:rPr>
        <w:t>initializer list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 declarators.</w:t>
      </w:r>
    </w:p>
    <w:p w:rsidR="00EC245B" w:rsidRPr="00EC245B" w:rsidRDefault="00EC245B" w:rsidP="00EC2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45B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EC245B">
        <w:rPr>
          <w:rFonts w:ascii="Courier New" w:eastAsia="Times New Roman" w:hAnsi="Courier New" w:cs="Courier New"/>
          <w:sz w:val="20"/>
        </w:rPr>
        <w:t>charT</w:t>
      </w:r>
      <w:proofErr w:type="gramEnd"/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 is </w:t>
      </w:r>
      <w:hyperlink r:id="rId103" w:history="1">
        <w:r w:rsidRPr="00EC245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basic_string</w:t>
        </w:r>
      </w:hyperlink>
      <w:r w:rsidRPr="00EC245B">
        <w:rPr>
          <w:rFonts w:ascii="Times New Roman" w:eastAsia="Times New Roman" w:hAnsi="Times New Roman" w:cs="Times New Roman"/>
          <w:sz w:val="24"/>
          <w:szCs w:val="24"/>
        </w:rPr>
        <w:t>'s character type (i.e., its first template parameter).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br/>
        <w:t xml:space="preserve">Member type </w:t>
      </w:r>
      <w:r w:rsidRPr="00EC245B">
        <w:rPr>
          <w:rFonts w:ascii="Courier New" w:eastAsia="Times New Roman" w:hAnsi="Courier New" w:cs="Courier New"/>
          <w:sz w:val="20"/>
        </w:rPr>
        <w:t>size_type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 is an unsigned integral type.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br/>
      </w:r>
      <w:r w:rsidRPr="00EC245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C245B" w:rsidRPr="00EC245B" w:rsidRDefault="00EC245B" w:rsidP="00EC24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C245B">
        <w:rPr>
          <w:rFonts w:ascii="Times New Roman" w:eastAsia="Times New Roman" w:hAnsi="Times New Roman" w:cs="Times New Roman"/>
          <w:b/>
          <w:bCs/>
          <w:sz w:val="27"/>
          <w:szCs w:val="27"/>
        </w:rPr>
        <w:t>Example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7997"/>
      </w:tblGrid>
      <w:tr w:rsidR="00EC245B" w:rsidRPr="00EC245B" w:rsidTr="00EC24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C245B">
              <w:rPr>
                <w:rFonts w:ascii="Courier New" w:eastAsia="Times New Roman" w:hAnsi="Courier New" w:cs="Courier New"/>
                <w:sz w:val="20"/>
              </w:rPr>
              <w:lastRenderedPageBreak/>
              <w:t>1</w:t>
            </w:r>
            <w:r w:rsidRPr="00EC245B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EC245B">
              <w:rPr>
                <w:rFonts w:ascii="Courier New" w:eastAsia="Times New Roman" w:hAnsi="Courier New" w:cs="Courier New"/>
                <w:sz w:val="20"/>
              </w:rPr>
              <w:t>2</w:t>
            </w:r>
            <w:r w:rsidRPr="00EC245B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EC245B">
              <w:rPr>
                <w:rFonts w:ascii="Courier New" w:eastAsia="Times New Roman" w:hAnsi="Courier New" w:cs="Courier New"/>
                <w:sz w:val="20"/>
              </w:rPr>
              <w:t>3</w:t>
            </w:r>
            <w:r w:rsidRPr="00EC245B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EC245B">
              <w:rPr>
                <w:rFonts w:ascii="Courier New" w:eastAsia="Times New Roman" w:hAnsi="Courier New" w:cs="Courier New"/>
                <w:sz w:val="20"/>
              </w:rPr>
              <w:t>4</w:t>
            </w:r>
            <w:r w:rsidRPr="00EC245B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EC245B">
              <w:rPr>
                <w:rFonts w:ascii="Courier New" w:eastAsia="Times New Roman" w:hAnsi="Courier New" w:cs="Courier New"/>
                <w:sz w:val="20"/>
              </w:rPr>
              <w:t>5</w:t>
            </w:r>
            <w:r w:rsidRPr="00EC245B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EC245B">
              <w:rPr>
                <w:rFonts w:ascii="Courier New" w:eastAsia="Times New Roman" w:hAnsi="Courier New" w:cs="Courier New"/>
                <w:sz w:val="20"/>
              </w:rPr>
              <w:t>6</w:t>
            </w:r>
            <w:r w:rsidRPr="00EC245B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EC245B">
              <w:rPr>
                <w:rFonts w:ascii="Courier New" w:eastAsia="Times New Roman" w:hAnsi="Courier New" w:cs="Courier New"/>
                <w:sz w:val="20"/>
              </w:rPr>
              <w:t>7</w:t>
            </w:r>
            <w:r w:rsidRPr="00EC245B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EC245B">
              <w:rPr>
                <w:rFonts w:ascii="Courier New" w:eastAsia="Times New Roman" w:hAnsi="Courier New" w:cs="Courier New"/>
                <w:sz w:val="20"/>
              </w:rPr>
              <w:t>8</w:t>
            </w:r>
            <w:r w:rsidRPr="00EC245B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EC245B">
              <w:rPr>
                <w:rFonts w:ascii="Courier New" w:eastAsia="Times New Roman" w:hAnsi="Courier New" w:cs="Courier New"/>
                <w:sz w:val="20"/>
              </w:rPr>
              <w:t>9</w:t>
            </w:r>
            <w:r w:rsidRPr="00EC245B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EC245B">
              <w:rPr>
                <w:rFonts w:ascii="Courier New" w:eastAsia="Times New Roman" w:hAnsi="Courier New" w:cs="Courier New"/>
                <w:sz w:val="20"/>
              </w:rPr>
              <w:t>10</w:t>
            </w:r>
            <w:r w:rsidRPr="00EC245B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EC245B">
              <w:rPr>
                <w:rFonts w:ascii="Courier New" w:eastAsia="Times New Roman" w:hAnsi="Courier New" w:cs="Courier New"/>
                <w:sz w:val="20"/>
              </w:rPr>
              <w:t>11</w:t>
            </w:r>
            <w:r w:rsidRPr="00EC245B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EC245B">
              <w:rPr>
                <w:rFonts w:ascii="Courier New" w:eastAsia="Times New Roman" w:hAnsi="Courier New" w:cs="Courier New"/>
                <w:sz w:val="20"/>
              </w:rPr>
              <w:t>12</w:t>
            </w:r>
            <w:r w:rsidRPr="00EC245B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EC245B">
              <w:rPr>
                <w:rFonts w:ascii="Courier New" w:eastAsia="Times New Roman" w:hAnsi="Courier New" w:cs="Courier New"/>
                <w:sz w:val="20"/>
              </w:rPr>
              <w:t>13</w:t>
            </w:r>
            <w:r w:rsidRPr="00EC245B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EC245B">
              <w:rPr>
                <w:rFonts w:ascii="Courier New" w:eastAsia="Times New Roman" w:hAnsi="Courier New" w:cs="Courier New"/>
                <w:sz w:val="20"/>
              </w:rPr>
              <w:t>14</w:t>
            </w:r>
            <w:r w:rsidRPr="00EC245B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EC245B">
              <w:rPr>
                <w:rFonts w:ascii="Courier New" w:eastAsia="Times New Roman" w:hAnsi="Courier New" w:cs="Courier New"/>
                <w:sz w:val="20"/>
              </w:rPr>
              <w:t>15</w:t>
            </w:r>
            <w:r w:rsidRPr="00EC245B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EC245B">
              <w:rPr>
                <w:rFonts w:ascii="Courier New" w:eastAsia="Times New Roman" w:hAnsi="Courier New" w:cs="Courier New"/>
                <w:sz w:val="20"/>
              </w:rPr>
              <w:t>16</w:t>
            </w:r>
            <w:r w:rsidRPr="00EC245B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EC245B">
              <w:rPr>
                <w:rFonts w:ascii="Courier New" w:eastAsia="Times New Roman" w:hAnsi="Courier New" w:cs="Courier New"/>
                <w:sz w:val="20"/>
              </w:rPr>
              <w:t>17</w:t>
            </w:r>
            <w:r w:rsidRPr="00EC245B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EC245B">
              <w:rPr>
                <w:rFonts w:ascii="Courier New" w:eastAsia="Times New Roman" w:hAnsi="Courier New" w:cs="Courier New"/>
                <w:sz w:val="20"/>
              </w:rPr>
              <w:t>18</w:t>
            </w:r>
            <w:r w:rsidRPr="00EC245B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EC245B">
              <w:rPr>
                <w:rFonts w:ascii="Courier New" w:eastAsia="Times New Roman" w:hAnsi="Courier New" w:cs="Courier New"/>
                <w:sz w:val="20"/>
              </w:rPr>
              <w:t>19</w:t>
            </w:r>
            <w:r w:rsidRPr="00EC245B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EC245B">
              <w:rPr>
                <w:rFonts w:ascii="Courier New" w:eastAsia="Times New Roman" w:hAnsi="Courier New" w:cs="Courier New"/>
                <w:sz w:val="20"/>
              </w:rPr>
              <w:t>20</w:t>
            </w:r>
            <w:r w:rsidRPr="00EC245B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EC245B">
              <w:rPr>
                <w:rFonts w:ascii="Courier New" w:eastAsia="Times New Roman" w:hAnsi="Courier New" w:cs="Courier New"/>
                <w:sz w:val="20"/>
              </w:rPr>
              <w:t>21</w:t>
            </w:r>
            <w:r w:rsidRPr="00EC245B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EC245B">
              <w:rPr>
                <w:rFonts w:ascii="Courier New" w:eastAsia="Times New Roman" w:hAnsi="Courier New" w:cs="Courier New"/>
                <w:sz w:val="20"/>
              </w:rPr>
              <w:t>22</w:t>
            </w:r>
            <w:r w:rsidRPr="00EC245B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EC245B">
              <w:rPr>
                <w:rFonts w:ascii="Courier New" w:eastAsia="Times New Roman" w:hAnsi="Courier New" w:cs="Courier New"/>
                <w:sz w:val="20"/>
              </w:rPr>
              <w:t>23</w:t>
            </w:r>
          </w:p>
        </w:tc>
        <w:tc>
          <w:tcPr>
            <w:tcW w:w="0" w:type="auto"/>
            <w:vAlign w:val="center"/>
            <w:hideMark/>
          </w:tcPr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EC245B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// string constructor</w:t>
            </w:r>
          </w:p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EC245B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#include &lt;iostream&gt;</w:t>
            </w:r>
          </w:p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EC245B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#include &lt;string&gt;</w:t>
            </w:r>
          </w:p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</w:p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EC245B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int</w:t>
            </w:r>
            <w:r w:rsidRPr="00EC245B">
              <w:rPr>
                <w:rFonts w:ascii="Courier New" w:eastAsia="Times New Roman" w:hAnsi="Courier New" w:cs="Courier New"/>
                <w:sz w:val="20"/>
              </w:rPr>
              <w:t xml:space="preserve"> main ()</w:t>
            </w:r>
          </w:p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EC245B">
              <w:rPr>
                <w:rFonts w:ascii="Courier New" w:eastAsia="Times New Roman" w:hAnsi="Courier New" w:cs="Courier New"/>
                <w:sz w:val="20"/>
              </w:rPr>
              <w:t>{</w:t>
            </w:r>
          </w:p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EC245B">
              <w:rPr>
                <w:rFonts w:ascii="Courier New" w:eastAsia="Times New Roman" w:hAnsi="Courier New" w:cs="Courier New"/>
                <w:sz w:val="20"/>
              </w:rPr>
              <w:t xml:space="preserve">  std::string s0 ("Initial string");</w:t>
            </w:r>
          </w:p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</w:p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EC245B">
              <w:rPr>
                <w:rFonts w:ascii="Courier New" w:eastAsia="Times New Roman" w:hAnsi="Courier New" w:cs="Courier New"/>
                <w:sz w:val="20"/>
              </w:rPr>
              <w:t xml:space="preserve">  </w:t>
            </w:r>
            <w:r w:rsidRPr="00EC245B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// constructors used in the same order as described above:</w:t>
            </w:r>
          </w:p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EC245B">
              <w:rPr>
                <w:rFonts w:ascii="Courier New" w:eastAsia="Times New Roman" w:hAnsi="Courier New" w:cs="Courier New"/>
                <w:sz w:val="20"/>
              </w:rPr>
              <w:t xml:space="preserve">  std::string s1;</w:t>
            </w:r>
          </w:p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EC245B">
              <w:rPr>
                <w:rFonts w:ascii="Courier New" w:eastAsia="Times New Roman" w:hAnsi="Courier New" w:cs="Courier New"/>
                <w:sz w:val="20"/>
              </w:rPr>
              <w:t xml:space="preserve">  std::string s2 (s0);</w:t>
            </w:r>
          </w:p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EC245B">
              <w:rPr>
                <w:rFonts w:ascii="Courier New" w:eastAsia="Times New Roman" w:hAnsi="Courier New" w:cs="Courier New"/>
                <w:sz w:val="20"/>
              </w:rPr>
              <w:t xml:space="preserve">  std::string s3 (s0, 8, 3);</w:t>
            </w:r>
          </w:p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EC245B">
              <w:rPr>
                <w:rFonts w:ascii="Courier New" w:eastAsia="Times New Roman" w:hAnsi="Courier New" w:cs="Courier New"/>
                <w:sz w:val="20"/>
              </w:rPr>
              <w:t xml:space="preserve">  std::string s4 ("A character sequence", 6);</w:t>
            </w:r>
          </w:p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EC245B">
              <w:rPr>
                <w:rFonts w:ascii="Courier New" w:eastAsia="Times New Roman" w:hAnsi="Courier New" w:cs="Courier New"/>
                <w:sz w:val="20"/>
              </w:rPr>
              <w:t xml:space="preserve">  std::string s5 ("Another character sequence");</w:t>
            </w:r>
          </w:p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EC245B">
              <w:rPr>
                <w:rFonts w:ascii="Courier New" w:eastAsia="Times New Roman" w:hAnsi="Courier New" w:cs="Courier New"/>
                <w:sz w:val="20"/>
              </w:rPr>
              <w:t xml:space="preserve">  std::string s6 (10, 'x');</w:t>
            </w:r>
          </w:p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EC245B">
              <w:rPr>
                <w:rFonts w:ascii="Courier New" w:eastAsia="Times New Roman" w:hAnsi="Courier New" w:cs="Courier New"/>
                <w:sz w:val="20"/>
              </w:rPr>
              <w:t xml:space="preserve">  std::string s7a (10, 42);</w:t>
            </w:r>
          </w:p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EC245B">
              <w:rPr>
                <w:rFonts w:ascii="Courier New" w:eastAsia="Times New Roman" w:hAnsi="Courier New" w:cs="Courier New"/>
                <w:sz w:val="20"/>
              </w:rPr>
              <w:t xml:space="preserve">  std::string s7b (s0.begin(), s0.begin()+7);</w:t>
            </w:r>
          </w:p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</w:p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EC245B">
              <w:rPr>
                <w:rFonts w:ascii="Courier New" w:eastAsia="Times New Roman" w:hAnsi="Courier New" w:cs="Courier New"/>
                <w:sz w:val="20"/>
              </w:rPr>
              <w:t xml:space="preserve">  std::cout &lt;&lt; "s1: " &lt;&lt; s1 &lt;&lt; "\ns2: " &lt;&lt; s2 &lt;&lt; "\ns3: " &lt;&lt; s3;</w:t>
            </w:r>
          </w:p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EC245B">
              <w:rPr>
                <w:rFonts w:ascii="Courier New" w:eastAsia="Times New Roman" w:hAnsi="Courier New" w:cs="Courier New"/>
                <w:sz w:val="20"/>
              </w:rPr>
              <w:t xml:space="preserve">  std::cout &lt;&lt; "\ns4: " &lt;&lt; s4 &lt;&lt; "\ns5: " &lt;&lt; s5 &lt;&lt; "\ns6: " &lt;&lt; s6;</w:t>
            </w:r>
          </w:p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EC245B">
              <w:rPr>
                <w:rFonts w:ascii="Courier New" w:eastAsia="Times New Roman" w:hAnsi="Courier New" w:cs="Courier New"/>
                <w:sz w:val="20"/>
              </w:rPr>
              <w:t xml:space="preserve">  std::cout &lt;&lt; "\ns7a: " &lt;&lt; s7a &lt;&lt; "\ns7b: " &lt;&lt; s7b &lt;&lt; '\n';</w:t>
            </w:r>
          </w:p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EC245B">
              <w:rPr>
                <w:rFonts w:ascii="Courier New" w:eastAsia="Times New Roman" w:hAnsi="Courier New" w:cs="Courier New"/>
                <w:sz w:val="20"/>
              </w:rPr>
              <w:t xml:space="preserve">  </w:t>
            </w:r>
            <w:r w:rsidRPr="00EC245B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return</w:t>
            </w:r>
            <w:r w:rsidRPr="00EC245B">
              <w:rPr>
                <w:rFonts w:ascii="Courier New" w:eastAsia="Times New Roman" w:hAnsi="Courier New" w:cs="Courier New"/>
                <w:sz w:val="20"/>
              </w:rPr>
              <w:t xml:space="preserve"> 0;</w:t>
            </w:r>
          </w:p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C245B">
              <w:rPr>
                <w:rFonts w:ascii="Courier New" w:eastAsia="Times New Roman" w:hAnsi="Courier New" w:cs="Courier New"/>
                <w:sz w:val="20"/>
              </w:rPr>
              <w:t>}</w:t>
            </w:r>
          </w:p>
        </w:tc>
      </w:tr>
    </w:tbl>
    <w:p w:rsidR="00EC245B" w:rsidRPr="00EC245B" w:rsidRDefault="00EC245B" w:rsidP="00EC2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45B">
        <w:rPr>
          <w:rFonts w:ascii="Times New Roman" w:eastAsia="Times New Roman" w:hAnsi="Times New Roman" w:cs="Times New Roman"/>
          <w:sz w:val="24"/>
          <w:szCs w:val="24"/>
        </w:rPr>
        <w:br/>
      </w:r>
      <w:r w:rsidRPr="00EC245B">
        <w:rPr>
          <w:rFonts w:ascii="Times New Roman" w:eastAsia="Times New Roman" w:hAnsi="Times New Roman" w:cs="Times New Roman"/>
          <w:sz w:val="24"/>
          <w:szCs w:val="24"/>
        </w:rPr>
        <w:br/>
        <w:t>Output: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691"/>
      </w:tblGrid>
      <w:tr w:rsidR="00EC245B" w:rsidRPr="00EC245B" w:rsidTr="00EC24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C245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s1: </w:t>
            </w:r>
          </w:p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C245B">
              <w:rPr>
                <w:rFonts w:ascii="Courier New" w:eastAsia="Times New Roman" w:hAnsi="Courier New" w:cs="Courier New"/>
                <w:sz w:val="20"/>
                <w:szCs w:val="20"/>
              </w:rPr>
              <w:t>s2: Initial string</w:t>
            </w:r>
          </w:p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C245B">
              <w:rPr>
                <w:rFonts w:ascii="Courier New" w:eastAsia="Times New Roman" w:hAnsi="Courier New" w:cs="Courier New"/>
                <w:sz w:val="20"/>
                <w:szCs w:val="20"/>
              </w:rPr>
              <w:t>s3: str</w:t>
            </w:r>
          </w:p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C245B">
              <w:rPr>
                <w:rFonts w:ascii="Courier New" w:eastAsia="Times New Roman" w:hAnsi="Courier New" w:cs="Courier New"/>
                <w:sz w:val="20"/>
                <w:szCs w:val="20"/>
              </w:rPr>
              <w:t>s4: A char</w:t>
            </w:r>
          </w:p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C245B">
              <w:rPr>
                <w:rFonts w:ascii="Courier New" w:eastAsia="Times New Roman" w:hAnsi="Courier New" w:cs="Courier New"/>
                <w:sz w:val="20"/>
                <w:szCs w:val="20"/>
              </w:rPr>
              <w:t>s5: Another character sequence</w:t>
            </w:r>
          </w:p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C245B">
              <w:rPr>
                <w:rFonts w:ascii="Courier New" w:eastAsia="Times New Roman" w:hAnsi="Courier New" w:cs="Courier New"/>
                <w:sz w:val="20"/>
                <w:szCs w:val="20"/>
              </w:rPr>
              <w:t>s6: xxxxxxxxxx</w:t>
            </w:r>
          </w:p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C245B">
              <w:rPr>
                <w:rFonts w:ascii="Courier New" w:eastAsia="Times New Roman" w:hAnsi="Courier New" w:cs="Courier New"/>
                <w:sz w:val="20"/>
                <w:szCs w:val="20"/>
              </w:rPr>
              <w:t>s7a: **********</w:t>
            </w:r>
          </w:p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C245B">
              <w:rPr>
                <w:rFonts w:ascii="Courier New" w:eastAsia="Times New Roman" w:hAnsi="Courier New" w:cs="Courier New"/>
                <w:sz w:val="20"/>
                <w:szCs w:val="20"/>
              </w:rPr>
              <w:t>s7b: Initial</w:t>
            </w:r>
          </w:p>
        </w:tc>
      </w:tr>
    </w:tbl>
    <w:p w:rsidR="00EC245B" w:rsidRPr="00EC245B" w:rsidRDefault="00EC245B" w:rsidP="00EC2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45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C245B" w:rsidRPr="00EC245B" w:rsidRDefault="00EC245B" w:rsidP="00EC24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C245B">
        <w:rPr>
          <w:rFonts w:ascii="Times New Roman" w:eastAsia="Times New Roman" w:hAnsi="Times New Roman" w:cs="Times New Roman"/>
          <w:b/>
          <w:bCs/>
          <w:sz w:val="27"/>
          <w:szCs w:val="27"/>
        </w:rPr>
        <w:t>Complexity</w:t>
      </w:r>
    </w:p>
    <w:p w:rsidR="00EC245B" w:rsidRPr="00EC245B" w:rsidRDefault="00EC245B" w:rsidP="00EC245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4" w:history="1">
        <w:r w:rsidRPr="00EC245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C++98</w:t>
        </w:r>
      </w:hyperlink>
    </w:p>
    <w:p w:rsidR="00EC245B" w:rsidRPr="00EC245B" w:rsidRDefault="00EC245B" w:rsidP="00EC245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5" w:history="1">
        <w:r w:rsidRPr="00EC245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C++11</w:t>
        </w:r>
      </w:hyperlink>
    </w:p>
    <w:p w:rsidR="00EC245B" w:rsidRPr="00EC245B" w:rsidRDefault="00EC245B" w:rsidP="00EC245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C245B" w:rsidRPr="00EC245B" w:rsidRDefault="00EC245B" w:rsidP="00EC2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C245B">
        <w:rPr>
          <w:rFonts w:ascii="Times New Roman" w:eastAsia="Times New Roman" w:hAnsi="Times New Roman" w:cs="Times New Roman"/>
          <w:sz w:val="24"/>
          <w:szCs w:val="24"/>
        </w:rPr>
        <w:t>Unspecified.</w:t>
      </w:r>
      <w:proofErr w:type="gramEnd"/>
    </w:p>
    <w:p w:rsidR="00EC245B" w:rsidRPr="00EC245B" w:rsidRDefault="00EC245B" w:rsidP="00EC2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45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C245B" w:rsidRPr="00EC245B" w:rsidRDefault="00EC245B" w:rsidP="00EC24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C245B">
        <w:rPr>
          <w:rFonts w:ascii="Times New Roman" w:eastAsia="Times New Roman" w:hAnsi="Times New Roman" w:cs="Times New Roman"/>
          <w:b/>
          <w:bCs/>
          <w:sz w:val="27"/>
          <w:szCs w:val="27"/>
        </w:rPr>
        <w:t>Iterator validity</w:t>
      </w:r>
    </w:p>
    <w:p w:rsidR="00EC245B" w:rsidRPr="00EC245B" w:rsidRDefault="00EC245B" w:rsidP="00EC2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EC245B">
        <w:rPr>
          <w:rFonts w:ascii="Times New Roman" w:eastAsia="Times New Roman" w:hAnsi="Times New Roman" w:cs="Times New Roman"/>
          <w:i/>
          <w:iCs/>
          <w:sz w:val="24"/>
          <w:szCs w:val="24"/>
        </w:rPr>
        <w:t>move constructors (9)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 may invalidate iterators, pointers and references related to </w:t>
      </w:r>
      <w:proofErr w:type="gramStart"/>
      <w:r w:rsidRPr="00EC245B">
        <w:rPr>
          <w:rFonts w:ascii="Times New Roman" w:eastAsia="Times New Roman" w:hAnsi="Times New Roman" w:cs="Times New Roman"/>
          <w:i/>
          <w:iCs/>
          <w:sz w:val="24"/>
          <w:szCs w:val="24"/>
        </w:rPr>
        <w:t>str</w:t>
      </w:r>
      <w:proofErr w:type="gramEnd"/>
      <w:r w:rsidRPr="00EC245B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br/>
      </w:r>
      <w:r w:rsidRPr="00EC245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C245B" w:rsidRPr="00EC245B" w:rsidRDefault="00EC245B" w:rsidP="00EC24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C245B">
        <w:rPr>
          <w:rFonts w:ascii="Times New Roman" w:eastAsia="Times New Roman" w:hAnsi="Times New Roman" w:cs="Times New Roman"/>
          <w:b/>
          <w:bCs/>
          <w:sz w:val="27"/>
          <w:szCs w:val="27"/>
        </w:rPr>
        <w:t>Data races</w:t>
      </w:r>
    </w:p>
    <w:p w:rsidR="00EC245B" w:rsidRPr="00EC245B" w:rsidRDefault="00EC245B" w:rsidP="00EC2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45B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The </w:t>
      </w:r>
      <w:r w:rsidRPr="00EC245B">
        <w:rPr>
          <w:rFonts w:ascii="Times New Roman" w:eastAsia="Times New Roman" w:hAnsi="Times New Roman" w:cs="Times New Roman"/>
          <w:i/>
          <w:iCs/>
          <w:sz w:val="24"/>
          <w:szCs w:val="24"/>
        </w:rPr>
        <w:t>move constructors (9)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 modify </w:t>
      </w:r>
      <w:proofErr w:type="gramStart"/>
      <w:r w:rsidRPr="00EC245B">
        <w:rPr>
          <w:rFonts w:ascii="Times New Roman" w:eastAsia="Times New Roman" w:hAnsi="Times New Roman" w:cs="Times New Roman"/>
          <w:i/>
          <w:iCs/>
          <w:sz w:val="24"/>
          <w:szCs w:val="24"/>
        </w:rPr>
        <w:t>str</w:t>
      </w:r>
      <w:proofErr w:type="gramEnd"/>
      <w:r w:rsidRPr="00EC245B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br/>
      </w:r>
      <w:r w:rsidRPr="00EC245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C245B" w:rsidRPr="00EC245B" w:rsidRDefault="00EC245B" w:rsidP="00EC24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C245B">
        <w:rPr>
          <w:rFonts w:ascii="Times New Roman" w:eastAsia="Times New Roman" w:hAnsi="Times New Roman" w:cs="Times New Roman"/>
          <w:b/>
          <w:bCs/>
          <w:sz w:val="27"/>
          <w:szCs w:val="27"/>
        </w:rPr>
        <w:t>Exception safety</w:t>
      </w:r>
    </w:p>
    <w:p w:rsidR="00EC245B" w:rsidRDefault="00EC245B" w:rsidP="00EC245B">
      <w:pPr>
        <w:rPr>
          <w:rFonts w:ascii="Times New Roman" w:eastAsia="Times New Roman" w:hAnsi="Times New Roman" w:cs="Times New Roman"/>
          <w:sz w:val="24"/>
          <w:szCs w:val="24"/>
        </w:rPr>
      </w:pPr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For the </w:t>
      </w:r>
      <w:r w:rsidRPr="00EC245B">
        <w:rPr>
          <w:rFonts w:ascii="Times New Roman" w:eastAsia="Times New Roman" w:hAnsi="Times New Roman" w:cs="Times New Roman"/>
          <w:i/>
          <w:iCs/>
          <w:sz w:val="24"/>
          <w:szCs w:val="24"/>
        </w:rPr>
        <w:t>move constructors (9)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, if the constructed object uses the same allocator as </w:t>
      </w:r>
      <w:proofErr w:type="gramStart"/>
      <w:r w:rsidRPr="00EC245B">
        <w:rPr>
          <w:rFonts w:ascii="Times New Roman" w:eastAsia="Times New Roman" w:hAnsi="Times New Roman" w:cs="Times New Roman"/>
          <w:i/>
          <w:iCs/>
          <w:sz w:val="24"/>
          <w:szCs w:val="24"/>
        </w:rPr>
        <w:t>str</w:t>
      </w:r>
      <w:proofErr w:type="gramEnd"/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 and the proper allocator's constructor is not-throwing, the function does not throw exceptions.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br/>
        <w:t>In all other cases, there are no effects in case an exception is thrown (strong guarantee).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br/>
      </w:r>
      <w:r w:rsidRPr="00EC245B">
        <w:rPr>
          <w:rFonts w:ascii="Times New Roman" w:eastAsia="Times New Roman" w:hAnsi="Times New Roman" w:cs="Times New Roman"/>
          <w:sz w:val="24"/>
          <w:szCs w:val="24"/>
        </w:rPr>
        <w:br/>
        <w:t xml:space="preserve">If </w:t>
      </w:r>
      <w:r w:rsidRPr="00EC245B">
        <w:rPr>
          <w:rFonts w:ascii="Courier New" w:eastAsia="Times New Roman" w:hAnsi="Courier New" w:cs="Courier New"/>
          <w:sz w:val="20"/>
        </w:rPr>
        <w:t>s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 is a null pointer, if </w:t>
      </w:r>
      <w:r w:rsidRPr="00EC245B">
        <w:rPr>
          <w:rFonts w:ascii="Courier New" w:eastAsia="Times New Roman" w:hAnsi="Courier New" w:cs="Courier New"/>
          <w:sz w:val="20"/>
        </w:rPr>
        <w:t>n == npos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, or if the range specified by </w:t>
      </w:r>
      <w:r w:rsidRPr="00EC245B">
        <w:rPr>
          <w:rFonts w:ascii="Courier New" w:eastAsia="Times New Roman" w:hAnsi="Courier New" w:cs="Courier New"/>
          <w:sz w:val="20"/>
        </w:rPr>
        <w:t>[first</w:t>
      </w:r>
      <w:proofErr w:type="gramStart"/>
      <w:r w:rsidRPr="00EC245B">
        <w:rPr>
          <w:rFonts w:ascii="Courier New" w:eastAsia="Times New Roman" w:hAnsi="Courier New" w:cs="Courier New"/>
          <w:sz w:val="20"/>
        </w:rPr>
        <w:t>,last</w:t>
      </w:r>
      <w:proofErr w:type="gramEnd"/>
      <w:r w:rsidRPr="00EC245B">
        <w:rPr>
          <w:rFonts w:ascii="Courier New" w:eastAsia="Times New Roman" w:hAnsi="Courier New" w:cs="Courier New"/>
          <w:sz w:val="20"/>
        </w:rPr>
        <w:t>)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 is not valid, it causes </w:t>
      </w:r>
      <w:r w:rsidRPr="00EC245B">
        <w:rPr>
          <w:rFonts w:ascii="Times New Roman" w:eastAsia="Times New Roman" w:hAnsi="Times New Roman" w:cs="Times New Roman"/>
          <w:i/>
          <w:iCs/>
          <w:sz w:val="24"/>
          <w:szCs w:val="24"/>
        </w:rPr>
        <w:t>undefined behavior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br/>
      </w:r>
      <w:r w:rsidRPr="00EC245B">
        <w:rPr>
          <w:rFonts w:ascii="Times New Roman" w:eastAsia="Times New Roman" w:hAnsi="Times New Roman" w:cs="Times New Roman"/>
          <w:sz w:val="24"/>
          <w:szCs w:val="24"/>
        </w:rPr>
        <w:br/>
        <w:t xml:space="preserve">If </w:t>
      </w:r>
      <w:r w:rsidRPr="00EC245B">
        <w:rPr>
          <w:rFonts w:ascii="Times New Roman" w:eastAsia="Times New Roman" w:hAnsi="Times New Roman" w:cs="Times New Roman"/>
          <w:i/>
          <w:iCs/>
          <w:sz w:val="24"/>
          <w:szCs w:val="24"/>
        </w:rPr>
        <w:t>pos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 is greater then </w:t>
      </w:r>
      <w:proofErr w:type="gramStart"/>
      <w:r w:rsidRPr="00EC245B">
        <w:rPr>
          <w:rFonts w:ascii="Times New Roman" w:eastAsia="Times New Roman" w:hAnsi="Times New Roman" w:cs="Times New Roman"/>
          <w:i/>
          <w:iCs/>
          <w:sz w:val="24"/>
          <w:szCs w:val="24"/>
        </w:rPr>
        <w:t>str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t>'s</w:t>
      </w:r>
      <w:proofErr w:type="gramEnd"/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06" w:history="1">
        <w:r w:rsidRPr="00EC245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length</w:t>
        </w:r>
      </w:hyperlink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, an </w:t>
      </w:r>
      <w:hyperlink r:id="rId107" w:history="1">
        <w:r w:rsidRPr="00EC245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out_of_range</w:t>
        </w:r>
      </w:hyperlink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 exception is thrown.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br/>
        <w:t xml:space="preserve">If the resulting </w:t>
      </w:r>
      <w:hyperlink r:id="rId108" w:history="1">
        <w:r w:rsidRPr="00EC245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string length</w:t>
        </w:r>
      </w:hyperlink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 would exceed the </w:t>
      </w:r>
      <w:hyperlink r:id="rId109" w:history="1">
        <w:r w:rsidRPr="00EC245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max_size</w:t>
        </w:r>
      </w:hyperlink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, a </w:t>
      </w:r>
      <w:hyperlink r:id="rId110" w:history="1">
        <w:r w:rsidRPr="00EC245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length_error</w:t>
        </w:r>
      </w:hyperlink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 exception is thrown.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br/>
        <w:t xml:space="preserve">If the type uses the </w:t>
      </w:r>
      <w:hyperlink r:id="rId111" w:history="1">
        <w:r w:rsidRPr="00EC245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default allocator</w:t>
        </w:r>
      </w:hyperlink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, a </w:t>
      </w:r>
      <w:hyperlink r:id="rId112" w:history="1">
        <w:r w:rsidRPr="00EC245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bad_alloc</w:t>
        </w:r>
      </w:hyperlink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 exception is thrown if the function fails when attempting to allocate storage.</w:t>
      </w:r>
    </w:p>
    <w:p w:rsidR="00EC245B" w:rsidRDefault="00EC245B" w:rsidP="00EC245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C245B" w:rsidRDefault="00EC245B" w:rsidP="00EC245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C245B" w:rsidRPr="00EC245B" w:rsidRDefault="00EC245B" w:rsidP="00EC2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C245B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 member function </w:t>
      </w:r>
    </w:p>
    <w:p w:rsidR="00EC245B" w:rsidRPr="00EC245B" w:rsidRDefault="00EC245B" w:rsidP="00EC2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45B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EC245B">
        <w:rPr>
          <w:rFonts w:ascii="Times New Roman" w:eastAsia="Times New Roman" w:hAnsi="Times New Roman" w:cs="Times New Roman"/>
          <w:sz w:val="24"/>
          <w:szCs w:val="24"/>
        </w:rPr>
        <w:t>string</w:t>
      </w:r>
      <w:proofErr w:type="gramEnd"/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</w:p>
    <w:p w:rsidR="00EC245B" w:rsidRPr="00EC245B" w:rsidRDefault="00EC245B" w:rsidP="00EC245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proofErr w:type="gramStart"/>
      <w:r w:rsidRPr="00EC245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std</w:t>
      </w:r>
      <w:proofErr w:type="gramEnd"/>
      <w:r w:rsidRPr="00EC245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::</w:t>
      </w:r>
      <w:hyperlink r:id="rId113" w:history="1">
        <w:r w:rsidRPr="00EC245B">
          <w:rPr>
            <w:rFonts w:ascii="Times New Roman" w:eastAsia="Times New Roman" w:hAnsi="Times New Roman" w:cs="Times New Roman"/>
            <w:b/>
            <w:bCs/>
            <w:color w:val="0000FF"/>
            <w:kern w:val="36"/>
            <w:sz w:val="48"/>
            <w:szCs w:val="48"/>
            <w:u w:val="single"/>
          </w:rPr>
          <w:t>basic_string</w:t>
        </w:r>
      </w:hyperlink>
      <w:r w:rsidRPr="00EC245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::~basic_string</w:t>
      </w:r>
    </w:p>
    <w:p w:rsidR="00EC245B" w:rsidRPr="00EC245B" w:rsidRDefault="00EC245B" w:rsidP="00EC24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245B">
        <w:rPr>
          <w:rFonts w:ascii="Courier New" w:eastAsia="Times New Roman" w:hAnsi="Courier New" w:cs="Courier New"/>
          <w:sz w:val="20"/>
          <w:szCs w:val="20"/>
        </w:rPr>
        <w:t>~basic_</w:t>
      </w:r>
      <w:proofErr w:type="gramStart"/>
      <w:r w:rsidRPr="00EC245B">
        <w:rPr>
          <w:rFonts w:ascii="Courier New" w:eastAsia="Times New Roman" w:hAnsi="Courier New" w:cs="Courier New"/>
          <w:sz w:val="20"/>
          <w:szCs w:val="20"/>
        </w:rPr>
        <w:t>string(</w:t>
      </w:r>
      <w:proofErr w:type="gramEnd"/>
      <w:r w:rsidRPr="00EC245B">
        <w:rPr>
          <w:rFonts w:ascii="Courier New" w:eastAsia="Times New Roman" w:hAnsi="Courier New" w:cs="Courier New"/>
          <w:sz w:val="20"/>
          <w:szCs w:val="20"/>
        </w:rPr>
        <w:t>);</w:t>
      </w:r>
    </w:p>
    <w:p w:rsidR="00EC245B" w:rsidRPr="00EC245B" w:rsidRDefault="00EC245B" w:rsidP="00EC2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45B">
        <w:rPr>
          <w:rFonts w:ascii="Times New Roman" w:eastAsia="Times New Roman" w:hAnsi="Times New Roman" w:cs="Times New Roman"/>
          <w:sz w:val="24"/>
          <w:szCs w:val="24"/>
        </w:rPr>
        <w:t>String destructor</w:t>
      </w:r>
    </w:p>
    <w:p w:rsidR="00EC245B" w:rsidRPr="00EC245B" w:rsidRDefault="00EC245B" w:rsidP="00EC2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Destroys the </w:t>
      </w:r>
      <w:hyperlink r:id="rId114" w:history="1">
        <w:r w:rsidRPr="00EC245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basic_string</w:t>
        </w:r>
      </w:hyperlink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 object.</w:t>
      </w:r>
      <w:proofErr w:type="gramEnd"/>
      <w:r w:rsidRPr="00EC245B">
        <w:rPr>
          <w:rFonts w:ascii="Times New Roman" w:eastAsia="Times New Roman" w:hAnsi="Times New Roman" w:cs="Times New Roman"/>
          <w:sz w:val="24"/>
          <w:szCs w:val="24"/>
        </w:rPr>
        <w:br/>
      </w:r>
      <w:r w:rsidRPr="00EC245B">
        <w:rPr>
          <w:rFonts w:ascii="Times New Roman" w:eastAsia="Times New Roman" w:hAnsi="Times New Roman" w:cs="Times New Roman"/>
          <w:sz w:val="24"/>
          <w:szCs w:val="24"/>
        </w:rPr>
        <w:br/>
        <w:t xml:space="preserve">This deallocates all the storage </w:t>
      </w:r>
      <w:hyperlink r:id="rId115" w:history="1">
        <w:r w:rsidRPr="00EC245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capacity</w:t>
        </w:r>
      </w:hyperlink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 allocated by the </w:t>
      </w:r>
      <w:hyperlink r:id="rId116" w:history="1">
        <w:r w:rsidRPr="00EC245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basic_string</w:t>
        </w:r>
      </w:hyperlink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 using its </w:t>
      </w:r>
      <w:hyperlink r:id="rId117" w:history="1">
        <w:r w:rsidRPr="00EC245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allocator</w:t>
        </w:r>
      </w:hyperlink>
      <w:r w:rsidRPr="00EC245B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br/>
      </w:r>
      <w:r w:rsidRPr="00EC245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C245B" w:rsidRPr="00EC245B" w:rsidRDefault="00EC245B" w:rsidP="00EC24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C245B">
        <w:rPr>
          <w:rFonts w:ascii="Times New Roman" w:eastAsia="Times New Roman" w:hAnsi="Times New Roman" w:cs="Times New Roman"/>
          <w:b/>
          <w:bCs/>
          <w:sz w:val="27"/>
          <w:szCs w:val="27"/>
        </w:rPr>
        <w:t>Complexity</w:t>
      </w:r>
    </w:p>
    <w:p w:rsidR="00EC245B" w:rsidRPr="00EC245B" w:rsidRDefault="00EC245B" w:rsidP="00EC2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C245B">
        <w:rPr>
          <w:rFonts w:ascii="Times New Roman" w:eastAsia="Times New Roman" w:hAnsi="Times New Roman" w:cs="Times New Roman"/>
          <w:sz w:val="24"/>
          <w:szCs w:val="24"/>
        </w:rPr>
        <w:t>Unspecified, but generally constant.</w:t>
      </w:r>
      <w:proofErr w:type="gramEnd"/>
      <w:r w:rsidRPr="00EC245B">
        <w:rPr>
          <w:rFonts w:ascii="Times New Roman" w:eastAsia="Times New Roman" w:hAnsi="Times New Roman" w:cs="Times New Roman"/>
          <w:sz w:val="24"/>
          <w:szCs w:val="24"/>
        </w:rPr>
        <w:br/>
      </w:r>
      <w:r w:rsidRPr="00EC245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C245B" w:rsidRPr="00EC245B" w:rsidRDefault="00EC245B" w:rsidP="00EC24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C245B">
        <w:rPr>
          <w:rFonts w:ascii="Times New Roman" w:eastAsia="Times New Roman" w:hAnsi="Times New Roman" w:cs="Times New Roman"/>
          <w:b/>
          <w:bCs/>
          <w:sz w:val="27"/>
          <w:szCs w:val="27"/>
        </w:rPr>
        <w:t>Iterator validity</w:t>
      </w:r>
    </w:p>
    <w:p w:rsidR="00EC245B" w:rsidRPr="00EC245B" w:rsidRDefault="00EC245B" w:rsidP="00EC2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45B">
        <w:rPr>
          <w:rFonts w:ascii="Times New Roman" w:eastAsia="Times New Roman" w:hAnsi="Times New Roman" w:cs="Times New Roman"/>
          <w:sz w:val="24"/>
          <w:szCs w:val="24"/>
        </w:rPr>
        <w:t>All iterators, pointers and references are invalidated.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br/>
      </w:r>
      <w:r w:rsidRPr="00EC245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C245B" w:rsidRPr="00EC245B" w:rsidRDefault="00EC245B" w:rsidP="00EC24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C245B">
        <w:rPr>
          <w:rFonts w:ascii="Times New Roman" w:eastAsia="Times New Roman" w:hAnsi="Times New Roman" w:cs="Times New Roman"/>
          <w:b/>
          <w:bCs/>
          <w:sz w:val="27"/>
          <w:szCs w:val="27"/>
        </w:rPr>
        <w:t>Data races</w:t>
      </w:r>
    </w:p>
    <w:p w:rsidR="00EC245B" w:rsidRPr="00EC245B" w:rsidRDefault="00EC245B" w:rsidP="00EC2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45B">
        <w:rPr>
          <w:rFonts w:ascii="Times New Roman" w:eastAsia="Times New Roman" w:hAnsi="Times New Roman" w:cs="Times New Roman"/>
          <w:sz w:val="24"/>
          <w:szCs w:val="24"/>
        </w:rPr>
        <w:lastRenderedPageBreak/>
        <w:t>The object is modified.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br/>
      </w:r>
      <w:r w:rsidRPr="00EC245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C245B" w:rsidRPr="00EC245B" w:rsidRDefault="00EC245B" w:rsidP="00EC24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C245B">
        <w:rPr>
          <w:rFonts w:ascii="Times New Roman" w:eastAsia="Times New Roman" w:hAnsi="Times New Roman" w:cs="Times New Roman"/>
          <w:b/>
          <w:bCs/>
          <w:sz w:val="27"/>
          <w:szCs w:val="27"/>
        </w:rPr>
        <w:t>Exception safety</w:t>
      </w:r>
    </w:p>
    <w:p w:rsidR="00EC245B" w:rsidRDefault="00EC245B" w:rsidP="00EC245B">
      <w:pPr>
        <w:rPr>
          <w:rFonts w:ascii="Times New Roman" w:eastAsia="Times New Roman" w:hAnsi="Times New Roman" w:cs="Times New Roman"/>
          <w:sz w:val="24"/>
          <w:szCs w:val="24"/>
        </w:rPr>
      </w:pPr>
      <w:r w:rsidRPr="00EC245B">
        <w:rPr>
          <w:rFonts w:ascii="Times New Roman" w:eastAsia="Times New Roman" w:hAnsi="Times New Roman" w:cs="Times New Roman"/>
          <w:b/>
          <w:bCs/>
          <w:sz w:val="24"/>
          <w:szCs w:val="24"/>
        </w:rPr>
        <w:t>No-throw guarantee: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 never throws exceptions.</w:t>
      </w:r>
    </w:p>
    <w:p w:rsidR="00EC245B" w:rsidRDefault="00EC245B" w:rsidP="00EC245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C245B" w:rsidRDefault="00EC245B" w:rsidP="00EC245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C245B" w:rsidRPr="00EC245B" w:rsidRDefault="00EC245B" w:rsidP="00EC2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C245B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 member function </w:t>
      </w:r>
    </w:p>
    <w:p w:rsidR="00EC245B" w:rsidRPr="00EC245B" w:rsidRDefault="00EC245B" w:rsidP="00EC2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45B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EC245B">
        <w:rPr>
          <w:rFonts w:ascii="Times New Roman" w:eastAsia="Times New Roman" w:hAnsi="Times New Roman" w:cs="Times New Roman"/>
          <w:sz w:val="24"/>
          <w:szCs w:val="24"/>
        </w:rPr>
        <w:t>string</w:t>
      </w:r>
      <w:proofErr w:type="gramEnd"/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</w:p>
    <w:p w:rsidR="00EC245B" w:rsidRPr="00EC245B" w:rsidRDefault="00EC245B" w:rsidP="00EC245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proofErr w:type="gramStart"/>
      <w:r w:rsidRPr="00EC245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std</w:t>
      </w:r>
      <w:proofErr w:type="gramEnd"/>
      <w:r w:rsidRPr="00EC245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::</w:t>
      </w:r>
      <w:hyperlink r:id="rId118" w:history="1">
        <w:r w:rsidRPr="00EC245B">
          <w:rPr>
            <w:rFonts w:ascii="Times New Roman" w:eastAsia="Times New Roman" w:hAnsi="Times New Roman" w:cs="Times New Roman"/>
            <w:b/>
            <w:bCs/>
            <w:color w:val="0000FF"/>
            <w:kern w:val="36"/>
            <w:sz w:val="48"/>
            <w:szCs w:val="48"/>
            <w:u w:val="single"/>
          </w:rPr>
          <w:t>basic_string</w:t>
        </w:r>
      </w:hyperlink>
      <w:r w:rsidRPr="00EC245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::operator=</w:t>
      </w:r>
    </w:p>
    <w:p w:rsidR="00EC245B" w:rsidRPr="00EC245B" w:rsidRDefault="00EC245B" w:rsidP="00EC245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9" w:history="1">
        <w:r w:rsidRPr="00EC245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C++98</w:t>
        </w:r>
      </w:hyperlink>
    </w:p>
    <w:p w:rsidR="00EC245B" w:rsidRPr="00EC245B" w:rsidRDefault="00EC245B" w:rsidP="00EC245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0" w:history="1">
        <w:r w:rsidRPr="00EC245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C++11</w:t>
        </w:r>
      </w:hyperlink>
    </w:p>
    <w:p w:rsidR="00EC245B" w:rsidRPr="00EC245B" w:rsidRDefault="00EC245B" w:rsidP="00EC245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01"/>
        <w:gridCol w:w="6076"/>
      </w:tblGrid>
      <w:tr w:rsidR="00EC245B" w:rsidRPr="00EC245B" w:rsidTr="00EC24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245B" w:rsidRPr="00EC245B" w:rsidRDefault="00EC245B" w:rsidP="00EC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C24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string (1)</w:t>
            </w:r>
          </w:p>
        </w:tc>
        <w:tc>
          <w:tcPr>
            <w:tcW w:w="0" w:type="auto"/>
            <w:vAlign w:val="center"/>
            <w:hideMark/>
          </w:tcPr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C245B">
              <w:rPr>
                <w:rFonts w:ascii="Courier New" w:eastAsia="Times New Roman" w:hAnsi="Courier New" w:cs="Courier New"/>
                <w:sz w:val="20"/>
                <w:szCs w:val="20"/>
              </w:rPr>
              <w:t>basic_string&amp; operator= (const basic_string&amp; str);</w:t>
            </w:r>
          </w:p>
        </w:tc>
      </w:tr>
      <w:tr w:rsidR="00EC245B" w:rsidRPr="00EC245B" w:rsidTr="00EC24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245B" w:rsidRPr="00EC245B" w:rsidRDefault="00EC245B" w:rsidP="00EC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C24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c-string (2)</w:t>
            </w:r>
          </w:p>
        </w:tc>
        <w:tc>
          <w:tcPr>
            <w:tcW w:w="0" w:type="auto"/>
            <w:vAlign w:val="center"/>
            <w:hideMark/>
          </w:tcPr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C245B">
              <w:rPr>
                <w:rFonts w:ascii="Courier New" w:eastAsia="Times New Roman" w:hAnsi="Courier New" w:cs="Courier New"/>
                <w:sz w:val="20"/>
                <w:szCs w:val="20"/>
              </w:rPr>
              <w:t>basic_string&amp; operator= (const charT* s);</w:t>
            </w:r>
          </w:p>
        </w:tc>
      </w:tr>
      <w:tr w:rsidR="00EC245B" w:rsidRPr="00EC245B" w:rsidTr="00EC24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245B" w:rsidRPr="00EC245B" w:rsidRDefault="00EC245B" w:rsidP="00EC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C24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character (3)</w:t>
            </w:r>
          </w:p>
        </w:tc>
        <w:tc>
          <w:tcPr>
            <w:tcW w:w="0" w:type="auto"/>
            <w:vAlign w:val="center"/>
            <w:hideMark/>
          </w:tcPr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C245B">
              <w:rPr>
                <w:rFonts w:ascii="Courier New" w:eastAsia="Times New Roman" w:hAnsi="Courier New" w:cs="Courier New"/>
                <w:sz w:val="20"/>
                <w:szCs w:val="20"/>
              </w:rPr>
              <w:t>basic_string&amp; operator= (charT c);</w:t>
            </w:r>
          </w:p>
        </w:tc>
      </w:tr>
    </w:tbl>
    <w:p w:rsidR="00EC245B" w:rsidRPr="00EC245B" w:rsidRDefault="00EC245B" w:rsidP="00EC2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45B">
        <w:rPr>
          <w:rFonts w:ascii="Times New Roman" w:eastAsia="Times New Roman" w:hAnsi="Times New Roman" w:cs="Times New Roman"/>
          <w:sz w:val="24"/>
          <w:szCs w:val="24"/>
        </w:rPr>
        <w:t>String assignment</w:t>
      </w:r>
    </w:p>
    <w:p w:rsidR="00EC245B" w:rsidRPr="00EC245B" w:rsidRDefault="00EC245B" w:rsidP="00EC2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C245B">
        <w:rPr>
          <w:rFonts w:ascii="Times New Roman" w:eastAsia="Times New Roman" w:hAnsi="Times New Roman" w:cs="Times New Roman"/>
          <w:sz w:val="24"/>
          <w:szCs w:val="24"/>
        </w:rPr>
        <w:t>Assigns a new value to the string, replacing its current contents.</w:t>
      </w:r>
      <w:proofErr w:type="gramEnd"/>
      <w:r w:rsidRPr="00EC245B">
        <w:rPr>
          <w:rFonts w:ascii="Times New Roman" w:eastAsia="Times New Roman" w:hAnsi="Times New Roman" w:cs="Times New Roman"/>
          <w:sz w:val="24"/>
          <w:szCs w:val="24"/>
        </w:rPr>
        <w:br/>
      </w:r>
      <w:r w:rsidRPr="00EC245B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(See member function </w:t>
      </w:r>
      <w:hyperlink r:id="rId121" w:history="1">
        <w:r w:rsidRPr="00EC245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assign</w:t>
        </w:r>
      </w:hyperlink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 for additional assignment options).</w:t>
      </w:r>
      <w:proofErr w:type="gramEnd"/>
      <w:r w:rsidRPr="00EC245B">
        <w:rPr>
          <w:rFonts w:ascii="Times New Roman" w:eastAsia="Times New Roman" w:hAnsi="Times New Roman" w:cs="Times New Roman"/>
          <w:sz w:val="24"/>
          <w:szCs w:val="24"/>
        </w:rPr>
        <w:br/>
      </w:r>
      <w:r w:rsidRPr="00EC245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C245B" w:rsidRPr="00EC245B" w:rsidRDefault="00EC245B" w:rsidP="00EC24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C245B">
        <w:rPr>
          <w:rFonts w:ascii="Times New Roman" w:eastAsia="Times New Roman" w:hAnsi="Times New Roman" w:cs="Times New Roman"/>
          <w:b/>
          <w:bCs/>
          <w:sz w:val="27"/>
          <w:szCs w:val="27"/>
        </w:rPr>
        <w:t>Parameters</w:t>
      </w:r>
    </w:p>
    <w:p w:rsidR="00EC245B" w:rsidRPr="00EC245B" w:rsidRDefault="00EC245B" w:rsidP="00EC2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C245B">
        <w:rPr>
          <w:rFonts w:ascii="Times New Roman" w:eastAsia="Times New Roman" w:hAnsi="Times New Roman" w:cs="Times New Roman"/>
          <w:sz w:val="24"/>
          <w:szCs w:val="24"/>
        </w:rPr>
        <w:t>str</w:t>
      </w:r>
      <w:proofErr w:type="gramEnd"/>
    </w:p>
    <w:p w:rsidR="00EC245B" w:rsidRPr="00EC245B" w:rsidRDefault="00EC245B" w:rsidP="00EC245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hyperlink r:id="rId122" w:history="1">
        <w:r w:rsidRPr="00EC245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basic_string</w:t>
        </w:r>
      </w:hyperlink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 object of the same type (with the same class template arguments </w:t>
      </w:r>
      <w:r w:rsidRPr="00EC245B">
        <w:rPr>
          <w:rFonts w:ascii="Courier New" w:eastAsia="Times New Roman" w:hAnsi="Courier New" w:cs="Courier New"/>
          <w:sz w:val="20"/>
        </w:rPr>
        <w:t>charT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C245B">
        <w:rPr>
          <w:rFonts w:ascii="Courier New" w:eastAsia="Times New Roman" w:hAnsi="Courier New" w:cs="Courier New"/>
          <w:sz w:val="20"/>
        </w:rPr>
        <w:t>traits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EC245B">
        <w:rPr>
          <w:rFonts w:ascii="Courier New" w:eastAsia="Times New Roman" w:hAnsi="Courier New" w:cs="Courier New"/>
          <w:sz w:val="20"/>
        </w:rPr>
        <w:t>Alloc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), whose value is either copied </w:t>
      </w:r>
      <w:r w:rsidRPr="00EC245B">
        <w:rPr>
          <w:rFonts w:ascii="Times New Roman" w:eastAsia="Times New Roman" w:hAnsi="Times New Roman" w:cs="Times New Roman"/>
          <w:i/>
          <w:iCs/>
          <w:sz w:val="24"/>
          <w:szCs w:val="24"/>
        </w:rPr>
        <w:t>(1)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 or moved </w:t>
      </w:r>
      <w:r w:rsidRPr="00EC245B">
        <w:rPr>
          <w:rFonts w:ascii="Times New Roman" w:eastAsia="Times New Roman" w:hAnsi="Times New Roman" w:cs="Times New Roman"/>
          <w:i/>
          <w:iCs/>
          <w:sz w:val="24"/>
          <w:szCs w:val="24"/>
        </w:rPr>
        <w:t>(5)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 if different from </w:t>
      </w:r>
      <w:r w:rsidRPr="00EC245B">
        <w:rPr>
          <w:rFonts w:ascii="Courier New" w:eastAsia="Times New Roman" w:hAnsi="Courier New" w:cs="Courier New"/>
          <w:sz w:val="20"/>
        </w:rPr>
        <w:t>*this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 (if moved, </w:t>
      </w:r>
      <w:proofErr w:type="gramStart"/>
      <w:r w:rsidRPr="00EC245B">
        <w:rPr>
          <w:rFonts w:ascii="Times New Roman" w:eastAsia="Times New Roman" w:hAnsi="Times New Roman" w:cs="Times New Roman"/>
          <w:i/>
          <w:iCs/>
          <w:sz w:val="24"/>
          <w:szCs w:val="24"/>
        </w:rPr>
        <w:t>str</w:t>
      </w:r>
      <w:proofErr w:type="gramEnd"/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 is left in an unspecified but valid state).</w:t>
      </w:r>
    </w:p>
    <w:p w:rsidR="00EC245B" w:rsidRPr="00EC245B" w:rsidRDefault="00EC245B" w:rsidP="00EC2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C245B">
        <w:rPr>
          <w:rFonts w:ascii="Times New Roman" w:eastAsia="Times New Roman" w:hAnsi="Times New Roman" w:cs="Times New Roman"/>
          <w:sz w:val="24"/>
          <w:szCs w:val="24"/>
        </w:rPr>
        <w:t>s</w:t>
      </w:r>
      <w:proofErr w:type="gramEnd"/>
    </w:p>
    <w:p w:rsidR="00EC245B" w:rsidRPr="00EC245B" w:rsidRDefault="00EC245B" w:rsidP="00EC245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C245B">
        <w:rPr>
          <w:rFonts w:ascii="Times New Roman" w:eastAsia="Times New Roman" w:hAnsi="Times New Roman" w:cs="Times New Roman"/>
          <w:sz w:val="24"/>
          <w:szCs w:val="24"/>
        </w:rPr>
        <w:t>Pointer to a null-terminated sequence of characters.</w:t>
      </w:r>
      <w:proofErr w:type="gramEnd"/>
      <w:r w:rsidRPr="00EC245B">
        <w:rPr>
          <w:rFonts w:ascii="Times New Roman" w:eastAsia="Times New Roman" w:hAnsi="Times New Roman" w:cs="Times New Roman"/>
          <w:sz w:val="24"/>
          <w:szCs w:val="24"/>
        </w:rPr>
        <w:br/>
        <w:t>The sequence is copied as the new value for the string.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br/>
        <w:t xml:space="preserve">The </w:t>
      </w:r>
      <w:hyperlink r:id="rId123" w:history="1">
        <w:r w:rsidRPr="00EC245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length</w:t>
        </w:r>
      </w:hyperlink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 is determined by calling </w:t>
      </w:r>
      <w:hyperlink r:id="rId124" w:history="1">
        <w:r w:rsidRPr="00EC245B">
          <w:rPr>
            <w:rFonts w:ascii="Courier New" w:eastAsia="Times New Roman" w:hAnsi="Courier New" w:cs="Courier New"/>
            <w:color w:val="0000FF"/>
            <w:sz w:val="20"/>
            <w:u w:val="single"/>
          </w:rPr>
          <w:t>traits_type::length</w:t>
        </w:r>
      </w:hyperlink>
      <w:r w:rsidRPr="00EC245B">
        <w:rPr>
          <w:rFonts w:ascii="Courier New" w:eastAsia="Times New Roman" w:hAnsi="Courier New" w:cs="Courier New"/>
          <w:sz w:val="20"/>
        </w:rPr>
        <w:t>(s)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C245B" w:rsidRPr="00EC245B" w:rsidRDefault="00EC245B" w:rsidP="00EC2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C245B">
        <w:rPr>
          <w:rFonts w:ascii="Times New Roman" w:eastAsia="Times New Roman" w:hAnsi="Times New Roman" w:cs="Times New Roman"/>
          <w:sz w:val="24"/>
          <w:szCs w:val="24"/>
        </w:rPr>
        <w:t>c</w:t>
      </w:r>
      <w:proofErr w:type="gramEnd"/>
    </w:p>
    <w:p w:rsidR="00EC245B" w:rsidRPr="00EC245B" w:rsidRDefault="00EC245B" w:rsidP="00EC245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C245B">
        <w:rPr>
          <w:rFonts w:ascii="Times New Roman" w:eastAsia="Times New Roman" w:hAnsi="Times New Roman" w:cs="Times New Roman"/>
          <w:sz w:val="24"/>
          <w:szCs w:val="24"/>
        </w:rPr>
        <w:t>A character.</w:t>
      </w:r>
      <w:proofErr w:type="gramEnd"/>
      <w:r w:rsidRPr="00EC245B">
        <w:rPr>
          <w:rFonts w:ascii="Times New Roman" w:eastAsia="Times New Roman" w:hAnsi="Times New Roman" w:cs="Times New Roman"/>
          <w:sz w:val="24"/>
          <w:szCs w:val="24"/>
        </w:rPr>
        <w:br/>
        <w:t xml:space="preserve">The string value is set to a single copy of this character (the </w:t>
      </w:r>
      <w:hyperlink r:id="rId125" w:history="1">
        <w:r w:rsidRPr="00EC245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string length</w:t>
        </w:r>
      </w:hyperlink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 becomes </w:t>
      </w:r>
      <w:r w:rsidRPr="00EC245B">
        <w:rPr>
          <w:rFonts w:ascii="Courier New" w:eastAsia="Times New Roman" w:hAnsi="Courier New" w:cs="Courier New"/>
          <w:sz w:val="20"/>
        </w:rPr>
        <w:t>1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EC245B" w:rsidRPr="00EC245B" w:rsidRDefault="00EC245B" w:rsidP="00EC2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C245B">
        <w:rPr>
          <w:rFonts w:ascii="Times New Roman" w:eastAsia="Times New Roman" w:hAnsi="Times New Roman" w:cs="Times New Roman"/>
          <w:sz w:val="24"/>
          <w:szCs w:val="24"/>
        </w:rPr>
        <w:t>il</w:t>
      </w:r>
      <w:proofErr w:type="gramEnd"/>
    </w:p>
    <w:p w:rsidR="00EC245B" w:rsidRPr="00EC245B" w:rsidRDefault="00EC245B" w:rsidP="00EC245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An </w:t>
      </w:r>
      <w:hyperlink r:id="rId126" w:history="1">
        <w:r w:rsidRPr="00EC245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initializer_list</w:t>
        </w:r>
      </w:hyperlink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 object.</w:t>
      </w:r>
      <w:proofErr w:type="gramEnd"/>
      <w:r w:rsidRPr="00EC245B">
        <w:rPr>
          <w:rFonts w:ascii="Times New Roman" w:eastAsia="Times New Roman" w:hAnsi="Times New Roman" w:cs="Times New Roman"/>
          <w:sz w:val="24"/>
          <w:szCs w:val="24"/>
        </w:rPr>
        <w:br/>
        <w:t xml:space="preserve">These objects are automatically constructed from </w:t>
      </w:r>
      <w:r w:rsidRPr="00EC245B">
        <w:rPr>
          <w:rFonts w:ascii="Times New Roman" w:eastAsia="Times New Roman" w:hAnsi="Times New Roman" w:cs="Times New Roman"/>
          <w:i/>
          <w:iCs/>
          <w:sz w:val="24"/>
          <w:szCs w:val="24"/>
        </w:rPr>
        <w:t>initializer list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 declarators.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br/>
        <w:t>The characters are copied, in the same order.</w:t>
      </w:r>
    </w:p>
    <w:p w:rsidR="00EC245B" w:rsidRPr="00EC245B" w:rsidRDefault="00EC245B" w:rsidP="00EC2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45B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EC245B">
        <w:rPr>
          <w:rFonts w:ascii="Courier New" w:eastAsia="Times New Roman" w:hAnsi="Courier New" w:cs="Courier New"/>
          <w:sz w:val="20"/>
        </w:rPr>
        <w:t>charT</w:t>
      </w:r>
      <w:proofErr w:type="gramEnd"/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 is </w:t>
      </w:r>
      <w:hyperlink r:id="rId127" w:history="1">
        <w:r w:rsidRPr="00EC245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basic_string</w:t>
        </w:r>
      </w:hyperlink>
      <w:r w:rsidRPr="00EC245B">
        <w:rPr>
          <w:rFonts w:ascii="Times New Roman" w:eastAsia="Times New Roman" w:hAnsi="Times New Roman" w:cs="Times New Roman"/>
          <w:sz w:val="24"/>
          <w:szCs w:val="24"/>
        </w:rPr>
        <w:t>'s character type (i.e., its first template parameter).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br/>
      </w:r>
      <w:r w:rsidRPr="00EC245B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</w:p>
    <w:p w:rsidR="00EC245B" w:rsidRPr="00EC245B" w:rsidRDefault="00EC245B" w:rsidP="00EC24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C245B">
        <w:rPr>
          <w:rFonts w:ascii="Times New Roman" w:eastAsia="Times New Roman" w:hAnsi="Times New Roman" w:cs="Times New Roman"/>
          <w:b/>
          <w:bCs/>
          <w:sz w:val="27"/>
          <w:szCs w:val="27"/>
        </w:rPr>
        <w:t>Return Value</w:t>
      </w:r>
    </w:p>
    <w:p w:rsidR="00EC245B" w:rsidRPr="00EC245B" w:rsidRDefault="00EC245B" w:rsidP="00EC2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45B">
        <w:rPr>
          <w:rFonts w:ascii="Courier New" w:eastAsia="Times New Roman" w:hAnsi="Courier New" w:cs="Courier New"/>
          <w:sz w:val="20"/>
        </w:rPr>
        <w:t>*this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C245B" w:rsidRPr="00EC245B" w:rsidRDefault="00EC245B" w:rsidP="00EC24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C245B">
        <w:rPr>
          <w:rFonts w:ascii="Times New Roman" w:eastAsia="Times New Roman" w:hAnsi="Times New Roman" w:cs="Times New Roman"/>
          <w:b/>
          <w:bCs/>
          <w:sz w:val="27"/>
          <w:szCs w:val="27"/>
        </w:rPr>
        <w:t>Example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5716"/>
      </w:tblGrid>
      <w:tr w:rsidR="00EC245B" w:rsidRPr="00EC245B" w:rsidTr="00EC24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C245B">
              <w:rPr>
                <w:rFonts w:ascii="Courier New" w:eastAsia="Times New Roman" w:hAnsi="Courier New" w:cs="Courier New"/>
                <w:sz w:val="20"/>
              </w:rPr>
              <w:t>1</w:t>
            </w:r>
            <w:r w:rsidRPr="00EC245B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EC245B">
              <w:rPr>
                <w:rFonts w:ascii="Courier New" w:eastAsia="Times New Roman" w:hAnsi="Courier New" w:cs="Courier New"/>
                <w:sz w:val="20"/>
              </w:rPr>
              <w:t>2</w:t>
            </w:r>
            <w:r w:rsidRPr="00EC245B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EC245B">
              <w:rPr>
                <w:rFonts w:ascii="Courier New" w:eastAsia="Times New Roman" w:hAnsi="Courier New" w:cs="Courier New"/>
                <w:sz w:val="20"/>
              </w:rPr>
              <w:t>3</w:t>
            </w:r>
            <w:r w:rsidRPr="00EC245B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EC245B">
              <w:rPr>
                <w:rFonts w:ascii="Courier New" w:eastAsia="Times New Roman" w:hAnsi="Courier New" w:cs="Courier New"/>
                <w:sz w:val="20"/>
              </w:rPr>
              <w:t>4</w:t>
            </w:r>
            <w:r w:rsidRPr="00EC245B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EC245B">
              <w:rPr>
                <w:rFonts w:ascii="Courier New" w:eastAsia="Times New Roman" w:hAnsi="Courier New" w:cs="Courier New"/>
                <w:sz w:val="20"/>
              </w:rPr>
              <w:t>5</w:t>
            </w:r>
            <w:r w:rsidRPr="00EC245B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EC245B">
              <w:rPr>
                <w:rFonts w:ascii="Courier New" w:eastAsia="Times New Roman" w:hAnsi="Courier New" w:cs="Courier New"/>
                <w:sz w:val="20"/>
              </w:rPr>
              <w:t>6</w:t>
            </w:r>
            <w:r w:rsidRPr="00EC245B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EC245B">
              <w:rPr>
                <w:rFonts w:ascii="Courier New" w:eastAsia="Times New Roman" w:hAnsi="Courier New" w:cs="Courier New"/>
                <w:sz w:val="20"/>
              </w:rPr>
              <w:t>7</w:t>
            </w:r>
            <w:r w:rsidRPr="00EC245B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EC245B">
              <w:rPr>
                <w:rFonts w:ascii="Courier New" w:eastAsia="Times New Roman" w:hAnsi="Courier New" w:cs="Courier New"/>
                <w:sz w:val="20"/>
              </w:rPr>
              <w:t>8</w:t>
            </w:r>
            <w:r w:rsidRPr="00EC245B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EC245B">
              <w:rPr>
                <w:rFonts w:ascii="Courier New" w:eastAsia="Times New Roman" w:hAnsi="Courier New" w:cs="Courier New"/>
                <w:sz w:val="20"/>
              </w:rPr>
              <w:t>9</w:t>
            </w:r>
            <w:r w:rsidRPr="00EC245B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EC245B">
              <w:rPr>
                <w:rFonts w:ascii="Courier New" w:eastAsia="Times New Roman" w:hAnsi="Courier New" w:cs="Courier New"/>
                <w:sz w:val="20"/>
              </w:rPr>
              <w:t>10</w:t>
            </w:r>
            <w:r w:rsidRPr="00EC245B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EC245B">
              <w:rPr>
                <w:rFonts w:ascii="Courier New" w:eastAsia="Times New Roman" w:hAnsi="Courier New" w:cs="Courier New"/>
                <w:sz w:val="20"/>
              </w:rPr>
              <w:t>11</w:t>
            </w:r>
            <w:r w:rsidRPr="00EC245B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EC245B">
              <w:rPr>
                <w:rFonts w:ascii="Courier New" w:eastAsia="Times New Roman" w:hAnsi="Courier New" w:cs="Courier New"/>
                <w:sz w:val="20"/>
              </w:rPr>
              <w:t>12</w:t>
            </w:r>
            <w:r w:rsidRPr="00EC245B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EC245B">
              <w:rPr>
                <w:rFonts w:ascii="Courier New" w:eastAsia="Times New Roman" w:hAnsi="Courier New" w:cs="Courier New"/>
                <w:sz w:val="20"/>
              </w:rPr>
              <w:t>13</w:t>
            </w:r>
            <w:r w:rsidRPr="00EC245B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EC245B">
              <w:rPr>
                <w:rFonts w:ascii="Courier New" w:eastAsia="Times New Roman" w:hAnsi="Courier New" w:cs="Courier New"/>
                <w:sz w:val="20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EC245B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// string assigning</w:t>
            </w:r>
          </w:p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EC245B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#include &lt;iostream&gt;</w:t>
            </w:r>
          </w:p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EC245B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#include &lt;string&gt;</w:t>
            </w:r>
          </w:p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</w:p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EC245B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int</w:t>
            </w:r>
            <w:r w:rsidRPr="00EC245B">
              <w:rPr>
                <w:rFonts w:ascii="Courier New" w:eastAsia="Times New Roman" w:hAnsi="Courier New" w:cs="Courier New"/>
                <w:sz w:val="20"/>
              </w:rPr>
              <w:t xml:space="preserve"> main ()</w:t>
            </w:r>
          </w:p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EC245B">
              <w:rPr>
                <w:rFonts w:ascii="Courier New" w:eastAsia="Times New Roman" w:hAnsi="Courier New" w:cs="Courier New"/>
                <w:sz w:val="20"/>
              </w:rPr>
              <w:t>{</w:t>
            </w:r>
          </w:p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EC245B">
              <w:rPr>
                <w:rFonts w:ascii="Courier New" w:eastAsia="Times New Roman" w:hAnsi="Courier New" w:cs="Courier New"/>
                <w:sz w:val="20"/>
              </w:rPr>
              <w:t xml:space="preserve">  std::string str1, str2, str3;</w:t>
            </w:r>
          </w:p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EC245B">
              <w:rPr>
                <w:rFonts w:ascii="Courier New" w:eastAsia="Times New Roman" w:hAnsi="Courier New" w:cs="Courier New"/>
                <w:sz w:val="20"/>
              </w:rPr>
              <w:t xml:space="preserve">  str1 = "Test string: ";   </w:t>
            </w:r>
            <w:r w:rsidRPr="00EC245B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// c-string</w:t>
            </w:r>
          </w:p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EC245B">
              <w:rPr>
                <w:rFonts w:ascii="Courier New" w:eastAsia="Times New Roman" w:hAnsi="Courier New" w:cs="Courier New"/>
                <w:sz w:val="20"/>
              </w:rPr>
              <w:t xml:space="preserve">  str2 = 'x';               </w:t>
            </w:r>
            <w:r w:rsidRPr="00EC245B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// single character</w:t>
            </w:r>
          </w:p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EC245B">
              <w:rPr>
                <w:rFonts w:ascii="Courier New" w:eastAsia="Times New Roman" w:hAnsi="Courier New" w:cs="Courier New"/>
                <w:sz w:val="20"/>
              </w:rPr>
              <w:t xml:space="preserve">  str3 = str1 + str2;       </w:t>
            </w:r>
            <w:r w:rsidRPr="00EC245B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// string</w:t>
            </w:r>
          </w:p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</w:p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EC245B">
              <w:rPr>
                <w:rFonts w:ascii="Courier New" w:eastAsia="Times New Roman" w:hAnsi="Courier New" w:cs="Courier New"/>
                <w:sz w:val="20"/>
              </w:rPr>
              <w:t xml:space="preserve">  std::cout &lt;&lt; str3  &lt;&lt; '\n';</w:t>
            </w:r>
          </w:p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EC245B">
              <w:rPr>
                <w:rFonts w:ascii="Courier New" w:eastAsia="Times New Roman" w:hAnsi="Courier New" w:cs="Courier New"/>
                <w:sz w:val="20"/>
              </w:rPr>
              <w:t xml:space="preserve">  </w:t>
            </w:r>
            <w:r w:rsidRPr="00EC245B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return</w:t>
            </w:r>
            <w:r w:rsidRPr="00EC245B">
              <w:rPr>
                <w:rFonts w:ascii="Courier New" w:eastAsia="Times New Roman" w:hAnsi="Courier New" w:cs="Courier New"/>
                <w:sz w:val="20"/>
              </w:rPr>
              <w:t xml:space="preserve"> 0;</w:t>
            </w:r>
          </w:p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C245B">
              <w:rPr>
                <w:rFonts w:ascii="Courier New" w:eastAsia="Times New Roman" w:hAnsi="Courier New" w:cs="Courier New"/>
                <w:sz w:val="20"/>
              </w:rPr>
              <w:t>}</w:t>
            </w:r>
          </w:p>
        </w:tc>
      </w:tr>
    </w:tbl>
    <w:p w:rsidR="00EC245B" w:rsidRPr="00EC245B" w:rsidRDefault="00EC245B" w:rsidP="00EC2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45B">
        <w:rPr>
          <w:rFonts w:ascii="Times New Roman" w:eastAsia="Times New Roman" w:hAnsi="Times New Roman" w:cs="Times New Roman"/>
          <w:sz w:val="24"/>
          <w:szCs w:val="24"/>
        </w:rPr>
        <w:br/>
      </w:r>
      <w:r w:rsidRPr="00EC245B">
        <w:rPr>
          <w:rFonts w:ascii="Times New Roman" w:eastAsia="Times New Roman" w:hAnsi="Times New Roman" w:cs="Times New Roman"/>
          <w:sz w:val="24"/>
          <w:szCs w:val="24"/>
        </w:rPr>
        <w:br/>
        <w:t>Output: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71"/>
      </w:tblGrid>
      <w:tr w:rsidR="00EC245B" w:rsidRPr="00EC245B" w:rsidTr="00EC24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C245B">
              <w:rPr>
                <w:rFonts w:ascii="Courier New" w:eastAsia="Times New Roman" w:hAnsi="Courier New" w:cs="Courier New"/>
                <w:sz w:val="20"/>
                <w:szCs w:val="20"/>
              </w:rPr>
              <w:t>Test string: x</w:t>
            </w:r>
          </w:p>
        </w:tc>
      </w:tr>
    </w:tbl>
    <w:p w:rsidR="00EC245B" w:rsidRPr="00EC245B" w:rsidRDefault="00EC245B" w:rsidP="00EC2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45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C245B" w:rsidRPr="00EC245B" w:rsidRDefault="00EC245B" w:rsidP="00EC24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C245B">
        <w:rPr>
          <w:rFonts w:ascii="Times New Roman" w:eastAsia="Times New Roman" w:hAnsi="Times New Roman" w:cs="Times New Roman"/>
          <w:b/>
          <w:bCs/>
          <w:sz w:val="27"/>
          <w:szCs w:val="27"/>
        </w:rPr>
        <w:t>Complexity</w:t>
      </w:r>
    </w:p>
    <w:p w:rsidR="00EC245B" w:rsidRPr="00EC245B" w:rsidRDefault="00EC245B" w:rsidP="00EC245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8" w:history="1">
        <w:r w:rsidRPr="00EC245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C++98</w:t>
        </w:r>
      </w:hyperlink>
    </w:p>
    <w:p w:rsidR="00EC245B" w:rsidRPr="00EC245B" w:rsidRDefault="00EC245B" w:rsidP="00EC245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9" w:history="1">
        <w:r w:rsidRPr="00EC245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C++11</w:t>
        </w:r>
      </w:hyperlink>
    </w:p>
    <w:p w:rsidR="00EC245B" w:rsidRPr="00EC245B" w:rsidRDefault="00EC245B" w:rsidP="00EC245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C245B" w:rsidRPr="00EC245B" w:rsidRDefault="00EC245B" w:rsidP="00EC2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C245B">
        <w:rPr>
          <w:rFonts w:ascii="Times New Roman" w:eastAsia="Times New Roman" w:hAnsi="Times New Roman" w:cs="Times New Roman"/>
          <w:sz w:val="24"/>
          <w:szCs w:val="24"/>
        </w:rPr>
        <w:t>Unspecified.</w:t>
      </w:r>
      <w:proofErr w:type="gramEnd"/>
    </w:p>
    <w:p w:rsidR="00EC245B" w:rsidRPr="00EC245B" w:rsidRDefault="00EC245B" w:rsidP="00EC2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45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C245B" w:rsidRPr="00EC245B" w:rsidRDefault="00EC245B" w:rsidP="00EC24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C245B">
        <w:rPr>
          <w:rFonts w:ascii="Times New Roman" w:eastAsia="Times New Roman" w:hAnsi="Times New Roman" w:cs="Times New Roman"/>
          <w:b/>
          <w:bCs/>
          <w:sz w:val="27"/>
          <w:szCs w:val="27"/>
        </w:rPr>
        <w:t>Iterator validity</w:t>
      </w:r>
    </w:p>
    <w:p w:rsidR="00EC245B" w:rsidRPr="00EC245B" w:rsidRDefault="00EC245B" w:rsidP="00EC2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Any iterators, pointers and references related to this object may be invalidated. 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C245B" w:rsidRPr="00EC245B" w:rsidRDefault="00EC245B" w:rsidP="00EC24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C245B">
        <w:rPr>
          <w:rFonts w:ascii="Times New Roman" w:eastAsia="Times New Roman" w:hAnsi="Times New Roman" w:cs="Times New Roman"/>
          <w:b/>
          <w:bCs/>
          <w:sz w:val="27"/>
          <w:szCs w:val="27"/>
        </w:rPr>
        <w:t>Data races</w:t>
      </w:r>
    </w:p>
    <w:p w:rsidR="00EC245B" w:rsidRPr="00EC245B" w:rsidRDefault="00EC245B" w:rsidP="00EC2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45B">
        <w:rPr>
          <w:rFonts w:ascii="Times New Roman" w:eastAsia="Times New Roman" w:hAnsi="Times New Roman" w:cs="Times New Roman"/>
          <w:sz w:val="24"/>
          <w:szCs w:val="24"/>
        </w:rPr>
        <w:t>The object is modified.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br/>
        <w:t xml:space="preserve">The </w:t>
      </w:r>
      <w:r w:rsidRPr="00EC245B">
        <w:rPr>
          <w:rFonts w:ascii="Times New Roman" w:eastAsia="Times New Roman" w:hAnsi="Times New Roman" w:cs="Times New Roman"/>
          <w:i/>
          <w:iCs/>
          <w:sz w:val="24"/>
          <w:szCs w:val="24"/>
        </w:rPr>
        <w:t>move assignment (5)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 modifies </w:t>
      </w:r>
      <w:proofErr w:type="gramStart"/>
      <w:r w:rsidRPr="00EC245B">
        <w:rPr>
          <w:rFonts w:ascii="Times New Roman" w:eastAsia="Times New Roman" w:hAnsi="Times New Roman" w:cs="Times New Roman"/>
          <w:i/>
          <w:iCs/>
          <w:sz w:val="24"/>
          <w:szCs w:val="24"/>
        </w:rPr>
        <w:t>str</w:t>
      </w:r>
      <w:proofErr w:type="gramEnd"/>
      <w:r w:rsidRPr="00EC245B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br/>
      </w:r>
      <w:r w:rsidRPr="00EC245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C245B" w:rsidRPr="00EC245B" w:rsidRDefault="00EC245B" w:rsidP="00EC24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C245B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Exception safety</w:t>
      </w:r>
    </w:p>
    <w:p w:rsidR="00EC245B" w:rsidRDefault="00EC245B" w:rsidP="00EC245B"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For the </w:t>
      </w:r>
      <w:r w:rsidRPr="00EC245B">
        <w:rPr>
          <w:rFonts w:ascii="Times New Roman" w:eastAsia="Times New Roman" w:hAnsi="Times New Roman" w:cs="Times New Roman"/>
          <w:i/>
          <w:iCs/>
          <w:sz w:val="24"/>
          <w:szCs w:val="24"/>
        </w:rPr>
        <w:t>move assignment (5)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t>, the function does not throw exceptions (no-throw guarantee).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br/>
        <w:t>In all other cases, there are no effects in case an exception is thrown (strong guarantee).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br/>
      </w:r>
      <w:r w:rsidRPr="00EC245B">
        <w:rPr>
          <w:rFonts w:ascii="Times New Roman" w:eastAsia="Times New Roman" w:hAnsi="Times New Roman" w:cs="Times New Roman"/>
          <w:sz w:val="24"/>
          <w:szCs w:val="24"/>
        </w:rPr>
        <w:br/>
        <w:t xml:space="preserve">If the resulting </w:t>
      </w:r>
      <w:hyperlink r:id="rId130" w:history="1">
        <w:r w:rsidRPr="00EC245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string length</w:t>
        </w:r>
      </w:hyperlink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 would exceed the </w:t>
      </w:r>
      <w:hyperlink r:id="rId131" w:history="1">
        <w:r w:rsidRPr="00EC245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max_size</w:t>
        </w:r>
      </w:hyperlink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, a </w:t>
      </w:r>
      <w:hyperlink r:id="rId132" w:history="1">
        <w:r w:rsidRPr="00EC245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length_error</w:t>
        </w:r>
      </w:hyperlink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 exception is thrown.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br/>
        <w:t xml:space="preserve">If the type uses the </w:t>
      </w:r>
      <w:hyperlink r:id="rId133" w:history="1">
        <w:r w:rsidRPr="00EC245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default allocator</w:t>
        </w:r>
      </w:hyperlink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, a </w:t>
      </w:r>
      <w:hyperlink r:id="rId134" w:history="1">
        <w:r w:rsidRPr="00EC245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bad_alloc</w:t>
        </w:r>
      </w:hyperlink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 exception is thrown if the function needs to allocate storage and fails.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C245B" w:rsidRDefault="00EC245B" w:rsidP="00EC245B"/>
    <w:p w:rsidR="00EC245B" w:rsidRPr="00EC245B" w:rsidRDefault="00EC245B" w:rsidP="00EC2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C245B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 member function </w:t>
      </w:r>
    </w:p>
    <w:p w:rsidR="00EC245B" w:rsidRPr="00EC245B" w:rsidRDefault="00EC245B" w:rsidP="00EC2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45B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EC245B">
        <w:rPr>
          <w:rFonts w:ascii="Times New Roman" w:eastAsia="Times New Roman" w:hAnsi="Times New Roman" w:cs="Times New Roman"/>
          <w:sz w:val="24"/>
          <w:szCs w:val="24"/>
        </w:rPr>
        <w:t>string</w:t>
      </w:r>
      <w:proofErr w:type="gramEnd"/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</w:p>
    <w:p w:rsidR="00EC245B" w:rsidRPr="00EC245B" w:rsidRDefault="00EC245B" w:rsidP="00EC245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proofErr w:type="gramStart"/>
      <w:r w:rsidRPr="00EC245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std</w:t>
      </w:r>
      <w:proofErr w:type="gramEnd"/>
      <w:r w:rsidRPr="00EC245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::</w:t>
      </w:r>
      <w:hyperlink r:id="rId135" w:history="1">
        <w:r w:rsidRPr="00EC245B">
          <w:rPr>
            <w:rFonts w:ascii="Times New Roman" w:eastAsia="Times New Roman" w:hAnsi="Times New Roman" w:cs="Times New Roman"/>
            <w:b/>
            <w:bCs/>
            <w:color w:val="0000FF"/>
            <w:kern w:val="36"/>
            <w:sz w:val="48"/>
            <w:szCs w:val="48"/>
            <w:u w:val="single"/>
          </w:rPr>
          <w:t>basic_string</w:t>
        </w:r>
      </w:hyperlink>
      <w:r w:rsidRPr="00EC245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::begin</w:t>
      </w:r>
    </w:p>
    <w:p w:rsidR="00EC245B" w:rsidRPr="00EC245B" w:rsidRDefault="00EC245B" w:rsidP="00EC245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6" w:history="1">
        <w:r w:rsidRPr="00EC245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C++98</w:t>
        </w:r>
      </w:hyperlink>
    </w:p>
    <w:p w:rsidR="00EC245B" w:rsidRPr="00EC245B" w:rsidRDefault="00EC245B" w:rsidP="00EC245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7" w:history="1">
        <w:r w:rsidRPr="00EC245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C++11</w:t>
        </w:r>
      </w:hyperlink>
    </w:p>
    <w:p w:rsidR="00EC245B" w:rsidRPr="00EC245B" w:rsidRDefault="00EC245B" w:rsidP="00EC245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C245B" w:rsidRPr="00EC245B" w:rsidRDefault="00EC245B" w:rsidP="00EC24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245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EC245B">
        <w:rPr>
          <w:rFonts w:ascii="Courier New" w:eastAsia="Times New Roman" w:hAnsi="Courier New" w:cs="Courier New"/>
          <w:sz w:val="20"/>
          <w:szCs w:val="20"/>
        </w:rPr>
        <w:t>iterator</w:t>
      </w:r>
      <w:proofErr w:type="gramEnd"/>
      <w:r w:rsidRPr="00EC245B">
        <w:rPr>
          <w:rFonts w:ascii="Courier New" w:eastAsia="Times New Roman" w:hAnsi="Courier New" w:cs="Courier New"/>
          <w:sz w:val="20"/>
          <w:szCs w:val="20"/>
        </w:rPr>
        <w:t xml:space="preserve"> begin();</w:t>
      </w:r>
    </w:p>
    <w:p w:rsidR="00EC245B" w:rsidRPr="00EC245B" w:rsidRDefault="00EC245B" w:rsidP="00EC24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C245B">
        <w:rPr>
          <w:rFonts w:ascii="Courier New" w:eastAsia="Times New Roman" w:hAnsi="Courier New" w:cs="Courier New"/>
          <w:sz w:val="20"/>
          <w:szCs w:val="20"/>
        </w:rPr>
        <w:t>const_iterator</w:t>
      </w:r>
      <w:proofErr w:type="gramEnd"/>
      <w:r w:rsidRPr="00EC245B">
        <w:rPr>
          <w:rFonts w:ascii="Courier New" w:eastAsia="Times New Roman" w:hAnsi="Courier New" w:cs="Courier New"/>
          <w:sz w:val="20"/>
          <w:szCs w:val="20"/>
        </w:rPr>
        <w:t xml:space="preserve"> begin() const;</w:t>
      </w:r>
    </w:p>
    <w:p w:rsidR="00EC245B" w:rsidRPr="00EC245B" w:rsidRDefault="00EC245B" w:rsidP="00EC2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45B">
        <w:rPr>
          <w:rFonts w:ascii="Times New Roman" w:eastAsia="Times New Roman" w:hAnsi="Times New Roman" w:cs="Times New Roman"/>
          <w:sz w:val="24"/>
          <w:szCs w:val="24"/>
        </w:rPr>
        <w:t>Return iterator to beginning</w:t>
      </w:r>
    </w:p>
    <w:p w:rsidR="00EC245B" w:rsidRPr="00EC245B" w:rsidRDefault="00EC245B" w:rsidP="00EC2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C245B">
        <w:rPr>
          <w:rFonts w:ascii="Times New Roman" w:eastAsia="Times New Roman" w:hAnsi="Times New Roman" w:cs="Times New Roman"/>
          <w:sz w:val="24"/>
          <w:szCs w:val="24"/>
        </w:rPr>
        <w:t>Returns an iterator pointing to the first character of the string.</w:t>
      </w:r>
      <w:proofErr w:type="gramEnd"/>
      <w:r w:rsidRPr="00EC245B">
        <w:rPr>
          <w:rFonts w:ascii="Times New Roman" w:eastAsia="Times New Roman" w:hAnsi="Times New Roman" w:cs="Times New Roman"/>
          <w:sz w:val="24"/>
          <w:szCs w:val="24"/>
        </w:rPr>
        <w:br/>
      </w:r>
      <w:r w:rsidRPr="00EC245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C245B" w:rsidRPr="00EC245B" w:rsidRDefault="00EC245B" w:rsidP="00EC24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C245B">
        <w:rPr>
          <w:rFonts w:ascii="Times New Roman" w:eastAsia="Times New Roman" w:hAnsi="Times New Roman" w:cs="Times New Roman"/>
          <w:b/>
          <w:bCs/>
          <w:sz w:val="27"/>
          <w:szCs w:val="27"/>
        </w:rPr>
        <w:t>Parameters</w:t>
      </w:r>
    </w:p>
    <w:p w:rsidR="00EC245B" w:rsidRPr="00EC245B" w:rsidRDefault="00EC245B" w:rsidP="00EC2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C245B">
        <w:rPr>
          <w:rFonts w:ascii="Times New Roman" w:eastAsia="Times New Roman" w:hAnsi="Times New Roman" w:cs="Times New Roman"/>
          <w:sz w:val="24"/>
          <w:szCs w:val="24"/>
        </w:rPr>
        <w:t>none</w:t>
      </w:r>
      <w:proofErr w:type="gramEnd"/>
      <w:r w:rsidRPr="00EC245B">
        <w:rPr>
          <w:rFonts w:ascii="Times New Roman" w:eastAsia="Times New Roman" w:hAnsi="Times New Roman" w:cs="Times New Roman"/>
          <w:sz w:val="24"/>
          <w:szCs w:val="24"/>
        </w:rPr>
        <w:br/>
      </w:r>
      <w:r w:rsidRPr="00EC245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C245B" w:rsidRPr="00EC245B" w:rsidRDefault="00EC245B" w:rsidP="00EC24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C245B">
        <w:rPr>
          <w:rFonts w:ascii="Times New Roman" w:eastAsia="Times New Roman" w:hAnsi="Times New Roman" w:cs="Times New Roman"/>
          <w:b/>
          <w:bCs/>
          <w:sz w:val="27"/>
          <w:szCs w:val="27"/>
        </w:rPr>
        <w:t>Return Value</w:t>
      </w:r>
    </w:p>
    <w:p w:rsidR="00EC245B" w:rsidRPr="00EC245B" w:rsidRDefault="00EC245B" w:rsidP="00EC2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C245B">
        <w:rPr>
          <w:rFonts w:ascii="Times New Roman" w:eastAsia="Times New Roman" w:hAnsi="Times New Roman" w:cs="Times New Roman"/>
          <w:sz w:val="24"/>
          <w:szCs w:val="24"/>
        </w:rPr>
        <w:t>An iterator to the beginning of the string.</w:t>
      </w:r>
      <w:proofErr w:type="gramEnd"/>
      <w:r w:rsidRPr="00EC245B">
        <w:rPr>
          <w:rFonts w:ascii="Times New Roman" w:eastAsia="Times New Roman" w:hAnsi="Times New Roman" w:cs="Times New Roman"/>
          <w:sz w:val="24"/>
          <w:szCs w:val="24"/>
        </w:rPr>
        <w:br/>
      </w:r>
      <w:r w:rsidRPr="00EC245B">
        <w:rPr>
          <w:rFonts w:ascii="Times New Roman" w:eastAsia="Times New Roman" w:hAnsi="Times New Roman" w:cs="Times New Roman"/>
          <w:sz w:val="24"/>
          <w:szCs w:val="24"/>
        </w:rPr>
        <w:br/>
        <w:t xml:space="preserve">If the </w:t>
      </w:r>
      <w:hyperlink r:id="rId138" w:history="1">
        <w:r w:rsidRPr="00EC245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basic_string</w:t>
        </w:r>
      </w:hyperlink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 object is const-qualified, the function returns a </w:t>
      </w:r>
      <w:r w:rsidRPr="00EC245B">
        <w:rPr>
          <w:rFonts w:ascii="Courier New" w:eastAsia="Times New Roman" w:hAnsi="Courier New" w:cs="Courier New"/>
          <w:sz w:val="20"/>
        </w:rPr>
        <w:t>const_iterator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. Otherwise, it returns an </w:t>
      </w:r>
      <w:r w:rsidRPr="00EC245B">
        <w:rPr>
          <w:rFonts w:ascii="Courier New" w:eastAsia="Times New Roman" w:hAnsi="Courier New" w:cs="Courier New"/>
          <w:sz w:val="20"/>
        </w:rPr>
        <w:t>iterator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br/>
      </w:r>
      <w:r w:rsidRPr="00EC245B">
        <w:rPr>
          <w:rFonts w:ascii="Times New Roman" w:eastAsia="Times New Roman" w:hAnsi="Times New Roman" w:cs="Times New Roman"/>
          <w:sz w:val="24"/>
          <w:szCs w:val="24"/>
        </w:rPr>
        <w:br/>
        <w:t xml:space="preserve">Member </w:t>
      </w:r>
      <w:proofErr w:type="gramStart"/>
      <w:r w:rsidRPr="00EC245B">
        <w:rPr>
          <w:rFonts w:ascii="Times New Roman" w:eastAsia="Times New Roman" w:hAnsi="Times New Roman" w:cs="Times New Roman"/>
          <w:sz w:val="24"/>
          <w:szCs w:val="24"/>
        </w:rPr>
        <w:t>types</w:t>
      </w:r>
      <w:proofErr w:type="gramEnd"/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C245B">
        <w:rPr>
          <w:rFonts w:ascii="Courier New" w:eastAsia="Times New Roman" w:hAnsi="Courier New" w:cs="Courier New"/>
          <w:sz w:val="20"/>
        </w:rPr>
        <w:t>iterator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EC245B">
        <w:rPr>
          <w:rFonts w:ascii="Courier New" w:eastAsia="Times New Roman" w:hAnsi="Courier New" w:cs="Courier New"/>
          <w:sz w:val="20"/>
        </w:rPr>
        <w:t>const_iterator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 are </w:t>
      </w:r>
      <w:hyperlink r:id="rId139" w:history="1">
        <w:r w:rsidRPr="00EC245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random access iterator</w:t>
        </w:r>
      </w:hyperlink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 types (pointing to a character and to a const character, respectively).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br/>
      </w:r>
      <w:r w:rsidRPr="00EC245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C245B" w:rsidRPr="00EC245B" w:rsidRDefault="00EC245B" w:rsidP="00EC24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C245B">
        <w:rPr>
          <w:rFonts w:ascii="Times New Roman" w:eastAsia="Times New Roman" w:hAnsi="Times New Roman" w:cs="Times New Roman"/>
          <w:b/>
          <w:bCs/>
          <w:sz w:val="27"/>
          <w:szCs w:val="27"/>
        </w:rPr>
        <w:t>Example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7997"/>
      </w:tblGrid>
      <w:tr w:rsidR="00EC245B" w:rsidRPr="00EC245B" w:rsidTr="00EC24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C245B">
              <w:rPr>
                <w:rFonts w:ascii="Courier New" w:eastAsia="Times New Roman" w:hAnsi="Courier New" w:cs="Courier New"/>
                <w:sz w:val="20"/>
              </w:rPr>
              <w:t>1</w:t>
            </w:r>
            <w:r w:rsidRPr="00EC245B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EC245B">
              <w:rPr>
                <w:rFonts w:ascii="Courier New" w:eastAsia="Times New Roman" w:hAnsi="Courier New" w:cs="Courier New"/>
                <w:sz w:val="20"/>
              </w:rPr>
              <w:t>2</w:t>
            </w:r>
            <w:r w:rsidRPr="00EC245B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EC245B">
              <w:rPr>
                <w:rFonts w:ascii="Courier New" w:eastAsia="Times New Roman" w:hAnsi="Courier New" w:cs="Courier New"/>
                <w:sz w:val="20"/>
              </w:rPr>
              <w:lastRenderedPageBreak/>
              <w:t>3</w:t>
            </w:r>
            <w:r w:rsidRPr="00EC245B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EC245B">
              <w:rPr>
                <w:rFonts w:ascii="Courier New" w:eastAsia="Times New Roman" w:hAnsi="Courier New" w:cs="Courier New"/>
                <w:sz w:val="20"/>
              </w:rPr>
              <w:t>4</w:t>
            </w:r>
            <w:r w:rsidRPr="00EC245B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EC245B">
              <w:rPr>
                <w:rFonts w:ascii="Courier New" w:eastAsia="Times New Roman" w:hAnsi="Courier New" w:cs="Courier New"/>
                <w:sz w:val="20"/>
              </w:rPr>
              <w:t>5</w:t>
            </w:r>
            <w:r w:rsidRPr="00EC245B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EC245B">
              <w:rPr>
                <w:rFonts w:ascii="Courier New" w:eastAsia="Times New Roman" w:hAnsi="Courier New" w:cs="Courier New"/>
                <w:sz w:val="20"/>
              </w:rPr>
              <w:t>6</w:t>
            </w:r>
            <w:r w:rsidRPr="00EC245B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EC245B">
              <w:rPr>
                <w:rFonts w:ascii="Courier New" w:eastAsia="Times New Roman" w:hAnsi="Courier New" w:cs="Courier New"/>
                <w:sz w:val="20"/>
              </w:rPr>
              <w:t>7</w:t>
            </w:r>
            <w:r w:rsidRPr="00EC245B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EC245B">
              <w:rPr>
                <w:rFonts w:ascii="Courier New" w:eastAsia="Times New Roman" w:hAnsi="Courier New" w:cs="Courier New"/>
                <w:sz w:val="20"/>
              </w:rPr>
              <w:t>8</w:t>
            </w:r>
            <w:r w:rsidRPr="00EC245B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EC245B">
              <w:rPr>
                <w:rFonts w:ascii="Courier New" w:eastAsia="Times New Roman" w:hAnsi="Courier New" w:cs="Courier New"/>
                <w:sz w:val="20"/>
              </w:rPr>
              <w:t>9</w:t>
            </w:r>
            <w:r w:rsidRPr="00EC245B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EC245B">
              <w:rPr>
                <w:rFonts w:ascii="Courier New" w:eastAsia="Times New Roman" w:hAnsi="Courier New" w:cs="Courier New"/>
                <w:sz w:val="20"/>
              </w:rPr>
              <w:t>10</w:t>
            </w:r>
            <w:r w:rsidRPr="00EC245B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EC245B">
              <w:rPr>
                <w:rFonts w:ascii="Courier New" w:eastAsia="Times New Roman" w:hAnsi="Courier New" w:cs="Courier New"/>
                <w:sz w:val="20"/>
              </w:rPr>
              <w:t>11</w:t>
            </w:r>
            <w:r w:rsidRPr="00EC245B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EC245B">
              <w:rPr>
                <w:rFonts w:ascii="Courier New" w:eastAsia="Times New Roman" w:hAnsi="Courier New" w:cs="Courier New"/>
                <w:sz w:val="20"/>
              </w:rPr>
              <w:t>12</w:t>
            </w:r>
            <w:r w:rsidRPr="00EC245B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EC245B">
              <w:rPr>
                <w:rFonts w:ascii="Courier New" w:eastAsia="Times New Roman" w:hAnsi="Courier New" w:cs="Courier New"/>
                <w:sz w:val="20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EC245B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lastRenderedPageBreak/>
              <w:t>// string::begin/end</w:t>
            </w:r>
          </w:p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EC245B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#include &lt;iostream&gt;</w:t>
            </w:r>
          </w:p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EC245B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lastRenderedPageBreak/>
              <w:t>#include &lt;string&gt;</w:t>
            </w:r>
          </w:p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</w:p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EC245B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int</w:t>
            </w:r>
            <w:r w:rsidRPr="00EC245B">
              <w:rPr>
                <w:rFonts w:ascii="Courier New" w:eastAsia="Times New Roman" w:hAnsi="Courier New" w:cs="Courier New"/>
                <w:sz w:val="20"/>
              </w:rPr>
              <w:t xml:space="preserve"> main ()</w:t>
            </w:r>
          </w:p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EC245B">
              <w:rPr>
                <w:rFonts w:ascii="Courier New" w:eastAsia="Times New Roman" w:hAnsi="Courier New" w:cs="Courier New"/>
                <w:sz w:val="20"/>
              </w:rPr>
              <w:t>{</w:t>
            </w:r>
          </w:p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EC245B">
              <w:rPr>
                <w:rFonts w:ascii="Courier New" w:eastAsia="Times New Roman" w:hAnsi="Courier New" w:cs="Courier New"/>
                <w:sz w:val="20"/>
              </w:rPr>
              <w:t xml:space="preserve">  std::string str ("Test string");</w:t>
            </w:r>
          </w:p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EC245B">
              <w:rPr>
                <w:rFonts w:ascii="Courier New" w:eastAsia="Times New Roman" w:hAnsi="Courier New" w:cs="Courier New"/>
                <w:sz w:val="20"/>
              </w:rPr>
              <w:t xml:space="preserve">  </w:t>
            </w:r>
            <w:r w:rsidRPr="00EC245B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for</w:t>
            </w:r>
            <w:r w:rsidRPr="00EC245B">
              <w:rPr>
                <w:rFonts w:ascii="Courier New" w:eastAsia="Times New Roman" w:hAnsi="Courier New" w:cs="Courier New"/>
                <w:sz w:val="20"/>
              </w:rPr>
              <w:t xml:space="preserve"> ( std::string::iterator it=str.begin(); it!=str.end(); ++it)</w:t>
            </w:r>
          </w:p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EC245B">
              <w:rPr>
                <w:rFonts w:ascii="Courier New" w:eastAsia="Times New Roman" w:hAnsi="Courier New" w:cs="Courier New"/>
                <w:sz w:val="20"/>
              </w:rPr>
              <w:t xml:space="preserve">    std::cout &lt;&lt; *it;</w:t>
            </w:r>
          </w:p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EC245B">
              <w:rPr>
                <w:rFonts w:ascii="Courier New" w:eastAsia="Times New Roman" w:hAnsi="Courier New" w:cs="Courier New"/>
                <w:sz w:val="20"/>
              </w:rPr>
              <w:t xml:space="preserve">  std::cout &lt;&lt; '\n';</w:t>
            </w:r>
          </w:p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</w:p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EC245B">
              <w:rPr>
                <w:rFonts w:ascii="Courier New" w:eastAsia="Times New Roman" w:hAnsi="Courier New" w:cs="Courier New"/>
                <w:sz w:val="20"/>
              </w:rPr>
              <w:t xml:space="preserve">  </w:t>
            </w:r>
            <w:r w:rsidRPr="00EC245B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return</w:t>
            </w:r>
            <w:r w:rsidRPr="00EC245B">
              <w:rPr>
                <w:rFonts w:ascii="Courier New" w:eastAsia="Times New Roman" w:hAnsi="Courier New" w:cs="Courier New"/>
                <w:sz w:val="20"/>
              </w:rPr>
              <w:t xml:space="preserve"> 0;</w:t>
            </w:r>
          </w:p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C245B">
              <w:rPr>
                <w:rFonts w:ascii="Courier New" w:eastAsia="Times New Roman" w:hAnsi="Courier New" w:cs="Courier New"/>
                <w:sz w:val="20"/>
              </w:rPr>
              <w:t>}</w:t>
            </w:r>
          </w:p>
        </w:tc>
      </w:tr>
    </w:tbl>
    <w:p w:rsidR="00EC245B" w:rsidRPr="00EC245B" w:rsidRDefault="00EC245B" w:rsidP="00EC2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45B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 w:rsidRPr="00EC245B">
        <w:rPr>
          <w:rFonts w:ascii="Times New Roman" w:eastAsia="Times New Roman" w:hAnsi="Times New Roman" w:cs="Times New Roman"/>
          <w:sz w:val="24"/>
          <w:szCs w:val="24"/>
        </w:rPr>
        <w:br/>
        <w:t>Output: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11"/>
      </w:tblGrid>
      <w:tr w:rsidR="00EC245B" w:rsidRPr="00EC245B" w:rsidTr="00EC24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C245B">
              <w:rPr>
                <w:rFonts w:ascii="Courier New" w:eastAsia="Times New Roman" w:hAnsi="Courier New" w:cs="Courier New"/>
                <w:sz w:val="20"/>
                <w:szCs w:val="20"/>
              </w:rPr>
              <w:t>Test string</w:t>
            </w:r>
          </w:p>
        </w:tc>
      </w:tr>
    </w:tbl>
    <w:p w:rsidR="00EC245B" w:rsidRPr="00EC245B" w:rsidRDefault="00EC245B" w:rsidP="00EC2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C245B" w:rsidRPr="00EC245B" w:rsidRDefault="00EC245B" w:rsidP="00EC245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0" w:history="1">
        <w:r w:rsidRPr="00EC245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C++98</w:t>
        </w:r>
      </w:hyperlink>
    </w:p>
    <w:p w:rsidR="00EC245B" w:rsidRPr="00EC245B" w:rsidRDefault="00EC245B" w:rsidP="00EC245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1" w:history="1">
        <w:r w:rsidRPr="00EC245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C++11</w:t>
        </w:r>
      </w:hyperlink>
    </w:p>
    <w:p w:rsidR="00EC245B" w:rsidRPr="00EC245B" w:rsidRDefault="00EC245B" w:rsidP="00EC245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C245B" w:rsidRPr="00EC245B" w:rsidRDefault="00EC245B" w:rsidP="00EC24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C245B">
        <w:rPr>
          <w:rFonts w:ascii="Times New Roman" w:eastAsia="Times New Roman" w:hAnsi="Times New Roman" w:cs="Times New Roman"/>
          <w:b/>
          <w:bCs/>
          <w:sz w:val="27"/>
          <w:szCs w:val="27"/>
        </w:rPr>
        <w:t>Complexity</w:t>
      </w:r>
    </w:p>
    <w:p w:rsidR="00EC245B" w:rsidRPr="00EC245B" w:rsidRDefault="00EC245B" w:rsidP="00EC2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C245B">
        <w:rPr>
          <w:rFonts w:ascii="Times New Roman" w:eastAsia="Times New Roman" w:hAnsi="Times New Roman" w:cs="Times New Roman"/>
          <w:sz w:val="24"/>
          <w:szCs w:val="24"/>
        </w:rPr>
        <w:t>Unspecified.</w:t>
      </w:r>
      <w:proofErr w:type="gramEnd"/>
      <w:r w:rsidRPr="00EC245B">
        <w:rPr>
          <w:rFonts w:ascii="Times New Roman" w:eastAsia="Times New Roman" w:hAnsi="Times New Roman" w:cs="Times New Roman"/>
          <w:sz w:val="24"/>
          <w:szCs w:val="24"/>
        </w:rPr>
        <w:br/>
      </w:r>
      <w:r w:rsidRPr="00EC245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C245B" w:rsidRPr="00EC245B" w:rsidRDefault="00EC245B" w:rsidP="00EC24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C245B">
        <w:rPr>
          <w:rFonts w:ascii="Times New Roman" w:eastAsia="Times New Roman" w:hAnsi="Times New Roman" w:cs="Times New Roman"/>
          <w:b/>
          <w:bCs/>
          <w:sz w:val="27"/>
          <w:szCs w:val="27"/>
        </w:rPr>
        <w:t>Iterator validity</w:t>
      </w:r>
    </w:p>
    <w:p w:rsidR="00EC245B" w:rsidRPr="00EC245B" w:rsidRDefault="00EC245B" w:rsidP="00EC2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C245B">
        <w:rPr>
          <w:rFonts w:ascii="Times New Roman" w:eastAsia="Times New Roman" w:hAnsi="Times New Roman" w:cs="Times New Roman"/>
          <w:sz w:val="24"/>
          <w:szCs w:val="24"/>
        </w:rPr>
        <w:t>Generally, no changes.</w:t>
      </w:r>
      <w:proofErr w:type="gramEnd"/>
      <w:r w:rsidRPr="00EC245B">
        <w:rPr>
          <w:rFonts w:ascii="Times New Roman" w:eastAsia="Times New Roman" w:hAnsi="Times New Roman" w:cs="Times New Roman"/>
          <w:sz w:val="24"/>
          <w:szCs w:val="24"/>
        </w:rPr>
        <w:br/>
        <w:t>On some implementations, the non-const version may invalidate all iterators, pointers and references on the first access to string characters after the object has been constructed or modified.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br/>
      </w:r>
      <w:r w:rsidRPr="00EC245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C245B" w:rsidRPr="00EC245B" w:rsidRDefault="00EC245B" w:rsidP="00EC24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C245B">
        <w:rPr>
          <w:rFonts w:ascii="Times New Roman" w:eastAsia="Times New Roman" w:hAnsi="Times New Roman" w:cs="Times New Roman"/>
          <w:b/>
          <w:bCs/>
          <w:sz w:val="27"/>
          <w:szCs w:val="27"/>
        </w:rPr>
        <w:t>Data races</w:t>
      </w:r>
    </w:p>
    <w:p w:rsidR="00EC245B" w:rsidRPr="00EC245B" w:rsidRDefault="00EC245B" w:rsidP="00EC2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45B">
        <w:rPr>
          <w:rFonts w:ascii="Times New Roman" w:eastAsia="Times New Roman" w:hAnsi="Times New Roman" w:cs="Times New Roman"/>
          <w:sz w:val="24"/>
          <w:szCs w:val="24"/>
        </w:rPr>
        <w:t>The object is accessed, and in some implementations, the non-const version modifies it on the first access to string characters after the object has been constructed or modified.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br/>
        <w:t>The iterator returned can be used to access or modify characters.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C245B" w:rsidRPr="00EC245B" w:rsidRDefault="00EC245B" w:rsidP="00EC2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45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C245B" w:rsidRPr="00EC245B" w:rsidRDefault="00EC245B" w:rsidP="00EC24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C245B">
        <w:rPr>
          <w:rFonts w:ascii="Times New Roman" w:eastAsia="Times New Roman" w:hAnsi="Times New Roman" w:cs="Times New Roman"/>
          <w:b/>
          <w:bCs/>
          <w:sz w:val="27"/>
          <w:szCs w:val="27"/>
        </w:rPr>
        <w:t>Exception safety</w:t>
      </w:r>
    </w:p>
    <w:p w:rsidR="00EC245B" w:rsidRDefault="00EC245B" w:rsidP="00EC245B">
      <w:r w:rsidRPr="00EC245B">
        <w:rPr>
          <w:rFonts w:ascii="Times New Roman" w:eastAsia="Times New Roman" w:hAnsi="Times New Roman" w:cs="Times New Roman"/>
          <w:b/>
          <w:bCs/>
          <w:sz w:val="24"/>
          <w:szCs w:val="24"/>
        </w:rPr>
        <w:t>No-throw guarantee: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 this member function never throws exceptions.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br/>
        <w:t>The copy construction or assignment of the returned iterator is also guaranteed to never throw.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C245B" w:rsidRDefault="00EC245B" w:rsidP="00EC245B"/>
    <w:p w:rsidR="00EC245B" w:rsidRPr="00EC245B" w:rsidRDefault="00EC245B" w:rsidP="00EC2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C245B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 member function </w:t>
      </w:r>
    </w:p>
    <w:p w:rsidR="00EC245B" w:rsidRPr="00EC245B" w:rsidRDefault="00EC245B" w:rsidP="00EC2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45B">
        <w:rPr>
          <w:rFonts w:ascii="Times New Roman" w:eastAsia="Times New Roman" w:hAnsi="Times New Roman" w:cs="Times New Roman"/>
          <w:sz w:val="24"/>
          <w:szCs w:val="24"/>
        </w:rPr>
        <w:lastRenderedPageBreak/>
        <w:t>&lt;</w:t>
      </w:r>
      <w:proofErr w:type="gramStart"/>
      <w:r w:rsidRPr="00EC245B">
        <w:rPr>
          <w:rFonts w:ascii="Times New Roman" w:eastAsia="Times New Roman" w:hAnsi="Times New Roman" w:cs="Times New Roman"/>
          <w:sz w:val="24"/>
          <w:szCs w:val="24"/>
        </w:rPr>
        <w:t>string</w:t>
      </w:r>
      <w:proofErr w:type="gramEnd"/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</w:p>
    <w:p w:rsidR="00EC245B" w:rsidRPr="00EC245B" w:rsidRDefault="00EC245B" w:rsidP="00EC245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proofErr w:type="gramStart"/>
      <w:r w:rsidRPr="00EC245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std</w:t>
      </w:r>
      <w:proofErr w:type="gramEnd"/>
      <w:r w:rsidRPr="00EC245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::</w:t>
      </w:r>
      <w:hyperlink r:id="rId142" w:history="1">
        <w:r w:rsidRPr="00EC245B">
          <w:rPr>
            <w:rFonts w:ascii="Times New Roman" w:eastAsia="Times New Roman" w:hAnsi="Times New Roman" w:cs="Times New Roman"/>
            <w:b/>
            <w:bCs/>
            <w:color w:val="0000FF"/>
            <w:kern w:val="36"/>
            <w:sz w:val="48"/>
            <w:szCs w:val="48"/>
            <w:u w:val="single"/>
          </w:rPr>
          <w:t>basic_string</w:t>
        </w:r>
      </w:hyperlink>
      <w:r w:rsidRPr="00EC245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::end</w:t>
      </w:r>
    </w:p>
    <w:p w:rsidR="00EC245B" w:rsidRPr="00EC245B" w:rsidRDefault="00EC245B" w:rsidP="00EC245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3" w:history="1">
        <w:r w:rsidRPr="00EC245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C++98</w:t>
        </w:r>
      </w:hyperlink>
    </w:p>
    <w:p w:rsidR="00EC245B" w:rsidRPr="00EC245B" w:rsidRDefault="00EC245B" w:rsidP="00EC245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4" w:history="1">
        <w:r w:rsidRPr="00EC245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C++11</w:t>
        </w:r>
      </w:hyperlink>
    </w:p>
    <w:p w:rsidR="00EC245B" w:rsidRPr="00EC245B" w:rsidRDefault="00EC245B" w:rsidP="00EC245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C245B" w:rsidRPr="00EC245B" w:rsidRDefault="00EC245B" w:rsidP="00EC24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245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EC245B">
        <w:rPr>
          <w:rFonts w:ascii="Courier New" w:eastAsia="Times New Roman" w:hAnsi="Courier New" w:cs="Courier New"/>
          <w:sz w:val="20"/>
          <w:szCs w:val="20"/>
        </w:rPr>
        <w:t>iterator</w:t>
      </w:r>
      <w:proofErr w:type="gramEnd"/>
      <w:r w:rsidRPr="00EC245B">
        <w:rPr>
          <w:rFonts w:ascii="Courier New" w:eastAsia="Times New Roman" w:hAnsi="Courier New" w:cs="Courier New"/>
          <w:sz w:val="20"/>
          <w:szCs w:val="20"/>
        </w:rPr>
        <w:t xml:space="preserve"> end();</w:t>
      </w:r>
    </w:p>
    <w:p w:rsidR="00EC245B" w:rsidRPr="00EC245B" w:rsidRDefault="00EC245B" w:rsidP="00EC24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C245B">
        <w:rPr>
          <w:rFonts w:ascii="Courier New" w:eastAsia="Times New Roman" w:hAnsi="Courier New" w:cs="Courier New"/>
          <w:sz w:val="20"/>
          <w:szCs w:val="20"/>
        </w:rPr>
        <w:t>const_iterator</w:t>
      </w:r>
      <w:proofErr w:type="gramEnd"/>
      <w:r w:rsidRPr="00EC245B">
        <w:rPr>
          <w:rFonts w:ascii="Courier New" w:eastAsia="Times New Roman" w:hAnsi="Courier New" w:cs="Courier New"/>
          <w:sz w:val="20"/>
          <w:szCs w:val="20"/>
        </w:rPr>
        <w:t xml:space="preserve"> end() const;</w:t>
      </w:r>
    </w:p>
    <w:p w:rsidR="00EC245B" w:rsidRPr="00EC245B" w:rsidRDefault="00EC245B" w:rsidP="00EC2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45B">
        <w:rPr>
          <w:rFonts w:ascii="Times New Roman" w:eastAsia="Times New Roman" w:hAnsi="Times New Roman" w:cs="Times New Roman"/>
          <w:sz w:val="24"/>
          <w:szCs w:val="24"/>
        </w:rPr>
        <w:t>Return iterator to end</w:t>
      </w:r>
    </w:p>
    <w:p w:rsidR="00EC245B" w:rsidRPr="00EC245B" w:rsidRDefault="00EC245B" w:rsidP="00EC2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Returns an iterator pointing to the </w:t>
      </w:r>
      <w:r w:rsidRPr="00EC245B">
        <w:rPr>
          <w:rFonts w:ascii="Times New Roman" w:eastAsia="Times New Roman" w:hAnsi="Times New Roman" w:cs="Times New Roman"/>
          <w:i/>
          <w:iCs/>
          <w:sz w:val="24"/>
          <w:szCs w:val="24"/>
        </w:rPr>
        <w:t>past-the-end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 character of the string.</w:t>
      </w:r>
      <w:proofErr w:type="gramEnd"/>
      <w:r w:rsidRPr="00EC245B">
        <w:rPr>
          <w:rFonts w:ascii="Times New Roman" w:eastAsia="Times New Roman" w:hAnsi="Times New Roman" w:cs="Times New Roman"/>
          <w:sz w:val="24"/>
          <w:szCs w:val="24"/>
        </w:rPr>
        <w:br/>
      </w:r>
      <w:r w:rsidRPr="00EC245B">
        <w:rPr>
          <w:rFonts w:ascii="Times New Roman" w:eastAsia="Times New Roman" w:hAnsi="Times New Roman" w:cs="Times New Roman"/>
          <w:sz w:val="24"/>
          <w:szCs w:val="24"/>
        </w:rPr>
        <w:br/>
        <w:t xml:space="preserve">The </w:t>
      </w:r>
      <w:r w:rsidRPr="00EC245B">
        <w:rPr>
          <w:rFonts w:ascii="Times New Roman" w:eastAsia="Times New Roman" w:hAnsi="Times New Roman" w:cs="Times New Roman"/>
          <w:i/>
          <w:iCs/>
          <w:sz w:val="24"/>
          <w:szCs w:val="24"/>
        </w:rPr>
        <w:t>past-the-end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 character is a theoretical character that would follow the last character in the string. It shall not be dereferenced.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br/>
      </w:r>
      <w:r w:rsidRPr="00EC245B">
        <w:rPr>
          <w:rFonts w:ascii="Times New Roman" w:eastAsia="Times New Roman" w:hAnsi="Times New Roman" w:cs="Times New Roman"/>
          <w:sz w:val="24"/>
          <w:szCs w:val="24"/>
        </w:rPr>
        <w:br/>
        <w:t xml:space="preserve">Because the ranges used by functions of the standard library do not include the element pointed by their closing iterator, this function is often used in combination with </w:t>
      </w:r>
      <w:hyperlink r:id="rId145" w:history="1">
        <w:r w:rsidRPr="00EC245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basic_string::begin</w:t>
        </w:r>
      </w:hyperlink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 to specify a range including all the characters in the string.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br/>
      </w:r>
      <w:r w:rsidRPr="00EC245B">
        <w:rPr>
          <w:rFonts w:ascii="Times New Roman" w:eastAsia="Times New Roman" w:hAnsi="Times New Roman" w:cs="Times New Roman"/>
          <w:sz w:val="24"/>
          <w:szCs w:val="24"/>
        </w:rPr>
        <w:br/>
        <w:t xml:space="preserve">If the object is an </w:t>
      </w:r>
      <w:hyperlink r:id="rId146" w:history="1">
        <w:r w:rsidRPr="00EC245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empty string</w:t>
        </w:r>
      </w:hyperlink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, this function returns the same as </w:t>
      </w:r>
      <w:hyperlink r:id="rId147" w:history="1">
        <w:r w:rsidRPr="00EC245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basic_string::begin</w:t>
        </w:r>
      </w:hyperlink>
      <w:r w:rsidRPr="00EC245B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br/>
      </w:r>
      <w:r w:rsidRPr="00EC245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C245B" w:rsidRPr="00EC245B" w:rsidRDefault="00EC245B" w:rsidP="00EC24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C245B">
        <w:rPr>
          <w:rFonts w:ascii="Times New Roman" w:eastAsia="Times New Roman" w:hAnsi="Times New Roman" w:cs="Times New Roman"/>
          <w:b/>
          <w:bCs/>
          <w:sz w:val="27"/>
          <w:szCs w:val="27"/>
        </w:rPr>
        <w:t>Parameters</w:t>
      </w:r>
    </w:p>
    <w:p w:rsidR="00EC245B" w:rsidRPr="00EC245B" w:rsidRDefault="00EC245B" w:rsidP="00EC2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C245B">
        <w:rPr>
          <w:rFonts w:ascii="Times New Roman" w:eastAsia="Times New Roman" w:hAnsi="Times New Roman" w:cs="Times New Roman"/>
          <w:sz w:val="24"/>
          <w:szCs w:val="24"/>
        </w:rPr>
        <w:t>none</w:t>
      </w:r>
      <w:proofErr w:type="gramEnd"/>
      <w:r w:rsidRPr="00EC245B">
        <w:rPr>
          <w:rFonts w:ascii="Times New Roman" w:eastAsia="Times New Roman" w:hAnsi="Times New Roman" w:cs="Times New Roman"/>
          <w:sz w:val="24"/>
          <w:szCs w:val="24"/>
        </w:rPr>
        <w:br/>
      </w:r>
      <w:r w:rsidRPr="00EC245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C245B" w:rsidRPr="00EC245B" w:rsidRDefault="00EC245B" w:rsidP="00EC24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C245B">
        <w:rPr>
          <w:rFonts w:ascii="Times New Roman" w:eastAsia="Times New Roman" w:hAnsi="Times New Roman" w:cs="Times New Roman"/>
          <w:b/>
          <w:bCs/>
          <w:sz w:val="27"/>
          <w:szCs w:val="27"/>
        </w:rPr>
        <w:t>Return Value</w:t>
      </w:r>
    </w:p>
    <w:p w:rsidR="00EC245B" w:rsidRPr="00EC245B" w:rsidRDefault="00EC245B" w:rsidP="00EC2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C245B">
        <w:rPr>
          <w:rFonts w:ascii="Times New Roman" w:eastAsia="Times New Roman" w:hAnsi="Times New Roman" w:cs="Times New Roman"/>
          <w:sz w:val="24"/>
          <w:szCs w:val="24"/>
        </w:rPr>
        <w:t>An iterator to the past-the-end of the string.</w:t>
      </w:r>
      <w:proofErr w:type="gramEnd"/>
      <w:r w:rsidRPr="00EC245B">
        <w:rPr>
          <w:rFonts w:ascii="Times New Roman" w:eastAsia="Times New Roman" w:hAnsi="Times New Roman" w:cs="Times New Roman"/>
          <w:sz w:val="24"/>
          <w:szCs w:val="24"/>
        </w:rPr>
        <w:br/>
      </w:r>
      <w:r w:rsidRPr="00EC245B">
        <w:rPr>
          <w:rFonts w:ascii="Times New Roman" w:eastAsia="Times New Roman" w:hAnsi="Times New Roman" w:cs="Times New Roman"/>
          <w:sz w:val="24"/>
          <w:szCs w:val="24"/>
        </w:rPr>
        <w:br/>
        <w:t xml:space="preserve">If the </w:t>
      </w:r>
      <w:hyperlink r:id="rId148" w:history="1">
        <w:r w:rsidRPr="00EC245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basic_string</w:t>
        </w:r>
      </w:hyperlink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 object is const-qualified, the function returns a </w:t>
      </w:r>
      <w:r w:rsidRPr="00EC245B">
        <w:rPr>
          <w:rFonts w:ascii="Courier New" w:eastAsia="Times New Roman" w:hAnsi="Courier New" w:cs="Courier New"/>
          <w:sz w:val="20"/>
        </w:rPr>
        <w:t>const_iterator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. Otherwise, it returns an </w:t>
      </w:r>
      <w:r w:rsidRPr="00EC245B">
        <w:rPr>
          <w:rFonts w:ascii="Courier New" w:eastAsia="Times New Roman" w:hAnsi="Courier New" w:cs="Courier New"/>
          <w:sz w:val="20"/>
        </w:rPr>
        <w:t>iterator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br/>
      </w:r>
      <w:r w:rsidRPr="00EC245B">
        <w:rPr>
          <w:rFonts w:ascii="Times New Roman" w:eastAsia="Times New Roman" w:hAnsi="Times New Roman" w:cs="Times New Roman"/>
          <w:sz w:val="24"/>
          <w:szCs w:val="24"/>
        </w:rPr>
        <w:br/>
        <w:t xml:space="preserve">Member </w:t>
      </w:r>
      <w:proofErr w:type="gramStart"/>
      <w:r w:rsidRPr="00EC245B">
        <w:rPr>
          <w:rFonts w:ascii="Times New Roman" w:eastAsia="Times New Roman" w:hAnsi="Times New Roman" w:cs="Times New Roman"/>
          <w:sz w:val="24"/>
          <w:szCs w:val="24"/>
        </w:rPr>
        <w:t>types</w:t>
      </w:r>
      <w:proofErr w:type="gramEnd"/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C245B">
        <w:rPr>
          <w:rFonts w:ascii="Courier New" w:eastAsia="Times New Roman" w:hAnsi="Courier New" w:cs="Courier New"/>
          <w:sz w:val="20"/>
        </w:rPr>
        <w:t>iterator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EC245B">
        <w:rPr>
          <w:rFonts w:ascii="Courier New" w:eastAsia="Times New Roman" w:hAnsi="Courier New" w:cs="Courier New"/>
          <w:sz w:val="20"/>
        </w:rPr>
        <w:t>const_iterator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 are </w:t>
      </w:r>
      <w:hyperlink r:id="rId149" w:history="1">
        <w:r w:rsidRPr="00EC245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random access iterator</w:t>
        </w:r>
      </w:hyperlink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 types (pointing to a character and to a const character, respectively).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br/>
      </w:r>
      <w:r w:rsidRPr="00EC245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C245B" w:rsidRPr="00EC245B" w:rsidRDefault="00EC245B" w:rsidP="00EC24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C245B">
        <w:rPr>
          <w:rFonts w:ascii="Times New Roman" w:eastAsia="Times New Roman" w:hAnsi="Times New Roman" w:cs="Times New Roman"/>
          <w:b/>
          <w:bCs/>
          <w:sz w:val="27"/>
          <w:szCs w:val="27"/>
        </w:rPr>
        <w:t>Example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7997"/>
      </w:tblGrid>
      <w:tr w:rsidR="00EC245B" w:rsidRPr="00EC245B" w:rsidTr="00EC24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C245B">
              <w:rPr>
                <w:rFonts w:ascii="Courier New" w:eastAsia="Times New Roman" w:hAnsi="Courier New" w:cs="Courier New"/>
                <w:sz w:val="20"/>
              </w:rPr>
              <w:t>1</w:t>
            </w:r>
            <w:r w:rsidRPr="00EC245B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EC245B">
              <w:rPr>
                <w:rFonts w:ascii="Courier New" w:eastAsia="Times New Roman" w:hAnsi="Courier New" w:cs="Courier New"/>
                <w:sz w:val="20"/>
              </w:rPr>
              <w:t>2</w:t>
            </w:r>
            <w:r w:rsidRPr="00EC245B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EC245B">
              <w:rPr>
                <w:rFonts w:ascii="Courier New" w:eastAsia="Times New Roman" w:hAnsi="Courier New" w:cs="Courier New"/>
                <w:sz w:val="20"/>
              </w:rPr>
              <w:t>3</w:t>
            </w:r>
            <w:r w:rsidRPr="00EC245B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EC245B">
              <w:rPr>
                <w:rFonts w:ascii="Courier New" w:eastAsia="Times New Roman" w:hAnsi="Courier New" w:cs="Courier New"/>
                <w:sz w:val="20"/>
              </w:rPr>
              <w:t>4</w:t>
            </w:r>
            <w:r w:rsidRPr="00EC245B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EC245B">
              <w:rPr>
                <w:rFonts w:ascii="Courier New" w:eastAsia="Times New Roman" w:hAnsi="Courier New" w:cs="Courier New"/>
                <w:sz w:val="20"/>
              </w:rPr>
              <w:t>5</w:t>
            </w:r>
            <w:r w:rsidRPr="00EC245B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EC245B">
              <w:rPr>
                <w:rFonts w:ascii="Courier New" w:eastAsia="Times New Roman" w:hAnsi="Courier New" w:cs="Courier New"/>
                <w:sz w:val="20"/>
              </w:rPr>
              <w:t>6</w:t>
            </w:r>
            <w:r w:rsidRPr="00EC245B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EC245B">
              <w:rPr>
                <w:rFonts w:ascii="Courier New" w:eastAsia="Times New Roman" w:hAnsi="Courier New" w:cs="Courier New"/>
                <w:sz w:val="20"/>
              </w:rPr>
              <w:t>7</w:t>
            </w:r>
            <w:r w:rsidRPr="00EC245B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EC245B">
              <w:rPr>
                <w:rFonts w:ascii="Courier New" w:eastAsia="Times New Roman" w:hAnsi="Courier New" w:cs="Courier New"/>
                <w:sz w:val="20"/>
              </w:rPr>
              <w:t>8</w:t>
            </w:r>
            <w:r w:rsidRPr="00EC245B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EC245B">
              <w:rPr>
                <w:rFonts w:ascii="Courier New" w:eastAsia="Times New Roman" w:hAnsi="Courier New" w:cs="Courier New"/>
                <w:sz w:val="20"/>
              </w:rPr>
              <w:lastRenderedPageBreak/>
              <w:t>9</w:t>
            </w:r>
            <w:r w:rsidRPr="00EC245B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EC245B">
              <w:rPr>
                <w:rFonts w:ascii="Courier New" w:eastAsia="Times New Roman" w:hAnsi="Courier New" w:cs="Courier New"/>
                <w:sz w:val="20"/>
              </w:rPr>
              <w:t>10</w:t>
            </w:r>
            <w:r w:rsidRPr="00EC245B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EC245B">
              <w:rPr>
                <w:rFonts w:ascii="Courier New" w:eastAsia="Times New Roman" w:hAnsi="Courier New" w:cs="Courier New"/>
                <w:sz w:val="20"/>
              </w:rPr>
              <w:t>11</w:t>
            </w:r>
            <w:r w:rsidRPr="00EC245B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EC245B">
              <w:rPr>
                <w:rFonts w:ascii="Courier New" w:eastAsia="Times New Roman" w:hAnsi="Courier New" w:cs="Courier New"/>
                <w:sz w:val="20"/>
              </w:rPr>
              <w:t>12</w:t>
            </w:r>
            <w:r w:rsidRPr="00EC245B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EC245B">
              <w:rPr>
                <w:rFonts w:ascii="Courier New" w:eastAsia="Times New Roman" w:hAnsi="Courier New" w:cs="Courier New"/>
                <w:sz w:val="20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EC245B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lastRenderedPageBreak/>
              <w:t>// string::begin/end</w:t>
            </w:r>
          </w:p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EC245B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#include &lt;iostream&gt;</w:t>
            </w:r>
          </w:p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EC245B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#include &lt;string&gt;</w:t>
            </w:r>
          </w:p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</w:p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EC245B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int</w:t>
            </w:r>
            <w:r w:rsidRPr="00EC245B">
              <w:rPr>
                <w:rFonts w:ascii="Courier New" w:eastAsia="Times New Roman" w:hAnsi="Courier New" w:cs="Courier New"/>
                <w:sz w:val="20"/>
              </w:rPr>
              <w:t xml:space="preserve"> main ()</w:t>
            </w:r>
          </w:p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EC245B">
              <w:rPr>
                <w:rFonts w:ascii="Courier New" w:eastAsia="Times New Roman" w:hAnsi="Courier New" w:cs="Courier New"/>
                <w:sz w:val="20"/>
              </w:rPr>
              <w:t>{</w:t>
            </w:r>
          </w:p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EC245B">
              <w:rPr>
                <w:rFonts w:ascii="Courier New" w:eastAsia="Times New Roman" w:hAnsi="Courier New" w:cs="Courier New"/>
                <w:sz w:val="20"/>
              </w:rPr>
              <w:t xml:space="preserve">  std::string str ("Test string");</w:t>
            </w:r>
          </w:p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EC245B">
              <w:rPr>
                <w:rFonts w:ascii="Courier New" w:eastAsia="Times New Roman" w:hAnsi="Courier New" w:cs="Courier New"/>
                <w:sz w:val="20"/>
              </w:rPr>
              <w:t xml:space="preserve">  </w:t>
            </w:r>
            <w:r w:rsidRPr="00EC245B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for</w:t>
            </w:r>
            <w:r w:rsidRPr="00EC245B">
              <w:rPr>
                <w:rFonts w:ascii="Courier New" w:eastAsia="Times New Roman" w:hAnsi="Courier New" w:cs="Courier New"/>
                <w:sz w:val="20"/>
              </w:rPr>
              <w:t xml:space="preserve"> ( std::string::iterator it=str.begin(); it!=str.end(); ++it)</w:t>
            </w:r>
          </w:p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EC245B">
              <w:rPr>
                <w:rFonts w:ascii="Courier New" w:eastAsia="Times New Roman" w:hAnsi="Courier New" w:cs="Courier New"/>
                <w:sz w:val="20"/>
              </w:rPr>
              <w:lastRenderedPageBreak/>
              <w:t xml:space="preserve">    std::cout &lt;&lt; *it;</w:t>
            </w:r>
          </w:p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EC245B">
              <w:rPr>
                <w:rFonts w:ascii="Courier New" w:eastAsia="Times New Roman" w:hAnsi="Courier New" w:cs="Courier New"/>
                <w:sz w:val="20"/>
              </w:rPr>
              <w:t xml:space="preserve">  std::cout &lt;&lt; '\n';</w:t>
            </w:r>
          </w:p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</w:p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EC245B">
              <w:rPr>
                <w:rFonts w:ascii="Courier New" w:eastAsia="Times New Roman" w:hAnsi="Courier New" w:cs="Courier New"/>
                <w:sz w:val="20"/>
              </w:rPr>
              <w:t xml:space="preserve">  </w:t>
            </w:r>
            <w:r w:rsidRPr="00EC245B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return</w:t>
            </w:r>
            <w:r w:rsidRPr="00EC245B">
              <w:rPr>
                <w:rFonts w:ascii="Courier New" w:eastAsia="Times New Roman" w:hAnsi="Courier New" w:cs="Courier New"/>
                <w:sz w:val="20"/>
              </w:rPr>
              <w:t xml:space="preserve"> 0;</w:t>
            </w:r>
          </w:p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C245B">
              <w:rPr>
                <w:rFonts w:ascii="Courier New" w:eastAsia="Times New Roman" w:hAnsi="Courier New" w:cs="Courier New"/>
                <w:sz w:val="20"/>
              </w:rPr>
              <w:t>}</w:t>
            </w:r>
          </w:p>
        </w:tc>
      </w:tr>
    </w:tbl>
    <w:p w:rsidR="00EC245B" w:rsidRPr="00EC245B" w:rsidRDefault="00EC245B" w:rsidP="00EC2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45B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 w:rsidRPr="00EC245B">
        <w:rPr>
          <w:rFonts w:ascii="Times New Roman" w:eastAsia="Times New Roman" w:hAnsi="Times New Roman" w:cs="Times New Roman"/>
          <w:sz w:val="24"/>
          <w:szCs w:val="24"/>
        </w:rPr>
        <w:br/>
        <w:t>Output: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11"/>
      </w:tblGrid>
      <w:tr w:rsidR="00EC245B" w:rsidRPr="00EC245B" w:rsidTr="00EC24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C245B">
              <w:rPr>
                <w:rFonts w:ascii="Courier New" w:eastAsia="Times New Roman" w:hAnsi="Courier New" w:cs="Courier New"/>
                <w:sz w:val="20"/>
                <w:szCs w:val="20"/>
              </w:rPr>
              <w:t>Test string</w:t>
            </w:r>
          </w:p>
        </w:tc>
      </w:tr>
    </w:tbl>
    <w:p w:rsidR="00EC245B" w:rsidRPr="00EC245B" w:rsidRDefault="00EC245B" w:rsidP="00EC2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C245B" w:rsidRPr="00EC245B" w:rsidRDefault="00EC245B" w:rsidP="00EC245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0" w:history="1">
        <w:r w:rsidRPr="00EC245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C++98</w:t>
        </w:r>
      </w:hyperlink>
    </w:p>
    <w:p w:rsidR="00EC245B" w:rsidRPr="00EC245B" w:rsidRDefault="00EC245B" w:rsidP="00EC245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1" w:history="1">
        <w:r w:rsidRPr="00EC245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C++11</w:t>
        </w:r>
      </w:hyperlink>
    </w:p>
    <w:p w:rsidR="00EC245B" w:rsidRPr="00EC245B" w:rsidRDefault="00EC245B" w:rsidP="00EC245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C245B" w:rsidRPr="00EC245B" w:rsidRDefault="00EC245B" w:rsidP="00EC24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C245B">
        <w:rPr>
          <w:rFonts w:ascii="Times New Roman" w:eastAsia="Times New Roman" w:hAnsi="Times New Roman" w:cs="Times New Roman"/>
          <w:b/>
          <w:bCs/>
          <w:sz w:val="27"/>
          <w:szCs w:val="27"/>
        </w:rPr>
        <w:t>Complexity</w:t>
      </w:r>
    </w:p>
    <w:p w:rsidR="00EC245B" w:rsidRPr="00EC245B" w:rsidRDefault="00EC245B" w:rsidP="00EC2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C245B">
        <w:rPr>
          <w:rFonts w:ascii="Times New Roman" w:eastAsia="Times New Roman" w:hAnsi="Times New Roman" w:cs="Times New Roman"/>
          <w:sz w:val="24"/>
          <w:szCs w:val="24"/>
        </w:rPr>
        <w:t>Unspecified.</w:t>
      </w:r>
      <w:proofErr w:type="gramEnd"/>
      <w:r w:rsidRPr="00EC245B">
        <w:rPr>
          <w:rFonts w:ascii="Times New Roman" w:eastAsia="Times New Roman" w:hAnsi="Times New Roman" w:cs="Times New Roman"/>
          <w:sz w:val="24"/>
          <w:szCs w:val="24"/>
        </w:rPr>
        <w:br/>
      </w:r>
      <w:r w:rsidRPr="00EC245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C245B" w:rsidRPr="00EC245B" w:rsidRDefault="00EC245B" w:rsidP="00EC24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C245B">
        <w:rPr>
          <w:rFonts w:ascii="Times New Roman" w:eastAsia="Times New Roman" w:hAnsi="Times New Roman" w:cs="Times New Roman"/>
          <w:b/>
          <w:bCs/>
          <w:sz w:val="27"/>
          <w:szCs w:val="27"/>
        </w:rPr>
        <w:t>Iterator validity</w:t>
      </w:r>
    </w:p>
    <w:p w:rsidR="00EC245B" w:rsidRPr="00EC245B" w:rsidRDefault="00EC245B" w:rsidP="00EC2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C245B">
        <w:rPr>
          <w:rFonts w:ascii="Times New Roman" w:eastAsia="Times New Roman" w:hAnsi="Times New Roman" w:cs="Times New Roman"/>
          <w:sz w:val="24"/>
          <w:szCs w:val="24"/>
        </w:rPr>
        <w:t>Generally, no changes.</w:t>
      </w:r>
      <w:proofErr w:type="gramEnd"/>
      <w:r w:rsidRPr="00EC245B">
        <w:rPr>
          <w:rFonts w:ascii="Times New Roman" w:eastAsia="Times New Roman" w:hAnsi="Times New Roman" w:cs="Times New Roman"/>
          <w:sz w:val="24"/>
          <w:szCs w:val="24"/>
        </w:rPr>
        <w:br/>
        <w:t>On some implementations, the non-const version may invalidate all iterators, pointers and references on the first access to string characters after the object has been constructed or modified.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br/>
      </w:r>
      <w:r w:rsidRPr="00EC245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C245B" w:rsidRPr="00EC245B" w:rsidRDefault="00EC245B" w:rsidP="00EC24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C245B">
        <w:rPr>
          <w:rFonts w:ascii="Times New Roman" w:eastAsia="Times New Roman" w:hAnsi="Times New Roman" w:cs="Times New Roman"/>
          <w:b/>
          <w:bCs/>
          <w:sz w:val="27"/>
          <w:szCs w:val="27"/>
        </w:rPr>
        <w:t>Data races</w:t>
      </w:r>
    </w:p>
    <w:p w:rsidR="00EC245B" w:rsidRPr="00EC245B" w:rsidRDefault="00EC245B" w:rsidP="00EC2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45B">
        <w:rPr>
          <w:rFonts w:ascii="Times New Roman" w:eastAsia="Times New Roman" w:hAnsi="Times New Roman" w:cs="Times New Roman"/>
          <w:sz w:val="24"/>
          <w:szCs w:val="24"/>
        </w:rPr>
        <w:t>The object is accessed, and in some implementations, the non-const version modifies it on the first access to string characters after the object has been constructed or modified.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br/>
        <w:t>The iterator returned can be used to access or modify characters.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C245B" w:rsidRPr="00EC245B" w:rsidRDefault="00EC245B" w:rsidP="00EC2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45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C245B" w:rsidRPr="00EC245B" w:rsidRDefault="00EC245B" w:rsidP="00EC24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C245B">
        <w:rPr>
          <w:rFonts w:ascii="Times New Roman" w:eastAsia="Times New Roman" w:hAnsi="Times New Roman" w:cs="Times New Roman"/>
          <w:b/>
          <w:bCs/>
          <w:sz w:val="27"/>
          <w:szCs w:val="27"/>
        </w:rPr>
        <w:t>Exception safety</w:t>
      </w:r>
    </w:p>
    <w:p w:rsidR="00EC245B" w:rsidRDefault="00EC245B" w:rsidP="00EC245B">
      <w:r w:rsidRPr="00EC245B">
        <w:rPr>
          <w:rFonts w:ascii="Times New Roman" w:eastAsia="Times New Roman" w:hAnsi="Times New Roman" w:cs="Times New Roman"/>
          <w:b/>
          <w:bCs/>
          <w:sz w:val="24"/>
          <w:szCs w:val="24"/>
        </w:rPr>
        <w:t>No-throw guarantee: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 this member function never throws exceptions.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br/>
        <w:t>The copy construction or assignment of the returned iterator is also guaranteed to never throw.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C245B" w:rsidRDefault="00EC245B" w:rsidP="00EC245B"/>
    <w:p w:rsidR="00EC245B" w:rsidRPr="00EC245B" w:rsidRDefault="00EC245B" w:rsidP="00EC2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C245B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 member function </w:t>
      </w:r>
    </w:p>
    <w:p w:rsidR="00EC245B" w:rsidRPr="00EC245B" w:rsidRDefault="00EC245B" w:rsidP="00EC2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45B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EC245B">
        <w:rPr>
          <w:rFonts w:ascii="Times New Roman" w:eastAsia="Times New Roman" w:hAnsi="Times New Roman" w:cs="Times New Roman"/>
          <w:sz w:val="24"/>
          <w:szCs w:val="24"/>
        </w:rPr>
        <w:t>string</w:t>
      </w:r>
      <w:proofErr w:type="gramEnd"/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</w:p>
    <w:p w:rsidR="00EC245B" w:rsidRPr="00EC245B" w:rsidRDefault="00EC245B" w:rsidP="00EC245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proofErr w:type="gramStart"/>
      <w:r w:rsidRPr="00EC245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std</w:t>
      </w:r>
      <w:proofErr w:type="gramEnd"/>
      <w:r w:rsidRPr="00EC245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::</w:t>
      </w:r>
      <w:hyperlink r:id="rId152" w:history="1">
        <w:r w:rsidRPr="00EC245B">
          <w:rPr>
            <w:rFonts w:ascii="Times New Roman" w:eastAsia="Times New Roman" w:hAnsi="Times New Roman" w:cs="Times New Roman"/>
            <w:b/>
            <w:bCs/>
            <w:color w:val="0000FF"/>
            <w:kern w:val="36"/>
            <w:sz w:val="48"/>
            <w:szCs w:val="48"/>
            <w:u w:val="single"/>
          </w:rPr>
          <w:t>basic_string</w:t>
        </w:r>
      </w:hyperlink>
      <w:r w:rsidRPr="00EC245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::rbegin</w:t>
      </w:r>
    </w:p>
    <w:p w:rsidR="00EC245B" w:rsidRPr="00EC245B" w:rsidRDefault="00EC245B" w:rsidP="00EC245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3" w:history="1">
        <w:r w:rsidRPr="00EC245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C++98</w:t>
        </w:r>
      </w:hyperlink>
    </w:p>
    <w:p w:rsidR="00EC245B" w:rsidRPr="00EC245B" w:rsidRDefault="00EC245B" w:rsidP="00EC245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4" w:history="1">
        <w:r w:rsidRPr="00EC245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C++11</w:t>
        </w:r>
      </w:hyperlink>
    </w:p>
    <w:p w:rsidR="00EC245B" w:rsidRPr="00EC245B" w:rsidRDefault="00EC245B" w:rsidP="00EC245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C245B" w:rsidRPr="00EC245B" w:rsidRDefault="00EC245B" w:rsidP="00EC24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245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EC245B">
        <w:rPr>
          <w:rFonts w:ascii="Courier New" w:eastAsia="Times New Roman" w:hAnsi="Courier New" w:cs="Courier New"/>
          <w:sz w:val="20"/>
          <w:szCs w:val="20"/>
        </w:rPr>
        <w:t>reverse_iterator</w:t>
      </w:r>
      <w:proofErr w:type="gramEnd"/>
      <w:r w:rsidRPr="00EC245B">
        <w:rPr>
          <w:rFonts w:ascii="Courier New" w:eastAsia="Times New Roman" w:hAnsi="Courier New" w:cs="Courier New"/>
          <w:sz w:val="20"/>
          <w:szCs w:val="20"/>
        </w:rPr>
        <w:t xml:space="preserve"> rbegin();</w:t>
      </w:r>
    </w:p>
    <w:p w:rsidR="00EC245B" w:rsidRPr="00EC245B" w:rsidRDefault="00EC245B" w:rsidP="00EC24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C245B">
        <w:rPr>
          <w:rFonts w:ascii="Courier New" w:eastAsia="Times New Roman" w:hAnsi="Courier New" w:cs="Courier New"/>
          <w:sz w:val="20"/>
          <w:szCs w:val="20"/>
        </w:rPr>
        <w:t>const_reverse_iterator</w:t>
      </w:r>
      <w:proofErr w:type="gramEnd"/>
      <w:r w:rsidRPr="00EC245B">
        <w:rPr>
          <w:rFonts w:ascii="Courier New" w:eastAsia="Times New Roman" w:hAnsi="Courier New" w:cs="Courier New"/>
          <w:sz w:val="20"/>
          <w:szCs w:val="20"/>
        </w:rPr>
        <w:t xml:space="preserve"> rbegin() const;</w:t>
      </w:r>
    </w:p>
    <w:p w:rsidR="00EC245B" w:rsidRPr="00EC245B" w:rsidRDefault="00EC245B" w:rsidP="00EC2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45B">
        <w:rPr>
          <w:rFonts w:ascii="Times New Roman" w:eastAsia="Times New Roman" w:hAnsi="Times New Roman" w:cs="Times New Roman"/>
          <w:sz w:val="24"/>
          <w:szCs w:val="24"/>
        </w:rPr>
        <w:t>Return reverse iterator to reverse beginning</w:t>
      </w:r>
    </w:p>
    <w:p w:rsidR="00EC245B" w:rsidRPr="00EC245B" w:rsidRDefault="00EC245B" w:rsidP="00EC2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Returns a </w:t>
      </w:r>
      <w:r w:rsidRPr="00EC245B">
        <w:rPr>
          <w:rFonts w:ascii="Times New Roman" w:eastAsia="Times New Roman" w:hAnsi="Times New Roman" w:cs="Times New Roman"/>
          <w:i/>
          <w:iCs/>
          <w:sz w:val="24"/>
          <w:szCs w:val="24"/>
        </w:rPr>
        <w:t>reverse iterator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 pointing to the last character of the string (i.e., its </w:t>
      </w:r>
      <w:r w:rsidRPr="00EC245B">
        <w:rPr>
          <w:rFonts w:ascii="Times New Roman" w:eastAsia="Times New Roman" w:hAnsi="Times New Roman" w:cs="Times New Roman"/>
          <w:i/>
          <w:iCs/>
          <w:sz w:val="24"/>
          <w:szCs w:val="24"/>
        </w:rPr>
        <w:t>reverse beginning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t>).</w:t>
      </w:r>
      <w:proofErr w:type="gramEnd"/>
      <w:r w:rsidRPr="00EC245B">
        <w:rPr>
          <w:rFonts w:ascii="Times New Roman" w:eastAsia="Times New Roman" w:hAnsi="Times New Roman" w:cs="Times New Roman"/>
          <w:sz w:val="24"/>
          <w:szCs w:val="24"/>
        </w:rPr>
        <w:br/>
      </w:r>
      <w:r w:rsidRPr="00EC245B">
        <w:rPr>
          <w:rFonts w:ascii="Times New Roman" w:eastAsia="Times New Roman" w:hAnsi="Times New Roman" w:cs="Times New Roman"/>
          <w:sz w:val="24"/>
          <w:szCs w:val="24"/>
        </w:rPr>
        <w:br/>
      </w:r>
      <w:r w:rsidRPr="00EC245B">
        <w:rPr>
          <w:rFonts w:ascii="Times New Roman" w:eastAsia="Times New Roman" w:hAnsi="Times New Roman" w:cs="Times New Roman"/>
          <w:i/>
          <w:iCs/>
          <w:sz w:val="24"/>
          <w:szCs w:val="24"/>
        </w:rPr>
        <w:t>Reverse iterators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 iterate backwards: increasing them moves them towards the beginning of the string.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br/>
      </w:r>
      <w:r w:rsidRPr="00EC245B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EC245B">
        <w:rPr>
          <w:rFonts w:ascii="Courier New" w:eastAsia="Times New Roman" w:hAnsi="Courier New" w:cs="Courier New"/>
          <w:sz w:val="20"/>
        </w:rPr>
        <w:t>rbegin</w:t>
      </w:r>
      <w:proofErr w:type="gramEnd"/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 points to the character right before the one that would be pointed to by member </w:t>
      </w:r>
      <w:hyperlink r:id="rId155" w:history="1">
        <w:r w:rsidRPr="00EC245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end</w:t>
        </w:r>
      </w:hyperlink>
      <w:r w:rsidRPr="00EC245B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br/>
      </w:r>
      <w:r w:rsidRPr="00EC245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C245B" w:rsidRPr="00EC245B" w:rsidRDefault="00EC245B" w:rsidP="00EC24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C245B">
        <w:rPr>
          <w:rFonts w:ascii="Times New Roman" w:eastAsia="Times New Roman" w:hAnsi="Times New Roman" w:cs="Times New Roman"/>
          <w:b/>
          <w:bCs/>
          <w:sz w:val="27"/>
          <w:szCs w:val="27"/>
        </w:rPr>
        <w:t>Parameters</w:t>
      </w:r>
    </w:p>
    <w:p w:rsidR="00EC245B" w:rsidRPr="00EC245B" w:rsidRDefault="00EC245B" w:rsidP="00EC2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C245B">
        <w:rPr>
          <w:rFonts w:ascii="Times New Roman" w:eastAsia="Times New Roman" w:hAnsi="Times New Roman" w:cs="Times New Roman"/>
          <w:sz w:val="24"/>
          <w:szCs w:val="24"/>
        </w:rPr>
        <w:t>none</w:t>
      </w:r>
      <w:proofErr w:type="gramEnd"/>
      <w:r w:rsidRPr="00EC245B">
        <w:rPr>
          <w:rFonts w:ascii="Times New Roman" w:eastAsia="Times New Roman" w:hAnsi="Times New Roman" w:cs="Times New Roman"/>
          <w:sz w:val="24"/>
          <w:szCs w:val="24"/>
        </w:rPr>
        <w:br/>
      </w:r>
      <w:r w:rsidRPr="00EC245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C245B" w:rsidRPr="00EC245B" w:rsidRDefault="00EC245B" w:rsidP="00EC24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C245B">
        <w:rPr>
          <w:rFonts w:ascii="Times New Roman" w:eastAsia="Times New Roman" w:hAnsi="Times New Roman" w:cs="Times New Roman"/>
          <w:b/>
          <w:bCs/>
          <w:sz w:val="27"/>
          <w:szCs w:val="27"/>
        </w:rPr>
        <w:t>Return Value</w:t>
      </w:r>
    </w:p>
    <w:p w:rsidR="00EC245B" w:rsidRPr="00EC245B" w:rsidRDefault="00EC245B" w:rsidP="00EC2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A reverse iterator to the </w:t>
      </w:r>
      <w:r w:rsidRPr="00EC245B">
        <w:rPr>
          <w:rFonts w:ascii="Times New Roman" w:eastAsia="Times New Roman" w:hAnsi="Times New Roman" w:cs="Times New Roman"/>
          <w:i/>
          <w:iCs/>
          <w:sz w:val="24"/>
          <w:szCs w:val="24"/>
        </w:rPr>
        <w:t>reverse beginning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 of the string.</w:t>
      </w:r>
      <w:proofErr w:type="gramEnd"/>
      <w:r w:rsidRPr="00EC245B">
        <w:rPr>
          <w:rFonts w:ascii="Times New Roman" w:eastAsia="Times New Roman" w:hAnsi="Times New Roman" w:cs="Times New Roman"/>
          <w:sz w:val="24"/>
          <w:szCs w:val="24"/>
        </w:rPr>
        <w:br/>
      </w:r>
      <w:r w:rsidRPr="00EC245B">
        <w:rPr>
          <w:rFonts w:ascii="Times New Roman" w:eastAsia="Times New Roman" w:hAnsi="Times New Roman" w:cs="Times New Roman"/>
          <w:sz w:val="24"/>
          <w:szCs w:val="24"/>
        </w:rPr>
        <w:br/>
        <w:t xml:space="preserve">If the </w:t>
      </w:r>
      <w:hyperlink r:id="rId156" w:history="1">
        <w:r w:rsidRPr="00EC245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basic_string</w:t>
        </w:r>
      </w:hyperlink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 object is const-qualified, the function returns a </w:t>
      </w:r>
      <w:r w:rsidRPr="00EC245B">
        <w:rPr>
          <w:rFonts w:ascii="Courier New" w:eastAsia="Times New Roman" w:hAnsi="Courier New" w:cs="Courier New"/>
          <w:sz w:val="20"/>
        </w:rPr>
        <w:t>const_iterator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. Otherwise, it returns an </w:t>
      </w:r>
      <w:r w:rsidRPr="00EC245B">
        <w:rPr>
          <w:rFonts w:ascii="Courier New" w:eastAsia="Times New Roman" w:hAnsi="Courier New" w:cs="Courier New"/>
          <w:sz w:val="20"/>
        </w:rPr>
        <w:t>iterator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br/>
      </w:r>
      <w:r w:rsidRPr="00EC245B">
        <w:rPr>
          <w:rFonts w:ascii="Times New Roman" w:eastAsia="Times New Roman" w:hAnsi="Times New Roman" w:cs="Times New Roman"/>
          <w:sz w:val="24"/>
          <w:szCs w:val="24"/>
        </w:rPr>
        <w:br/>
        <w:t xml:space="preserve">Member </w:t>
      </w:r>
      <w:proofErr w:type="gramStart"/>
      <w:r w:rsidRPr="00EC245B">
        <w:rPr>
          <w:rFonts w:ascii="Times New Roman" w:eastAsia="Times New Roman" w:hAnsi="Times New Roman" w:cs="Times New Roman"/>
          <w:sz w:val="24"/>
          <w:szCs w:val="24"/>
        </w:rPr>
        <w:t>types</w:t>
      </w:r>
      <w:proofErr w:type="gramEnd"/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C245B">
        <w:rPr>
          <w:rFonts w:ascii="Courier New" w:eastAsia="Times New Roman" w:hAnsi="Courier New" w:cs="Courier New"/>
          <w:sz w:val="20"/>
        </w:rPr>
        <w:t>reverse_iterator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EC245B">
        <w:rPr>
          <w:rFonts w:ascii="Courier New" w:eastAsia="Times New Roman" w:hAnsi="Courier New" w:cs="Courier New"/>
          <w:sz w:val="20"/>
        </w:rPr>
        <w:t>const_reverse_iterator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 are reverse </w:t>
      </w:r>
      <w:hyperlink r:id="rId157" w:history="1">
        <w:r w:rsidRPr="00EC245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random access iterator</w:t>
        </w:r>
      </w:hyperlink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 types (pointing to a character and to a const character, respectively).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br/>
      </w:r>
      <w:r w:rsidRPr="00EC245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C245B" w:rsidRPr="00EC245B" w:rsidRDefault="00EC245B" w:rsidP="00EC24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C245B">
        <w:rPr>
          <w:rFonts w:ascii="Times New Roman" w:eastAsia="Times New Roman" w:hAnsi="Times New Roman" w:cs="Times New Roman"/>
          <w:b/>
          <w:bCs/>
          <w:sz w:val="27"/>
          <w:szCs w:val="27"/>
        </w:rPr>
        <w:t>Example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9437"/>
      </w:tblGrid>
      <w:tr w:rsidR="00EC245B" w:rsidRPr="00EC245B" w:rsidTr="00EC24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C245B">
              <w:rPr>
                <w:rFonts w:ascii="Courier New" w:eastAsia="Times New Roman" w:hAnsi="Courier New" w:cs="Courier New"/>
                <w:sz w:val="20"/>
              </w:rPr>
              <w:t>1</w:t>
            </w:r>
            <w:r w:rsidRPr="00EC245B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EC245B">
              <w:rPr>
                <w:rFonts w:ascii="Courier New" w:eastAsia="Times New Roman" w:hAnsi="Courier New" w:cs="Courier New"/>
                <w:sz w:val="20"/>
              </w:rPr>
              <w:t>2</w:t>
            </w:r>
            <w:r w:rsidRPr="00EC245B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EC245B">
              <w:rPr>
                <w:rFonts w:ascii="Courier New" w:eastAsia="Times New Roman" w:hAnsi="Courier New" w:cs="Courier New"/>
                <w:sz w:val="20"/>
              </w:rPr>
              <w:t>3</w:t>
            </w:r>
            <w:r w:rsidRPr="00EC245B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EC245B">
              <w:rPr>
                <w:rFonts w:ascii="Courier New" w:eastAsia="Times New Roman" w:hAnsi="Courier New" w:cs="Courier New"/>
                <w:sz w:val="20"/>
              </w:rPr>
              <w:t>4</w:t>
            </w:r>
            <w:r w:rsidRPr="00EC245B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EC245B">
              <w:rPr>
                <w:rFonts w:ascii="Courier New" w:eastAsia="Times New Roman" w:hAnsi="Courier New" w:cs="Courier New"/>
                <w:sz w:val="20"/>
              </w:rPr>
              <w:t>5</w:t>
            </w:r>
            <w:r w:rsidRPr="00EC245B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EC245B">
              <w:rPr>
                <w:rFonts w:ascii="Courier New" w:eastAsia="Times New Roman" w:hAnsi="Courier New" w:cs="Courier New"/>
                <w:sz w:val="20"/>
              </w:rPr>
              <w:t>6</w:t>
            </w:r>
            <w:r w:rsidRPr="00EC245B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EC245B">
              <w:rPr>
                <w:rFonts w:ascii="Courier New" w:eastAsia="Times New Roman" w:hAnsi="Courier New" w:cs="Courier New"/>
                <w:sz w:val="20"/>
              </w:rPr>
              <w:t>7</w:t>
            </w:r>
            <w:r w:rsidRPr="00EC245B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EC245B">
              <w:rPr>
                <w:rFonts w:ascii="Courier New" w:eastAsia="Times New Roman" w:hAnsi="Courier New" w:cs="Courier New"/>
                <w:sz w:val="20"/>
              </w:rPr>
              <w:t>8</w:t>
            </w:r>
            <w:r w:rsidRPr="00EC245B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EC245B">
              <w:rPr>
                <w:rFonts w:ascii="Courier New" w:eastAsia="Times New Roman" w:hAnsi="Courier New" w:cs="Courier New"/>
                <w:sz w:val="20"/>
              </w:rPr>
              <w:t>9</w:t>
            </w:r>
            <w:r w:rsidRPr="00EC245B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EC245B">
              <w:rPr>
                <w:rFonts w:ascii="Courier New" w:eastAsia="Times New Roman" w:hAnsi="Courier New" w:cs="Courier New"/>
                <w:sz w:val="20"/>
              </w:rPr>
              <w:t>10</w:t>
            </w:r>
            <w:r w:rsidRPr="00EC245B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EC245B">
              <w:rPr>
                <w:rFonts w:ascii="Courier New" w:eastAsia="Times New Roman" w:hAnsi="Courier New" w:cs="Courier New"/>
                <w:sz w:val="20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EC245B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// string::rbegin/rend</w:t>
            </w:r>
          </w:p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EC245B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#include &lt;iostream&gt;</w:t>
            </w:r>
          </w:p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EC245B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#include &lt;string&gt;</w:t>
            </w:r>
          </w:p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</w:p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EC245B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int</w:t>
            </w:r>
            <w:r w:rsidRPr="00EC245B">
              <w:rPr>
                <w:rFonts w:ascii="Courier New" w:eastAsia="Times New Roman" w:hAnsi="Courier New" w:cs="Courier New"/>
                <w:sz w:val="20"/>
              </w:rPr>
              <w:t xml:space="preserve"> main ()</w:t>
            </w:r>
          </w:p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EC245B">
              <w:rPr>
                <w:rFonts w:ascii="Courier New" w:eastAsia="Times New Roman" w:hAnsi="Courier New" w:cs="Courier New"/>
                <w:sz w:val="20"/>
              </w:rPr>
              <w:t>{</w:t>
            </w:r>
          </w:p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EC245B">
              <w:rPr>
                <w:rFonts w:ascii="Courier New" w:eastAsia="Times New Roman" w:hAnsi="Courier New" w:cs="Courier New"/>
                <w:sz w:val="20"/>
              </w:rPr>
              <w:t xml:space="preserve">  </w:t>
            </w:r>
            <w:proofErr w:type="gramStart"/>
            <w:r w:rsidRPr="00EC245B">
              <w:rPr>
                <w:rFonts w:ascii="Courier New" w:eastAsia="Times New Roman" w:hAnsi="Courier New" w:cs="Courier New"/>
                <w:sz w:val="20"/>
              </w:rPr>
              <w:t>std::string</w:t>
            </w:r>
            <w:proofErr w:type="gramEnd"/>
            <w:r w:rsidRPr="00EC245B">
              <w:rPr>
                <w:rFonts w:ascii="Courier New" w:eastAsia="Times New Roman" w:hAnsi="Courier New" w:cs="Courier New"/>
                <w:sz w:val="20"/>
              </w:rPr>
              <w:t xml:space="preserve"> str ("now step live...");</w:t>
            </w:r>
          </w:p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EC245B">
              <w:rPr>
                <w:rFonts w:ascii="Courier New" w:eastAsia="Times New Roman" w:hAnsi="Courier New" w:cs="Courier New"/>
                <w:sz w:val="20"/>
              </w:rPr>
              <w:t xml:space="preserve">  </w:t>
            </w:r>
            <w:r w:rsidRPr="00EC245B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for</w:t>
            </w:r>
            <w:r w:rsidRPr="00EC245B">
              <w:rPr>
                <w:rFonts w:ascii="Courier New" w:eastAsia="Times New Roman" w:hAnsi="Courier New" w:cs="Courier New"/>
                <w:sz w:val="20"/>
              </w:rPr>
              <w:t xml:space="preserve"> (std::string::reverse_iterator rit=str.rbegin(); rit!=str.rend(); ++rit)</w:t>
            </w:r>
          </w:p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EC245B">
              <w:rPr>
                <w:rFonts w:ascii="Courier New" w:eastAsia="Times New Roman" w:hAnsi="Courier New" w:cs="Courier New"/>
                <w:sz w:val="20"/>
              </w:rPr>
              <w:t xml:space="preserve">    std::cout &lt;&lt; *rit;</w:t>
            </w:r>
          </w:p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EC245B">
              <w:rPr>
                <w:rFonts w:ascii="Courier New" w:eastAsia="Times New Roman" w:hAnsi="Courier New" w:cs="Courier New"/>
                <w:sz w:val="20"/>
              </w:rPr>
              <w:t xml:space="preserve">  </w:t>
            </w:r>
            <w:r w:rsidRPr="00EC245B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return</w:t>
            </w:r>
            <w:r w:rsidRPr="00EC245B">
              <w:rPr>
                <w:rFonts w:ascii="Courier New" w:eastAsia="Times New Roman" w:hAnsi="Courier New" w:cs="Courier New"/>
                <w:sz w:val="20"/>
              </w:rPr>
              <w:t xml:space="preserve"> 0;</w:t>
            </w:r>
          </w:p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C245B">
              <w:rPr>
                <w:rFonts w:ascii="Courier New" w:eastAsia="Times New Roman" w:hAnsi="Courier New" w:cs="Courier New"/>
                <w:sz w:val="20"/>
              </w:rPr>
              <w:t>}</w:t>
            </w:r>
          </w:p>
        </w:tc>
      </w:tr>
    </w:tbl>
    <w:p w:rsidR="00EC245B" w:rsidRPr="00EC245B" w:rsidRDefault="00EC245B" w:rsidP="00EC2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45B">
        <w:rPr>
          <w:rFonts w:ascii="Times New Roman" w:eastAsia="Times New Roman" w:hAnsi="Times New Roman" w:cs="Times New Roman"/>
          <w:sz w:val="24"/>
          <w:szCs w:val="24"/>
        </w:rPr>
        <w:br/>
      </w:r>
      <w:r w:rsidRPr="00EC245B">
        <w:rPr>
          <w:rFonts w:ascii="Times New Roman" w:eastAsia="Times New Roman" w:hAnsi="Times New Roman" w:cs="Times New Roman"/>
          <w:sz w:val="24"/>
          <w:szCs w:val="24"/>
        </w:rPr>
        <w:br/>
        <w:t xml:space="preserve">This code prints out the reversed content of a string character by character using a reverse iterator that iterates between </w:t>
      </w:r>
      <w:r w:rsidRPr="00EC245B">
        <w:rPr>
          <w:rFonts w:ascii="Courier New" w:eastAsia="Times New Roman" w:hAnsi="Courier New" w:cs="Courier New"/>
          <w:sz w:val="20"/>
        </w:rPr>
        <w:t>rbegin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EC245B">
        <w:rPr>
          <w:rFonts w:ascii="Courier New" w:eastAsia="Times New Roman" w:hAnsi="Courier New" w:cs="Courier New"/>
          <w:sz w:val="20"/>
        </w:rPr>
        <w:t>rend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t>. Notice how even though the reverse iterator is increased, the iteration goes backwards through the string (this is a feature of reverse iterators).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br/>
        <w:t>The actual output is: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11"/>
      </w:tblGrid>
      <w:tr w:rsidR="00EC245B" w:rsidRPr="00EC245B" w:rsidTr="00EC24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C245B">
              <w:rPr>
                <w:rFonts w:ascii="Courier New" w:eastAsia="Times New Roman" w:hAnsi="Courier New" w:cs="Courier New"/>
                <w:sz w:val="20"/>
                <w:szCs w:val="20"/>
              </w:rPr>
              <w:t>...evil pets won</w:t>
            </w:r>
          </w:p>
        </w:tc>
      </w:tr>
    </w:tbl>
    <w:p w:rsidR="00EC245B" w:rsidRPr="00EC245B" w:rsidRDefault="00EC245B" w:rsidP="00EC2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C245B" w:rsidRPr="00EC245B" w:rsidRDefault="00EC245B" w:rsidP="00EC245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8" w:history="1">
        <w:r w:rsidRPr="00EC245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C++98</w:t>
        </w:r>
      </w:hyperlink>
    </w:p>
    <w:p w:rsidR="00EC245B" w:rsidRPr="00EC245B" w:rsidRDefault="00EC245B" w:rsidP="00EC245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9" w:history="1">
        <w:r w:rsidRPr="00EC245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C++11</w:t>
        </w:r>
      </w:hyperlink>
    </w:p>
    <w:p w:rsidR="00EC245B" w:rsidRPr="00EC245B" w:rsidRDefault="00EC245B" w:rsidP="00EC245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C245B" w:rsidRPr="00EC245B" w:rsidRDefault="00EC245B" w:rsidP="00EC24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C245B">
        <w:rPr>
          <w:rFonts w:ascii="Times New Roman" w:eastAsia="Times New Roman" w:hAnsi="Times New Roman" w:cs="Times New Roman"/>
          <w:b/>
          <w:bCs/>
          <w:sz w:val="27"/>
          <w:szCs w:val="27"/>
        </w:rPr>
        <w:t>Complexity</w:t>
      </w:r>
    </w:p>
    <w:p w:rsidR="00EC245B" w:rsidRPr="00EC245B" w:rsidRDefault="00EC245B" w:rsidP="00EC2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C245B">
        <w:rPr>
          <w:rFonts w:ascii="Times New Roman" w:eastAsia="Times New Roman" w:hAnsi="Times New Roman" w:cs="Times New Roman"/>
          <w:sz w:val="24"/>
          <w:szCs w:val="24"/>
        </w:rPr>
        <w:t>Unspecified.</w:t>
      </w:r>
      <w:proofErr w:type="gramEnd"/>
      <w:r w:rsidRPr="00EC245B">
        <w:rPr>
          <w:rFonts w:ascii="Times New Roman" w:eastAsia="Times New Roman" w:hAnsi="Times New Roman" w:cs="Times New Roman"/>
          <w:sz w:val="24"/>
          <w:szCs w:val="24"/>
        </w:rPr>
        <w:br/>
      </w:r>
      <w:r w:rsidRPr="00EC245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C245B" w:rsidRPr="00EC245B" w:rsidRDefault="00EC245B" w:rsidP="00EC24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C245B">
        <w:rPr>
          <w:rFonts w:ascii="Times New Roman" w:eastAsia="Times New Roman" w:hAnsi="Times New Roman" w:cs="Times New Roman"/>
          <w:b/>
          <w:bCs/>
          <w:sz w:val="27"/>
          <w:szCs w:val="27"/>
        </w:rPr>
        <w:t>Iterator validity</w:t>
      </w:r>
    </w:p>
    <w:p w:rsidR="00EC245B" w:rsidRPr="00EC245B" w:rsidRDefault="00EC245B" w:rsidP="00EC2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C245B">
        <w:rPr>
          <w:rFonts w:ascii="Times New Roman" w:eastAsia="Times New Roman" w:hAnsi="Times New Roman" w:cs="Times New Roman"/>
          <w:sz w:val="24"/>
          <w:szCs w:val="24"/>
        </w:rPr>
        <w:t>Generally, no changes.</w:t>
      </w:r>
      <w:proofErr w:type="gramEnd"/>
      <w:r w:rsidRPr="00EC245B">
        <w:rPr>
          <w:rFonts w:ascii="Times New Roman" w:eastAsia="Times New Roman" w:hAnsi="Times New Roman" w:cs="Times New Roman"/>
          <w:sz w:val="24"/>
          <w:szCs w:val="24"/>
        </w:rPr>
        <w:br/>
        <w:t>On some implementations, the non-const version may invalidate all iterators, pointers and references on the first access to string characters after the object has been constructed or modified.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br/>
      </w:r>
      <w:r w:rsidRPr="00EC245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C245B" w:rsidRPr="00EC245B" w:rsidRDefault="00EC245B" w:rsidP="00EC24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C245B">
        <w:rPr>
          <w:rFonts w:ascii="Times New Roman" w:eastAsia="Times New Roman" w:hAnsi="Times New Roman" w:cs="Times New Roman"/>
          <w:b/>
          <w:bCs/>
          <w:sz w:val="27"/>
          <w:szCs w:val="27"/>
        </w:rPr>
        <w:t>Data races</w:t>
      </w:r>
    </w:p>
    <w:p w:rsidR="00EC245B" w:rsidRPr="00EC245B" w:rsidRDefault="00EC245B" w:rsidP="00EC2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45B">
        <w:rPr>
          <w:rFonts w:ascii="Times New Roman" w:eastAsia="Times New Roman" w:hAnsi="Times New Roman" w:cs="Times New Roman"/>
          <w:sz w:val="24"/>
          <w:szCs w:val="24"/>
        </w:rPr>
        <w:t>The object is accessed, and in some implementations, the non-const version modifies it on the first access to string characters after the object has been constructed or modified.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br/>
        <w:t>The iterator returned can be used to access or modify characters.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C245B" w:rsidRPr="00EC245B" w:rsidRDefault="00EC245B" w:rsidP="00EC2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45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C245B" w:rsidRPr="00EC245B" w:rsidRDefault="00EC245B" w:rsidP="00EC24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C245B">
        <w:rPr>
          <w:rFonts w:ascii="Times New Roman" w:eastAsia="Times New Roman" w:hAnsi="Times New Roman" w:cs="Times New Roman"/>
          <w:b/>
          <w:bCs/>
          <w:sz w:val="27"/>
          <w:szCs w:val="27"/>
        </w:rPr>
        <w:t>Exception safety</w:t>
      </w:r>
    </w:p>
    <w:p w:rsidR="00EC245B" w:rsidRDefault="00EC245B" w:rsidP="00EC245B">
      <w:pPr>
        <w:rPr>
          <w:rFonts w:ascii="Times New Roman" w:eastAsia="Times New Roman" w:hAnsi="Times New Roman" w:cs="Times New Roman"/>
          <w:sz w:val="24"/>
          <w:szCs w:val="24"/>
        </w:rPr>
      </w:pPr>
      <w:r w:rsidRPr="00EC245B">
        <w:rPr>
          <w:rFonts w:ascii="Times New Roman" w:eastAsia="Times New Roman" w:hAnsi="Times New Roman" w:cs="Times New Roman"/>
          <w:b/>
          <w:bCs/>
          <w:sz w:val="24"/>
          <w:szCs w:val="24"/>
        </w:rPr>
        <w:t>No-throw guarantee: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 this member function never throws exceptions.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br/>
        <w:t>The copy construction or assignment of the returned iterator is also guaranteed to never throw.</w:t>
      </w:r>
    </w:p>
    <w:p w:rsidR="00EC245B" w:rsidRDefault="00EC245B" w:rsidP="00EC245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C245B" w:rsidRPr="00EC245B" w:rsidRDefault="00EC245B" w:rsidP="00EC2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C245B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 member function </w:t>
      </w:r>
    </w:p>
    <w:p w:rsidR="00EC245B" w:rsidRPr="00EC245B" w:rsidRDefault="00EC245B" w:rsidP="00EC2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45B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EC245B">
        <w:rPr>
          <w:rFonts w:ascii="Times New Roman" w:eastAsia="Times New Roman" w:hAnsi="Times New Roman" w:cs="Times New Roman"/>
          <w:sz w:val="24"/>
          <w:szCs w:val="24"/>
        </w:rPr>
        <w:t>string</w:t>
      </w:r>
      <w:proofErr w:type="gramEnd"/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</w:p>
    <w:p w:rsidR="00EC245B" w:rsidRPr="00EC245B" w:rsidRDefault="00EC245B" w:rsidP="00EC245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proofErr w:type="gramStart"/>
      <w:r w:rsidRPr="00EC245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std</w:t>
      </w:r>
      <w:proofErr w:type="gramEnd"/>
      <w:r w:rsidRPr="00EC245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::</w:t>
      </w:r>
      <w:hyperlink r:id="rId160" w:history="1">
        <w:r w:rsidRPr="00EC245B">
          <w:rPr>
            <w:rFonts w:ascii="Times New Roman" w:eastAsia="Times New Roman" w:hAnsi="Times New Roman" w:cs="Times New Roman"/>
            <w:b/>
            <w:bCs/>
            <w:color w:val="0000FF"/>
            <w:kern w:val="36"/>
            <w:sz w:val="48"/>
            <w:szCs w:val="48"/>
            <w:u w:val="single"/>
          </w:rPr>
          <w:t>basic_string</w:t>
        </w:r>
      </w:hyperlink>
      <w:r w:rsidRPr="00EC245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::rend</w:t>
      </w:r>
    </w:p>
    <w:p w:rsidR="00EC245B" w:rsidRPr="00EC245B" w:rsidRDefault="00EC245B" w:rsidP="00EC245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1" w:history="1">
        <w:r w:rsidRPr="00EC245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C++98</w:t>
        </w:r>
      </w:hyperlink>
    </w:p>
    <w:p w:rsidR="00EC245B" w:rsidRPr="00EC245B" w:rsidRDefault="00EC245B" w:rsidP="00EC245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2" w:history="1">
        <w:r w:rsidRPr="00EC245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C++11</w:t>
        </w:r>
      </w:hyperlink>
    </w:p>
    <w:p w:rsidR="00EC245B" w:rsidRPr="00EC245B" w:rsidRDefault="00EC245B" w:rsidP="00EC245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C245B" w:rsidRPr="00EC245B" w:rsidRDefault="00EC245B" w:rsidP="00EC24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245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EC245B">
        <w:rPr>
          <w:rFonts w:ascii="Courier New" w:eastAsia="Times New Roman" w:hAnsi="Courier New" w:cs="Courier New"/>
          <w:sz w:val="20"/>
          <w:szCs w:val="20"/>
        </w:rPr>
        <w:t>reverse_iterator</w:t>
      </w:r>
      <w:proofErr w:type="gramEnd"/>
      <w:r w:rsidRPr="00EC245B">
        <w:rPr>
          <w:rFonts w:ascii="Courier New" w:eastAsia="Times New Roman" w:hAnsi="Courier New" w:cs="Courier New"/>
          <w:sz w:val="20"/>
          <w:szCs w:val="20"/>
        </w:rPr>
        <w:t xml:space="preserve"> rend();</w:t>
      </w:r>
    </w:p>
    <w:p w:rsidR="00EC245B" w:rsidRPr="00EC245B" w:rsidRDefault="00EC245B" w:rsidP="00EC24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C245B">
        <w:rPr>
          <w:rFonts w:ascii="Courier New" w:eastAsia="Times New Roman" w:hAnsi="Courier New" w:cs="Courier New"/>
          <w:sz w:val="20"/>
          <w:szCs w:val="20"/>
        </w:rPr>
        <w:t>const_reverse_iterator</w:t>
      </w:r>
      <w:proofErr w:type="gramEnd"/>
      <w:r w:rsidRPr="00EC245B">
        <w:rPr>
          <w:rFonts w:ascii="Courier New" w:eastAsia="Times New Roman" w:hAnsi="Courier New" w:cs="Courier New"/>
          <w:sz w:val="20"/>
          <w:szCs w:val="20"/>
        </w:rPr>
        <w:t xml:space="preserve"> rend() const;</w:t>
      </w:r>
    </w:p>
    <w:p w:rsidR="00EC245B" w:rsidRPr="00EC245B" w:rsidRDefault="00EC245B" w:rsidP="00EC2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45B">
        <w:rPr>
          <w:rFonts w:ascii="Times New Roman" w:eastAsia="Times New Roman" w:hAnsi="Times New Roman" w:cs="Times New Roman"/>
          <w:sz w:val="24"/>
          <w:szCs w:val="24"/>
        </w:rPr>
        <w:t>Return reverse iterator to reverse end</w:t>
      </w:r>
    </w:p>
    <w:p w:rsidR="00EC245B" w:rsidRPr="00EC245B" w:rsidRDefault="00EC245B" w:rsidP="00EC2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Returns a </w:t>
      </w:r>
      <w:r w:rsidRPr="00EC245B">
        <w:rPr>
          <w:rFonts w:ascii="Times New Roman" w:eastAsia="Times New Roman" w:hAnsi="Times New Roman" w:cs="Times New Roman"/>
          <w:i/>
          <w:iCs/>
          <w:sz w:val="24"/>
          <w:szCs w:val="24"/>
        </w:rPr>
        <w:t>reverse iterator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 pointing to the theoretical element preceding the first character of the string (which is considered its </w:t>
      </w:r>
      <w:r w:rsidRPr="00EC245B">
        <w:rPr>
          <w:rFonts w:ascii="Times New Roman" w:eastAsia="Times New Roman" w:hAnsi="Times New Roman" w:cs="Times New Roman"/>
          <w:i/>
          <w:iCs/>
          <w:sz w:val="24"/>
          <w:szCs w:val="24"/>
        </w:rPr>
        <w:t>reverse end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t>).</w:t>
      </w:r>
      <w:proofErr w:type="gramEnd"/>
      <w:r w:rsidRPr="00EC245B">
        <w:rPr>
          <w:rFonts w:ascii="Times New Roman" w:eastAsia="Times New Roman" w:hAnsi="Times New Roman" w:cs="Times New Roman"/>
          <w:sz w:val="24"/>
          <w:szCs w:val="24"/>
        </w:rPr>
        <w:br/>
      </w:r>
      <w:r w:rsidRPr="00EC245B">
        <w:rPr>
          <w:rFonts w:ascii="Times New Roman" w:eastAsia="Times New Roman" w:hAnsi="Times New Roman" w:cs="Times New Roman"/>
          <w:sz w:val="24"/>
          <w:szCs w:val="24"/>
        </w:rPr>
        <w:lastRenderedPageBreak/>
        <w:br/>
        <w:t xml:space="preserve">The range between </w:t>
      </w:r>
      <w:hyperlink r:id="rId163" w:history="1">
        <w:r w:rsidRPr="00EC245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basic_string::rbegin</w:t>
        </w:r>
      </w:hyperlink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EC245B">
        <w:rPr>
          <w:rFonts w:ascii="Courier New" w:eastAsia="Times New Roman" w:hAnsi="Courier New" w:cs="Courier New"/>
          <w:sz w:val="20"/>
        </w:rPr>
        <w:t>basic_string::rend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 contains all the characters of the </w:t>
      </w:r>
      <w:hyperlink r:id="rId164" w:history="1">
        <w:r w:rsidRPr="00EC245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basic_string</w:t>
        </w:r>
      </w:hyperlink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 (in reverse order).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br/>
      </w:r>
      <w:r w:rsidRPr="00EC245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C245B" w:rsidRPr="00EC245B" w:rsidRDefault="00EC245B" w:rsidP="00EC24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C245B">
        <w:rPr>
          <w:rFonts w:ascii="Times New Roman" w:eastAsia="Times New Roman" w:hAnsi="Times New Roman" w:cs="Times New Roman"/>
          <w:b/>
          <w:bCs/>
          <w:sz w:val="27"/>
          <w:szCs w:val="27"/>
        </w:rPr>
        <w:t>Parameters</w:t>
      </w:r>
    </w:p>
    <w:p w:rsidR="00EC245B" w:rsidRPr="00EC245B" w:rsidRDefault="00EC245B" w:rsidP="00EC2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C245B">
        <w:rPr>
          <w:rFonts w:ascii="Times New Roman" w:eastAsia="Times New Roman" w:hAnsi="Times New Roman" w:cs="Times New Roman"/>
          <w:sz w:val="24"/>
          <w:szCs w:val="24"/>
        </w:rPr>
        <w:t>none</w:t>
      </w:r>
      <w:proofErr w:type="gramEnd"/>
      <w:r w:rsidRPr="00EC245B">
        <w:rPr>
          <w:rFonts w:ascii="Times New Roman" w:eastAsia="Times New Roman" w:hAnsi="Times New Roman" w:cs="Times New Roman"/>
          <w:sz w:val="24"/>
          <w:szCs w:val="24"/>
        </w:rPr>
        <w:br/>
      </w:r>
      <w:r w:rsidRPr="00EC245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C245B" w:rsidRPr="00EC245B" w:rsidRDefault="00EC245B" w:rsidP="00EC24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C245B">
        <w:rPr>
          <w:rFonts w:ascii="Times New Roman" w:eastAsia="Times New Roman" w:hAnsi="Times New Roman" w:cs="Times New Roman"/>
          <w:b/>
          <w:bCs/>
          <w:sz w:val="27"/>
          <w:szCs w:val="27"/>
        </w:rPr>
        <w:t>Return Value</w:t>
      </w:r>
    </w:p>
    <w:p w:rsidR="00EC245B" w:rsidRPr="00EC245B" w:rsidRDefault="00EC245B" w:rsidP="00EC2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A reverse iterator to the </w:t>
      </w:r>
      <w:r w:rsidRPr="00EC245B">
        <w:rPr>
          <w:rFonts w:ascii="Times New Roman" w:eastAsia="Times New Roman" w:hAnsi="Times New Roman" w:cs="Times New Roman"/>
          <w:i/>
          <w:iCs/>
          <w:sz w:val="24"/>
          <w:szCs w:val="24"/>
        </w:rPr>
        <w:t>reverse end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 of the string.</w:t>
      </w:r>
      <w:proofErr w:type="gramEnd"/>
      <w:r w:rsidRPr="00EC245B">
        <w:rPr>
          <w:rFonts w:ascii="Times New Roman" w:eastAsia="Times New Roman" w:hAnsi="Times New Roman" w:cs="Times New Roman"/>
          <w:sz w:val="24"/>
          <w:szCs w:val="24"/>
        </w:rPr>
        <w:br/>
      </w:r>
      <w:r w:rsidRPr="00EC245B">
        <w:rPr>
          <w:rFonts w:ascii="Times New Roman" w:eastAsia="Times New Roman" w:hAnsi="Times New Roman" w:cs="Times New Roman"/>
          <w:sz w:val="24"/>
          <w:szCs w:val="24"/>
        </w:rPr>
        <w:br/>
        <w:t xml:space="preserve">If the </w:t>
      </w:r>
      <w:hyperlink r:id="rId165" w:history="1">
        <w:r w:rsidRPr="00EC245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basic_string</w:t>
        </w:r>
      </w:hyperlink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 object is const-qualified, the function returns a </w:t>
      </w:r>
      <w:r w:rsidRPr="00EC245B">
        <w:rPr>
          <w:rFonts w:ascii="Courier New" w:eastAsia="Times New Roman" w:hAnsi="Courier New" w:cs="Courier New"/>
          <w:sz w:val="20"/>
        </w:rPr>
        <w:t>const_iterator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. Otherwise, it returns an </w:t>
      </w:r>
      <w:r w:rsidRPr="00EC245B">
        <w:rPr>
          <w:rFonts w:ascii="Courier New" w:eastAsia="Times New Roman" w:hAnsi="Courier New" w:cs="Courier New"/>
          <w:sz w:val="20"/>
        </w:rPr>
        <w:t>iterator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br/>
      </w:r>
      <w:r w:rsidRPr="00EC245B">
        <w:rPr>
          <w:rFonts w:ascii="Times New Roman" w:eastAsia="Times New Roman" w:hAnsi="Times New Roman" w:cs="Times New Roman"/>
          <w:sz w:val="24"/>
          <w:szCs w:val="24"/>
        </w:rPr>
        <w:br/>
        <w:t xml:space="preserve">Member </w:t>
      </w:r>
      <w:proofErr w:type="gramStart"/>
      <w:r w:rsidRPr="00EC245B">
        <w:rPr>
          <w:rFonts w:ascii="Times New Roman" w:eastAsia="Times New Roman" w:hAnsi="Times New Roman" w:cs="Times New Roman"/>
          <w:sz w:val="24"/>
          <w:szCs w:val="24"/>
        </w:rPr>
        <w:t>types</w:t>
      </w:r>
      <w:proofErr w:type="gramEnd"/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C245B">
        <w:rPr>
          <w:rFonts w:ascii="Courier New" w:eastAsia="Times New Roman" w:hAnsi="Courier New" w:cs="Courier New"/>
          <w:sz w:val="20"/>
        </w:rPr>
        <w:t>reverse_iterator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EC245B">
        <w:rPr>
          <w:rFonts w:ascii="Courier New" w:eastAsia="Times New Roman" w:hAnsi="Courier New" w:cs="Courier New"/>
          <w:sz w:val="20"/>
        </w:rPr>
        <w:t>const_reverse_iterator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 are reverse </w:t>
      </w:r>
      <w:hyperlink r:id="rId166" w:history="1">
        <w:r w:rsidRPr="00EC245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random access iterator</w:t>
        </w:r>
      </w:hyperlink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 types (pointing to a character and to a const character, respectively).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br/>
      </w:r>
      <w:r w:rsidRPr="00EC245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C245B" w:rsidRPr="00EC245B" w:rsidRDefault="00EC245B" w:rsidP="00EC24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C245B">
        <w:rPr>
          <w:rFonts w:ascii="Times New Roman" w:eastAsia="Times New Roman" w:hAnsi="Times New Roman" w:cs="Times New Roman"/>
          <w:b/>
          <w:bCs/>
          <w:sz w:val="27"/>
          <w:szCs w:val="27"/>
        </w:rPr>
        <w:t>Example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9437"/>
      </w:tblGrid>
      <w:tr w:rsidR="00EC245B" w:rsidRPr="00EC245B" w:rsidTr="00EC24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C245B">
              <w:rPr>
                <w:rFonts w:ascii="Courier New" w:eastAsia="Times New Roman" w:hAnsi="Courier New" w:cs="Courier New"/>
                <w:sz w:val="20"/>
              </w:rPr>
              <w:t>1</w:t>
            </w:r>
            <w:r w:rsidRPr="00EC245B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EC245B">
              <w:rPr>
                <w:rFonts w:ascii="Courier New" w:eastAsia="Times New Roman" w:hAnsi="Courier New" w:cs="Courier New"/>
                <w:sz w:val="20"/>
              </w:rPr>
              <w:t>2</w:t>
            </w:r>
            <w:r w:rsidRPr="00EC245B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EC245B">
              <w:rPr>
                <w:rFonts w:ascii="Courier New" w:eastAsia="Times New Roman" w:hAnsi="Courier New" w:cs="Courier New"/>
                <w:sz w:val="20"/>
              </w:rPr>
              <w:t>3</w:t>
            </w:r>
            <w:r w:rsidRPr="00EC245B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EC245B">
              <w:rPr>
                <w:rFonts w:ascii="Courier New" w:eastAsia="Times New Roman" w:hAnsi="Courier New" w:cs="Courier New"/>
                <w:sz w:val="20"/>
              </w:rPr>
              <w:t>4</w:t>
            </w:r>
            <w:r w:rsidRPr="00EC245B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EC245B">
              <w:rPr>
                <w:rFonts w:ascii="Courier New" w:eastAsia="Times New Roman" w:hAnsi="Courier New" w:cs="Courier New"/>
                <w:sz w:val="20"/>
              </w:rPr>
              <w:t>5</w:t>
            </w:r>
            <w:r w:rsidRPr="00EC245B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EC245B">
              <w:rPr>
                <w:rFonts w:ascii="Courier New" w:eastAsia="Times New Roman" w:hAnsi="Courier New" w:cs="Courier New"/>
                <w:sz w:val="20"/>
              </w:rPr>
              <w:t>6</w:t>
            </w:r>
            <w:r w:rsidRPr="00EC245B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EC245B">
              <w:rPr>
                <w:rFonts w:ascii="Courier New" w:eastAsia="Times New Roman" w:hAnsi="Courier New" w:cs="Courier New"/>
                <w:sz w:val="20"/>
              </w:rPr>
              <w:t>7</w:t>
            </w:r>
            <w:r w:rsidRPr="00EC245B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EC245B">
              <w:rPr>
                <w:rFonts w:ascii="Courier New" w:eastAsia="Times New Roman" w:hAnsi="Courier New" w:cs="Courier New"/>
                <w:sz w:val="20"/>
              </w:rPr>
              <w:t>8</w:t>
            </w:r>
            <w:r w:rsidRPr="00EC245B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EC245B">
              <w:rPr>
                <w:rFonts w:ascii="Courier New" w:eastAsia="Times New Roman" w:hAnsi="Courier New" w:cs="Courier New"/>
                <w:sz w:val="20"/>
              </w:rPr>
              <w:t>9</w:t>
            </w:r>
            <w:r w:rsidRPr="00EC245B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EC245B">
              <w:rPr>
                <w:rFonts w:ascii="Courier New" w:eastAsia="Times New Roman" w:hAnsi="Courier New" w:cs="Courier New"/>
                <w:sz w:val="20"/>
              </w:rPr>
              <w:t>10</w:t>
            </w:r>
            <w:r w:rsidRPr="00EC245B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EC245B">
              <w:rPr>
                <w:rFonts w:ascii="Courier New" w:eastAsia="Times New Roman" w:hAnsi="Courier New" w:cs="Courier New"/>
                <w:sz w:val="20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EC245B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// string::rbegin/rend</w:t>
            </w:r>
          </w:p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EC245B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#include &lt;iostream&gt;</w:t>
            </w:r>
          </w:p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EC245B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#include &lt;string&gt;</w:t>
            </w:r>
          </w:p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</w:p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EC245B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int</w:t>
            </w:r>
            <w:r w:rsidRPr="00EC245B">
              <w:rPr>
                <w:rFonts w:ascii="Courier New" w:eastAsia="Times New Roman" w:hAnsi="Courier New" w:cs="Courier New"/>
                <w:sz w:val="20"/>
              </w:rPr>
              <w:t xml:space="preserve"> main ()</w:t>
            </w:r>
          </w:p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EC245B">
              <w:rPr>
                <w:rFonts w:ascii="Courier New" w:eastAsia="Times New Roman" w:hAnsi="Courier New" w:cs="Courier New"/>
                <w:sz w:val="20"/>
              </w:rPr>
              <w:t>{</w:t>
            </w:r>
          </w:p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EC245B">
              <w:rPr>
                <w:rFonts w:ascii="Courier New" w:eastAsia="Times New Roman" w:hAnsi="Courier New" w:cs="Courier New"/>
                <w:sz w:val="20"/>
              </w:rPr>
              <w:t xml:space="preserve">  </w:t>
            </w:r>
            <w:proofErr w:type="gramStart"/>
            <w:r w:rsidRPr="00EC245B">
              <w:rPr>
                <w:rFonts w:ascii="Courier New" w:eastAsia="Times New Roman" w:hAnsi="Courier New" w:cs="Courier New"/>
                <w:sz w:val="20"/>
              </w:rPr>
              <w:t>std::string</w:t>
            </w:r>
            <w:proofErr w:type="gramEnd"/>
            <w:r w:rsidRPr="00EC245B">
              <w:rPr>
                <w:rFonts w:ascii="Courier New" w:eastAsia="Times New Roman" w:hAnsi="Courier New" w:cs="Courier New"/>
                <w:sz w:val="20"/>
              </w:rPr>
              <w:t xml:space="preserve"> str ("now step live...");</w:t>
            </w:r>
          </w:p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EC245B">
              <w:rPr>
                <w:rFonts w:ascii="Courier New" w:eastAsia="Times New Roman" w:hAnsi="Courier New" w:cs="Courier New"/>
                <w:sz w:val="20"/>
              </w:rPr>
              <w:t xml:space="preserve">  </w:t>
            </w:r>
            <w:r w:rsidRPr="00EC245B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for</w:t>
            </w:r>
            <w:r w:rsidRPr="00EC245B">
              <w:rPr>
                <w:rFonts w:ascii="Courier New" w:eastAsia="Times New Roman" w:hAnsi="Courier New" w:cs="Courier New"/>
                <w:sz w:val="20"/>
              </w:rPr>
              <w:t xml:space="preserve"> (std::string::reverse_iterator rit=str.rbegin(); rit!=str.rend(); ++rit)</w:t>
            </w:r>
          </w:p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EC245B">
              <w:rPr>
                <w:rFonts w:ascii="Courier New" w:eastAsia="Times New Roman" w:hAnsi="Courier New" w:cs="Courier New"/>
                <w:sz w:val="20"/>
              </w:rPr>
              <w:t xml:space="preserve">    std::cout &lt;&lt; *rit;</w:t>
            </w:r>
          </w:p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EC245B">
              <w:rPr>
                <w:rFonts w:ascii="Courier New" w:eastAsia="Times New Roman" w:hAnsi="Courier New" w:cs="Courier New"/>
                <w:sz w:val="20"/>
              </w:rPr>
              <w:t xml:space="preserve">  </w:t>
            </w:r>
            <w:r w:rsidRPr="00EC245B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return</w:t>
            </w:r>
            <w:r w:rsidRPr="00EC245B">
              <w:rPr>
                <w:rFonts w:ascii="Courier New" w:eastAsia="Times New Roman" w:hAnsi="Courier New" w:cs="Courier New"/>
                <w:sz w:val="20"/>
              </w:rPr>
              <w:t xml:space="preserve"> 0;</w:t>
            </w:r>
          </w:p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C245B">
              <w:rPr>
                <w:rFonts w:ascii="Courier New" w:eastAsia="Times New Roman" w:hAnsi="Courier New" w:cs="Courier New"/>
                <w:sz w:val="20"/>
              </w:rPr>
              <w:t>}</w:t>
            </w:r>
          </w:p>
        </w:tc>
      </w:tr>
    </w:tbl>
    <w:p w:rsidR="00EC245B" w:rsidRPr="00EC245B" w:rsidRDefault="00EC245B" w:rsidP="00EC2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45B">
        <w:rPr>
          <w:rFonts w:ascii="Times New Roman" w:eastAsia="Times New Roman" w:hAnsi="Times New Roman" w:cs="Times New Roman"/>
          <w:sz w:val="24"/>
          <w:szCs w:val="24"/>
        </w:rPr>
        <w:br/>
      </w:r>
      <w:r w:rsidRPr="00EC245B">
        <w:rPr>
          <w:rFonts w:ascii="Times New Roman" w:eastAsia="Times New Roman" w:hAnsi="Times New Roman" w:cs="Times New Roman"/>
          <w:sz w:val="24"/>
          <w:szCs w:val="24"/>
        </w:rPr>
        <w:br/>
        <w:t xml:space="preserve">This code prints out the reversed content of a string character by character using a reverse iterator that iterates between </w:t>
      </w:r>
      <w:r w:rsidRPr="00EC245B">
        <w:rPr>
          <w:rFonts w:ascii="Courier New" w:eastAsia="Times New Roman" w:hAnsi="Courier New" w:cs="Courier New"/>
          <w:sz w:val="20"/>
        </w:rPr>
        <w:t>rbegin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EC245B">
        <w:rPr>
          <w:rFonts w:ascii="Courier New" w:eastAsia="Times New Roman" w:hAnsi="Courier New" w:cs="Courier New"/>
          <w:sz w:val="20"/>
        </w:rPr>
        <w:t>rend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t>. Notice how even though the reverse iterator is increased, the iteration goes backwards through the string (this is a feature of reverse iterators).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br/>
        <w:t>The actual output is: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11"/>
      </w:tblGrid>
      <w:tr w:rsidR="00EC245B" w:rsidRPr="00EC245B" w:rsidTr="00EC24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C245B">
              <w:rPr>
                <w:rFonts w:ascii="Courier New" w:eastAsia="Times New Roman" w:hAnsi="Courier New" w:cs="Courier New"/>
                <w:sz w:val="20"/>
                <w:szCs w:val="20"/>
              </w:rPr>
              <w:t>...evil pets won</w:t>
            </w:r>
          </w:p>
        </w:tc>
      </w:tr>
    </w:tbl>
    <w:p w:rsidR="00EC245B" w:rsidRPr="00EC245B" w:rsidRDefault="00EC245B" w:rsidP="00EC2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C245B" w:rsidRPr="00EC245B" w:rsidRDefault="00EC245B" w:rsidP="00EC245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7" w:history="1">
        <w:r w:rsidRPr="00EC245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C++98</w:t>
        </w:r>
      </w:hyperlink>
    </w:p>
    <w:p w:rsidR="00EC245B" w:rsidRPr="00EC245B" w:rsidRDefault="00EC245B" w:rsidP="00EC245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8" w:history="1">
        <w:r w:rsidRPr="00EC245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C++11</w:t>
        </w:r>
      </w:hyperlink>
    </w:p>
    <w:p w:rsidR="00EC245B" w:rsidRPr="00EC245B" w:rsidRDefault="00EC245B" w:rsidP="00EC245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C245B" w:rsidRPr="00EC245B" w:rsidRDefault="00EC245B" w:rsidP="00EC24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C245B">
        <w:rPr>
          <w:rFonts w:ascii="Times New Roman" w:eastAsia="Times New Roman" w:hAnsi="Times New Roman" w:cs="Times New Roman"/>
          <w:b/>
          <w:bCs/>
          <w:sz w:val="27"/>
          <w:szCs w:val="27"/>
        </w:rPr>
        <w:t>Complexity</w:t>
      </w:r>
    </w:p>
    <w:p w:rsidR="00EC245B" w:rsidRPr="00EC245B" w:rsidRDefault="00EC245B" w:rsidP="00EC2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C245B">
        <w:rPr>
          <w:rFonts w:ascii="Times New Roman" w:eastAsia="Times New Roman" w:hAnsi="Times New Roman" w:cs="Times New Roman"/>
          <w:sz w:val="24"/>
          <w:szCs w:val="24"/>
        </w:rPr>
        <w:lastRenderedPageBreak/>
        <w:t>Unspecified.</w:t>
      </w:r>
      <w:proofErr w:type="gramEnd"/>
      <w:r w:rsidRPr="00EC245B">
        <w:rPr>
          <w:rFonts w:ascii="Times New Roman" w:eastAsia="Times New Roman" w:hAnsi="Times New Roman" w:cs="Times New Roman"/>
          <w:sz w:val="24"/>
          <w:szCs w:val="24"/>
        </w:rPr>
        <w:br/>
      </w:r>
      <w:r w:rsidRPr="00EC245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C245B" w:rsidRPr="00EC245B" w:rsidRDefault="00EC245B" w:rsidP="00EC24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C245B">
        <w:rPr>
          <w:rFonts w:ascii="Times New Roman" w:eastAsia="Times New Roman" w:hAnsi="Times New Roman" w:cs="Times New Roman"/>
          <w:b/>
          <w:bCs/>
          <w:sz w:val="27"/>
          <w:szCs w:val="27"/>
        </w:rPr>
        <w:t>Iterator validity</w:t>
      </w:r>
    </w:p>
    <w:p w:rsidR="00EC245B" w:rsidRPr="00EC245B" w:rsidRDefault="00EC245B" w:rsidP="00EC2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C245B">
        <w:rPr>
          <w:rFonts w:ascii="Times New Roman" w:eastAsia="Times New Roman" w:hAnsi="Times New Roman" w:cs="Times New Roman"/>
          <w:sz w:val="24"/>
          <w:szCs w:val="24"/>
        </w:rPr>
        <w:t>Generally, no changes.</w:t>
      </w:r>
      <w:proofErr w:type="gramEnd"/>
      <w:r w:rsidRPr="00EC245B">
        <w:rPr>
          <w:rFonts w:ascii="Times New Roman" w:eastAsia="Times New Roman" w:hAnsi="Times New Roman" w:cs="Times New Roman"/>
          <w:sz w:val="24"/>
          <w:szCs w:val="24"/>
        </w:rPr>
        <w:br/>
        <w:t>On some implementations, the non-const version may invalidate all iterators, pointers and references on the first access to string characters after the object has been constructed or modified.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br/>
      </w:r>
      <w:r w:rsidRPr="00EC245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C245B" w:rsidRPr="00EC245B" w:rsidRDefault="00EC245B" w:rsidP="00EC24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C245B">
        <w:rPr>
          <w:rFonts w:ascii="Times New Roman" w:eastAsia="Times New Roman" w:hAnsi="Times New Roman" w:cs="Times New Roman"/>
          <w:b/>
          <w:bCs/>
          <w:sz w:val="27"/>
          <w:szCs w:val="27"/>
        </w:rPr>
        <w:t>Data races</w:t>
      </w:r>
    </w:p>
    <w:p w:rsidR="00EC245B" w:rsidRPr="00EC245B" w:rsidRDefault="00EC245B" w:rsidP="00EC2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45B">
        <w:rPr>
          <w:rFonts w:ascii="Times New Roman" w:eastAsia="Times New Roman" w:hAnsi="Times New Roman" w:cs="Times New Roman"/>
          <w:sz w:val="24"/>
          <w:szCs w:val="24"/>
        </w:rPr>
        <w:t>The object is accessed, and in some implementations, the non-const version modifies it on the first access to string characters after the object has been constructed or modified.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br/>
        <w:t>The iterator returned can be used to access or modify characters.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C245B" w:rsidRPr="00EC245B" w:rsidRDefault="00EC245B" w:rsidP="00EC2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45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C245B" w:rsidRPr="00EC245B" w:rsidRDefault="00EC245B" w:rsidP="00EC24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C245B">
        <w:rPr>
          <w:rFonts w:ascii="Times New Roman" w:eastAsia="Times New Roman" w:hAnsi="Times New Roman" w:cs="Times New Roman"/>
          <w:b/>
          <w:bCs/>
          <w:sz w:val="27"/>
          <w:szCs w:val="27"/>
        </w:rPr>
        <w:t>Exception safety</w:t>
      </w:r>
    </w:p>
    <w:p w:rsidR="00EC245B" w:rsidRDefault="00EC245B" w:rsidP="00EC245B">
      <w:r w:rsidRPr="00EC245B">
        <w:rPr>
          <w:rFonts w:ascii="Times New Roman" w:eastAsia="Times New Roman" w:hAnsi="Times New Roman" w:cs="Times New Roman"/>
          <w:b/>
          <w:bCs/>
          <w:sz w:val="24"/>
          <w:szCs w:val="24"/>
        </w:rPr>
        <w:t>No-throw guarantee: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 this member function never throws exceptions.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br/>
        <w:t>The copy construction or assignment of the returned iterator is also guaranteed to never throw.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C245B" w:rsidRDefault="00EC245B" w:rsidP="00EC245B"/>
    <w:p w:rsidR="00EC245B" w:rsidRPr="00EC245B" w:rsidRDefault="00EC245B" w:rsidP="00EC2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C245B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 member function </w:t>
      </w:r>
    </w:p>
    <w:p w:rsidR="00EC245B" w:rsidRPr="00EC245B" w:rsidRDefault="00EC245B" w:rsidP="00EC2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45B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EC245B">
        <w:rPr>
          <w:rFonts w:ascii="Times New Roman" w:eastAsia="Times New Roman" w:hAnsi="Times New Roman" w:cs="Times New Roman"/>
          <w:sz w:val="24"/>
          <w:szCs w:val="24"/>
        </w:rPr>
        <w:t>string</w:t>
      </w:r>
      <w:proofErr w:type="gramEnd"/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</w:p>
    <w:p w:rsidR="00EC245B" w:rsidRPr="00EC245B" w:rsidRDefault="00EC245B" w:rsidP="00EC245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proofErr w:type="gramStart"/>
      <w:r w:rsidRPr="00EC245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std</w:t>
      </w:r>
      <w:proofErr w:type="gramEnd"/>
      <w:r w:rsidRPr="00EC245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::</w:t>
      </w:r>
      <w:hyperlink r:id="rId169" w:history="1">
        <w:r w:rsidRPr="00EC245B">
          <w:rPr>
            <w:rFonts w:ascii="Times New Roman" w:eastAsia="Times New Roman" w:hAnsi="Times New Roman" w:cs="Times New Roman"/>
            <w:b/>
            <w:bCs/>
            <w:color w:val="0000FF"/>
            <w:kern w:val="36"/>
            <w:sz w:val="48"/>
            <w:szCs w:val="48"/>
            <w:u w:val="single"/>
          </w:rPr>
          <w:t>basic_string</w:t>
        </w:r>
      </w:hyperlink>
      <w:r w:rsidRPr="00EC245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::cbegin</w:t>
      </w:r>
    </w:p>
    <w:p w:rsidR="00EC245B" w:rsidRPr="00EC245B" w:rsidRDefault="00EC245B" w:rsidP="00EC24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C245B">
        <w:rPr>
          <w:rFonts w:ascii="Courier New" w:eastAsia="Times New Roman" w:hAnsi="Courier New" w:cs="Courier New"/>
          <w:sz w:val="20"/>
          <w:szCs w:val="20"/>
        </w:rPr>
        <w:t>const_iterator</w:t>
      </w:r>
      <w:proofErr w:type="gramEnd"/>
      <w:r w:rsidRPr="00EC245B">
        <w:rPr>
          <w:rFonts w:ascii="Courier New" w:eastAsia="Times New Roman" w:hAnsi="Courier New" w:cs="Courier New"/>
          <w:sz w:val="20"/>
          <w:szCs w:val="20"/>
        </w:rPr>
        <w:t xml:space="preserve"> cbegin() const noexcept;</w:t>
      </w:r>
    </w:p>
    <w:p w:rsidR="00EC245B" w:rsidRPr="00EC245B" w:rsidRDefault="00EC245B" w:rsidP="00EC2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45B">
        <w:rPr>
          <w:rFonts w:ascii="Times New Roman" w:eastAsia="Times New Roman" w:hAnsi="Times New Roman" w:cs="Times New Roman"/>
          <w:sz w:val="24"/>
          <w:szCs w:val="24"/>
        </w:rPr>
        <w:t>Return const_iterator to beginning</w:t>
      </w:r>
    </w:p>
    <w:p w:rsidR="00EC245B" w:rsidRPr="00EC245B" w:rsidRDefault="00EC245B" w:rsidP="00EC2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Returns a </w:t>
      </w:r>
      <w:r w:rsidRPr="00EC245B">
        <w:rPr>
          <w:rFonts w:ascii="Courier New" w:eastAsia="Times New Roman" w:hAnsi="Courier New" w:cs="Courier New"/>
          <w:sz w:val="20"/>
        </w:rPr>
        <w:t>const_iterator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 pointing to the first character of the string.</w:t>
      </w:r>
      <w:proofErr w:type="gramEnd"/>
      <w:r w:rsidRPr="00EC245B">
        <w:rPr>
          <w:rFonts w:ascii="Times New Roman" w:eastAsia="Times New Roman" w:hAnsi="Times New Roman" w:cs="Times New Roman"/>
          <w:sz w:val="24"/>
          <w:szCs w:val="24"/>
        </w:rPr>
        <w:br/>
      </w:r>
      <w:r w:rsidRPr="00EC245B">
        <w:rPr>
          <w:rFonts w:ascii="Times New Roman" w:eastAsia="Times New Roman" w:hAnsi="Times New Roman" w:cs="Times New Roman"/>
          <w:sz w:val="24"/>
          <w:szCs w:val="24"/>
        </w:rPr>
        <w:br/>
        <w:t xml:space="preserve">A </w:t>
      </w:r>
      <w:r w:rsidRPr="00EC245B">
        <w:rPr>
          <w:rFonts w:ascii="Courier New" w:eastAsia="Times New Roman" w:hAnsi="Courier New" w:cs="Courier New"/>
          <w:sz w:val="20"/>
        </w:rPr>
        <w:t>const_iterator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 is an iterator that points to const content. This iterator can be increased and decreased (unless it is itself also const), just like the </w:t>
      </w:r>
      <w:r w:rsidRPr="00EC245B">
        <w:rPr>
          <w:rFonts w:ascii="Courier New" w:eastAsia="Times New Roman" w:hAnsi="Courier New" w:cs="Courier New"/>
          <w:sz w:val="20"/>
        </w:rPr>
        <w:t>iterator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 returned by </w:t>
      </w:r>
      <w:hyperlink r:id="rId170" w:history="1">
        <w:r w:rsidRPr="00EC245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basic_string::begin</w:t>
        </w:r>
      </w:hyperlink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, but it cannot be used to modify the contents it points to, even if the </w:t>
      </w:r>
      <w:hyperlink r:id="rId171" w:history="1">
        <w:r w:rsidRPr="00EC245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basic_string</w:t>
        </w:r>
      </w:hyperlink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 object is not itself const.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br/>
      </w:r>
      <w:r w:rsidRPr="00EC245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C245B" w:rsidRPr="00EC245B" w:rsidRDefault="00EC245B" w:rsidP="00EC24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C245B">
        <w:rPr>
          <w:rFonts w:ascii="Times New Roman" w:eastAsia="Times New Roman" w:hAnsi="Times New Roman" w:cs="Times New Roman"/>
          <w:b/>
          <w:bCs/>
          <w:sz w:val="27"/>
          <w:szCs w:val="27"/>
        </w:rPr>
        <w:t>Parameters</w:t>
      </w:r>
    </w:p>
    <w:p w:rsidR="00EC245B" w:rsidRPr="00EC245B" w:rsidRDefault="00EC245B" w:rsidP="00EC2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C245B">
        <w:rPr>
          <w:rFonts w:ascii="Times New Roman" w:eastAsia="Times New Roman" w:hAnsi="Times New Roman" w:cs="Times New Roman"/>
          <w:sz w:val="24"/>
          <w:szCs w:val="24"/>
        </w:rPr>
        <w:t>none</w:t>
      </w:r>
      <w:proofErr w:type="gramEnd"/>
      <w:r w:rsidRPr="00EC245B">
        <w:rPr>
          <w:rFonts w:ascii="Times New Roman" w:eastAsia="Times New Roman" w:hAnsi="Times New Roman" w:cs="Times New Roman"/>
          <w:sz w:val="24"/>
          <w:szCs w:val="24"/>
        </w:rPr>
        <w:br/>
      </w:r>
      <w:r w:rsidRPr="00EC245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C245B" w:rsidRPr="00EC245B" w:rsidRDefault="00EC245B" w:rsidP="00EC24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C245B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Return Value</w:t>
      </w:r>
    </w:p>
    <w:p w:rsidR="00EC245B" w:rsidRPr="00EC245B" w:rsidRDefault="00EC245B" w:rsidP="00EC2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EC245B">
        <w:rPr>
          <w:rFonts w:ascii="Courier New" w:eastAsia="Times New Roman" w:hAnsi="Courier New" w:cs="Courier New"/>
          <w:sz w:val="20"/>
        </w:rPr>
        <w:t>const_iterator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 to the beginning of the string.</w:t>
      </w:r>
      <w:proofErr w:type="gramEnd"/>
      <w:r w:rsidRPr="00EC245B">
        <w:rPr>
          <w:rFonts w:ascii="Times New Roman" w:eastAsia="Times New Roman" w:hAnsi="Times New Roman" w:cs="Times New Roman"/>
          <w:sz w:val="24"/>
          <w:szCs w:val="24"/>
        </w:rPr>
        <w:br/>
      </w:r>
      <w:r w:rsidRPr="00EC245B">
        <w:rPr>
          <w:rFonts w:ascii="Times New Roman" w:eastAsia="Times New Roman" w:hAnsi="Times New Roman" w:cs="Times New Roman"/>
          <w:sz w:val="24"/>
          <w:szCs w:val="24"/>
        </w:rPr>
        <w:br/>
        <w:t xml:space="preserve">Member type </w:t>
      </w:r>
      <w:r w:rsidRPr="00EC245B">
        <w:rPr>
          <w:rFonts w:ascii="Courier New" w:eastAsia="Times New Roman" w:hAnsi="Courier New" w:cs="Courier New"/>
          <w:sz w:val="20"/>
        </w:rPr>
        <w:t>const_iterator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 is a </w:t>
      </w:r>
      <w:hyperlink r:id="rId172" w:history="1">
        <w:r w:rsidRPr="00EC245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random access iterator</w:t>
        </w:r>
      </w:hyperlink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 type that points to a const character.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br/>
      </w:r>
      <w:r w:rsidRPr="00EC245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C245B" w:rsidRPr="00EC245B" w:rsidRDefault="00EC245B" w:rsidP="00EC24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C245B">
        <w:rPr>
          <w:rFonts w:ascii="Times New Roman" w:eastAsia="Times New Roman" w:hAnsi="Times New Roman" w:cs="Times New Roman"/>
          <w:b/>
          <w:bCs/>
          <w:sz w:val="27"/>
          <w:szCs w:val="27"/>
        </w:rPr>
        <w:t>Example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6076"/>
      </w:tblGrid>
      <w:tr w:rsidR="00EC245B" w:rsidRPr="00EC245B" w:rsidTr="00EC24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C245B">
              <w:rPr>
                <w:rFonts w:ascii="Courier New" w:eastAsia="Times New Roman" w:hAnsi="Courier New" w:cs="Courier New"/>
                <w:sz w:val="20"/>
              </w:rPr>
              <w:t>1</w:t>
            </w:r>
            <w:r w:rsidRPr="00EC245B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EC245B">
              <w:rPr>
                <w:rFonts w:ascii="Courier New" w:eastAsia="Times New Roman" w:hAnsi="Courier New" w:cs="Courier New"/>
                <w:sz w:val="20"/>
              </w:rPr>
              <w:t>2</w:t>
            </w:r>
            <w:r w:rsidRPr="00EC245B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EC245B">
              <w:rPr>
                <w:rFonts w:ascii="Courier New" w:eastAsia="Times New Roman" w:hAnsi="Courier New" w:cs="Courier New"/>
                <w:sz w:val="20"/>
              </w:rPr>
              <w:t>3</w:t>
            </w:r>
            <w:r w:rsidRPr="00EC245B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EC245B">
              <w:rPr>
                <w:rFonts w:ascii="Courier New" w:eastAsia="Times New Roman" w:hAnsi="Courier New" w:cs="Courier New"/>
                <w:sz w:val="20"/>
              </w:rPr>
              <w:t>4</w:t>
            </w:r>
            <w:r w:rsidRPr="00EC245B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EC245B">
              <w:rPr>
                <w:rFonts w:ascii="Courier New" w:eastAsia="Times New Roman" w:hAnsi="Courier New" w:cs="Courier New"/>
                <w:sz w:val="20"/>
              </w:rPr>
              <w:t>5</w:t>
            </w:r>
            <w:r w:rsidRPr="00EC245B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EC245B">
              <w:rPr>
                <w:rFonts w:ascii="Courier New" w:eastAsia="Times New Roman" w:hAnsi="Courier New" w:cs="Courier New"/>
                <w:sz w:val="20"/>
              </w:rPr>
              <w:t>6</w:t>
            </w:r>
            <w:r w:rsidRPr="00EC245B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EC245B">
              <w:rPr>
                <w:rFonts w:ascii="Courier New" w:eastAsia="Times New Roman" w:hAnsi="Courier New" w:cs="Courier New"/>
                <w:sz w:val="20"/>
              </w:rPr>
              <w:t>7</w:t>
            </w:r>
            <w:r w:rsidRPr="00EC245B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EC245B">
              <w:rPr>
                <w:rFonts w:ascii="Courier New" w:eastAsia="Times New Roman" w:hAnsi="Courier New" w:cs="Courier New"/>
                <w:sz w:val="20"/>
              </w:rPr>
              <w:t>8</w:t>
            </w:r>
            <w:r w:rsidRPr="00EC245B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EC245B">
              <w:rPr>
                <w:rFonts w:ascii="Courier New" w:eastAsia="Times New Roman" w:hAnsi="Courier New" w:cs="Courier New"/>
                <w:sz w:val="20"/>
              </w:rPr>
              <w:t>9</w:t>
            </w:r>
            <w:r w:rsidRPr="00EC245B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EC245B">
              <w:rPr>
                <w:rFonts w:ascii="Courier New" w:eastAsia="Times New Roman" w:hAnsi="Courier New" w:cs="Courier New"/>
                <w:sz w:val="20"/>
              </w:rPr>
              <w:t>10</w:t>
            </w:r>
            <w:r w:rsidRPr="00EC245B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EC245B">
              <w:rPr>
                <w:rFonts w:ascii="Courier New" w:eastAsia="Times New Roman" w:hAnsi="Courier New" w:cs="Courier New"/>
                <w:sz w:val="20"/>
              </w:rPr>
              <w:t>11</w:t>
            </w:r>
            <w:r w:rsidRPr="00EC245B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EC245B">
              <w:rPr>
                <w:rFonts w:ascii="Courier New" w:eastAsia="Times New Roman" w:hAnsi="Courier New" w:cs="Courier New"/>
                <w:sz w:val="20"/>
              </w:rPr>
              <w:t>12</w:t>
            </w:r>
            <w:r w:rsidRPr="00EC245B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EC245B">
              <w:rPr>
                <w:rFonts w:ascii="Courier New" w:eastAsia="Times New Roman" w:hAnsi="Courier New" w:cs="Courier New"/>
                <w:sz w:val="20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EC245B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// string::cbegin/cend</w:t>
            </w:r>
          </w:p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EC245B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#include &lt;iostream&gt;</w:t>
            </w:r>
          </w:p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EC245B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#include &lt;string&gt;</w:t>
            </w:r>
          </w:p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</w:p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EC245B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int</w:t>
            </w:r>
            <w:r w:rsidRPr="00EC245B">
              <w:rPr>
                <w:rFonts w:ascii="Courier New" w:eastAsia="Times New Roman" w:hAnsi="Courier New" w:cs="Courier New"/>
                <w:sz w:val="20"/>
              </w:rPr>
              <w:t xml:space="preserve"> main ()</w:t>
            </w:r>
          </w:p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EC245B">
              <w:rPr>
                <w:rFonts w:ascii="Courier New" w:eastAsia="Times New Roman" w:hAnsi="Courier New" w:cs="Courier New"/>
                <w:sz w:val="20"/>
              </w:rPr>
              <w:t>{</w:t>
            </w:r>
          </w:p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EC245B">
              <w:rPr>
                <w:rFonts w:ascii="Courier New" w:eastAsia="Times New Roman" w:hAnsi="Courier New" w:cs="Courier New"/>
                <w:sz w:val="20"/>
              </w:rPr>
              <w:t xml:space="preserve">  std::string str ("Lorem ipsum");</w:t>
            </w:r>
          </w:p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EC245B">
              <w:rPr>
                <w:rFonts w:ascii="Courier New" w:eastAsia="Times New Roman" w:hAnsi="Courier New" w:cs="Courier New"/>
                <w:sz w:val="20"/>
              </w:rPr>
              <w:t xml:space="preserve">  </w:t>
            </w:r>
            <w:r w:rsidRPr="00EC245B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for</w:t>
            </w:r>
            <w:r w:rsidRPr="00EC245B">
              <w:rPr>
                <w:rFonts w:ascii="Courier New" w:eastAsia="Times New Roman" w:hAnsi="Courier New" w:cs="Courier New"/>
                <w:sz w:val="20"/>
              </w:rPr>
              <w:t xml:space="preserve"> (</w:t>
            </w:r>
            <w:r w:rsidRPr="00EC245B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auto</w:t>
            </w:r>
            <w:r w:rsidRPr="00EC245B">
              <w:rPr>
                <w:rFonts w:ascii="Courier New" w:eastAsia="Times New Roman" w:hAnsi="Courier New" w:cs="Courier New"/>
                <w:sz w:val="20"/>
              </w:rPr>
              <w:t xml:space="preserve"> it=str.cbegin(); it!=str.cend(); ++it)</w:t>
            </w:r>
          </w:p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EC245B">
              <w:rPr>
                <w:rFonts w:ascii="Courier New" w:eastAsia="Times New Roman" w:hAnsi="Courier New" w:cs="Courier New"/>
                <w:sz w:val="20"/>
              </w:rPr>
              <w:t xml:space="preserve">    std::cout &lt;&lt; *it;</w:t>
            </w:r>
          </w:p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EC245B">
              <w:rPr>
                <w:rFonts w:ascii="Courier New" w:eastAsia="Times New Roman" w:hAnsi="Courier New" w:cs="Courier New"/>
                <w:sz w:val="20"/>
              </w:rPr>
              <w:t xml:space="preserve">  std::cout &lt;&lt; '\n';</w:t>
            </w:r>
          </w:p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</w:p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EC245B">
              <w:rPr>
                <w:rFonts w:ascii="Courier New" w:eastAsia="Times New Roman" w:hAnsi="Courier New" w:cs="Courier New"/>
                <w:sz w:val="20"/>
              </w:rPr>
              <w:t xml:space="preserve">  </w:t>
            </w:r>
            <w:r w:rsidRPr="00EC245B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return</w:t>
            </w:r>
            <w:r w:rsidRPr="00EC245B">
              <w:rPr>
                <w:rFonts w:ascii="Courier New" w:eastAsia="Times New Roman" w:hAnsi="Courier New" w:cs="Courier New"/>
                <w:sz w:val="20"/>
              </w:rPr>
              <w:t xml:space="preserve"> 0;</w:t>
            </w:r>
          </w:p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C245B">
              <w:rPr>
                <w:rFonts w:ascii="Courier New" w:eastAsia="Times New Roman" w:hAnsi="Courier New" w:cs="Courier New"/>
                <w:sz w:val="20"/>
              </w:rPr>
              <w:t>}</w:t>
            </w:r>
          </w:p>
        </w:tc>
      </w:tr>
    </w:tbl>
    <w:p w:rsidR="00EC245B" w:rsidRPr="00EC245B" w:rsidRDefault="00EC245B" w:rsidP="00EC2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45B">
        <w:rPr>
          <w:rFonts w:ascii="Times New Roman" w:eastAsia="Times New Roman" w:hAnsi="Times New Roman" w:cs="Times New Roman"/>
          <w:sz w:val="24"/>
          <w:szCs w:val="24"/>
        </w:rPr>
        <w:br/>
      </w:r>
      <w:r w:rsidRPr="00EC245B">
        <w:rPr>
          <w:rFonts w:ascii="Times New Roman" w:eastAsia="Times New Roman" w:hAnsi="Times New Roman" w:cs="Times New Roman"/>
          <w:sz w:val="24"/>
          <w:szCs w:val="24"/>
        </w:rPr>
        <w:br/>
        <w:t>Output: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11"/>
      </w:tblGrid>
      <w:tr w:rsidR="00EC245B" w:rsidRPr="00EC245B" w:rsidTr="00EC24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C245B">
              <w:rPr>
                <w:rFonts w:ascii="Courier New" w:eastAsia="Times New Roman" w:hAnsi="Courier New" w:cs="Courier New"/>
                <w:sz w:val="20"/>
                <w:szCs w:val="20"/>
              </w:rPr>
              <w:t>Lorem ipsum</w:t>
            </w:r>
          </w:p>
        </w:tc>
      </w:tr>
    </w:tbl>
    <w:p w:rsidR="00EC245B" w:rsidRPr="00EC245B" w:rsidRDefault="00EC245B" w:rsidP="00EC2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45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C245B" w:rsidRPr="00EC245B" w:rsidRDefault="00EC245B" w:rsidP="00EC24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C245B">
        <w:rPr>
          <w:rFonts w:ascii="Times New Roman" w:eastAsia="Times New Roman" w:hAnsi="Times New Roman" w:cs="Times New Roman"/>
          <w:b/>
          <w:bCs/>
          <w:sz w:val="27"/>
          <w:szCs w:val="27"/>
        </w:rPr>
        <w:t>Complexity</w:t>
      </w:r>
    </w:p>
    <w:p w:rsidR="00EC245B" w:rsidRPr="00EC245B" w:rsidRDefault="00EC245B" w:rsidP="00EC2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C245B">
        <w:rPr>
          <w:rFonts w:ascii="Times New Roman" w:eastAsia="Times New Roman" w:hAnsi="Times New Roman" w:cs="Times New Roman"/>
          <w:sz w:val="24"/>
          <w:szCs w:val="24"/>
        </w:rPr>
        <w:t>Unspecified, but generally constant.</w:t>
      </w:r>
      <w:proofErr w:type="gramEnd"/>
      <w:r w:rsidRPr="00EC245B">
        <w:rPr>
          <w:rFonts w:ascii="Times New Roman" w:eastAsia="Times New Roman" w:hAnsi="Times New Roman" w:cs="Times New Roman"/>
          <w:sz w:val="24"/>
          <w:szCs w:val="24"/>
        </w:rPr>
        <w:br/>
      </w:r>
      <w:r w:rsidRPr="00EC245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C245B" w:rsidRPr="00EC245B" w:rsidRDefault="00EC245B" w:rsidP="00EC24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C245B">
        <w:rPr>
          <w:rFonts w:ascii="Times New Roman" w:eastAsia="Times New Roman" w:hAnsi="Times New Roman" w:cs="Times New Roman"/>
          <w:b/>
          <w:bCs/>
          <w:sz w:val="27"/>
          <w:szCs w:val="27"/>
        </w:rPr>
        <w:t>Iterator validity</w:t>
      </w:r>
    </w:p>
    <w:p w:rsidR="00EC245B" w:rsidRPr="00EC245B" w:rsidRDefault="00EC245B" w:rsidP="00EC2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45B">
        <w:rPr>
          <w:rFonts w:ascii="Times New Roman" w:eastAsia="Times New Roman" w:hAnsi="Times New Roman" w:cs="Times New Roman"/>
          <w:sz w:val="24"/>
          <w:szCs w:val="24"/>
        </w:rPr>
        <w:t>No changes.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br/>
      </w:r>
      <w:r w:rsidRPr="00EC245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C245B" w:rsidRPr="00EC245B" w:rsidRDefault="00EC245B" w:rsidP="00EC24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C245B">
        <w:rPr>
          <w:rFonts w:ascii="Times New Roman" w:eastAsia="Times New Roman" w:hAnsi="Times New Roman" w:cs="Times New Roman"/>
          <w:b/>
          <w:bCs/>
          <w:sz w:val="27"/>
          <w:szCs w:val="27"/>
        </w:rPr>
        <w:t>Data races</w:t>
      </w:r>
    </w:p>
    <w:p w:rsidR="00EC245B" w:rsidRPr="00EC245B" w:rsidRDefault="00EC245B" w:rsidP="00EC2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45B">
        <w:rPr>
          <w:rFonts w:ascii="Times New Roman" w:eastAsia="Times New Roman" w:hAnsi="Times New Roman" w:cs="Times New Roman"/>
          <w:sz w:val="24"/>
          <w:szCs w:val="24"/>
        </w:rPr>
        <w:t>The object is accessed.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br/>
      </w:r>
      <w:r w:rsidRPr="00EC245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C245B" w:rsidRPr="00EC245B" w:rsidRDefault="00EC245B" w:rsidP="00EC24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C245B">
        <w:rPr>
          <w:rFonts w:ascii="Times New Roman" w:eastAsia="Times New Roman" w:hAnsi="Times New Roman" w:cs="Times New Roman"/>
          <w:b/>
          <w:bCs/>
          <w:sz w:val="27"/>
          <w:szCs w:val="27"/>
        </w:rPr>
        <w:t>Exception safety</w:t>
      </w:r>
    </w:p>
    <w:p w:rsidR="00EC245B" w:rsidRDefault="00EC245B" w:rsidP="00EC245B">
      <w:pPr>
        <w:rPr>
          <w:rFonts w:ascii="Times New Roman" w:eastAsia="Times New Roman" w:hAnsi="Times New Roman" w:cs="Times New Roman"/>
          <w:sz w:val="24"/>
          <w:szCs w:val="24"/>
        </w:rPr>
      </w:pPr>
      <w:r w:rsidRPr="00EC245B">
        <w:rPr>
          <w:rFonts w:ascii="Times New Roman" w:eastAsia="Times New Roman" w:hAnsi="Times New Roman" w:cs="Times New Roman"/>
          <w:b/>
          <w:bCs/>
          <w:sz w:val="24"/>
          <w:szCs w:val="24"/>
        </w:rPr>
        <w:t>No-throw guarantee: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 this member function never throws exceptions.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br/>
        <w:t>The copy construction or assignment of the returned iterator is also guaranteed to never throw.</w:t>
      </w:r>
    </w:p>
    <w:p w:rsidR="00EC245B" w:rsidRPr="00EC245B" w:rsidRDefault="00EC245B" w:rsidP="00EC2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C245B">
        <w:rPr>
          <w:rFonts w:ascii="Times New Roman" w:eastAsia="Times New Roman" w:hAnsi="Times New Roman" w:cs="Times New Roman"/>
          <w:sz w:val="24"/>
          <w:szCs w:val="24"/>
        </w:rPr>
        <w:lastRenderedPageBreak/>
        <w:t>public</w:t>
      </w:r>
      <w:proofErr w:type="gramEnd"/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 member function </w:t>
      </w:r>
    </w:p>
    <w:p w:rsidR="00EC245B" w:rsidRPr="00EC245B" w:rsidRDefault="00EC245B" w:rsidP="00EC2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45B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EC245B">
        <w:rPr>
          <w:rFonts w:ascii="Times New Roman" w:eastAsia="Times New Roman" w:hAnsi="Times New Roman" w:cs="Times New Roman"/>
          <w:sz w:val="24"/>
          <w:szCs w:val="24"/>
        </w:rPr>
        <w:t>string</w:t>
      </w:r>
      <w:proofErr w:type="gramEnd"/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</w:p>
    <w:p w:rsidR="00EC245B" w:rsidRPr="00EC245B" w:rsidRDefault="00EC245B" w:rsidP="00EC245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proofErr w:type="gramStart"/>
      <w:r w:rsidRPr="00EC245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std</w:t>
      </w:r>
      <w:proofErr w:type="gramEnd"/>
      <w:r w:rsidRPr="00EC245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::</w:t>
      </w:r>
      <w:hyperlink r:id="rId173" w:history="1">
        <w:r w:rsidRPr="00EC245B">
          <w:rPr>
            <w:rFonts w:ascii="Times New Roman" w:eastAsia="Times New Roman" w:hAnsi="Times New Roman" w:cs="Times New Roman"/>
            <w:b/>
            <w:bCs/>
            <w:color w:val="0000FF"/>
            <w:kern w:val="36"/>
            <w:sz w:val="48"/>
            <w:szCs w:val="48"/>
            <w:u w:val="single"/>
          </w:rPr>
          <w:t>basic_string</w:t>
        </w:r>
      </w:hyperlink>
      <w:r w:rsidRPr="00EC245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::cend</w:t>
      </w:r>
    </w:p>
    <w:p w:rsidR="00EC245B" w:rsidRPr="00EC245B" w:rsidRDefault="00EC245B" w:rsidP="00EC24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C245B">
        <w:rPr>
          <w:rFonts w:ascii="Courier New" w:eastAsia="Times New Roman" w:hAnsi="Courier New" w:cs="Courier New"/>
          <w:sz w:val="20"/>
          <w:szCs w:val="20"/>
        </w:rPr>
        <w:t>const_iterator</w:t>
      </w:r>
      <w:proofErr w:type="gramEnd"/>
      <w:r w:rsidRPr="00EC245B">
        <w:rPr>
          <w:rFonts w:ascii="Courier New" w:eastAsia="Times New Roman" w:hAnsi="Courier New" w:cs="Courier New"/>
          <w:sz w:val="20"/>
          <w:szCs w:val="20"/>
        </w:rPr>
        <w:t xml:space="preserve"> cend() const noexcept;</w:t>
      </w:r>
    </w:p>
    <w:p w:rsidR="00EC245B" w:rsidRPr="00EC245B" w:rsidRDefault="00EC245B" w:rsidP="00EC2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45B">
        <w:rPr>
          <w:rFonts w:ascii="Times New Roman" w:eastAsia="Times New Roman" w:hAnsi="Times New Roman" w:cs="Times New Roman"/>
          <w:sz w:val="24"/>
          <w:szCs w:val="24"/>
        </w:rPr>
        <w:t>Return const_iterator to end</w:t>
      </w:r>
    </w:p>
    <w:p w:rsidR="00EC245B" w:rsidRPr="00EC245B" w:rsidRDefault="00EC245B" w:rsidP="00EC2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Returns a </w:t>
      </w:r>
      <w:r w:rsidRPr="00EC245B">
        <w:rPr>
          <w:rFonts w:ascii="Courier New" w:eastAsia="Times New Roman" w:hAnsi="Courier New" w:cs="Courier New"/>
          <w:sz w:val="20"/>
        </w:rPr>
        <w:t>const_iterator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 pointing to the </w:t>
      </w:r>
      <w:r w:rsidRPr="00EC245B">
        <w:rPr>
          <w:rFonts w:ascii="Times New Roman" w:eastAsia="Times New Roman" w:hAnsi="Times New Roman" w:cs="Times New Roman"/>
          <w:i/>
          <w:iCs/>
          <w:sz w:val="24"/>
          <w:szCs w:val="24"/>
        </w:rPr>
        <w:t>past-the-end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 character of the string.</w:t>
      </w:r>
      <w:proofErr w:type="gramEnd"/>
      <w:r w:rsidRPr="00EC245B">
        <w:rPr>
          <w:rFonts w:ascii="Times New Roman" w:eastAsia="Times New Roman" w:hAnsi="Times New Roman" w:cs="Times New Roman"/>
          <w:sz w:val="24"/>
          <w:szCs w:val="24"/>
        </w:rPr>
        <w:br/>
      </w:r>
      <w:r w:rsidRPr="00EC245B">
        <w:rPr>
          <w:rFonts w:ascii="Times New Roman" w:eastAsia="Times New Roman" w:hAnsi="Times New Roman" w:cs="Times New Roman"/>
          <w:sz w:val="24"/>
          <w:szCs w:val="24"/>
        </w:rPr>
        <w:br/>
        <w:t xml:space="preserve">A </w:t>
      </w:r>
      <w:r w:rsidRPr="00EC245B">
        <w:rPr>
          <w:rFonts w:ascii="Courier New" w:eastAsia="Times New Roman" w:hAnsi="Courier New" w:cs="Courier New"/>
          <w:sz w:val="20"/>
        </w:rPr>
        <w:t>const_iterator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 is an iterator that points to const content. This iterator can be increased and decreased (unless it is itself also const), just like the </w:t>
      </w:r>
      <w:r w:rsidRPr="00EC245B">
        <w:rPr>
          <w:rFonts w:ascii="Courier New" w:eastAsia="Times New Roman" w:hAnsi="Courier New" w:cs="Courier New"/>
          <w:sz w:val="20"/>
        </w:rPr>
        <w:t>iterator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 returned by </w:t>
      </w:r>
      <w:hyperlink r:id="rId174" w:history="1">
        <w:r w:rsidRPr="00EC245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basic_string::end</w:t>
        </w:r>
      </w:hyperlink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, but it cannot be used to modify the contents it points to, even if the </w:t>
      </w:r>
      <w:hyperlink r:id="rId175" w:history="1">
        <w:r w:rsidRPr="00EC245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basic_string</w:t>
        </w:r>
      </w:hyperlink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 object is not itself const.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br/>
      </w:r>
      <w:r w:rsidRPr="00EC245B">
        <w:rPr>
          <w:rFonts w:ascii="Times New Roman" w:eastAsia="Times New Roman" w:hAnsi="Times New Roman" w:cs="Times New Roman"/>
          <w:sz w:val="24"/>
          <w:szCs w:val="24"/>
        </w:rPr>
        <w:br/>
        <w:t xml:space="preserve">If the object is an </w:t>
      </w:r>
      <w:hyperlink r:id="rId176" w:history="1">
        <w:r w:rsidRPr="00EC245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empty string</w:t>
        </w:r>
      </w:hyperlink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, this function returns the same as </w:t>
      </w:r>
      <w:hyperlink r:id="rId177" w:history="1">
        <w:r w:rsidRPr="00EC245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basic_string::cbegin</w:t>
        </w:r>
      </w:hyperlink>
      <w:r w:rsidRPr="00EC245B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br/>
      </w:r>
      <w:r w:rsidRPr="00EC245B">
        <w:rPr>
          <w:rFonts w:ascii="Times New Roman" w:eastAsia="Times New Roman" w:hAnsi="Times New Roman" w:cs="Times New Roman"/>
          <w:sz w:val="24"/>
          <w:szCs w:val="24"/>
        </w:rPr>
        <w:br/>
        <w:t>The value returned shall not be dereferenced.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br/>
      </w:r>
      <w:r w:rsidRPr="00EC245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C245B" w:rsidRPr="00EC245B" w:rsidRDefault="00EC245B" w:rsidP="00EC24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C245B">
        <w:rPr>
          <w:rFonts w:ascii="Times New Roman" w:eastAsia="Times New Roman" w:hAnsi="Times New Roman" w:cs="Times New Roman"/>
          <w:b/>
          <w:bCs/>
          <w:sz w:val="27"/>
          <w:szCs w:val="27"/>
        </w:rPr>
        <w:t>Parameters</w:t>
      </w:r>
    </w:p>
    <w:p w:rsidR="00EC245B" w:rsidRPr="00EC245B" w:rsidRDefault="00EC245B" w:rsidP="00EC2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C245B">
        <w:rPr>
          <w:rFonts w:ascii="Times New Roman" w:eastAsia="Times New Roman" w:hAnsi="Times New Roman" w:cs="Times New Roman"/>
          <w:sz w:val="24"/>
          <w:szCs w:val="24"/>
        </w:rPr>
        <w:t>none</w:t>
      </w:r>
      <w:proofErr w:type="gramEnd"/>
      <w:r w:rsidRPr="00EC245B">
        <w:rPr>
          <w:rFonts w:ascii="Times New Roman" w:eastAsia="Times New Roman" w:hAnsi="Times New Roman" w:cs="Times New Roman"/>
          <w:sz w:val="24"/>
          <w:szCs w:val="24"/>
        </w:rPr>
        <w:br/>
      </w:r>
      <w:r w:rsidRPr="00EC245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C245B" w:rsidRPr="00EC245B" w:rsidRDefault="00EC245B" w:rsidP="00EC24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C245B">
        <w:rPr>
          <w:rFonts w:ascii="Times New Roman" w:eastAsia="Times New Roman" w:hAnsi="Times New Roman" w:cs="Times New Roman"/>
          <w:b/>
          <w:bCs/>
          <w:sz w:val="27"/>
          <w:szCs w:val="27"/>
        </w:rPr>
        <w:t>Return Value</w:t>
      </w:r>
    </w:p>
    <w:p w:rsidR="00EC245B" w:rsidRPr="00EC245B" w:rsidRDefault="00EC245B" w:rsidP="00EC2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EC245B">
        <w:rPr>
          <w:rFonts w:ascii="Courier New" w:eastAsia="Times New Roman" w:hAnsi="Courier New" w:cs="Courier New"/>
          <w:sz w:val="20"/>
        </w:rPr>
        <w:t>const_iterator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 to the past-the-end of the string.</w:t>
      </w:r>
      <w:proofErr w:type="gramEnd"/>
      <w:r w:rsidRPr="00EC245B">
        <w:rPr>
          <w:rFonts w:ascii="Times New Roman" w:eastAsia="Times New Roman" w:hAnsi="Times New Roman" w:cs="Times New Roman"/>
          <w:sz w:val="24"/>
          <w:szCs w:val="24"/>
        </w:rPr>
        <w:br/>
      </w:r>
      <w:r w:rsidRPr="00EC245B">
        <w:rPr>
          <w:rFonts w:ascii="Times New Roman" w:eastAsia="Times New Roman" w:hAnsi="Times New Roman" w:cs="Times New Roman"/>
          <w:sz w:val="24"/>
          <w:szCs w:val="24"/>
        </w:rPr>
        <w:br/>
        <w:t xml:space="preserve">Member type </w:t>
      </w:r>
      <w:r w:rsidRPr="00EC245B">
        <w:rPr>
          <w:rFonts w:ascii="Courier New" w:eastAsia="Times New Roman" w:hAnsi="Courier New" w:cs="Courier New"/>
          <w:sz w:val="20"/>
        </w:rPr>
        <w:t>const_iterator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 is a </w:t>
      </w:r>
      <w:hyperlink r:id="rId178" w:history="1">
        <w:r w:rsidRPr="00EC245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random access iterator</w:t>
        </w:r>
      </w:hyperlink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 type that points to a const character.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br/>
      </w:r>
      <w:r w:rsidRPr="00EC245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C245B" w:rsidRPr="00EC245B" w:rsidRDefault="00EC245B" w:rsidP="00EC24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C245B">
        <w:rPr>
          <w:rFonts w:ascii="Times New Roman" w:eastAsia="Times New Roman" w:hAnsi="Times New Roman" w:cs="Times New Roman"/>
          <w:b/>
          <w:bCs/>
          <w:sz w:val="27"/>
          <w:szCs w:val="27"/>
        </w:rPr>
        <w:t>Example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6076"/>
      </w:tblGrid>
      <w:tr w:rsidR="00EC245B" w:rsidRPr="00EC245B" w:rsidTr="00EC24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C245B">
              <w:rPr>
                <w:rFonts w:ascii="Courier New" w:eastAsia="Times New Roman" w:hAnsi="Courier New" w:cs="Courier New"/>
                <w:sz w:val="20"/>
              </w:rPr>
              <w:t>1</w:t>
            </w:r>
            <w:r w:rsidRPr="00EC245B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EC245B">
              <w:rPr>
                <w:rFonts w:ascii="Courier New" w:eastAsia="Times New Roman" w:hAnsi="Courier New" w:cs="Courier New"/>
                <w:sz w:val="20"/>
              </w:rPr>
              <w:t>2</w:t>
            </w:r>
            <w:r w:rsidRPr="00EC245B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EC245B">
              <w:rPr>
                <w:rFonts w:ascii="Courier New" w:eastAsia="Times New Roman" w:hAnsi="Courier New" w:cs="Courier New"/>
                <w:sz w:val="20"/>
              </w:rPr>
              <w:t>3</w:t>
            </w:r>
            <w:r w:rsidRPr="00EC245B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EC245B">
              <w:rPr>
                <w:rFonts w:ascii="Courier New" w:eastAsia="Times New Roman" w:hAnsi="Courier New" w:cs="Courier New"/>
                <w:sz w:val="20"/>
              </w:rPr>
              <w:t>4</w:t>
            </w:r>
            <w:r w:rsidRPr="00EC245B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EC245B">
              <w:rPr>
                <w:rFonts w:ascii="Courier New" w:eastAsia="Times New Roman" w:hAnsi="Courier New" w:cs="Courier New"/>
                <w:sz w:val="20"/>
              </w:rPr>
              <w:t>5</w:t>
            </w:r>
            <w:r w:rsidRPr="00EC245B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EC245B">
              <w:rPr>
                <w:rFonts w:ascii="Courier New" w:eastAsia="Times New Roman" w:hAnsi="Courier New" w:cs="Courier New"/>
                <w:sz w:val="20"/>
              </w:rPr>
              <w:t>6</w:t>
            </w:r>
            <w:r w:rsidRPr="00EC245B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EC245B">
              <w:rPr>
                <w:rFonts w:ascii="Courier New" w:eastAsia="Times New Roman" w:hAnsi="Courier New" w:cs="Courier New"/>
                <w:sz w:val="20"/>
              </w:rPr>
              <w:t>7</w:t>
            </w:r>
            <w:r w:rsidRPr="00EC245B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EC245B">
              <w:rPr>
                <w:rFonts w:ascii="Courier New" w:eastAsia="Times New Roman" w:hAnsi="Courier New" w:cs="Courier New"/>
                <w:sz w:val="20"/>
              </w:rPr>
              <w:t>8</w:t>
            </w:r>
            <w:r w:rsidRPr="00EC245B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EC245B">
              <w:rPr>
                <w:rFonts w:ascii="Courier New" w:eastAsia="Times New Roman" w:hAnsi="Courier New" w:cs="Courier New"/>
                <w:sz w:val="20"/>
              </w:rPr>
              <w:t>9</w:t>
            </w:r>
            <w:r w:rsidRPr="00EC245B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EC245B">
              <w:rPr>
                <w:rFonts w:ascii="Courier New" w:eastAsia="Times New Roman" w:hAnsi="Courier New" w:cs="Courier New"/>
                <w:sz w:val="20"/>
              </w:rPr>
              <w:t>10</w:t>
            </w:r>
            <w:r w:rsidRPr="00EC245B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EC245B">
              <w:rPr>
                <w:rFonts w:ascii="Courier New" w:eastAsia="Times New Roman" w:hAnsi="Courier New" w:cs="Courier New"/>
                <w:sz w:val="20"/>
              </w:rPr>
              <w:t>11</w:t>
            </w:r>
            <w:r w:rsidRPr="00EC245B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EC245B">
              <w:rPr>
                <w:rFonts w:ascii="Courier New" w:eastAsia="Times New Roman" w:hAnsi="Courier New" w:cs="Courier New"/>
                <w:sz w:val="20"/>
              </w:rPr>
              <w:t>12</w:t>
            </w:r>
            <w:r w:rsidRPr="00EC245B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EC245B">
              <w:rPr>
                <w:rFonts w:ascii="Courier New" w:eastAsia="Times New Roman" w:hAnsi="Courier New" w:cs="Courier New"/>
                <w:sz w:val="20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EC245B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// string::cbegin/cend</w:t>
            </w:r>
          </w:p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EC245B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#include &lt;iostream&gt;</w:t>
            </w:r>
          </w:p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EC245B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#include &lt;string&gt;</w:t>
            </w:r>
          </w:p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</w:p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EC245B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int</w:t>
            </w:r>
            <w:r w:rsidRPr="00EC245B">
              <w:rPr>
                <w:rFonts w:ascii="Courier New" w:eastAsia="Times New Roman" w:hAnsi="Courier New" w:cs="Courier New"/>
                <w:sz w:val="20"/>
              </w:rPr>
              <w:t xml:space="preserve"> main ()</w:t>
            </w:r>
          </w:p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EC245B">
              <w:rPr>
                <w:rFonts w:ascii="Courier New" w:eastAsia="Times New Roman" w:hAnsi="Courier New" w:cs="Courier New"/>
                <w:sz w:val="20"/>
              </w:rPr>
              <w:t>{</w:t>
            </w:r>
          </w:p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EC245B">
              <w:rPr>
                <w:rFonts w:ascii="Courier New" w:eastAsia="Times New Roman" w:hAnsi="Courier New" w:cs="Courier New"/>
                <w:sz w:val="20"/>
              </w:rPr>
              <w:t xml:space="preserve">  std::string str ("Lorem ipsum");</w:t>
            </w:r>
          </w:p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EC245B">
              <w:rPr>
                <w:rFonts w:ascii="Courier New" w:eastAsia="Times New Roman" w:hAnsi="Courier New" w:cs="Courier New"/>
                <w:sz w:val="20"/>
              </w:rPr>
              <w:t xml:space="preserve">  </w:t>
            </w:r>
            <w:r w:rsidRPr="00EC245B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for</w:t>
            </w:r>
            <w:r w:rsidRPr="00EC245B">
              <w:rPr>
                <w:rFonts w:ascii="Courier New" w:eastAsia="Times New Roman" w:hAnsi="Courier New" w:cs="Courier New"/>
                <w:sz w:val="20"/>
              </w:rPr>
              <w:t xml:space="preserve"> (</w:t>
            </w:r>
            <w:r w:rsidRPr="00EC245B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auto</w:t>
            </w:r>
            <w:r w:rsidRPr="00EC245B">
              <w:rPr>
                <w:rFonts w:ascii="Courier New" w:eastAsia="Times New Roman" w:hAnsi="Courier New" w:cs="Courier New"/>
                <w:sz w:val="20"/>
              </w:rPr>
              <w:t xml:space="preserve"> it=str.cbegin(); it!=str.cend(); ++it)</w:t>
            </w:r>
          </w:p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EC245B">
              <w:rPr>
                <w:rFonts w:ascii="Courier New" w:eastAsia="Times New Roman" w:hAnsi="Courier New" w:cs="Courier New"/>
                <w:sz w:val="20"/>
              </w:rPr>
              <w:t xml:space="preserve">    std::cout &lt;&lt; *it;</w:t>
            </w:r>
          </w:p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EC245B">
              <w:rPr>
                <w:rFonts w:ascii="Courier New" w:eastAsia="Times New Roman" w:hAnsi="Courier New" w:cs="Courier New"/>
                <w:sz w:val="20"/>
              </w:rPr>
              <w:t xml:space="preserve">  std::cout &lt;&lt; '\n';</w:t>
            </w:r>
          </w:p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</w:p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EC245B">
              <w:rPr>
                <w:rFonts w:ascii="Courier New" w:eastAsia="Times New Roman" w:hAnsi="Courier New" w:cs="Courier New"/>
                <w:sz w:val="20"/>
              </w:rPr>
              <w:t xml:space="preserve">  </w:t>
            </w:r>
            <w:r w:rsidRPr="00EC245B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return</w:t>
            </w:r>
            <w:r w:rsidRPr="00EC245B">
              <w:rPr>
                <w:rFonts w:ascii="Courier New" w:eastAsia="Times New Roman" w:hAnsi="Courier New" w:cs="Courier New"/>
                <w:sz w:val="20"/>
              </w:rPr>
              <w:t xml:space="preserve"> 0;</w:t>
            </w:r>
          </w:p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C245B">
              <w:rPr>
                <w:rFonts w:ascii="Courier New" w:eastAsia="Times New Roman" w:hAnsi="Courier New" w:cs="Courier New"/>
                <w:sz w:val="20"/>
              </w:rPr>
              <w:t>}</w:t>
            </w:r>
          </w:p>
        </w:tc>
      </w:tr>
    </w:tbl>
    <w:p w:rsidR="00EC245B" w:rsidRPr="00EC245B" w:rsidRDefault="00EC245B" w:rsidP="00EC2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45B">
        <w:rPr>
          <w:rFonts w:ascii="Times New Roman" w:eastAsia="Times New Roman" w:hAnsi="Times New Roman" w:cs="Times New Roman"/>
          <w:sz w:val="24"/>
          <w:szCs w:val="24"/>
        </w:rPr>
        <w:br/>
      </w:r>
      <w:r w:rsidRPr="00EC245B">
        <w:rPr>
          <w:rFonts w:ascii="Times New Roman" w:eastAsia="Times New Roman" w:hAnsi="Times New Roman" w:cs="Times New Roman"/>
          <w:sz w:val="24"/>
          <w:szCs w:val="24"/>
        </w:rPr>
        <w:br/>
        <w:t>Output: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11"/>
      </w:tblGrid>
      <w:tr w:rsidR="00EC245B" w:rsidRPr="00EC245B" w:rsidTr="00EC24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C245B">
              <w:rPr>
                <w:rFonts w:ascii="Courier New" w:eastAsia="Times New Roman" w:hAnsi="Courier New" w:cs="Courier New"/>
                <w:sz w:val="20"/>
                <w:szCs w:val="20"/>
              </w:rPr>
              <w:t>Lorem ipsum</w:t>
            </w:r>
          </w:p>
        </w:tc>
      </w:tr>
    </w:tbl>
    <w:p w:rsidR="00EC245B" w:rsidRPr="00EC245B" w:rsidRDefault="00EC245B" w:rsidP="00EC2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45B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</w:p>
    <w:p w:rsidR="00EC245B" w:rsidRPr="00EC245B" w:rsidRDefault="00EC245B" w:rsidP="00EC24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C245B">
        <w:rPr>
          <w:rFonts w:ascii="Times New Roman" w:eastAsia="Times New Roman" w:hAnsi="Times New Roman" w:cs="Times New Roman"/>
          <w:b/>
          <w:bCs/>
          <w:sz w:val="27"/>
          <w:szCs w:val="27"/>
        </w:rPr>
        <w:t>Complexity</w:t>
      </w:r>
    </w:p>
    <w:p w:rsidR="00EC245B" w:rsidRPr="00EC245B" w:rsidRDefault="00EC245B" w:rsidP="00EC2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C245B">
        <w:rPr>
          <w:rFonts w:ascii="Times New Roman" w:eastAsia="Times New Roman" w:hAnsi="Times New Roman" w:cs="Times New Roman"/>
          <w:sz w:val="24"/>
          <w:szCs w:val="24"/>
        </w:rPr>
        <w:t>Unspecified, but generally constant.</w:t>
      </w:r>
      <w:proofErr w:type="gramEnd"/>
      <w:r w:rsidRPr="00EC245B">
        <w:rPr>
          <w:rFonts w:ascii="Times New Roman" w:eastAsia="Times New Roman" w:hAnsi="Times New Roman" w:cs="Times New Roman"/>
          <w:sz w:val="24"/>
          <w:szCs w:val="24"/>
        </w:rPr>
        <w:br/>
      </w:r>
      <w:r w:rsidRPr="00EC245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C245B" w:rsidRPr="00EC245B" w:rsidRDefault="00EC245B" w:rsidP="00EC24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C245B">
        <w:rPr>
          <w:rFonts w:ascii="Times New Roman" w:eastAsia="Times New Roman" w:hAnsi="Times New Roman" w:cs="Times New Roman"/>
          <w:b/>
          <w:bCs/>
          <w:sz w:val="27"/>
          <w:szCs w:val="27"/>
        </w:rPr>
        <w:t>Iterator validity</w:t>
      </w:r>
    </w:p>
    <w:p w:rsidR="00EC245B" w:rsidRPr="00EC245B" w:rsidRDefault="00EC245B" w:rsidP="00EC2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45B">
        <w:rPr>
          <w:rFonts w:ascii="Times New Roman" w:eastAsia="Times New Roman" w:hAnsi="Times New Roman" w:cs="Times New Roman"/>
          <w:sz w:val="24"/>
          <w:szCs w:val="24"/>
        </w:rPr>
        <w:t>No changes.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br/>
      </w:r>
      <w:r w:rsidRPr="00EC245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C245B" w:rsidRPr="00EC245B" w:rsidRDefault="00EC245B" w:rsidP="00EC24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C245B">
        <w:rPr>
          <w:rFonts w:ascii="Times New Roman" w:eastAsia="Times New Roman" w:hAnsi="Times New Roman" w:cs="Times New Roman"/>
          <w:b/>
          <w:bCs/>
          <w:sz w:val="27"/>
          <w:szCs w:val="27"/>
        </w:rPr>
        <w:t>Data races</w:t>
      </w:r>
    </w:p>
    <w:p w:rsidR="00EC245B" w:rsidRPr="00EC245B" w:rsidRDefault="00EC245B" w:rsidP="00EC2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45B">
        <w:rPr>
          <w:rFonts w:ascii="Times New Roman" w:eastAsia="Times New Roman" w:hAnsi="Times New Roman" w:cs="Times New Roman"/>
          <w:sz w:val="24"/>
          <w:szCs w:val="24"/>
        </w:rPr>
        <w:t>The object is accessed.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br/>
      </w:r>
      <w:r w:rsidRPr="00EC245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C245B" w:rsidRPr="00EC245B" w:rsidRDefault="00EC245B" w:rsidP="00EC24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C245B">
        <w:rPr>
          <w:rFonts w:ascii="Times New Roman" w:eastAsia="Times New Roman" w:hAnsi="Times New Roman" w:cs="Times New Roman"/>
          <w:b/>
          <w:bCs/>
          <w:sz w:val="27"/>
          <w:szCs w:val="27"/>
        </w:rPr>
        <w:t>Exception safety</w:t>
      </w:r>
    </w:p>
    <w:p w:rsidR="00EC245B" w:rsidRDefault="00EC245B" w:rsidP="00EC245B">
      <w:pPr>
        <w:rPr>
          <w:rFonts w:ascii="Times New Roman" w:eastAsia="Times New Roman" w:hAnsi="Times New Roman" w:cs="Times New Roman"/>
          <w:sz w:val="24"/>
          <w:szCs w:val="24"/>
        </w:rPr>
      </w:pPr>
      <w:r w:rsidRPr="00EC245B">
        <w:rPr>
          <w:rFonts w:ascii="Times New Roman" w:eastAsia="Times New Roman" w:hAnsi="Times New Roman" w:cs="Times New Roman"/>
          <w:b/>
          <w:bCs/>
          <w:sz w:val="24"/>
          <w:szCs w:val="24"/>
        </w:rPr>
        <w:t>No-throw guarantee: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 this member function never throws exceptions.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br/>
        <w:t>The copy construction or assignment of the returned iterator is also guaranteed to never throw.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C245B" w:rsidRDefault="00EC245B" w:rsidP="00EC245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C245B" w:rsidRPr="00EC245B" w:rsidRDefault="00EC245B" w:rsidP="00EC2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C245B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 member function </w:t>
      </w:r>
    </w:p>
    <w:p w:rsidR="00EC245B" w:rsidRPr="00EC245B" w:rsidRDefault="00EC245B" w:rsidP="00EC2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45B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EC245B">
        <w:rPr>
          <w:rFonts w:ascii="Times New Roman" w:eastAsia="Times New Roman" w:hAnsi="Times New Roman" w:cs="Times New Roman"/>
          <w:sz w:val="24"/>
          <w:szCs w:val="24"/>
        </w:rPr>
        <w:t>string</w:t>
      </w:r>
      <w:proofErr w:type="gramEnd"/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</w:p>
    <w:p w:rsidR="00EC245B" w:rsidRPr="00EC245B" w:rsidRDefault="00EC245B" w:rsidP="00EC245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proofErr w:type="gramStart"/>
      <w:r w:rsidRPr="00EC245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std</w:t>
      </w:r>
      <w:proofErr w:type="gramEnd"/>
      <w:r w:rsidRPr="00EC245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::</w:t>
      </w:r>
      <w:hyperlink r:id="rId179" w:history="1">
        <w:r w:rsidRPr="00EC245B">
          <w:rPr>
            <w:rFonts w:ascii="Times New Roman" w:eastAsia="Times New Roman" w:hAnsi="Times New Roman" w:cs="Times New Roman"/>
            <w:b/>
            <w:bCs/>
            <w:color w:val="0000FF"/>
            <w:kern w:val="36"/>
            <w:sz w:val="48"/>
            <w:szCs w:val="48"/>
            <w:u w:val="single"/>
          </w:rPr>
          <w:t>basic_string</w:t>
        </w:r>
      </w:hyperlink>
      <w:r w:rsidRPr="00EC245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::crbegin</w:t>
      </w:r>
    </w:p>
    <w:p w:rsidR="00EC245B" w:rsidRPr="00EC245B" w:rsidRDefault="00EC245B" w:rsidP="00EC24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C245B">
        <w:rPr>
          <w:rFonts w:ascii="Courier New" w:eastAsia="Times New Roman" w:hAnsi="Courier New" w:cs="Courier New"/>
          <w:sz w:val="20"/>
          <w:szCs w:val="20"/>
        </w:rPr>
        <w:t>const_reverse_iterator</w:t>
      </w:r>
      <w:proofErr w:type="gramEnd"/>
      <w:r w:rsidRPr="00EC245B">
        <w:rPr>
          <w:rFonts w:ascii="Courier New" w:eastAsia="Times New Roman" w:hAnsi="Courier New" w:cs="Courier New"/>
          <w:sz w:val="20"/>
          <w:szCs w:val="20"/>
        </w:rPr>
        <w:t xml:space="preserve"> crbegin() const noexcept;</w:t>
      </w:r>
    </w:p>
    <w:p w:rsidR="00EC245B" w:rsidRPr="00EC245B" w:rsidRDefault="00EC245B" w:rsidP="00EC2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45B">
        <w:rPr>
          <w:rFonts w:ascii="Times New Roman" w:eastAsia="Times New Roman" w:hAnsi="Times New Roman" w:cs="Times New Roman"/>
          <w:sz w:val="24"/>
          <w:szCs w:val="24"/>
        </w:rPr>
        <w:t>Return const_reverse_iterator to reverse beginning</w:t>
      </w:r>
    </w:p>
    <w:p w:rsidR="00EC245B" w:rsidRPr="00EC245B" w:rsidRDefault="00EC245B" w:rsidP="00EC2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Returns a </w:t>
      </w:r>
      <w:r w:rsidRPr="00EC245B">
        <w:rPr>
          <w:rFonts w:ascii="Courier New" w:eastAsia="Times New Roman" w:hAnsi="Courier New" w:cs="Courier New"/>
          <w:sz w:val="20"/>
        </w:rPr>
        <w:t>const_reverse_iterator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 pointing to the last character of the string (i.e., its </w:t>
      </w:r>
      <w:r w:rsidRPr="00EC245B">
        <w:rPr>
          <w:rFonts w:ascii="Times New Roman" w:eastAsia="Times New Roman" w:hAnsi="Times New Roman" w:cs="Times New Roman"/>
          <w:i/>
          <w:iCs/>
          <w:sz w:val="24"/>
          <w:szCs w:val="24"/>
        </w:rPr>
        <w:t>reverse beginning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t>).</w:t>
      </w:r>
      <w:proofErr w:type="gramEnd"/>
      <w:r w:rsidRPr="00EC245B">
        <w:rPr>
          <w:rFonts w:ascii="Times New Roman" w:eastAsia="Times New Roman" w:hAnsi="Times New Roman" w:cs="Times New Roman"/>
          <w:sz w:val="24"/>
          <w:szCs w:val="24"/>
        </w:rPr>
        <w:br/>
      </w:r>
      <w:r w:rsidRPr="00EC245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C245B" w:rsidRPr="00EC245B" w:rsidRDefault="00EC245B" w:rsidP="00EC24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C245B">
        <w:rPr>
          <w:rFonts w:ascii="Times New Roman" w:eastAsia="Times New Roman" w:hAnsi="Times New Roman" w:cs="Times New Roman"/>
          <w:b/>
          <w:bCs/>
          <w:sz w:val="27"/>
          <w:szCs w:val="27"/>
        </w:rPr>
        <w:t>Parameters</w:t>
      </w:r>
    </w:p>
    <w:p w:rsidR="00EC245B" w:rsidRPr="00EC245B" w:rsidRDefault="00EC245B" w:rsidP="00EC2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C245B">
        <w:rPr>
          <w:rFonts w:ascii="Times New Roman" w:eastAsia="Times New Roman" w:hAnsi="Times New Roman" w:cs="Times New Roman"/>
          <w:sz w:val="24"/>
          <w:szCs w:val="24"/>
        </w:rPr>
        <w:t>none</w:t>
      </w:r>
      <w:proofErr w:type="gramEnd"/>
      <w:r w:rsidRPr="00EC245B">
        <w:rPr>
          <w:rFonts w:ascii="Times New Roman" w:eastAsia="Times New Roman" w:hAnsi="Times New Roman" w:cs="Times New Roman"/>
          <w:sz w:val="24"/>
          <w:szCs w:val="24"/>
        </w:rPr>
        <w:br/>
      </w:r>
      <w:r w:rsidRPr="00EC245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C245B" w:rsidRPr="00EC245B" w:rsidRDefault="00EC245B" w:rsidP="00EC24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C245B">
        <w:rPr>
          <w:rFonts w:ascii="Times New Roman" w:eastAsia="Times New Roman" w:hAnsi="Times New Roman" w:cs="Times New Roman"/>
          <w:b/>
          <w:bCs/>
          <w:sz w:val="27"/>
          <w:szCs w:val="27"/>
        </w:rPr>
        <w:t>Return Value</w:t>
      </w:r>
    </w:p>
    <w:p w:rsidR="00EC245B" w:rsidRPr="00EC245B" w:rsidRDefault="00EC245B" w:rsidP="00EC2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EC245B">
        <w:rPr>
          <w:rFonts w:ascii="Courier New" w:eastAsia="Times New Roman" w:hAnsi="Courier New" w:cs="Courier New"/>
          <w:sz w:val="20"/>
        </w:rPr>
        <w:t>const_reverse_iterator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 to the </w:t>
      </w:r>
      <w:r w:rsidRPr="00EC245B">
        <w:rPr>
          <w:rFonts w:ascii="Times New Roman" w:eastAsia="Times New Roman" w:hAnsi="Times New Roman" w:cs="Times New Roman"/>
          <w:i/>
          <w:iCs/>
          <w:sz w:val="24"/>
          <w:szCs w:val="24"/>
        </w:rPr>
        <w:t>reverse beginning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 of the string.</w:t>
      </w:r>
      <w:proofErr w:type="gramEnd"/>
      <w:r w:rsidRPr="00EC245B">
        <w:rPr>
          <w:rFonts w:ascii="Times New Roman" w:eastAsia="Times New Roman" w:hAnsi="Times New Roman" w:cs="Times New Roman"/>
          <w:sz w:val="24"/>
          <w:szCs w:val="24"/>
        </w:rPr>
        <w:br/>
      </w:r>
      <w:r w:rsidRPr="00EC245B">
        <w:rPr>
          <w:rFonts w:ascii="Times New Roman" w:eastAsia="Times New Roman" w:hAnsi="Times New Roman" w:cs="Times New Roman"/>
          <w:sz w:val="24"/>
          <w:szCs w:val="24"/>
        </w:rPr>
        <w:br/>
      </w:r>
      <w:r w:rsidRPr="00EC245B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Member type </w:t>
      </w:r>
      <w:r w:rsidRPr="00EC245B">
        <w:rPr>
          <w:rFonts w:ascii="Courier New" w:eastAsia="Times New Roman" w:hAnsi="Courier New" w:cs="Courier New"/>
          <w:sz w:val="20"/>
        </w:rPr>
        <w:t>const_reverse_iterator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 is a reverse </w:t>
      </w:r>
      <w:hyperlink r:id="rId180" w:history="1">
        <w:r w:rsidRPr="00EC245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random access iterator</w:t>
        </w:r>
      </w:hyperlink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 type that points to a const character.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br/>
      </w:r>
      <w:r w:rsidRPr="00EC245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C245B" w:rsidRPr="00EC245B" w:rsidRDefault="00EC245B" w:rsidP="00EC24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C245B">
        <w:rPr>
          <w:rFonts w:ascii="Times New Roman" w:eastAsia="Times New Roman" w:hAnsi="Times New Roman" w:cs="Times New Roman"/>
          <w:b/>
          <w:bCs/>
          <w:sz w:val="27"/>
          <w:szCs w:val="27"/>
        </w:rPr>
        <w:t>Example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6677"/>
      </w:tblGrid>
      <w:tr w:rsidR="00EC245B" w:rsidRPr="00EC245B" w:rsidTr="00EC24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C245B">
              <w:rPr>
                <w:rFonts w:ascii="Courier New" w:eastAsia="Times New Roman" w:hAnsi="Courier New" w:cs="Courier New"/>
                <w:sz w:val="20"/>
              </w:rPr>
              <w:t>1</w:t>
            </w:r>
            <w:r w:rsidRPr="00EC245B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EC245B">
              <w:rPr>
                <w:rFonts w:ascii="Courier New" w:eastAsia="Times New Roman" w:hAnsi="Courier New" w:cs="Courier New"/>
                <w:sz w:val="20"/>
              </w:rPr>
              <w:t>2</w:t>
            </w:r>
            <w:r w:rsidRPr="00EC245B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EC245B">
              <w:rPr>
                <w:rFonts w:ascii="Courier New" w:eastAsia="Times New Roman" w:hAnsi="Courier New" w:cs="Courier New"/>
                <w:sz w:val="20"/>
              </w:rPr>
              <w:t>3</w:t>
            </w:r>
            <w:r w:rsidRPr="00EC245B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EC245B">
              <w:rPr>
                <w:rFonts w:ascii="Courier New" w:eastAsia="Times New Roman" w:hAnsi="Courier New" w:cs="Courier New"/>
                <w:sz w:val="20"/>
              </w:rPr>
              <w:t>4</w:t>
            </w:r>
            <w:r w:rsidRPr="00EC245B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EC245B">
              <w:rPr>
                <w:rFonts w:ascii="Courier New" w:eastAsia="Times New Roman" w:hAnsi="Courier New" w:cs="Courier New"/>
                <w:sz w:val="20"/>
              </w:rPr>
              <w:t>5</w:t>
            </w:r>
            <w:r w:rsidRPr="00EC245B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EC245B">
              <w:rPr>
                <w:rFonts w:ascii="Courier New" w:eastAsia="Times New Roman" w:hAnsi="Courier New" w:cs="Courier New"/>
                <w:sz w:val="20"/>
              </w:rPr>
              <w:t>6</w:t>
            </w:r>
            <w:r w:rsidRPr="00EC245B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EC245B">
              <w:rPr>
                <w:rFonts w:ascii="Courier New" w:eastAsia="Times New Roman" w:hAnsi="Courier New" w:cs="Courier New"/>
                <w:sz w:val="20"/>
              </w:rPr>
              <w:t>7</w:t>
            </w:r>
            <w:r w:rsidRPr="00EC245B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EC245B">
              <w:rPr>
                <w:rFonts w:ascii="Courier New" w:eastAsia="Times New Roman" w:hAnsi="Courier New" w:cs="Courier New"/>
                <w:sz w:val="20"/>
              </w:rPr>
              <w:t>8</w:t>
            </w:r>
            <w:r w:rsidRPr="00EC245B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EC245B">
              <w:rPr>
                <w:rFonts w:ascii="Courier New" w:eastAsia="Times New Roman" w:hAnsi="Courier New" w:cs="Courier New"/>
                <w:sz w:val="20"/>
              </w:rPr>
              <w:t>9</w:t>
            </w:r>
            <w:r w:rsidRPr="00EC245B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EC245B">
              <w:rPr>
                <w:rFonts w:ascii="Courier New" w:eastAsia="Times New Roman" w:hAnsi="Courier New" w:cs="Courier New"/>
                <w:sz w:val="20"/>
              </w:rPr>
              <w:t>10</w:t>
            </w:r>
            <w:r w:rsidRPr="00EC245B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EC245B">
              <w:rPr>
                <w:rFonts w:ascii="Courier New" w:eastAsia="Times New Roman" w:hAnsi="Courier New" w:cs="Courier New"/>
                <w:sz w:val="20"/>
              </w:rPr>
              <w:t>11</w:t>
            </w:r>
            <w:r w:rsidRPr="00EC245B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EC245B">
              <w:rPr>
                <w:rFonts w:ascii="Courier New" w:eastAsia="Times New Roman" w:hAnsi="Courier New" w:cs="Courier New"/>
                <w:sz w:val="20"/>
              </w:rPr>
              <w:t>12</w:t>
            </w:r>
            <w:r w:rsidRPr="00EC245B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EC245B">
              <w:rPr>
                <w:rFonts w:ascii="Courier New" w:eastAsia="Times New Roman" w:hAnsi="Courier New" w:cs="Courier New"/>
                <w:sz w:val="20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EC245B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// string::crbegin/crend</w:t>
            </w:r>
          </w:p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EC245B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#include &lt;iostream&gt;</w:t>
            </w:r>
          </w:p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EC245B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#include &lt;string&gt;</w:t>
            </w:r>
          </w:p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</w:p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EC245B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int</w:t>
            </w:r>
            <w:r w:rsidRPr="00EC245B">
              <w:rPr>
                <w:rFonts w:ascii="Courier New" w:eastAsia="Times New Roman" w:hAnsi="Courier New" w:cs="Courier New"/>
                <w:sz w:val="20"/>
              </w:rPr>
              <w:t xml:space="preserve"> main ()</w:t>
            </w:r>
          </w:p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EC245B">
              <w:rPr>
                <w:rFonts w:ascii="Courier New" w:eastAsia="Times New Roman" w:hAnsi="Courier New" w:cs="Courier New"/>
                <w:sz w:val="20"/>
              </w:rPr>
              <w:t>{</w:t>
            </w:r>
          </w:p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EC245B">
              <w:rPr>
                <w:rFonts w:ascii="Courier New" w:eastAsia="Times New Roman" w:hAnsi="Courier New" w:cs="Courier New"/>
                <w:sz w:val="20"/>
              </w:rPr>
              <w:t xml:space="preserve">  std::string str ("lorem ipsum");</w:t>
            </w:r>
          </w:p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EC245B">
              <w:rPr>
                <w:rFonts w:ascii="Courier New" w:eastAsia="Times New Roman" w:hAnsi="Courier New" w:cs="Courier New"/>
                <w:sz w:val="20"/>
              </w:rPr>
              <w:t xml:space="preserve">  </w:t>
            </w:r>
            <w:r w:rsidRPr="00EC245B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for</w:t>
            </w:r>
            <w:r w:rsidRPr="00EC245B">
              <w:rPr>
                <w:rFonts w:ascii="Courier New" w:eastAsia="Times New Roman" w:hAnsi="Courier New" w:cs="Courier New"/>
                <w:sz w:val="20"/>
              </w:rPr>
              <w:t xml:space="preserve"> (</w:t>
            </w:r>
            <w:r w:rsidRPr="00EC245B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auto</w:t>
            </w:r>
            <w:r w:rsidRPr="00EC245B">
              <w:rPr>
                <w:rFonts w:ascii="Courier New" w:eastAsia="Times New Roman" w:hAnsi="Courier New" w:cs="Courier New"/>
                <w:sz w:val="20"/>
              </w:rPr>
              <w:t xml:space="preserve"> rit=str.crbegin(); rit!=str.crend(); ++rit)</w:t>
            </w:r>
          </w:p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EC245B">
              <w:rPr>
                <w:rFonts w:ascii="Courier New" w:eastAsia="Times New Roman" w:hAnsi="Courier New" w:cs="Courier New"/>
                <w:sz w:val="20"/>
              </w:rPr>
              <w:t xml:space="preserve">    std::cout &lt;&lt; *rit;</w:t>
            </w:r>
          </w:p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EC245B">
              <w:rPr>
                <w:rFonts w:ascii="Courier New" w:eastAsia="Times New Roman" w:hAnsi="Courier New" w:cs="Courier New"/>
                <w:sz w:val="20"/>
              </w:rPr>
              <w:t xml:space="preserve">  std::cout &lt;&lt; '\n';</w:t>
            </w:r>
          </w:p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</w:p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EC245B">
              <w:rPr>
                <w:rFonts w:ascii="Courier New" w:eastAsia="Times New Roman" w:hAnsi="Courier New" w:cs="Courier New"/>
                <w:sz w:val="20"/>
              </w:rPr>
              <w:t xml:space="preserve">  </w:t>
            </w:r>
            <w:r w:rsidRPr="00EC245B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return</w:t>
            </w:r>
            <w:r w:rsidRPr="00EC245B">
              <w:rPr>
                <w:rFonts w:ascii="Courier New" w:eastAsia="Times New Roman" w:hAnsi="Courier New" w:cs="Courier New"/>
                <w:sz w:val="20"/>
              </w:rPr>
              <w:t xml:space="preserve"> 0;</w:t>
            </w:r>
          </w:p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C245B">
              <w:rPr>
                <w:rFonts w:ascii="Courier New" w:eastAsia="Times New Roman" w:hAnsi="Courier New" w:cs="Courier New"/>
                <w:sz w:val="20"/>
              </w:rPr>
              <w:t>}</w:t>
            </w:r>
          </w:p>
        </w:tc>
      </w:tr>
    </w:tbl>
    <w:p w:rsidR="00EC245B" w:rsidRPr="00EC245B" w:rsidRDefault="00EC245B" w:rsidP="00EC2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45B">
        <w:rPr>
          <w:rFonts w:ascii="Times New Roman" w:eastAsia="Times New Roman" w:hAnsi="Times New Roman" w:cs="Times New Roman"/>
          <w:sz w:val="24"/>
          <w:szCs w:val="24"/>
        </w:rPr>
        <w:br/>
      </w:r>
      <w:r w:rsidRPr="00EC245B">
        <w:rPr>
          <w:rFonts w:ascii="Times New Roman" w:eastAsia="Times New Roman" w:hAnsi="Times New Roman" w:cs="Times New Roman"/>
          <w:sz w:val="24"/>
          <w:szCs w:val="24"/>
        </w:rPr>
        <w:br/>
        <w:t>Output: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11"/>
      </w:tblGrid>
      <w:tr w:rsidR="00EC245B" w:rsidRPr="00EC245B" w:rsidTr="00EC24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C245B">
              <w:rPr>
                <w:rFonts w:ascii="Courier New" w:eastAsia="Times New Roman" w:hAnsi="Courier New" w:cs="Courier New"/>
                <w:sz w:val="20"/>
                <w:szCs w:val="20"/>
              </w:rPr>
              <w:t>muspi merol</w:t>
            </w:r>
          </w:p>
        </w:tc>
      </w:tr>
    </w:tbl>
    <w:p w:rsidR="00EC245B" w:rsidRPr="00EC245B" w:rsidRDefault="00EC245B" w:rsidP="00EC2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45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C245B" w:rsidRPr="00EC245B" w:rsidRDefault="00EC245B" w:rsidP="00EC24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C245B">
        <w:rPr>
          <w:rFonts w:ascii="Times New Roman" w:eastAsia="Times New Roman" w:hAnsi="Times New Roman" w:cs="Times New Roman"/>
          <w:b/>
          <w:bCs/>
          <w:sz w:val="27"/>
          <w:szCs w:val="27"/>
        </w:rPr>
        <w:t>Complexity</w:t>
      </w:r>
    </w:p>
    <w:p w:rsidR="00EC245B" w:rsidRPr="00EC245B" w:rsidRDefault="00EC245B" w:rsidP="00EC2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C245B">
        <w:rPr>
          <w:rFonts w:ascii="Times New Roman" w:eastAsia="Times New Roman" w:hAnsi="Times New Roman" w:cs="Times New Roman"/>
          <w:sz w:val="24"/>
          <w:szCs w:val="24"/>
        </w:rPr>
        <w:t>Unspecified, but generally constant.</w:t>
      </w:r>
      <w:proofErr w:type="gramEnd"/>
      <w:r w:rsidRPr="00EC245B">
        <w:rPr>
          <w:rFonts w:ascii="Times New Roman" w:eastAsia="Times New Roman" w:hAnsi="Times New Roman" w:cs="Times New Roman"/>
          <w:sz w:val="24"/>
          <w:szCs w:val="24"/>
        </w:rPr>
        <w:br/>
      </w:r>
      <w:r w:rsidRPr="00EC245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C245B" w:rsidRPr="00EC245B" w:rsidRDefault="00EC245B" w:rsidP="00EC24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C245B">
        <w:rPr>
          <w:rFonts w:ascii="Times New Roman" w:eastAsia="Times New Roman" w:hAnsi="Times New Roman" w:cs="Times New Roman"/>
          <w:b/>
          <w:bCs/>
          <w:sz w:val="27"/>
          <w:szCs w:val="27"/>
        </w:rPr>
        <w:t>Iterator validity</w:t>
      </w:r>
    </w:p>
    <w:p w:rsidR="00EC245B" w:rsidRPr="00EC245B" w:rsidRDefault="00EC245B" w:rsidP="00EC2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45B">
        <w:rPr>
          <w:rFonts w:ascii="Times New Roman" w:eastAsia="Times New Roman" w:hAnsi="Times New Roman" w:cs="Times New Roman"/>
          <w:sz w:val="24"/>
          <w:szCs w:val="24"/>
        </w:rPr>
        <w:t>No changes.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br/>
      </w:r>
      <w:r w:rsidRPr="00EC245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C245B" w:rsidRPr="00EC245B" w:rsidRDefault="00EC245B" w:rsidP="00EC24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C245B">
        <w:rPr>
          <w:rFonts w:ascii="Times New Roman" w:eastAsia="Times New Roman" w:hAnsi="Times New Roman" w:cs="Times New Roman"/>
          <w:b/>
          <w:bCs/>
          <w:sz w:val="27"/>
          <w:szCs w:val="27"/>
        </w:rPr>
        <w:t>Data races</w:t>
      </w:r>
    </w:p>
    <w:p w:rsidR="00EC245B" w:rsidRPr="00EC245B" w:rsidRDefault="00EC245B" w:rsidP="00EC2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45B">
        <w:rPr>
          <w:rFonts w:ascii="Times New Roman" w:eastAsia="Times New Roman" w:hAnsi="Times New Roman" w:cs="Times New Roman"/>
          <w:sz w:val="24"/>
          <w:szCs w:val="24"/>
        </w:rPr>
        <w:t>The object is accessed.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br/>
      </w:r>
      <w:r w:rsidRPr="00EC245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C245B" w:rsidRPr="00EC245B" w:rsidRDefault="00EC245B" w:rsidP="00EC24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C245B">
        <w:rPr>
          <w:rFonts w:ascii="Times New Roman" w:eastAsia="Times New Roman" w:hAnsi="Times New Roman" w:cs="Times New Roman"/>
          <w:b/>
          <w:bCs/>
          <w:sz w:val="27"/>
          <w:szCs w:val="27"/>
        </w:rPr>
        <w:t>Exception safety</w:t>
      </w:r>
    </w:p>
    <w:p w:rsidR="00EC245B" w:rsidRDefault="00EC245B" w:rsidP="00EC245B">
      <w:pPr>
        <w:rPr>
          <w:rFonts w:ascii="Times New Roman" w:eastAsia="Times New Roman" w:hAnsi="Times New Roman" w:cs="Times New Roman"/>
          <w:sz w:val="24"/>
          <w:szCs w:val="24"/>
        </w:rPr>
      </w:pPr>
      <w:r w:rsidRPr="00EC245B">
        <w:rPr>
          <w:rFonts w:ascii="Times New Roman" w:eastAsia="Times New Roman" w:hAnsi="Times New Roman" w:cs="Times New Roman"/>
          <w:b/>
          <w:bCs/>
          <w:sz w:val="24"/>
          <w:szCs w:val="24"/>
        </w:rPr>
        <w:t>No-throw guarantee: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 this member function never throws exceptions.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br/>
        <w:t>The copy construction or assignment of the returned iterator is also guaranteed to never throw.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C245B" w:rsidRDefault="00EC245B" w:rsidP="00EC245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C245B" w:rsidRPr="00EC245B" w:rsidRDefault="00EC245B" w:rsidP="00EC2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C245B">
        <w:rPr>
          <w:rFonts w:ascii="Times New Roman" w:eastAsia="Times New Roman" w:hAnsi="Times New Roman" w:cs="Times New Roman"/>
          <w:sz w:val="24"/>
          <w:szCs w:val="24"/>
        </w:rPr>
        <w:lastRenderedPageBreak/>
        <w:t>public</w:t>
      </w:r>
      <w:proofErr w:type="gramEnd"/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 member function </w:t>
      </w:r>
    </w:p>
    <w:p w:rsidR="00EC245B" w:rsidRPr="00EC245B" w:rsidRDefault="00EC245B" w:rsidP="00EC2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45B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EC245B">
        <w:rPr>
          <w:rFonts w:ascii="Times New Roman" w:eastAsia="Times New Roman" w:hAnsi="Times New Roman" w:cs="Times New Roman"/>
          <w:sz w:val="24"/>
          <w:szCs w:val="24"/>
        </w:rPr>
        <w:t>string</w:t>
      </w:r>
      <w:proofErr w:type="gramEnd"/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</w:p>
    <w:p w:rsidR="00EC245B" w:rsidRPr="00EC245B" w:rsidRDefault="00EC245B" w:rsidP="00EC245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proofErr w:type="gramStart"/>
      <w:r w:rsidRPr="00EC245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std</w:t>
      </w:r>
      <w:proofErr w:type="gramEnd"/>
      <w:r w:rsidRPr="00EC245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::</w:t>
      </w:r>
      <w:hyperlink r:id="rId181" w:history="1">
        <w:r w:rsidRPr="00EC245B">
          <w:rPr>
            <w:rFonts w:ascii="Times New Roman" w:eastAsia="Times New Roman" w:hAnsi="Times New Roman" w:cs="Times New Roman"/>
            <w:b/>
            <w:bCs/>
            <w:color w:val="0000FF"/>
            <w:kern w:val="36"/>
            <w:sz w:val="48"/>
            <w:szCs w:val="48"/>
            <w:u w:val="single"/>
          </w:rPr>
          <w:t>basic_string</w:t>
        </w:r>
      </w:hyperlink>
      <w:r w:rsidRPr="00EC245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::crend</w:t>
      </w:r>
    </w:p>
    <w:p w:rsidR="00EC245B" w:rsidRPr="00EC245B" w:rsidRDefault="00EC245B" w:rsidP="00EC24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C245B">
        <w:rPr>
          <w:rFonts w:ascii="Courier New" w:eastAsia="Times New Roman" w:hAnsi="Courier New" w:cs="Courier New"/>
          <w:sz w:val="20"/>
          <w:szCs w:val="20"/>
        </w:rPr>
        <w:t>const_reverse_iterator</w:t>
      </w:r>
      <w:proofErr w:type="gramEnd"/>
      <w:r w:rsidRPr="00EC245B">
        <w:rPr>
          <w:rFonts w:ascii="Courier New" w:eastAsia="Times New Roman" w:hAnsi="Courier New" w:cs="Courier New"/>
          <w:sz w:val="20"/>
          <w:szCs w:val="20"/>
        </w:rPr>
        <w:t xml:space="preserve"> crend() const noexcept;</w:t>
      </w:r>
    </w:p>
    <w:p w:rsidR="00EC245B" w:rsidRPr="00EC245B" w:rsidRDefault="00EC245B" w:rsidP="00EC2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45B">
        <w:rPr>
          <w:rFonts w:ascii="Times New Roman" w:eastAsia="Times New Roman" w:hAnsi="Times New Roman" w:cs="Times New Roman"/>
          <w:sz w:val="24"/>
          <w:szCs w:val="24"/>
        </w:rPr>
        <w:t>Return const_reverse_iterator to reverse end</w:t>
      </w:r>
    </w:p>
    <w:p w:rsidR="00EC245B" w:rsidRPr="00EC245B" w:rsidRDefault="00EC245B" w:rsidP="00EC2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Returns a </w:t>
      </w:r>
      <w:r w:rsidRPr="00EC245B">
        <w:rPr>
          <w:rFonts w:ascii="Courier New" w:eastAsia="Times New Roman" w:hAnsi="Courier New" w:cs="Courier New"/>
          <w:sz w:val="20"/>
        </w:rPr>
        <w:t>const_reverse_iterator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 pointing to the theoretical character preceding the first character of the string (which is considered its </w:t>
      </w:r>
      <w:r w:rsidRPr="00EC245B">
        <w:rPr>
          <w:rFonts w:ascii="Times New Roman" w:eastAsia="Times New Roman" w:hAnsi="Times New Roman" w:cs="Times New Roman"/>
          <w:i/>
          <w:iCs/>
          <w:sz w:val="24"/>
          <w:szCs w:val="24"/>
        </w:rPr>
        <w:t>reverse end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t>).</w:t>
      </w:r>
      <w:proofErr w:type="gramEnd"/>
      <w:r w:rsidRPr="00EC245B">
        <w:rPr>
          <w:rFonts w:ascii="Times New Roman" w:eastAsia="Times New Roman" w:hAnsi="Times New Roman" w:cs="Times New Roman"/>
          <w:sz w:val="24"/>
          <w:szCs w:val="24"/>
        </w:rPr>
        <w:br/>
      </w:r>
      <w:r w:rsidRPr="00EC245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C245B" w:rsidRPr="00EC245B" w:rsidRDefault="00EC245B" w:rsidP="00EC24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C245B">
        <w:rPr>
          <w:rFonts w:ascii="Times New Roman" w:eastAsia="Times New Roman" w:hAnsi="Times New Roman" w:cs="Times New Roman"/>
          <w:b/>
          <w:bCs/>
          <w:sz w:val="27"/>
          <w:szCs w:val="27"/>
        </w:rPr>
        <w:t>Parameters</w:t>
      </w:r>
    </w:p>
    <w:p w:rsidR="00EC245B" w:rsidRPr="00EC245B" w:rsidRDefault="00EC245B" w:rsidP="00EC2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C245B">
        <w:rPr>
          <w:rFonts w:ascii="Times New Roman" w:eastAsia="Times New Roman" w:hAnsi="Times New Roman" w:cs="Times New Roman"/>
          <w:sz w:val="24"/>
          <w:szCs w:val="24"/>
        </w:rPr>
        <w:t>none</w:t>
      </w:r>
      <w:proofErr w:type="gramEnd"/>
      <w:r w:rsidRPr="00EC245B">
        <w:rPr>
          <w:rFonts w:ascii="Times New Roman" w:eastAsia="Times New Roman" w:hAnsi="Times New Roman" w:cs="Times New Roman"/>
          <w:sz w:val="24"/>
          <w:szCs w:val="24"/>
        </w:rPr>
        <w:br/>
      </w:r>
      <w:r w:rsidRPr="00EC245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C245B" w:rsidRPr="00EC245B" w:rsidRDefault="00EC245B" w:rsidP="00EC24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C245B">
        <w:rPr>
          <w:rFonts w:ascii="Times New Roman" w:eastAsia="Times New Roman" w:hAnsi="Times New Roman" w:cs="Times New Roman"/>
          <w:b/>
          <w:bCs/>
          <w:sz w:val="27"/>
          <w:szCs w:val="27"/>
        </w:rPr>
        <w:t>Return Value</w:t>
      </w:r>
    </w:p>
    <w:p w:rsidR="00EC245B" w:rsidRPr="00EC245B" w:rsidRDefault="00EC245B" w:rsidP="00EC2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EC245B">
        <w:rPr>
          <w:rFonts w:ascii="Courier New" w:eastAsia="Times New Roman" w:hAnsi="Courier New" w:cs="Courier New"/>
          <w:sz w:val="20"/>
        </w:rPr>
        <w:t>const_reverse_iterator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 to the </w:t>
      </w:r>
      <w:r w:rsidRPr="00EC245B">
        <w:rPr>
          <w:rFonts w:ascii="Times New Roman" w:eastAsia="Times New Roman" w:hAnsi="Times New Roman" w:cs="Times New Roman"/>
          <w:i/>
          <w:iCs/>
          <w:sz w:val="24"/>
          <w:szCs w:val="24"/>
        </w:rPr>
        <w:t>reverse end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 of the string.</w:t>
      </w:r>
      <w:proofErr w:type="gramEnd"/>
      <w:r w:rsidRPr="00EC245B">
        <w:rPr>
          <w:rFonts w:ascii="Times New Roman" w:eastAsia="Times New Roman" w:hAnsi="Times New Roman" w:cs="Times New Roman"/>
          <w:sz w:val="24"/>
          <w:szCs w:val="24"/>
        </w:rPr>
        <w:br/>
      </w:r>
      <w:r w:rsidRPr="00EC245B">
        <w:rPr>
          <w:rFonts w:ascii="Times New Roman" w:eastAsia="Times New Roman" w:hAnsi="Times New Roman" w:cs="Times New Roman"/>
          <w:sz w:val="24"/>
          <w:szCs w:val="24"/>
        </w:rPr>
        <w:br/>
        <w:t xml:space="preserve">Member type </w:t>
      </w:r>
      <w:r w:rsidRPr="00EC245B">
        <w:rPr>
          <w:rFonts w:ascii="Courier New" w:eastAsia="Times New Roman" w:hAnsi="Courier New" w:cs="Courier New"/>
          <w:sz w:val="20"/>
        </w:rPr>
        <w:t>const_reverse_iterator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 is a reverse </w:t>
      </w:r>
      <w:hyperlink r:id="rId182" w:history="1">
        <w:r w:rsidRPr="00EC245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random access iterator</w:t>
        </w:r>
      </w:hyperlink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 type that points to a const character.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br/>
      </w:r>
      <w:r w:rsidRPr="00EC245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C245B" w:rsidRPr="00EC245B" w:rsidRDefault="00EC245B" w:rsidP="00EC24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C245B">
        <w:rPr>
          <w:rFonts w:ascii="Times New Roman" w:eastAsia="Times New Roman" w:hAnsi="Times New Roman" w:cs="Times New Roman"/>
          <w:b/>
          <w:bCs/>
          <w:sz w:val="27"/>
          <w:szCs w:val="27"/>
        </w:rPr>
        <w:t>Example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6677"/>
      </w:tblGrid>
      <w:tr w:rsidR="00EC245B" w:rsidRPr="00EC245B" w:rsidTr="00EC24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C245B">
              <w:rPr>
                <w:rFonts w:ascii="Courier New" w:eastAsia="Times New Roman" w:hAnsi="Courier New" w:cs="Courier New"/>
                <w:sz w:val="20"/>
              </w:rPr>
              <w:t>1</w:t>
            </w:r>
            <w:r w:rsidRPr="00EC245B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EC245B">
              <w:rPr>
                <w:rFonts w:ascii="Courier New" w:eastAsia="Times New Roman" w:hAnsi="Courier New" w:cs="Courier New"/>
                <w:sz w:val="20"/>
              </w:rPr>
              <w:t>2</w:t>
            </w:r>
            <w:r w:rsidRPr="00EC245B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EC245B">
              <w:rPr>
                <w:rFonts w:ascii="Courier New" w:eastAsia="Times New Roman" w:hAnsi="Courier New" w:cs="Courier New"/>
                <w:sz w:val="20"/>
              </w:rPr>
              <w:t>3</w:t>
            </w:r>
            <w:r w:rsidRPr="00EC245B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EC245B">
              <w:rPr>
                <w:rFonts w:ascii="Courier New" w:eastAsia="Times New Roman" w:hAnsi="Courier New" w:cs="Courier New"/>
                <w:sz w:val="20"/>
              </w:rPr>
              <w:t>4</w:t>
            </w:r>
            <w:r w:rsidRPr="00EC245B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EC245B">
              <w:rPr>
                <w:rFonts w:ascii="Courier New" w:eastAsia="Times New Roman" w:hAnsi="Courier New" w:cs="Courier New"/>
                <w:sz w:val="20"/>
              </w:rPr>
              <w:t>5</w:t>
            </w:r>
            <w:r w:rsidRPr="00EC245B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EC245B">
              <w:rPr>
                <w:rFonts w:ascii="Courier New" w:eastAsia="Times New Roman" w:hAnsi="Courier New" w:cs="Courier New"/>
                <w:sz w:val="20"/>
              </w:rPr>
              <w:t>6</w:t>
            </w:r>
            <w:r w:rsidRPr="00EC245B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EC245B">
              <w:rPr>
                <w:rFonts w:ascii="Courier New" w:eastAsia="Times New Roman" w:hAnsi="Courier New" w:cs="Courier New"/>
                <w:sz w:val="20"/>
              </w:rPr>
              <w:t>7</w:t>
            </w:r>
            <w:r w:rsidRPr="00EC245B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EC245B">
              <w:rPr>
                <w:rFonts w:ascii="Courier New" w:eastAsia="Times New Roman" w:hAnsi="Courier New" w:cs="Courier New"/>
                <w:sz w:val="20"/>
              </w:rPr>
              <w:t>8</w:t>
            </w:r>
            <w:r w:rsidRPr="00EC245B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EC245B">
              <w:rPr>
                <w:rFonts w:ascii="Courier New" w:eastAsia="Times New Roman" w:hAnsi="Courier New" w:cs="Courier New"/>
                <w:sz w:val="20"/>
              </w:rPr>
              <w:t>9</w:t>
            </w:r>
            <w:r w:rsidRPr="00EC245B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EC245B">
              <w:rPr>
                <w:rFonts w:ascii="Courier New" w:eastAsia="Times New Roman" w:hAnsi="Courier New" w:cs="Courier New"/>
                <w:sz w:val="20"/>
              </w:rPr>
              <w:t>10</w:t>
            </w:r>
            <w:r w:rsidRPr="00EC245B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EC245B">
              <w:rPr>
                <w:rFonts w:ascii="Courier New" w:eastAsia="Times New Roman" w:hAnsi="Courier New" w:cs="Courier New"/>
                <w:sz w:val="20"/>
              </w:rPr>
              <w:t>11</w:t>
            </w:r>
            <w:r w:rsidRPr="00EC245B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EC245B">
              <w:rPr>
                <w:rFonts w:ascii="Courier New" w:eastAsia="Times New Roman" w:hAnsi="Courier New" w:cs="Courier New"/>
                <w:sz w:val="20"/>
              </w:rPr>
              <w:t>12</w:t>
            </w:r>
            <w:r w:rsidRPr="00EC245B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EC245B">
              <w:rPr>
                <w:rFonts w:ascii="Courier New" w:eastAsia="Times New Roman" w:hAnsi="Courier New" w:cs="Courier New"/>
                <w:sz w:val="20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EC245B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// string::crbegin/crend</w:t>
            </w:r>
          </w:p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EC245B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#include &lt;iostream&gt;</w:t>
            </w:r>
          </w:p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EC245B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#include &lt;string&gt;</w:t>
            </w:r>
          </w:p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</w:p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EC245B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int</w:t>
            </w:r>
            <w:r w:rsidRPr="00EC245B">
              <w:rPr>
                <w:rFonts w:ascii="Courier New" w:eastAsia="Times New Roman" w:hAnsi="Courier New" w:cs="Courier New"/>
                <w:sz w:val="20"/>
              </w:rPr>
              <w:t xml:space="preserve"> main ()</w:t>
            </w:r>
          </w:p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EC245B">
              <w:rPr>
                <w:rFonts w:ascii="Courier New" w:eastAsia="Times New Roman" w:hAnsi="Courier New" w:cs="Courier New"/>
                <w:sz w:val="20"/>
              </w:rPr>
              <w:t>{</w:t>
            </w:r>
          </w:p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EC245B">
              <w:rPr>
                <w:rFonts w:ascii="Courier New" w:eastAsia="Times New Roman" w:hAnsi="Courier New" w:cs="Courier New"/>
                <w:sz w:val="20"/>
              </w:rPr>
              <w:t xml:space="preserve">  std::string str ("lorem ipsum");</w:t>
            </w:r>
          </w:p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EC245B">
              <w:rPr>
                <w:rFonts w:ascii="Courier New" w:eastAsia="Times New Roman" w:hAnsi="Courier New" w:cs="Courier New"/>
                <w:sz w:val="20"/>
              </w:rPr>
              <w:t xml:space="preserve">  </w:t>
            </w:r>
            <w:r w:rsidRPr="00EC245B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for</w:t>
            </w:r>
            <w:r w:rsidRPr="00EC245B">
              <w:rPr>
                <w:rFonts w:ascii="Courier New" w:eastAsia="Times New Roman" w:hAnsi="Courier New" w:cs="Courier New"/>
                <w:sz w:val="20"/>
              </w:rPr>
              <w:t xml:space="preserve"> (</w:t>
            </w:r>
            <w:r w:rsidRPr="00EC245B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auto</w:t>
            </w:r>
            <w:r w:rsidRPr="00EC245B">
              <w:rPr>
                <w:rFonts w:ascii="Courier New" w:eastAsia="Times New Roman" w:hAnsi="Courier New" w:cs="Courier New"/>
                <w:sz w:val="20"/>
              </w:rPr>
              <w:t xml:space="preserve"> rit=str.crbegin(); rit!=str.crend(); ++rit)</w:t>
            </w:r>
          </w:p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EC245B">
              <w:rPr>
                <w:rFonts w:ascii="Courier New" w:eastAsia="Times New Roman" w:hAnsi="Courier New" w:cs="Courier New"/>
                <w:sz w:val="20"/>
              </w:rPr>
              <w:t xml:space="preserve">    std::cout &lt;&lt; *rit;</w:t>
            </w:r>
          </w:p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EC245B">
              <w:rPr>
                <w:rFonts w:ascii="Courier New" w:eastAsia="Times New Roman" w:hAnsi="Courier New" w:cs="Courier New"/>
                <w:sz w:val="20"/>
              </w:rPr>
              <w:t xml:space="preserve">  std::cout &lt;&lt; '\n';</w:t>
            </w:r>
          </w:p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</w:p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EC245B">
              <w:rPr>
                <w:rFonts w:ascii="Courier New" w:eastAsia="Times New Roman" w:hAnsi="Courier New" w:cs="Courier New"/>
                <w:sz w:val="20"/>
              </w:rPr>
              <w:t xml:space="preserve">  </w:t>
            </w:r>
            <w:r w:rsidRPr="00EC245B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return</w:t>
            </w:r>
            <w:r w:rsidRPr="00EC245B">
              <w:rPr>
                <w:rFonts w:ascii="Courier New" w:eastAsia="Times New Roman" w:hAnsi="Courier New" w:cs="Courier New"/>
                <w:sz w:val="20"/>
              </w:rPr>
              <w:t xml:space="preserve"> 0;</w:t>
            </w:r>
          </w:p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C245B">
              <w:rPr>
                <w:rFonts w:ascii="Courier New" w:eastAsia="Times New Roman" w:hAnsi="Courier New" w:cs="Courier New"/>
                <w:sz w:val="20"/>
              </w:rPr>
              <w:t>}</w:t>
            </w:r>
          </w:p>
        </w:tc>
      </w:tr>
    </w:tbl>
    <w:p w:rsidR="00EC245B" w:rsidRPr="00EC245B" w:rsidRDefault="00EC245B" w:rsidP="00EC2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45B">
        <w:rPr>
          <w:rFonts w:ascii="Times New Roman" w:eastAsia="Times New Roman" w:hAnsi="Times New Roman" w:cs="Times New Roman"/>
          <w:sz w:val="24"/>
          <w:szCs w:val="24"/>
        </w:rPr>
        <w:br/>
      </w:r>
      <w:r w:rsidRPr="00EC245B">
        <w:rPr>
          <w:rFonts w:ascii="Times New Roman" w:eastAsia="Times New Roman" w:hAnsi="Times New Roman" w:cs="Times New Roman"/>
          <w:sz w:val="24"/>
          <w:szCs w:val="24"/>
        </w:rPr>
        <w:br/>
        <w:t>Output: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11"/>
      </w:tblGrid>
      <w:tr w:rsidR="00EC245B" w:rsidRPr="00EC245B" w:rsidTr="00EC24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C245B">
              <w:rPr>
                <w:rFonts w:ascii="Courier New" w:eastAsia="Times New Roman" w:hAnsi="Courier New" w:cs="Courier New"/>
                <w:sz w:val="20"/>
                <w:szCs w:val="20"/>
              </w:rPr>
              <w:t>muspi merol</w:t>
            </w:r>
          </w:p>
        </w:tc>
      </w:tr>
    </w:tbl>
    <w:p w:rsidR="00EC245B" w:rsidRPr="00EC245B" w:rsidRDefault="00EC245B" w:rsidP="00EC2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45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C245B" w:rsidRPr="00EC245B" w:rsidRDefault="00EC245B" w:rsidP="00EC24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C245B">
        <w:rPr>
          <w:rFonts w:ascii="Times New Roman" w:eastAsia="Times New Roman" w:hAnsi="Times New Roman" w:cs="Times New Roman"/>
          <w:b/>
          <w:bCs/>
          <w:sz w:val="27"/>
          <w:szCs w:val="27"/>
        </w:rPr>
        <w:t>Complexity</w:t>
      </w:r>
    </w:p>
    <w:p w:rsidR="00EC245B" w:rsidRPr="00EC245B" w:rsidRDefault="00EC245B" w:rsidP="00EC2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C245B">
        <w:rPr>
          <w:rFonts w:ascii="Times New Roman" w:eastAsia="Times New Roman" w:hAnsi="Times New Roman" w:cs="Times New Roman"/>
          <w:sz w:val="24"/>
          <w:szCs w:val="24"/>
        </w:rPr>
        <w:lastRenderedPageBreak/>
        <w:t>Unspecified, but generally constant.</w:t>
      </w:r>
      <w:proofErr w:type="gramEnd"/>
      <w:r w:rsidRPr="00EC245B">
        <w:rPr>
          <w:rFonts w:ascii="Times New Roman" w:eastAsia="Times New Roman" w:hAnsi="Times New Roman" w:cs="Times New Roman"/>
          <w:sz w:val="24"/>
          <w:szCs w:val="24"/>
        </w:rPr>
        <w:br/>
      </w:r>
      <w:r w:rsidRPr="00EC245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C245B" w:rsidRPr="00EC245B" w:rsidRDefault="00EC245B" w:rsidP="00EC24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C245B">
        <w:rPr>
          <w:rFonts w:ascii="Times New Roman" w:eastAsia="Times New Roman" w:hAnsi="Times New Roman" w:cs="Times New Roman"/>
          <w:b/>
          <w:bCs/>
          <w:sz w:val="27"/>
          <w:szCs w:val="27"/>
        </w:rPr>
        <w:t>Iterator validity</w:t>
      </w:r>
    </w:p>
    <w:p w:rsidR="00EC245B" w:rsidRPr="00EC245B" w:rsidRDefault="00EC245B" w:rsidP="00EC2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45B">
        <w:rPr>
          <w:rFonts w:ascii="Times New Roman" w:eastAsia="Times New Roman" w:hAnsi="Times New Roman" w:cs="Times New Roman"/>
          <w:sz w:val="24"/>
          <w:szCs w:val="24"/>
        </w:rPr>
        <w:t>No changes.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br/>
      </w:r>
      <w:r w:rsidRPr="00EC245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C245B" w:rsidRPr="00EC245B" w:rsidRDefault="00EC245B" w:rsidP="00EC24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C245B">
        <w:rPr>
          <w:rFonts w:ascii="Times New Roman" w:eastAsia="Times New Roman" w:hAnsi="Times New Roman" w:cs="Times New Roman"/>
          <w:b/>
          <w:bCs/>
          <w:sz w:val="27"/>
          <w:szCs w:val="27"/>
        </w:rPr>
        <w:t>Data races</w:t>
      </w:r>
    </w:p>
    <w:p w:rsidR="00EC245B" w:rsidRPr="00EC245B" w:rsidRDefault="00EC245B" w:rsidP="00EC2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45B">
        <w:rPr>
          <w:rFonts w:ascii="Times New Roman" w:eastAsia="Times New Roman" w:hAnsi="Times New Roman" w:cs="Times New Roman"/>
          <w:sz w:val="24"/>
          <w:szCs w:val="24"/>
        </w:rPr>
        <w:t>The object is accessed.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br/>
      </w:r>
      <w:r w:rsidRPr="00EC245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C245B" w:rsidRPr="00EC245B" w:rsidRDefault="00EC245B" w:rsidP="00EC24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C245B">
        <w:rPr>
          <w:rFonts w:ascii="Times New Roman" w:eastAsia="Times New Roman" w:hAnsi="Times New Roman" w:cs="Times New Roman"/>
          <w:b/>
          <w:bCs/>
          <w:sz w:val="27"/>
          <w:szCs w:val="27"/>
        </w:rPr>
        <w:t>Exception safety</w:t>
      </w:r>
    </w:p>
    <w:p w:rsidR="00EC245B" w:rsidRDefault="00EC245B" w:rsidP="00EC245B">
      <w:pPr>
        <w:rPr>
          <w:rFonts w:ascii="Times New Roman" w:eastAsia="Times New Roman" w:hAnsi="Times New Roman" w:cs="Times New Roman"/>
          <w:sz w:val="24"/>
          <w:szCs w:val="24"/>
        </w:rPr>
      </w:pPr>
      <w:r w:rsidRPr="00EC245B">
        <w:rPr>
          <w:rFonts w:ascii="Times New Roman" w:eastAsia="Times New Roman" w:hAnsi="Times New Roman" w:cs="Times New Roman"/>
          <w:b/>
          <w:bCs/>
          <w:sz w:val="24"/>
          <w:szCs w:val="24"/>
        </w:rPr>
        <w:t>No-throw guarantee: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 this member function never throws exceptions.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br/>
        <w:t>The copy construction or assignment of the returned iterator is also guaranteed to never throw.</w:t>
      </w:r>
    </w:p>
    <w:p w:rsidR="00EC245B" w:rsidRDefault="00EC245B" w:rsidP="00EC245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C245B" w:rsidRPr="00EC245B" w:rsidRDefault="00EC245B" w:rsidP="00EC2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C245B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 member function </w:t>
      </w:r>
    </w:p>
    <w:p w:rsidR="00EC245B" w:rsidRPr="00EC245B" w:rsidRDefault="00EC245B" w:rsidP="00EC2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45B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EC245B">
        <w:rPr>
          <w:rFonts w:ascii="Times New Roman" w:eastAsia="Times New Roman" w:hAnsi="Times New Roman" w:cs="Times New Roman"/>
          <w:sz w:val="24"/>
          <w:szCs w:val="24"/>
        </w:rPr>
        <w:t>string</w:t>
      </w:r>
      <w:proofErr w:type="gramEnd"/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</w:p>
    <w:p w:rsidR="00EC245B" w:rsidRPr="00EC245B" w:rsidRDefault="00EC245B" w:rsidP="00EC245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proofErr w:type="gramStart"/>
      <w:r w:rsidRPr="00EC245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std</w:t>
      </w:r>
      <w:proofErr w:type="gramEnd"/>
      <w:r w:rsidRPr="00EC245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::</w:t>
      </w:r>
      <w:hyperlink r:id="rId183" w:history="1">
        <w:r w:rsidRPr="00EC245B">
          <w:rPr>
            <w:rFonts w:ascii="Times New Roman" w:eastAsia="Times New Roman" w:hAnsi="Times New Roman" w:cs="Times New Roman"/>
            <w:b/>
            <w:bCs/>
            <w:color w:val="0000FF"/>
            <w:kern w:val="36"/>
            <w:sz w:val="48"/>
            <w:szCs w:val="48"/>
            <w:u w:val="single"/>
          </w:rPr>
          <w:t>basic_string</w:t>
        </w:r>
      </w:hyperlink>
      <w:r w:rsidRPr="00EC245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::size</w:t>
      </w:r>
    </w:p>
    <w:p w:rsidR="00EC245B" w:rsidRPr="00EC245B" w:rsidRDefault="00EC245B" w:rsidP="00EC245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84" w:history="1">
        <w:r w:rsidRPr="00EC245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C++98</w:t>
        </w:r>
      </w:hyperlink>
    </w:p>
    <w:p w:rsidR="00EC245B" w:rsidRPr="00EC245B" w:rsidRDefault="00EC245B" w:rsidP="00EC245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85" w:history="1">
        <w:r w:rsidRPr="00EC245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C++11</w:t>
        </w:r>
      </w:hyperlink>
    </w:p>
    <w:p w:rsidR="00EC245B" w:rsidRPr="00EC245B" w:rsidRDefault="00EC245B" w:rsidP="00EC245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C245B" w:rsidRPr="00EC245B" w:rsidRDefault="00EC245B" w:rsidP="00EC24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C245B">
        <w:rPr>
          <w:rFonts w:ascii="Courier New" w:eastAsia="Times New Roman" w:hAnsi="Courier New" w:cs="Courier New"/>
          <w:sz w:val="20"/>
          <w:szCs w:val="20"/>
        </w:rPr>
        <w:t>size_type</w:t>
      </w:r>
      <w:proofErr w:type="gramEnd"/>
      <w:r w:rsidRPr="00EC245B">
        <w:rPr>
          <w:rFonts w:ascii="Courier New" w:eastAsia="Times New Roman" w:hAnsi="Courier New" w:cs="Courier New"/>
          <w:sz w:val="20"/>
          <w:szCs w:val="20"/>
        </w:rPr>
        <w:t xml:space="preserve"> size() const;</w:t>
      </w:r>
    </w:p>
    <w:p w:rsidR="00EC245B" w:rsidRPr="00EC245B" w:rsidRDefault="00EC245B" w:rsidP="00EC2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45B">
        <w:rPr>
          <w:rFonts w:ascii="Times New Roman" w:eastAsia="Times New Roman" w:hAnsi="Times New Roman" w:cs="Times New Roman"/>
          <w:sz w:val="24"/>
          <w:szCs w:val="24"/>
        </w:rPr>
        <w:t>Return size</w:t>
      </w:r>
    </w:p>
    <w:p w:rsidR="00EC245B" w:rsidRPr="00EC245B" w:rsidRDefault="00EC245B" w:rsidP="00EC2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C245B">
        <w:rPr>
          <w:rFonts w:ascii="Times New Roman" w:eastAsia="Times New Roman" w:hAnsi="Times New Roman" w:cs="Times New Roman"/>
          <w:sz w:val="24"/>
          <w:szCs w:val="24"/>
        </w:rPr>
        <w:t>Returns the length of the string, in terms of number of characters.</w:t>
      </w:r>
      <w:proofErr w:type="gramEnd"/>
      <w:r w:rsidRPr="00EC245B">
        <w:rPr>
          <w:rFonts w:ascii="Times New Roman" w:eastAsia="Times New Roman" w:hAnsi="Times New Roman" w:cs="Times New Roman"/>
          <w:sz w:val="24"/>
          <w:szCs w:val="24"/>
        </w:rPr>
        <w:br/>
      </w:r>
      <w:r w:rsidRPr="00EC245B">
        <w:rPr>
          <w:rFonts w:ascii="Times New Roman" w:eastAsia="Times New Roman" w:hAnsi="Times New Roman" w:cs="Times New Roman"/>
          <w:sz w:val="24"/>
          <w:szCs w:val="24"/>
        </w:rPr>
        <w:br/>
        <w:t xml:space="preserve">This is the number of actual characters that </w:t>
      </w:r>
      <w:proofErr w:type="gramStart"/>
      <w:r w:rsidRPr="00EC245B">
        <w:rPr>
          <w:rFonts w:ascii="Times New Roman" w:eastAsia="Times New Roman" w:hAnsi="Times New Roman" w:cs="Times New Roman"/>
          <w:sz w:val="24"/>
          <w:szCs w:val="24"/>
        </w:rPr>
        <w:t>conform</w:t>
      </w:r>
      <w:proofErr w:type="gramEnd"/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 the contents of the </w:t>
      </w:r>
      <w:hyperlink r:id="rId186" w:history="1">
        <w:r w:rsidRPr="00EC245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basic_string</w:t>
        </w:r>
      </w:hyperlink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, which is not necessarily equal to its storage </w:t>
      </w:r>
      <w:hyperlink r:id="rId187" w:history="1">
        <w:r w:rsidRPr="00EC245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capacity</w:t>
        </w:r>
      </w:hyperlink>
      <w:r w:rsidRPr="00EC245B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br/>
      </w:r>
      <w:r w:rsidRPr="00EC245B">
        <w:rPr>
          <w:rFonts w:ascii="Times New Roman" w:eastAsia="Times New Roman" w:hAnsi="Times New Roman" w:cs="Times New Roman"/>
          <w:sz w:val="24"/>
          <w:szCs w:val="24"/>
        </w:rPr>
        <w:br/>
        <w:t xml:space="preserve">Both </w:t>
      </w:r>
      <w:r w:rsidRPr="00EC245B">
        <w:rPr>
          <w:rFonts w:ascii="Courier New" w:eastAsia="Times New Roman" w:hAnsi="Courier New" w:cs="Courier New"/>
          <w:sz w:val="20"/>
        </w:rPr>
        <w:t>basic_string::size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hyperlink r:id="rId188" w:history="1">
        <w:r w:rsidRPr="00EC245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basic_string::length</w:t>
        </w:r>
      </w:hyperlink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 are synonyms and return the same value.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br/>
      </w:r>
      <w:r w:rsidRPr="00EC245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C245B" w:rsidRPr="00EC245B" w:rsidRDefault="00EC245B" w:rsidP="00EC24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C245B">
        <w:rPr>
          <w:rFonts w:ascii="Times New Roman" w:eastAsia="Times New Roman" w:hAnsi="Times New Roman" w:cs="Times New Roman"/>
          <w:b/>
          <w:bCs/>
          <w:sz w:val="27"/>
          <w:szCs w:val="27"/>
        </w:rPr>
        <w:t>Parameters</w:t>
      </w:r>
    </w:p>
    <w:p w:rsidR="00EC245B" w:rsidRPr="00EC245B" w:rsidRDefault="00EC245B" w:rsidP="00EC2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C245B">
        <w:rPr>
          <w:rFonts w:ascii="Times New Roman" w:eastAsia="Times New Roman" w:hAnsi="Times New Roman" w:cs="Times New Roman"/>
          <w:sz w:val="24"/>
          <w:szCs w:val="24"/>
        </w:rPr>
        <w:t>none</w:t>
      </w:r>
      <w:proofErr w:type="gramEnd"/>
      <w:r w:rsidRPr="00EC245B">
        <w:rPr>
          <w:rFonts w:ascii="Times New Roman" w:eastAsia="Times New Roman" w:hAnsi="Times New Roman" w:cs="Times New Roman"/>
          <w:sz w:val="24"/>
          <w:szCs w:val="24"/>
        </w:rPr>
        <w:br/>
      </w:r>
      <w:r w:rsidRPr="00EC245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C245B" w:rsidRPr="00EC245B" w:rsidRDefault="00EC245B" w:rsidP="00EC24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C245B">
        <w:rPr>
          <w:rFonts w:ascii="Times New Roman" w:eastAsia="Times New Roman" w:hAnsi="Times New Roman" w:cs="Times New Roman"/>
          <w:b/>
          <w:bCs/>
          <w:sz w:val="27"/>
          <w:szCs w:val="27"/>
        </w:rPr>
        <w:t>Return Value</w:t>
      </w:r>
    </w:p>
    <w:p w:rsidR="00EC245B" w:rsidRPr="00EC245B" w:rsidRDefault="00EC245B" w:rsidP="00EC2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C245B">
        <w:rPr>
          <w:rFonts w:ascii="Times New Roman" w:eastAsia="Times New Roman" w:hAnsi="Times New Roman" w:cs="Times New Roman"/>
          <w:sz w:val="24"/>
          <w:szCs w:val="24"/>
        </w:rPr>
        <w:lastRenderedPageBreak/>
        <w:t>The number of characters in the string.</w:t>
      </w:r>
      <w:proofErr w:type="gramEnd"/>
      <w:r w:rsidRPr="00EC245B">
        <w:rPr>
          <w:rFonts w:ascii="Times New Roman" w:eastAsia="Times New Roman" w:hAnsi="Times New Roman" w:cs="Times New Roman"/>
          <w:sz w:val="24"/>
          <w:szCs w:val="24"/>
        </w:rPr>
        <w:br/>
      </w:r>
      <w:r w:rsidRPr="00EC245B">
        <w:rPr>
          <w:rFonts w:ascii="Times New Roman" w:eastAsia="Times New Roman" w:hAnsi="Times New Roman" w:cs="Times New Roman"/>
          <w:sz w:val="24"/>
          <w:szCs w:val="24"/>
        </w:rPr>
        <w:br/>
        <w:t xml:space="preserve">Member type </w:t>
      </w:r>
      <w:r w:rsidRPr="00EC245B">
        <w:rPr>
          <w:rFonts w:ascii="Courier New" w:eastAsia="Times New Roman" w:hAnsi="Courier New" w:cs="Courier New"/>
          <w:sz w:val="20"/>
        </w:rPr>
        <w:t>size_type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 is an unsigned integral type.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br/>
      </w:r>
      <w:r w:rsidRPr="00EC245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C245B" w:rsidRPr="00EC245B" w:rsidRDefault="00EC245B" w:rsidP="00EC24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C245B">
        <w:rPr>
          <w:rFonts w:ascii="Times New Roman" w:eastAsia="Times New Roman" w:hAnsi="Times New Roman" w:cs="Times New Roman"/>
          <w:b/>
          <w:bCs/>
          <w:sz w:val="27"/>
          <w:szCs w:val="27"/>
        </w:rPr>
        <w:t>Example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8597"/>
      </w:tblGrid>
      <w:tr w:rsidR="00EC245B" w:rsidRPr="00EC245B" w:rsidTr="00EC24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C245B">
              <w:rPr>
                <w:rFonts w:ascii="Courier New" w:eastAsia="Times New Roman" w:hAnsi="Courier New" w:cs="Courier New"/>
                <w:sz w:val="20"/>
              </w:rPr>
              <w:t>1</w:t>
            </w:r>
            <w:r w:rsidRPr="00EC245B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EC245B">
              <w:rPr>
                <w:rFonts w:ascii="Courier New" w:eastAsia="Times New Roman" w:hAnsi="Courier New" w:cs="Courier New"/>
                <w:sz w:val="20"/>
              </w:rPr>
              <w:t>2</w:t>
            </w:r>
            <w:r w:rsidRPr="00EC245B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EC245B">
              <w:rPr>
                <w:rFonts w:ascii="Courier New" w:eastAsia="Times New Roman" w:hAnsi="Courier New" w:cs="Courier New"/>
                <w:sz w:val="20"/>
              </w:rPr>
              <w:t>3</w:t>
            </w:r>
            <w:r w:rsidRPr="00EC245B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EC245B">
              <w:rPr>
                <w:rFonts w:ascii="Courier New" w:eastAsia="Times New Roman" w:hAnsi="Courier New" w:cs="Courier New"/>
                <w:sz w:val="20"/>
              </w:rPr>
              <w:t>4</w:t>
            </w:r>
            <w:r w:rsidRPr="00EC245B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EC245B">
              <w:rPr>
                <w:rFonts w:ascii="Courier New" w:eastAsia="Times New Roman" w:hAnsi="Courier New" w:cs="Courier New"/>
                <w:sz w:val="20"/>
              </w:rPr>
              <w:t>5</w:t>
            </w:r>
            <w:r w:rsidRPr="00EC245B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EC245B">
              <w:rPr>
                <w:rFonts w:ascii="Courier New" w:eastAsia="Times New Roman" w:hAnsi="Courier New" w:cs="Courier New"/>
                <w:sz w:val="20"/>
              </w:rPr>
              <w:t>6</w:t>
            </w:r>
            <w:r w:rsidRPr="00EC245B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EC245B">
              <w:rPr>
                <w:rFonts w:ascii="Courier New" w:eastAsia="Times New Roman" w:hAnsi="Courier New" w:cs="Courier New"/>
                <w:sz w:val="20"/>
              </w:rPr>
              <w:t>7</w:t>
            </w:r>
            <w:r w:rsidRPr="00EC245B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EC245B">
              <w:rPr>
                <w:rFonts w:ascii="Courier New" w:eastAsia="Times New Roman" w:hAnsi="Courier New" w:cs="Courier New"/>
                <w:sz w:val="20"/>
              </w:rPr>
              <w:t>8</w:t>
            </w:r>
            <w:r w:rsidRPr="00EC245B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EC245B">
              <w:rPr>
                <w:rFonts w:ascii="Courier New" w:eastAsia="Times New Roman" w:hAnsi="Courier New" w:cs="Courier New"/>
                <w:sz w:val="20"/>
              </w:rPr>
              <w:t>9</w:t>
            </w:r>
            <w:r w:rsidRPr="00EC245B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EC245B">
              <w:rPr>
                <w:rFonts w:ascii="Courier New" w:eastAsia="Times New Roman" w:hAnsi="Courier New" w:cs="Courier New"/>
                <w:sz w:val="20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EC245B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// string::size</w:t>
            </w:r>
          </w:p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EC245B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#include &lt;iostream&gt;</w:t>
            </w:r>
          </w:p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EC245B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#include &lt;string&gt;</w:t>
            </w:r>
          </w:p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</w:p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EC245B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int</w:t>
            </w:r>
            <w:r w:rsidRPr="00EC245B">
              <w:rPr>
                <w:rFonts w:ascii="Courier New" w:eastAsia="Times New Roman" w:hAnsi="Courier New" w:cs="Courier New"/>
                <w:sz w:val="20"/>
              </w:rPr>
              <w:t xml:space="preserve"> main ()</w:t>
            </w:r>
          </w:p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EC245B">
              <w:rPr>
                <w:rFonts w:ascii="Courier New" w:eastAsia="Times New Roman" w:hAnsi="Courier New" w:cs="Courier New"/>
                <w:sz w:val="20"/>
              </w:rPr>
              <w:t>{</w:t>
            </w:r>
          </w:p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EC245B">
              <w:rPr>
                <w:rFonts w:ascii="Courier New" w:eastAsia="Times New Roman" w:hAnsi="Courier New" w:cs="Courier New"/>
                <w:sz w:val="20"/>
              </w:rPr>
              <w:t xml:space="preserve">  std::string str ("Test string");</w:t>
            </w:r>
          </w:p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EC245B">
              <w:rPr>
                <w:rFonts w:ascii="Courier New" w:eastAsia="Times New Roman" w:hAnsi="Courier New" w:cs="Courier New"/>
                <w:sz w:val="20"/>
              </w:rPr>
              <w:t xml:space="preserve">  std::cout &lt;&lt; "The size of str is " &lt;&lt; str.size() &lt;&lt; " characters.\n";</w:t>
            </w:r>
          </w:p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EC245B">
              <w:rPr>
                <w:rFonts w:ascii="Courier New" w:eastAsia="Times New Roman" w:hAnsi="Courier New" w:cs="Courier New"/>
                <w:sz w:val="20"/>
              </w:rPr>
              <w:t xml:space="preserve">  </w:t>
            </w:r>
            <w:r w:rsidRPr="00EC245B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return</w:t>
            </w:r>
            <w:r w:rsidRPr="00EC245B">
              <w:rPr>
                <w:rFonts w:ascii="Courier New" w:eastAsia="Times New Roman" w:hAnsi="Courier New" w:cs="Courier New"/>
                <w:sz w:val="20"/>
              </w:rPr>
              <w:t xml:space="preserve"> 0;</w:t>
            </w:r>
          </w:p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C245B">
              <w:rPr>
                <w:rFonts w:ascii="Courier New" w:eastAsia="Times New Roman" w:hAnsi="Courier New" w:cs="Courier New"/>
                <w:sz w:val="20"/>
              </w:rPr>
              <w:t>}</w:t>
            </w:r>
          </w:p>
        </w:tc>
      </w:tr>
    </w:tbl>
    <w:p w:rsidR="00EC245B" w:rsidRPr="00EC245B" w:rsidRDefault="00EC245B" w:rsidP="00EC2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45B">
        <w:rPr>
          <w:rFonts w:ascii="Times New Roman" w:eastAsia="Times New Roman" w:hAnsi="Times New Roman" w:cs="Times New Roman"/>
          <w:sz w:val="24"/>
          <w:szCs w:val="24"/>
        </w:rPr>
        <w:br/>
      </w:r>
      <w:r w:rsidRPr="00EC245B">
        <w:rPr>
          <w:rFonts w:ascii="Times New Roman" w:eastAsia="Times New Roman" w:hAnsi="Times New Roman" w:cs="Times New Roman"/>
          <w:sz w:val="24"/>
          <w:szCs w:val="24"/>
        </w:rPr>
        <w:br/>
        <w:t>Output: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931"/>
      </w:tblGrid>
      <w:tr w:rsidR="00EC245B" w:rsidRPr="00EC245B" w:rsidTr="00EC24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C245B">
              <w:rPr>
                <w:rFonts w:ascii="Courier New" w:eastAsia="Times New Roman" w:hAnsi="Courier New" w:cs="Courier New"/>
                <w:sz w:val="20"/>
                <w:szCs w:val="20"/>
              </w:rPr>
              <w:t>The size of str is 11 characters</w:t>
            </w:r>
          </w:p>
        </w:tc>
      </w:tr>
    </w:tbl>
    <w:p w:rsidR="00EC245B" w:rsidRPr="00EC245B" w:rsidRDefault="00EC245B" w:rsidP="00EC2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45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C245B" w:rsidRPr="00EC245B" w:rsidRDefault="00EC245B" w:rsidP="00EC24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C245B">
        <w:rPr>
          <w:rFonts w:ascii="Times New Roman" w:eastAsia="Times New Roman" w:hAnsi="Times New Roman" w:cs="Times New Roman"/>
          <w:b/>
          <w:bCs/>
          <w:sz w:val="27"/>
          <w:szCs w:val="27"/>
        </w:rPr>
        <w:t>Complexity</w:t>
      </w:r>
    </w:p>
    <w:p w:rsidR="00EC245B" w:rsidRPr="00EC245B" w:rsidRDefault="00EC245B" w:rsidP="00EC245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89" w:history="1">
        <w:r w:rsidRPr="00EC245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C++98</w:t>
        </w:r>
      </w:hyperlink>
    </w:p>
    <w:p w:rsidR="00EC245B" w:rsidRPr="00EC245B" w:rsidRDefault="00EC245B" w:rsidP="00EC245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90" w:history="1">
        <w:r w:rsidRPr="00EC245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C++11</w:t>
        </w:r>
      </w:hyperlink>
    </w:p>
    <w:p w:rsidR="00EC245B" w:rsidRPr="00EC245B" w:rsidRDefault="00EC245B" w:rsidP="00EC245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C245B" w:rsidRPr="00EC245B" w:rsidRDefault="00EC245B" w:rsidP="00EC2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C245B">
        <w:rPr>
          <w:rFonts w:ascii="Times New Roman" w:eastAsia="Times New Roman" w:hAnsi="Times New Roman" w:cs="Times New Roman"/>
          <w:sz w:val="24"/>
          <w:szCs w:val="24"/>
        </w:rPr>
        <w:t>Unspecified.</w:t>
      </w:r>
      <w:proofErr w:type="gramEnd"/>
    </w:p>
    <w:p w:rsidR="00EC245B" w:rsidRPr="00EC245B" w:rsidRDefault="00EC245B" w:rsidP="00EC2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45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C245B" w:rsidRPr="00EC245B" w:rsidRDefault="00EC245B" w:rsidP="00EC24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C245B">
        <w:rPr>
          <w:rFonts w:ascii="Times New Roman" w:eastAsia="Times New Roman" w:hAnsi="Times New Roman" w:cs="Times New Roman"/>
          <w:b/>
          <w:bCs/>
          <w:sz w:val="27"/>
          <w:szCs w:val="27"/>
        </w:rPr>
        <w:t>Iterator validity</w:t>
      </w:r>
    </w:p>
    <w:p w:rsidR="00EC245B" w:rsidRPr="00EC245B" w:rsidRDefault="00EC245B" w:rsidP="00EC2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45B">
        <w:rPr>
          <w:rFonts w:ascii="Times New Roman" w:eastAsia="Times New Roman" w:hAnsi="Times New Roman" w:cs="Times New Roman"/>
          <w:sz w:val="24"/>
          <w:szCs w:val="24"/>
        </w:rPr>
        <w:t>No changes.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br/>
      </w:r>
      <w:r w:rsidRPr="00EC245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C245B" w:rsidRPr="00EC245B" w:rsidRDefault="00EC245B" w:rsidP="00EC24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C245B">
        <w:rPr>
          <w:rFonts w:ascii="Times New Roman" w:eastAsia="Times New Roman" w:hAnsi="Times New Roman" w:cs="Times New Roman"/>
          <w:b/>
          <w:bCs/>
          <w:sz w:val="27"/>
          <w:szCs w:val="27"/>
        </w:rPr>
        <w:t>Data races</w:t>
      </w:r>
    </w:p>
    <w:p w:rsidR="00EC245B" w:rsidRPr="00EC245B" w:rsidRDefault="00EC245B" w:rsidP="00EC2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45B">
        <w:rPr>
          <w:rFonts w:ascii="Times New Roman" w:eastAsia="Times New Roman" w:hAnsi="Times New Roman" w:cs="Times New Roman"/>
          <w:sz w:val="24"/>
          <w:szCs w:val="24"/>
        </w:rPr>
        <w:t>The object is accessed.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br/>
      </w:r>
      <w:r w:rsidRPr="00EC245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C245B" w:rsidRPr="00EC245B" w:rsidRDefault="00EC245B" w:rsidP="00EC24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C245B">
        <w:rPr>
          <w:rFonts w:ascii="Times New Roman" w:eastAsia="Times New Roman" w:hAnsi="Times New Roman" w:cs="Times New Roman"/>
          <w:b/>
          <w:bCs/>
          <w:sz w:val="27"/>
          <w:szCs w:val="27"/>
        </w:rPr>
        <w:t>Exception safety</w:t>
      </w:r>
    </w:p>
    <w:p w:rsidR="00EC245B" w:rsidRDefault="00EC245B" w:rsidP="00EC245B">
      <w:pPr>
        <w:rPr>
          <w:rFonts w:ascii="Times New Roman" w:eastAsia="Times New Roman" w:hAnsi="Times New Roman" w:cs="Times New Roman"/>
          <w:sz w:val="24"/>
          <w:szCs w:val="24"/>
        </w:rPr>
      </w:pPr>
      <w:r w:rsidRPr="00EC245B">
        <w:rPr>
          <w:rFonts w:ascii="Times New Roman" w:eastAsia="Times New Roman" w:hAnsi="Times New Roman" w:cs="Times New Roman"/>
          <w:b/>
          <w:bCs/>
          <w:sz w:val="24"/>
          <w:szCs w:val="24"/>
        </w:rPr>
        <w:t>No-throw guarantee: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 this member function never throws exceptions.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C245B" w:rsidRPr="00EC245B" w:rsidRDefault="00EC245B" w:rsidP="00EC2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C245B">
        <w:rPr>
          <w:rFonts w:ascii="Times New Roman" w:eastAsia="Times New Roman" w:hAnsi="Times New Roman" w:cs="Times New Roman"/>
          <w:sz w:val="24"/>
          <w:szCs w:val="24"/>
        </w:rPr>
        <w:lastRenderedPageBreak/>
        <w:t>public</w:t>
      </w:r>
      <w:proofErr w:type="gramEnd"/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 member function </w:t>
      </w:r>
    </w:p>
    <w:p w:rsidR="00EC245B" w:rsidRPr="00EC245B" w:rsidRDefault="00EC245B" w:rsidP="00EC2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45B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EC245B">
        <w:rPr>
          <w:rFonts w:ascii="Times New Roman" w:eastAsia="Times New Roman" w:hAnsi="Times New Roman" w:cs="Times New Roman"/>
          <w:sz w:val="24"/>
          <w:szCs w:val="24"/>
        </w:rPr>
        <w:t>string</w:t>
      </w:r>
      <w:proofErr w:type="gramEnd"/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</w:p>
    <w:p w:rsidR="00EC245B" w:rsidRPr="00EC245B" w:rsidRDefault="00EC245B" w:rsidP="00EC245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proofErr w:type="gramStart"/>
      <w:r w:rsidRPr="00EC245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std</w:t>
      </w:r>
      <w:proofErr w:type="gramEnd"/>
      <w:r w:rsidRPr="00EC245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::</w:t>
      </w:r>
      <w:hyperlink r:id="rId191" w:history="1">
        <w:r w:rsidRPr="00EC245B">
          <w:rPr>
            <w:rFonts w:ascii="Times New Roman" w:eastAsia="Times New Roman" w:hAnsi="Times New Roman" w:cs="Times New Roman"/>
            <w:b/>
            <w:bCs/>
            <w:color w:val="0000FF"/>
            <w:kern w:val="36"/>
            <w:sz w:val="48"/>
            <w:szCs w:val="48"/>
            <w:u w:val="single"/>
          </w:rPr>
          <w:t>basic_string</w:t>
        </w:r>
      </w:hyperlink>
      <w:r w:rsidRPr="00EC245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::length</w:t>
      </w:r>
    </w:p>
    <w:p w:rsidR="00EC245B" w:rsidRPr="00EC245B" w:rsidRDefault="00EC245B" w:rsidP="00EC245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92" w:history="1">
        <w:r w:rsidRPr="00EC245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C++98</w:t>
        </w:r>
      </w:hyperlink>
    </w:p>
    <w:p w:rsidR="00EC245B" w:rsidRPr="00EC245B" w:rsidRDefault="00EC245B" w:rsidP="00EC245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93" w:history="1">
        <w:r w:rsidRPr="00EC245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C++11</w:t>
        </w:r>
      </w:hyperlink>
    </w:p>
    <w:p w:rsidR="00EC245B" w:rsidRPr="00EC245B" w:rsidRDefault="00EC245B" w:rsidP="00EC245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C245B" w:rsidRPr="00EC245B" w:rsidRDefault="00EC245B" w:rsidP="00EC24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C245B">
        <w:rPr>
          <w:rFonts w:ascii="Courier New" w:eastAsia="Times New Roman" w:hAnsi="Courier New" w:cs="Courier New"/>
          <w:sz w:val="20"/>
          <w:szCs w:val="20"/>
        </w:rPr>
        <w:t>size_type</w:t>
      </w:r>
      <w:proofErr w:type="gramEnd"/>
      <w:r w:rsidRPr="00EC245B">
        <w:rPr>
          <w:rFonts w:ascii="Courier New" w:eastAsia="Times New Roman" w:hAnsi="Courier New" w:cs="Courier New"/>
          <w:sz w:val="20"/>
          <w:szCs w:val="20"/>
        </w:rPr>
        <w:t xml:space="preserve"> length() const;</w:t>
      </w:r>
    </w:p>
    <w:p w:rsidR="00EC245B" w:rsidRPr="00EC245B" w:rsidRDefault="00EC245B" w:rsidP="00EC2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45B">
        <w:rPr>
          <w:rFonts w:ascii="Times New Roman" w:eastAsia="Times New Roman" w:hAnsi="Times New Roman" w:cs="Times New Roman"/>
          <w:sz w:val="24"/>
          <w:szCs w:val="24"/>
        </w:rPr>
        <w:t>Return length of string</w:t>
      </w:r>
    </w:p>
    <w:p w:rsidR="00EC245B" w:rsidRPr="00EC245B" w:rsidRDefault="00EC245B" w:rsidP="00EC2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C245B">
        <w:rPr>
          <w:rFonts w:ascii="Times New Roman" w:eastAsia="Times New Roman" w:hAnsi="Times New Roman" w:cs="Times New Roman"/>
          <w:sz w:val="24"/>
          <w:szCs w:val="24"/>
        </w:rPr>
        <w:t>Returns the length of the string, in terms of number of characters.</w:t>
      </w:r>
      <w:proofErr w:type="gramEnd"/>
      <w:r w:rsidRPr="00EC245B">
        <w:rPr>
          <w:rFonts w:ascii="Times New Roman" w:eastAsia="Times New Roman" w:hAnsi="Times New Roman" w:cs="Times New Roman"/>
          <w:sz w:val="24"/>
          <w:szCs w:val="24"/>
        </w:rPr>
        <w:br/>
      </w:r>
      <w:r w:rsidRPr="00EC245B">
        <w:rPr>
          <w:rFonts w:ascii="Times New Roman" w:eastAsia="Times New Roman" w:hAnsi="Times New Roman" w:cs="Times New Roman"/>
          <w:sz w:val="24"/>
          <w:szCs w:val="24"/>
        </w:rPr>
        <w:br/>
        <w:t xml:space="preserve">This is the number of actual characters that </w:t>
      </w:r>
      <w:proofErr w:type="gramStart"/>
      <w:r w:rsidRPr="00EC245B">
        <w:rPr>
          <w:rFonts w:ascii="Times New Roman" w:eastAsia="Times New Roman" w:hAnsi="Times New Roman" w:cs="Times New Roman"/>
          <w:sz w:val="24"/>
          <w:szCs w:val="24"/>
        </w:rPr>
        <w:t>conform</w:t>
      </w:r>
      <w:proofErr w:type="gramEnd"/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 the contents of the </w:t>
      </w:r>
      <w:hyperlink r:id="rId194" w:history="1">
        <w:r w:rsidRPr="00EC245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basic_string</w:t>
        </w:r>
      </w:hyperlink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, which is not necessarily equal to its storage </w:t>
      </w:r>
      <w:hyperlink r:id="rId195" w:history="1">
        <w:r w:rsidRPr="00EC245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capacity</w:t>
        </w:r>
      </w:hyperlink>
      <w:r w:rsidRPr="00EC245B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br/>
      </w:r>
      <w:r w:rsidRPr="00EC245B">
        <w:rPr>
          <w:rFonts w:ascii="Times New Roman" w:eastAsia="Times New Roman" w:hAnsi="Times New Roman" w:cs="Times New Roman"/>
          <w:sz w:val="24"/>
          <w:szCs w:val="24"/>
        </w:rPr>
        <w:br/>
        <w:t xml:space="preserve">Both </w:t>
      </w:r>
      <w:hyperlink r:id="rId196" w:history="1">
        <w:r w:rsidRPr="00EC245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basic_string::size</w:t>
        </w:r>
      </w:hyperlink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EC245B">
        <w:rPr>
          <w:rFonts w:ascii="Courier New" w:eastAsia="Times New Roman" w:hAnsi="Courier New" w:cs="Courier New"/>
          <w:sz w:val="20"/>
        </w:rPr>
        <w:t>basic_string::length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 are synonyms and return the same value.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br/>
      </w:r>
      <w:r w:rsidRPr="00EC245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C245B" w:rsidRPr="00EC245B" w:rsidRDefault="00EC245B" w:rsidP="00EC24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C245B">
        <w:rPr>
          <w:rFonts w:ascii="Times New Roman" w:eastAsia="Times New Roman" w:hAnsi="Times New Roman" w:cs="Times New Roman"/>
          <w:b/>
          <w:bCs/>
          <w:sz w:val="27"/>
          <w:szCs w:val="27"/>
        </w:rPr>
        <w:t>Parameters</w:t>
      </w:r>
    </w:p>
    <w:p w:rsidR="00EC245B" w:rsidRPr="00EC245B" w:rsidRDefault="00EC245B" w:rsidP="00EC2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C245B">
        <w:rPr>
          <w:rFonts w:ascii="Times New Roman" w:eastAsia="Times New Roman" w:hAnsi="Times New Roman" w:cs="Times New Roman"/>
          <w:sz w:val="24"/>
          <w:szCs w:val="24"/>
        </w:rPr>
        <w:t>none</w:t>
      </w:r>
      <w:proofErr w:type="gramEnd"/>
      <w:r w:rsidRPr="00EC245B">
        <w:rPr>
          <w:rFonts w:ascii="Times New Roman" w:eastAsia="Times New Roman" w:hAnsi="Times New Roman" w:cs="Times New Roman"/>
          <w:sz w:val="24"/>
          <w:szCs w:val="24"/>
        </w:rPr>
        <w:br/>
      </w:r>
      <w:r w:rsidRPr="00EC245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C245B" w:rsidRPr="00EC245B" w:rsidRDefault="00EC245B" w:rsidP="00EC24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C245B">
        <w:rPr>
          <w:rFonts w:ascii="Times New Roman" w:eastAsia="Times New Roman" w:hAnsi="Times New Roman" w:cs="Times New Roman"/>
          <w:b/>
          <w:bCs/>
          <w:sz w:val="27"/>
          <w:szCs w:val="27"/>
        </w:rPr>
        <w:t>Return Value</w:t>
      </w:r>
    </w:p>
    <w:p w:rsidR="00EC245B" w:rsidRPr="00EC245B" w:rsidRDefault="00EC245B" w:rsidP="00EC2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C245B">
        <w:rPr>
          <w:rFonts w:ascii="Times New Roman" w:eastAsia="Times New Roman" w:hAnsi="Times New Roman" w:cs="Times New Roman"/>
          <w:sz w:val="24"/>
          <w:szCs w:val="24"/>
        </w:rPr>
        <w:t>The number of characters in the string.</w:t>
      </w:r>
      <w:proofErr w:type="gramEnd"/>
      <w:r w:rsidRPr="00EC245B">
        <w:rPr>
          <w:rFonts w:ascii="Times New Roman" w:eastAsia="Times New Roman" w:hAnsi="Times New Roman" w:cs="Times New Roman"/>
          <w:sz w:val="24"/>
          <w:szCs w:val="24"/>
        </w:rPr>
        <w:br/>
      </w:r>
      <w:r w:rsidRPr="00EC245B">
        <w:rPr>
          <w:rFonts w:ascii="Times New Roman" w:eastAsia="Times New Roman" w:hAnsi="Times New Roman" w:cs="Times New Roman"/>
          <w:sz w:val="24"/>
          <w:szCs w:val="24"/>
        </w:rPr>
        <w:br/>
        <w:t xml:space="preserve">Member type </w:t>
      </w:r>
      <w:r w:rsidRPr="00EC245B">
        <w:rPr>
          <w:rFonts w:ascii="Courier New" w:eastAsia="Times New Roman" w:hAnsi="Courier New" w:cs="Courier New"/>
          <w:sz w:val="20"/>
        </w:rPr>
        <w:t>size_type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 is an unsigned integral type.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br/>
      </w:r>
      <w:r w:rsidRPr="00EC245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C245B" w:rsidRPr="00EC245B" w:rsidRDefault="00EC245B" w:rsidP="00EC24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C245B">
        <w:rPr>
          <w:rFonts w:ascii="Times New Roman" w:eastAsia="Times New Roman" w:hAnsi="Times New Roman" w:cs="Times New Roman"/>
          <w:b/>
          <w:bCs/>
          <w:sz w:val="27"/>
          <w:szCs w:val="27"/>
        </w:rPr>
        <w:t>Example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8837"/>
      </w:tblGrid>
      <w:tr w:rsidR="00EC245B" w:rsidRPr="00EC245B" w:rsidTr="00EC24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C245B">
              <w:rPr>
                <w:rFonts w:ascii="Courier New" w:eastAsia="Times New Roman" w:hAnsi="Courier New" w:cs="Courier New"/>
                <w:sz w:val="20"/>
              </w:rPr>
              <w:t>1</w:t>
            </w:r>
            <w:r w:rsidRPr="00EC245B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EC245B">
              <w:rPr>
                <w:rFonts w:ascii="Courier New" w:eastAsia="Times New Roman" w:hAnsi="Courier New" w:cs="Courier New"/>
                <w:sz w:val="20"/>
              </w:rPr>
              <w:t>2</w:t>
            </w:r>
            <w:r w:rsidRPr="00EC245B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EC245B">
              <w:rPr>
                <w:rFonts w:ascii="Courier New" w:eastAsia="Times New Roman" w:hAnsi="Courier New" w:cs="Courier New"/>
                <w:sz w:val="20"/>
              </w:rPr>
              <w:t>3</w:t>
            </w:r>
            <w:r w:rsidRPr="00EC245B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EC245B">
              <w:rPr>
                <w:rFonts w:ascii="Courier New" w:eastAsia="Times New Roman" w:hAnsi="Courier New" w:cs="Courier New"/>
                <w:sz w:val="20"/>
              </w:rPr>
              <w:t>4</w:t>
            </w:r>
            <w:r w:rsidRPr="00EC245B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EC245B">
              <w:rPr>
                <w:rFonts w:ascii="Courier New" w:eastAsia="Times New Roman" w:hAnsi="Courier New" w:cs="Courier New"/>
                <w:sz w:val="20"/>
              </w:rPr>
              <w:t>5</w:t>
            </w:r>
            <w:r w:rsidRPr="00EC245B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EC245B">
              <w:rPr>
                <w:rFonts w:ascii="Courier New" w:eastAsia="Times New Roman" w:hAnsi="Courier New" w:cs="Courier New"/>
                <w:sz w:val="20"/>
              </w:rPr>
              <w:t>6</w:t>
            </w:r>
            <w:r w:rsidRPr="00EC245B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EC245B">
              <w:rPr>
                <w:rFonts w:ascii="Courier New" w:eastAsia="Times New Roman" w:hAnsi="Courier New" w:cs="Courier New"/>
                <w:sz w:val="20"/>
              </w:rPr>
              <w:t>7</w:t>
            </w:r>
            <w:r w:rsidRPr="00EC245B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EC245B">
              <w:rPr>
                <w:rFonts w:ascii="Courier New" w:eastAsia="Times New Roman" w:hAnsi="Courier New" w:cs="Courier New"/>
                <w:sz w:val="20"/>
              </w:rPr>
              <w:t>8</w:t>
            </w:r>
            <w:r w:rsidRPr="00EC245B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EC245B">
              <w:rPr>
                <w:rFonts w:ascii="Courier New" w:eastAsia="Times New Roman" w:hAnsi="Courier New" w:cs="Courier New"/>
                <w:sz w:val="20"/>
              </w:rPr>
              <w:t>9</w:t>
            </w:r>
            <w:r w:rsidRPr="00EC245B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EC245B">
              <w:rPr>
                <w:rFonts w:ascii="Courier New" w:eastAsia="Times New Roman" w:hAnsi="Courier New" w:cs="Courier New"/>
                <w:sz w:val="20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EC245B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// string::length</w:t>
            </w:r>
          </w:p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EC245B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#include &lt;iostream&gt;</w:t>
            </w:r>
          </w:p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EC245B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#include &lt;string&gt;</w:t>
            </w:r>
          </w:p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</w:p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EC245B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int</w:t>
            </w:r>
            <w:r w:rsidRPr="00EC245B">
              <w:rPr>
                <w:rFonts w:ascii="Courier New" w:eastAsia="Times New Roman" w:hAnsi="Courier New" w:cs="Courier New"/>
                <w:sz w:val="20"/>
              </w:rPr>
              <w:t xml:space="preserve"> main ()</w:t>
            </w:r>
          </w:p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EC245B">
              <w:rPr>
                <w:rFonts w:ascii="Courier New" w:eastAsia="Times New Roman" w:hAnsi="Courier New" w:cs="Courier New"/>
                <w:sz w:val="20"/>
              </w:rPr>
              <w:t>{</w:t>
            </w:r>
          </w:p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EC245B">
              <w:rPr>
                <w:rFonts w:ascii="Courier New" w:eastAsia="Times New Roman" w:hAnsi="Courier New" w:cs="Courier New"/>
                <w:sz w:val="20"/>
              </w:rPr>
              <w:t xml:space="preserve">  std::string str ("Test string");</w:t>
            </w:r>
          </w:p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EC245B">
              <w:rPr>
                <w:rFonts w:ascii="Courier New" w:eastAsia="Times New Roman" w:hAnsi="Courier New" w:cs="Courier New"/>
                <w:sz w:val="20"/>
              </w:rPr>
              <w:t xml:space="preserve">  std::cout &lt;&lt; "The size of str is " &lt;&lt; str.length() &lt;&lt; " characters.\n";</w:t>
            </w:r>
          </w:p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EC245B">
              <w:rPr>
                <w:rFonts w:ascii="Courier New" w:eastAsia="Times New Roman" w:hAnsi="Courier New" w:cs="Courier New"/>
                <w:sz w:val="20"/>
              </w:rPr>
              <w:t xml:space="preserve">  </w:t>
            </w:r>
            <w:r w:rsidRPr="00EC245B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return</w:t>
            </w:r>
            <w:r w:rsidRPr="00EC245B">
              <w:rPr>
                <w:rFonts w:ascii="Courier New" w:eastAsia="Times New Roman" w:hAnsi="Courier New" w:cs="Courier New"/>
                <w:sz w:val="20"/>
              </w:rPr>
              <w:t xml:space="preserve"> 0;</w:t>
            </w:r>
          </w:p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C245B">
              <w:rPr>
                <w:rFonts w:ascii="Courier New" w:eastAsia="Times New Roman" w:hAnsi="Courier New" w:cs="Courier New"/>
                <w:sz w:val="20"/>
              </w:rPr>
              <w:t>}</w:t>
            </w:r>
          </w:p>
        </w:tc>
      </w:tr>
    </w:tbl>
    <w:p w:rsidR="00EC245B" w:rsidRPr="00EC245B" w:rsidRDefault="00EC245B" w:rsidP="00EC2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45B">
        <w:rPr>
          <w:rFonts w:ascii="Times New Roman" w:eastAsia="Times New Roman" w:hAnsi="Times New Roman" w:cs="Times New Roman"/>
          <w:sz w:val="24"/>
          <w:szCs w:val="24"/>
        </w:rPr>
        <w:br/>
      </w:r>
      <w:r w:rsidRPr="00EC245B">
        <w:rPr>
          <w:rFonts w:ascii="Times New Roman" w:eastAsia="Times New Roman" w:hAnsi="Times New Roman" w:cs="Times New Roman"/>
          <w:sz w:val="24"/>
          <w:szCs w:val="24"/>
        </w:rPr>
        <w:br/>
        <w:t>Output: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931"/>
      </w:tblGrid>
      <w:tr w:rsidR="00EC245B" w:rsidRPr="00EC245B" w:rsidTr="00EC24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C245B">
              <w:rPr>
                <w:rFonts w:ascii="Courier New" w:eastAsia="Times New Roman" w:hAnsi="Courier New" w:cs="Courier New"/>
                <w:sz w:val="20"/>
                <w:szCs w:val="20"/>
              </w:rPr>
              <w:t>The size of str is 11 characters</w:t>
            </w:r>
          </w:p>
        </w:tc>
      </w:tr>
    </w:tbl>
    <w:p w:rsidR="00EC245B" w:rsidRPr="00EC245B" w:rsidRDefault="00EC245B" w:rsidP="00EC2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45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C245B" w:rsidRPr="00EC245B" w:rsidRDefault="00EC245B" w:rsidP="00EC24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C245B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Complexity</w:t>
      </w:r>
    </w:p>
    <w:p w:rsidR="00EC245B" w:rsidRPr="00EC245B" w:rsidRDefault="00EC245B" w:rsidP="00EC245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97" w:history="1">
        <w:r w:rsidRPr="00EC245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C++98</w:t>
        </w:r>
      </w:hyperlink>
    </w:p>
    <w:p w:rsidR="00EC245B" w:rsidRPr="00EC245B" w:rsidRDefault="00EC245B" w:rsidP="00EC245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98" w:history="1">
        <w:r w:rsidRPr="00EC245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C++11</w:t>
        </w:r>
      </w:hyperlink>
    </w:p>
    <w:p w:rsidR="00EC245B" w:rsidRPr="00EC245B" w:rsidRDefault="00EC245B" w:rsidP="00EC245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C245B" w:rsidRPr="00EC245B" w:rsidRDefault="00EC245B" w:rsidP="00EC2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C245B">
        <w:rPr>
          <w:rFonts w:ascii="Times New Roman" w:eastAsia="Times New Roman" w:hAnsi="Times New Roman" w:cs="Times New Roman"/>
          <w:sz w:val="24"/>
          <w:szCs w:val="24"/>
        </w:rPr>
        <w:t>Unspecified.</w:t>
      </w:r>
      <w:proofErr w:type="gramEnd"/>
    </w:p>
    <w:p w:rsidR="00EC245B" w:rsidRPr="00EC245B" w:rsidRDefault="00EC245B" w:rsidP="00EC2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45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C245B" w:rsidRPr="00EC245B" w:rsidRDefault="00EC245B" w:rsidP="00EC24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C245B">
        <w:rPr>
          <w:rFonts w:ascii="Times New Roman" w:eastAsia="Times New Roman" w:hAnsi="Times New Roman" w:cs="Times New Roman"/>
          <w:b/>
          <w:bCs/>
          <w:sz w:val="27"/>
          <w:szCs w:val="27"/>
        </w:rPr>
        <w:t>Iterator validity</w:t>
      </w:r>
    </w:p>
    <w:p w:rsidR="00EC245B" w:rsidRPr="00EC245B" w:rsidRDefault="00EC245B" w:rsidP="00EC2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45B">
        <w:rPr>
          <w:rFonts w:ascii="Times New Roman" w:eastAsia="Times New Roman" w:hAnsi="Times New Roman" w:cs="Times New Roman"/>
          <w:sz w:val="24"/>
          <w:szCs w:val="24"/>
        </w:rPr>
        <w:t>No changes.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br/>
      </w:r>
      <w:r w:rsidRPr="00EC245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C245B" w:rsidRPr="00EC245B" w:rsidRDefault="00EC245B" w:rsidP="00EC24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C245B">
        <w:rPr>
          <w:rFonts w:ascii="Times New Roman" w:eastAsia="Times New Roman" w:hAnsi="Times New Roman" w:cs="Times New Roman"/>
          <w:b/>
          <w:bCs/>
          <w:sz w:val="27"/>
          <w:szCs w:val="27"/>
        </w:rPr>
        <w:t>Data races</w:t>
      </w:r>
    </w:p>
    <w:p w:rsidR="00EC245B" w:rsidRPr="00EC245B" w:rsidRDefault="00EC245B" w:rsidP="00EC2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45B">
        <w:rPr>
          <w:rFonts w:ascii="Times New Roman" w:eastAsia="Times New Roman" w:hAnsi="Times New Roman" w:cs="Times New Roman"/>
          <w:sz w:val="24"/>
          <w:szCs w:val="24"/>
        </w:rPr>
        <w:t>The object is accessed.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br/>
      </w:r>
      <w:r w:rsidRPr="00EC245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C245B" w:rsidRPr="00EC245B" w:rsidRDefault="00EC245B" w:rsidP="00EC24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C245B">
        <w:rPr>
          <w:rFonts w:ascii="Times New Roman" w:eastAsia="Times New Roman" w:hAnsi="Times New Roman" w:cs="Times New Roman"/>
          <w:b/>
          <w:bCs/>
          <w:sz w:val="27"/>
          <w:szCs w:val="27"/>
        </w:rPr>
        <w:t>Exception safety</w:t>
      </w:r>
    </w:p>
    <w:p w:rsidR="00EC245B" w:rsidRDefault="00EC245B" w:rsidP="00EC245B">
      <w:pPr>
        <w:rPr>
          <w:rFonts w:ascii="Times New Roman" w:eastAsia="Times New Roman" w:hAnsi="Times New Roman" w:cs="Times New Roman"/>
          <w:sz w:val="24"/>
          <w:szCs w:val="24"/>
        </w:rPr>
      </w:pPr>
      <w:r w:rsidRPr="00EC245B">
        <w:rPr>
          <w:rFonts w:ascii="Times New Roman" w:eastAsia="Times New Roman" w:hAnsi="Times New Roman" w:cs="Times New Roman"/>
          <w:b/>
          <w:bCs/>
          <w:sz w:val="24"/>
          <w:szCs w:val="24"/>
        </w:rPr>
        <w:t>No-throw guarantee: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 this member function never throws exceptions.</w:t>
      </w:r>
    </w:p>
    <w:p w:rsidR="00EC245B" w:rsidRDefault="00EC245B" w:rsidP="00EC245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C245B" w:rsidRPr="00EC245B" w:rsidRDefault="00EC245B" w:rsidP="00EC2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C245B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 member function </w:t>
      </w:r>
    </w:p>
    <w:p w:rsidR="00EC245B" w:rsidRPr="00EC245B" w:rsidRDefault="00EC245B" w:rsidP="00EC2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45B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EC245B">
        <w:rPr>
          <w:rFonts w:ascii="Times New Roman" w:eastAsia="Times New Roman" w:hAnsi="Times New Roman" w:cs="Times New Roman"/>
          <w:sz w:val="24"/>
          <w:szCs w:val="24"/>
        </w:rPr>
        <w:t>string</w:t>
      </w:r>
      <w:proofErr w:type="gramEnd"/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</w:p>
    <w:p w:rsidR="00EC245B" w:rsidRPr="00EC245B" w:rsidRDefault="00EC245B" w:rsidP="00EC245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proofErr w:type="gramStart"/>
      <w:r w:rsidRPr="00EC245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std</w:t>
      </w:r>
      <w:proofErr w:type="gramEnd"/>
      <w:r w:rsidRPr="00EC245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::</w:t>
      </w:r>
      <w:hyperlink r:id="rId199" w:history="1">
        <w:r w:rsidRPr="00EC245B">
          <w:rPr>
            <w:rFonts w:ascii="Times New Roman" w:eastAsia="Times New Roman" w:hAnsi="Times New Roman" w:cs="Times New Roman"/>
            <w:b/>
            <w:bCs/>
            <w:color w:val="0000FF"/>
            <w:kern w:val="36"/>
            <w:sz w:val="48"/>
            <w:szCs w:val="48"/>
            <w:u w:val="single"/>
          </w:rPr>
          <w:t>basic_string</w:t>
        </w:r>
      </w:hyperlink>
      <w:r w:rsidRPr="00EC245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::max_size</w:t>
      </w:r>
    </w:p>
    <w:p w:rsidR="00EC245B" w:rsidRPr="00EC245B" w:rsidRDefault="00EC245B" w:rsidP="00EC245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00" w:history="1">
        <w:r w:rsidRPr="00EC245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C++98</w:t>
        </w:r>
      </w:hyperlink>
    </w:p>
    <w:p w:rsidR="00EC245B" w:rsidRPr="00EC245B" w:rsidRDefault="00EC245B" w:rsidP="00EC245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01" w:history="1">
        <w:r w:rsidRPr="00EC245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C++11</w:t>
        </w:r>
      </w:hyperlink>
    </w:p>
    <w:p w:rsidR="00EC245B" w:rsidRPr="00EC245B" w:rsidRDefault="00EC245B" w:rsidP="00EC245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C245B" w:rsidRPr="00EC245B" w:rsidRDefault="00EC245B" w:rsidP="00EC24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245B">
        <w:rPr>
          <w:rFonts w:ascii="Courier New" w:eastAsia="Times New Roman" w:hAnsi="Courier New" w:cs="Courier New"/>
          <w:sz w:val="20"/>
          <w:szCs w:val="20"/>
        </w:rPr>
        <w:t>size_type max_</w:t>
      </w:r>
      <w:proofErr w:type="gramStart"/>
      <w:r w:rsidRPr="00EC245B">
        <w:rPr>
          <w:rFonts w:ascii="Courier New" w:eastAsia="Times New Roman" w:hAnsi="Courier New" w:cs="Courier New"/>
          <w:sz w:val="20"/>
          <w:szCs w:val="20"/>
        </w:rPr>
        <w:t>size(</w:t>
      </w:r>
      <w:proofErr w:type="gramEnd"/>
      <w:r w:rsidRPr="00EC245B">
        <w:rPr>
          <w:rFonts w:ascii="Courier New" w:eastAsia="Times New Roman" w:hAnsi="Courier New" w:cs="Courier New"/>
          <w:sz w:val="20"/>
          <w:szCs w:val="20"/>
        </w:rPr>
        <w:t>) const;</w:t>
      </w:r>
    </w:p>
    <w:p w:rsidR="00EC245B" w:rsidRPr="00EC245B" w:rsidRDefault="00EC245B" w:rsidP="00EC2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45B">
        <w:rPr>
          <w:rFonts w:ascii="Times New Roman" w:eastAsia="Times New Roman" w:hAnsi="Times New Roman" w:cs="Times New Roman"/>
          <w:sz w:val="24"/>
          <w:szCs w:val="24"/>
        </w:rPr>
        <w:t>Return maximum size</w:t>
      </w:r>
    </w:p>
    <w:p w:rsidR="00EC245B" w:rsidRPr="00EC245B" w:rsidRDefault="00EC245B" w:rsidP="00EC2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Returns the maximum length the </w:t>
      </w:r>
      <w:hyperlink r:id="rId202" w:history="1">
        <w:r w:rsidRPr="00EC245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basic_string</w:t>
        </w:r>
      </w:hyperlink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 can reach.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br/>
      </w:r>
      <w:r w:rsidRPr="00EC245B">
        <w:rPr>
          <w:rFonts w:ascii="Times New Roman" w:eastAsia="Times New Roman" w:hAnsi="Times New Roman" w:cs="Times New Roman"/>
          <w:sz w:val="24"/>
          <w:szCs w:val="24"/>
        </w:rPr>
        <w:br/>
        <w:t xml:space="preserve">This is the maximum potential </w:t>
      </w:r>
      <w:hyperlink r:id="rId203" w:history="1">
        <w:r w:rsidRPr="00EC245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length</w:t>
        </w:r>
      </w:hyperlink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 the string can reach due to known system or library implementation limitations, but the object is not guaranteed to be able to reach that length: it can still fail to allocate storage at any point before that length is reached.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br/>
      </w:r>
      <w:r w:rsidRPr="00EC245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C245B" w:rsidRPr="00EC245B" w:rsidRDefault="00EC245B" w:rsidP="00EC24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C245B">
        <w:rPr>
          <w:rFonts w:ascii="Times New Roman" w:eastAsia="Times New Roman" w:hAnsi="Times New Roman" w:cs="Times New Roman"/>
          <w:b/>
          <w:bCs/>
          <w:sz w:val="27"/>
          <w:szCs w:val="27"/>
        </w:rPr>
        <w:t>Parameters</w:t>
      </w:r>
    </w:p>
    <w:p w:rsidR="00EC245B" w:rsidRPr="00EC245B" w:rsidRDefault="00EC245B" w:rsidP="00EC2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C245B">
        <w:rPr>
          <w:rFonts w:ascii="Times New Roman" w:eastAsia="Times New Roman" w:hAnsi="Times New Roman" w:cs="Times New Roman"/>
          <w:sz w:val="24"/>
          <w:szCs w:val="24"/>
        </w:rPr>
        <w:lastRenderedPageBreak/>
        <w:t>none</w:t>
      </w:r>
      <w:proofErr w:type="gramEnd"/>
      <w:r w:rsidRPr="00EC245B">
        <w:rPr>
          <w:rFonts w:ascii="Times New Roman" w:eastAsia="Times New Roman" w:hAnsi="Times New Roman" w:cs="Times New Roman"/>
          <w:sz w:val="24"/>
          <w:szCs w:val="24"/>
        </w:rPr>
        <w:br/>
      </w:r>
      <w:r w:rsidRPr="00EC245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C245B" w:rsidRPr="00EC245B" w:rsidRDefault="00EC245B" w:rsidP="00EC24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C245B">
        <w:rPr>
          <w:rFonts w:ascii="Times New Roman" w:eastAsia="Times New Roman" w:hAnsi="Times New Roman" w:cs="Times New Roman"/>
          <w:b/>
          <w:bCs/>
          <w:sz w:val="27"/>
          <w:szCs w:val="27"/>
        </w:rPr>
        <w:t>Return Value</w:t>
      </w:r>
    </w:p>
    <w:p w:rsidR="00EC245B" w:rsidRPr="00EC245B" w:rsidRDefault="00EC245B" w:rsidP="00EC2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The maximum length the </w:t>
      </w:r>
      <w:hyperlink r:id="rId204" w:history="1">
        <w:r w:rsidRPr="00EC245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basic_string</w:t>
        </w:r>
      </w:hyperlink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 can reach.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br/>
      </w:r>
      <w:r w:rsidRPr="00EC245B">
        <w:rPr>
          <w:rFonts w:ascii="Times New Roman" w:eastAsia="Times New Roman" w:hAnsi="Times New Roman" w:cs="Times New Roman"/>
          <w:sz w:val="24"/>
          <w:szCs w:val="24"/>
        </w:rPr>
        <w:br/>
        <w:t xml:space="preserve">Member type </w:t>
      </w:r>
      <w:r w:rsidRPr="00EC245B">
        <w:rPr>
          <w:rFonts w:ascii="Courier New" w:eastAsia="Times New Roman" w:hAnsi="Courier New" w:cs="Courier New"/>
          <w:sz w:val="20"/>
        </w:rPr>
        <w:t>size_type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 is an unsigned integral type.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br/>
      </w:r>
      <w:r w:rsidRPr="00EC245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C245B" w:rsidRPr="00EC245B" w:rsidRDefault="00EC245B" w:rsidP="00EC24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C245B">
        <w:rPr>
          <w:rFonts w:ascii="Times New Roman" w:eastAsia="Times New Roman" w:hAnsi="Times New Roman" w:cs="Times New Roman"/>
          <w:b/>
          <w:bCs/>
          <w:sz w:val="27"/>
          <w:szCs w:val="27"/>
        </w:rPr>
        <w:t>Example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6557"/>
      </w:tblGrid>
      <w:tr w:rsidR="00EC245B" w:rsidRPr="00EC245B" w:rsidTr="00EC24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C245B">
              <w:rPr>
                <w:rFonts w:ascii="Courier New" w:eastAsia="Times New Roman" w:hAnsi="Courier New" w:cs="Courier New"/>
                <w:sz w:val="20"/>
              </w:rPr>
              <w:t>1</w:t>
            </w:r>
            <w:r w:rsidRPr="00EC245B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EC245B">
              <w:rPr>
                <w:rFonts w:ascii="Courier New" w:eastAsia="Times New Roman" w:hAnsi="Courier New" w:cs="Courier New"/>
                <w:sz w:val="20"/>
              </w:rPr>
              <w:t>2</w:t>
            </w:r>
            <w:r w:rsidRPr="00EC245B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EC245B">
              <w:rPr>
                <w:rFonts w:ascii="Courier New" w:eastAsia="Times New Roman" w:hAnsi="Courier New" w:cs="Courier New"/>
                <w:sz w:val="20"/>
              </w:rPr>
              <w:t>3</w:t>
            </w:r>
            <w:r w:rsidRPr="00EC245B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EC245B">
              <w:rPr>
                <w:rFonts w:ascii="Courier New" w:eastAsia="Times New Roman" w:hAnsi="Courier New" w:cs="Courier New"/>
                <w:sz w:val="20"/>
              </w:rPr>
              <w:t>4</w:t>
            </w:r>
            <w:r w:rsidRPr="00EC245B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EC245B">
              <w:rPr>
                <w:rFonts w:ascii="Courier New" w:eastAsia="Times New Roman" w:hAnsi="Courier New" w:cs="Courier New"/>
                <w:sz w:val="20"/>
              </w:rPr>
              <w:t>5</w:t>
            </w:r>
            <w:r w:rsidRPr="00EC245B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EC245B">
              <w:rPr>
                <w:rFonts w:ascii="Courier New" w:eastAsia="Times New Roman" w:hAnsi="Courier New" w:cs="Courier New"/>
                <w:sz w:val="20"/>
              </w:rPr>
              <w:t>6</w:t>
            </w:r>
            <w:r w:rsidRPr="00EC245B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EC245B">
              <w:rPr>
                <w:rFonts w:ascii="Courier New" w:eastAsia="Times New Roman" w:hAnsi="Courier New" w:cs="Courier New"/>
                <w:sz w:val="20"/>
              </w:rPr>
              <w:t>7</w:t>
            </w:r>
            <w:r w:rsidRPr="00EC245B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EC245B">
              <w:rPr>
                <w:rFonts w:ascii="Courier New" w:eastAsia="Times New Roman" w:hAnsi="Courier New" w:cs="Courier New"/>
                <w:sz w:val="20"/>
              </w:rPr>
              <w:t>8</w:t>
            </w:r>
            <w:r w:rsidRPr="00EC245B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EC245B">
              <w:rPr>
                <w:rFonts w:ascii="Courier New" w:eastAsia="Times New Roman" w:hAnsi="Courier New" w:cs="Courier New"/>
                <w:sz w:val="20"/>
              </w:rPr>
              <w:t>9</w:t>
            </w:r>
            <w:r w:rsidRPr="00EC245B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EC245B">
              <w:rPr>
                <w:rFonts w:ascii="Courier New" w:eastAsia="Times New Roman" w:hAnsi="Courier New" w:cs="Courier New"/>
                <w:sz w:val="20"/>
              </w:rPr>
              <w:t>10</w:t>
            </w:r>
            <w:r w:rsidRPr="00EC245B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EC245B">
              <w:rPr>
                <w:rFonts w:ascii="Courier New" w:eastAsia="Times New Roman" w:hAnsi="Courier New" w:cs="Courier New"/>
                <w:sz w:val="20"/>
              </w:rPr>
              <w:t>11</w:t>
            </w:r>
            <w:r w:rsidRPr="00EC245B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EC245B">
              <w:rPr>
                <w:rFonts w:ascii="Courier New" w:eastAsia="Times New Roman" w:hAnsi="Courier New" w:cs="Courier New"/>
                <w:sz w:val="20"/>
              </w:rPr>
              <w:t>12</w:t>
            </w:r>
            <w:r w:rsidRPr="00EC245B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EC245B">
              <w:rPr>
                <w:rFonts w:ascii="Courier New" w:eastAsia="Times New Roman" w:hAnsi="Courier New" w:cs="Courier New"/>
                <w:sz w:val="20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EC245B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// comparing size, length, capacity and max_size</w:t>
            </w:r>
          </w:p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EC245B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#include &lt;iostream&gt;</w:t>
            </w:r>
          </w:p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EC245B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#include &lt;string&gt;</w:t>
            </w:r>
          </w:p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</w:p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EC245B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int</w:t>
            </w:r>
            <w:r w:rsidRPr="00EC245B">
              <w:rPr>
                <w:rFonts w:ascii="Courier New" w:eastAsia="Times New Roman" w:hAnsi="Courier New" w:cs="Courier New"/>
                <w:sz w:val="20"/>
              </w:rPr>
              <w:t xml:space="preserve"> main ()</w:t>
            </w:r>
          </w:p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EC245B">
              <w:rPr>
                <w:rFonts w:ascii="Courier New" w:eastAsia="Times New Roman" w:hAnsi="Courier New" w:cs="Courier New"/>
                <w:sz w:val="20"/>
              </w:rPr>
              <w:t>{</w:t>
            </w:r>
          </w:p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EC245B">
              <w:rPr>
                <w:rFonts w:ascii="Courier New" w:eastAsia="Times New Roman" w:hAnsi="Courier New" w:cs="Courier New"/>
                <w:sz w:val="20"/>
              </w:rPr>
              <w:t xml:space="preserve">  std::string str ("Test string");</w:t>
            </w:r>
          </w:p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EC245B">
              <w:rPr>
                <w:rFonts w:ascii="Courier New" w:eastAsia="Times New Roman" w:hAnsi="Courier New" w:cs="Courier New"/>
                <w:sz w:val="20"/>
              </w:rPr>
              <w:t xml:space="preserve">  std::cout &lt;&lt; "size: " &lt;&lt; str.size() &lt;&lt; "\n";</w:t>
            </w:r>
          </w:p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EC245B">
              <w:rPr>
                <w:rFonts w:ascii="Courier New" w:eastAsia="Times New Roman" w:hAnsi="Courier New" w:cs="Courier New"/>
                <w:sz w:val="20"/>
              </w:rPr>
              <w:t xml:space="preserve">  std::cout &lt;&lt; "length: " &lt;&lt; str.length() &lt;&lt; "\n";</w:t>
            </w:r>
          </w:p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EC245B">
              <w:rPr>
                <w:rFonts w:ascii="Courier New" w:eastAsia="Times New Roman" w:hAnsi="Courier New" w:cs="Courier New"/>
                <w:sz w:val="20"/>
              </w:rPr>
              <w:t xml:space="preserve">  std::cout &lt;&lt; "capacity: " &lt;&lt; str.capacity() &lt;&lt; "\n";</w:t>
            </w:r>
          </w:p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EC245B">
              <w:rPr>
                <w:rFonts w:ascii="Courier New" w:eastAsia="Times New Roman" w:hAnsi="Courier New" w:cs="Courier New"/>
                <w:sz w:val="20"/>
              </w:rPr>
              <w:t xml:space="preserve">  std::cout &lt;&lt; "max_size: " &lt;&lt; str.max_size() &lt;&lt; "\n";</w:t>
            </w:r>
          </w:p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EC245B">
              <w:rPr>
                <w:rFonts w:ascii="Courier New" w:eastAsia="Times New Roman" w:hAnsi="Courier New" w:cs="Courier New"/>
                <w:sz w:val="20"/>
              </w:rPr>
              <w:t xml:space="preserve">  </w:t>
            </w:r>
            <w:r w:rsidRPr="00EC245B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return</w:t>
            </w:r>
            <w:r w:rsidRPr="00EC245B">
              <w:rPr>
                <w:rFonts w:ascii="Courier New" w:eastAsia="Times New Roman" w:hAnsi="Courier New" w:cs="Courier New"/>
                <w:sz w:val="20"/>
              </w:rPr>
              <w:t xml:space="preserve"> 0;</w:t>
            </w:r>
          </w:p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C245B">
              <w:rPr>
                <w:rFonts w:ascii="Courier New" w:eastAsia="Times New Roman" w:hAnsi="Courier New" w:cs="Courier New"/>
                <w:sz w:val="20"/>
              </w:rPr>
              <w:t>}</w:t>
            </w:r>
          </w:p>
        </w:tc>
      </w:tr>
    </w:tbl>
    <w:p w:rsidR="00EC245B" w:rsidRPr="00EC245B" w:rsidRDefault="00EC245B" w:rsidP="00EC2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45B">
        <w:rPr>
          <w:rFonts w:ascii="Times New Roman" w:eastAsia="Times New Roman" w:hAnsi="Times New Roman" w:cs="Times New Roman"/>
          <w:sz w:val="24"/>
          <w:szCs w:val="24"/>
        </w:rPr>
        <w:br/>
      </w:r>
      <w:r w:rsidRPr="00EC245B">
        <w:rPr>
          <w:rFonts w:ascii="Times New Roman" w:eastAsia="Times New Roman" w:hAnsi="Times New Roman" w:cs="Times New Roman"/>
          <w:sz w:val="24"/>
          <w:szCs w:val="24"/>
        </w:rPr>
        <w:br/>
        <w:t>A possible output for this program could be: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91"/>
      </w:tblGrid>
      <w:tr w:rsidR="00EC245B" w:rsidRPr="00EC245B" w:rsidTr="00EC24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C245B">
              <w:rPr>
                <w:rFonts w:ascii="Courier New" w:eastAsia="Times New Roman" w:hAnsi="Courier New" w:cs="Courier New"/>
                <w:sz w:val="20"/>
                <w:szCs w:val="20"/>
              </w:rPr>
              <w:t>size: 11</w:t>
            </w:r>
          </w:p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C245B">
              <w:rPr>
                <w:rFonts w:ascii="Courier New" w:eastAsia="Times New Roman" w:hAnsi="Courier New" w:cs="Courier New"/>
                <w:sz w:val="20"/>
                <w:szCs w:val="20"/>
              </w:rPr>
              <w:t>length: 11</w:t>
            </w:r>
          </w:p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C245B">
              <w:rPr>
                <w:rFonts w:ascii="Courier New" w:eastAsia="Times New Roman" w:hAnsi="Courier New" w:cs="Courier New"/>
                <w:sz w:val="20"/>
                <w:szCs w:val="20"/>
              </w:rPr>
              <w:t>capacity: 15</w:t>
            </w:r>
          </w:p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C245B">
              <w:rPr>
                <w:rFonts w:ascii="Courier New" w:eastAsia="Times New Roman" w:hAnsi="Courier New" w:cs="Courier New"/>
                <w:sz w:val="20"/>
                <w:szCs w:val="20"/>
              </w:rPr>
              <w:t>max_size: 4294967291</w:t>
            </w:r>
          </w:p>
        </w:tc>
      </w:tr>
    </w:tbl>
    <w:p w:rsidR="00EC245B" w:rsidRPr="00EC245B" w:rsidRDefault="00EC245B" w:rsidP="00EC2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45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C245B" w:rsidRPr="00EC245B" w:rsidRDefault="00EC245B" w:rsidP="00EC24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C245B">
        <w:rPr>
          <w:rFonts w:ascii="Times New Roman" w:eastAsia="Times New Roman" w:hAnsi="Times New Roman" w:cs="Times New Roman"/>
          <w:b/>
          <w:bCs/>
          <w:sz w:val="27"/>
          <w:szCs w:val="27"/>
        </w:rPr>
        <w:t>Complexity</w:t>
      </w:r>
    </w:p>
    <w:p w:rsidR="00EC245B" w:rsidRPr="00EC245B" w:rsidRDefault="00EC245B" w:rsidP="00EC245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05" w:history="1">
        <w:r w:rsidRPr="00EC245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C++98</w:t>
        </w:r>
      </w:hyperlink>
    </w:p>
    <w:p w:rsidR="00EC245B" w:rsidRPr="00EC245B" w:rsidRDefault="00EC245B" w:rsidP="00EC245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06" w:history="1">
        <w:r w:rsidRPr="00EC245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C++11</w:t>
        </w:r>
      </w:hyperlink>
    </w:p>
    <w:p w:rsidR="00EC245B" w:rsidRPr="00EC245B" w:rsidRDefault="00EC245B" w:rsidP="00EC245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C245B" w:rsidRPr="00EC245B" w:rsidRDefault="00EC245B" w:rsidP="00EC2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C245B">
        <w:rPr>
          <w:rFonts w:ascii="Times New Roman" w:eastAsia="Times New Roman" w:hAnsi="Times New Roman" w:cs="Times New Roman"/>
          <w:sz w:val="24"/>
          <w:szCs w:val="24"/>
        </w:rPr>
        <w:t>Unspecified, but generally constant.</w:t>
      </w:r>
      <w:proofErr w:type="gramEnd"/>
    </w:p>
    <w:p w:rsidR="00EC245B" w:rsidRPr="00EC245B" w:rsidRDefault="00EC245B" w:rsidP="00EC2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45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C245B" w:rsidRPr="00EC245B" w:rsidRDefault="00EC245B" w:rsidP="00EC24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C245B">
        <w:rPr>
          <w:rFonts w:ascii="Times New Roman" w:eastAsia="Times New Roman" w:hAnsi="Times New Roman" w:cs="Times New Roman"/>
          <w:b/>
          <w:bCs/>
          <w:sz w:val="27"/>
          <w:szCs w:val="27"/>
        </w:rPr>
        <w:t>Iterator validity</w:t>
      </w:r>
    </w:p>
    <w:p w:rsidR="00EC245B" w:rsidRPr="00EC245B" w:rsidRDefault="00EC245B" w:rsidP="00EC2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45B">
        <w:rPr>
          <w:rFonts w:ascii="Times New Roman" w:eastAsia="Times New Roman" w:hAnsi="Times New Roman" w:cs="Times New Roman"/>
          <w:sz w:val="24"/>
          <w:szCs w:val="24"/>
        </w:rPr>
        <w:t>No changes.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br/>
      </w:r>
      <w:r w:rsidRPr="00EC245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C245B" w:rsidRPr="00EC245B" w:rsidRDefault="00EC245B" w:rsidP="00EC24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C245B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Data races</w:t>
      </w:r>
    </w:p>
    <w:p w:rsidR="00EC245B" w:rsidRPr="00EC245B" w:rsidRDefault="00EC245B" w:rsidP="00EC2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45B">
        <w:rPr>
          <w:rFonts w:ascii="Times New Roman" w:eastAsia="Times New Roman" w:hAnsi="Times New Roman" w:cs="Times New Roman"/>
          <w:sz w:val="24"/>
          <w:szCs w:val="24"/>
        </w:rPr>
        <w:t>The object is accessed.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br/>
      </w:r>
      <w:r w:rsidRPr="00EC245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C245B" w:rsidRPr="00EC245B" w:rsidRDefault="00EC245B" w:rsidP="00EC24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C245B">
        <w:rPr>
          <w:rFonts w:ascii="Times New Roman" w:eastAsia="Times New Roman" w:hAnsi="Times New Roman" w:cs="Times New Roman"/>
          <w:b/>
          <w:bCs/>
          <w:sz w:val="27"/>
          <w:szCs w:val="27"/>
        </w:rPr>
        <w:t>Exception safety</w:t>
      </w:r>
    </w:p>
    <w:p w:rsidR="00EC245B" w:rsidRDefault="00EC245B" w:rsidP="00EC245B">
      <w:pPr>
        <w:rPr>
          <w:rFonts w:ascii="Times New Roman" w:eastAsia="Times New Roman" w:hAnsi="Times New Roman" w:cs="Times New Roman"/>
          <w:sz w:val="24"/>
          <w:szCs w:val="24"/>
        </w:rPr>
      </w:pPr>
      <w:r w:rsidRPr="00EC245B">
        <w:rPr>
          <w:rFonts w:ascii="Times New Roman" w:eastAsia="Times New Roman" w:hAnsi="Times New Roman" w:cs="Times New Roman"/>
          <w:b/>
          <w:bCs/>
          <w:sz w:val="24"/>
          <w:szCs w:val="24"/>
        </w:rPr>
        <w:t>No-throw guarantee: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 this member function never throws exceptions.</w:t>
      </w:r>
    </w:p>
    <w:p w:rsidR="00EC245B" w:rsidRDefault="00EC245B" w:rsidP="00EC245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C245B" w:rsidRPr="00EC245B" w:rsidRDefault="00EC245B" w:rsidP="00EC2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C245B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 member function </w:t>
      </w:r>
    </w:p>
    <w:p w:rsidR="00EC245B" w:rsidRPr="00EC245B" w:rsidRDefault="00EC245B" w:rsidP="00EC2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45B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EC245B">
        <w:rPr>
          <w:rFonts w:ascii="Times New Roman" w:eastAsia="Times New Roman" w:hAnsi="Times New Roman" w:cs="Times New Roman"/>
          <w:sz w:val="24"/>
          <w:szCs w:val="24"/>
        </w:rPr>
        <w:t>string</w:t>
      </w:r>
      <w:proofErr w:type="gramEnd"/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</w:p>
    <w:p w:rsidR="00EC245B" w:rsidRPr="00EC245B" w:rsidRDefault="00EC245B" w:rsidP="00EC245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proofErr w:type="gramStart"/>
      <w:r w:rsidRPr="00EC245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std</w:t>
      </w:r>
      <w:proofErr w:type="gramEnd"/>
      <w:r w:rsidRPr="00EC245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::</w:t>
      </w:r>
      <w:hyperlink r:id="rId207" w:history="1">
        <w:r w:rsidRPr="00EC245B">
          <w:rPr>
            <w:rFonts w:ascii="Times New Roman" w:eastAsia="Times New Roman" w:hAnsi="Times New Roman" w:cs="Times New Roman"/>
            <w:b/>
            <w:bCs/>
            <w:color w:val="0000FF"/>
            <w:kern w:val="36"/>
            <w:sz w:val="48"/>
            <w:szCs w:val="48"/>
            <w:u w:val="single"/>
          </w:rPr>
          <w:t>basic_string</w:t>
        </w:r>
      </w:hyperlink>
      <w:r w:rsidRPr="00EC245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::resize</w:t>
      </w:r>
    </w:p>
    <w:p w:rsidR="00EC245B" w:rsidRPr="00EC245B" w:rsidRDefault="00EC245B" w:rsidP="00EC24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C245B">
        <w:rPr>
          <w:rFonts w:ascii="Courier New" w:eastAsia="Times New Roman" w:hAnsi="Courier New" w:cs="Courier New"/>
          <w:sz w:val="20"/>
          <w:szCs w:val="20"/>
        </w:rPr>
        <w:t>void</w:t>
      </w:r>
      <w:proofErr w:type="gramEnd"/>
      <w:r w:rsidRPr="00EC245B">
        <w:rPr>
          <w:rFonts w:ascii="Courier New" w:eastAsia="Times New Roman" w:hAnsi="Courier New" w:cs="Courier New"/>
          <w:sz w:val="20"/>
          <w:szCs w:val="20"/>
        </w:rPr>
        <w:t xml:space="preserve"> resize (size_type n);</w:t>
      </w:r>
    </w:p>
    <w:p w:rsidR="00EC245B" w:rsidRPr="00EC245B" w:rsidRDefault="00EC245B" w:rsidP="00EC24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C245B">
        <w:rPr>
          <w:rFonts w:ascii="Courier New" w:eastAsia="Times New Roman" w:hAnsi="Courier New" w:cs="Courier New"/>
          <w:sz w:val="20"/>
          <w:szCs w:val="20"/>
        </w:rPr>
        <w:t>void</w:t>
      </w:r>
      <w:proofErr w:type="gramEnd"/>
      <w:r w:rsidRPr="00EC245B">
        <w:rPr>
          <w:rFonts w:ascii="Courier New" w:eastAsia="Times New Roman" w:hAnsi="Courier New" w:cs="Courier New"/>
          <w:sz w:val="20"/>
          <w:szCs w:val="20"/>
        </w:rPr>
        <w:t xml:space="preserve"> resize (size_type n, charT c);</w:t>
      </w:r>
    </w:p>
    <w:p w:rsidR="00EC245B" w:rsidRPr="00EC245B" w:rsidRDefault="00EC245B" w:rsidP="00EC2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45B">
        <w:rPr>
          <w:rFonts w:ascii="Times New Roman" w:eastAsia="Times New Roman" w:hAnsi="Times New Roman" w:cs="Times New Roman"/>
          <w:sz w:val="24"/>
          <w:szCs w:val="24"/>
        </w:rPr>
        <w:t>Resize string</w:t>
      </w:r>
    </w:p>
    <w:p w:rsidR="00EC245B" w:rsidRPr="00EC245B" w:rsidRDefault="00EC245B" w:rsidP="00EC2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Resizes the string to a </w:t>
      </w:r>
      <w:hyperlink r:id="rId208" w:history="1">
        <w:r w:rsidRPr="00EC245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length</w:t>
        </w:r>
      </w:hyperlink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r w:rsidRPr="00EC245B">
        <w:rPr>
          <w:rFonts w:ascii="Times New Roman" w:eastAsia="Times New Roman" w:hAnsi="Times New Roman" w:cs="Times New Roman"/>
          <w:i/>
          <w:iCs/>
          <w:sz w:val="24"/>
          <w:szCs w:val="24"/>
        </w:rPr>
        <w:t>n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 characters.</w:t>
      </w:r>
      <w:proofErr w:type="gramEnd"/>
      <w:r w:rsidRPr="00EC245B">
        <w:rPr>
          <w:rFonts w:ascii="Times New Roman" w:eastAsia="Times New Roman" w:hAnsi="Times New Roman" w:cs="Times New Roman"/>
          <w:sz w:val="24"/>
          <w:szCs w:val="24"/>
        </w:rPr>
        <w:br/>
      </w:r>
      <w:r w:rsidRPr="00EC245B">
        <w:rPr>
          <w:rFonts w:ascii="Times New Roman" w:eastAsia="Times New Roman" w:hAnsi="Times New Roman" w:cs="Times New Roman"/>
          <w:sz w:val="24"/>
          <w:szCs w:val="24"/>
        </w:rPr>
        <w:br/>
        <w:t xml:space="preserve">If </w:t>
      </w:r>
      <w:r w:rsidRPr="00EC245B">
        <w:rPr>
          <w:rFonts w:ascii="Times New Roman" w:eastAsia="Times New Roman" w:hAnsi="Times New Roman" w:cs="Times New Roman"/>
          <w:i/>
          <w:iCs/>
          <w:sz w:val="24"/>
          <w:szCs w:val="24"/>
        </w:rPr>
        <w:t>n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 is smaller than the current </w:t>
      </w:r>
      <w:hyperlink r:id="rId209" w:history="1">
        <w:r w:rsidRPr="00EC245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string length</w:t>
        </w:r>
      </w:hyperlink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, the current value is shortened to its first </w:t>
      </w:r>
      <w:r w:rsidRPr="00EC245B">
        <w:rPr>
          <w:rFonts w:ascii="Times New Roman" w:eastAsia="Times New Roman" w:hAnsi="Times New Roman" w:cs="Times New Roman"/>
          <w:i/>
          <w:iCs/>
          <w:sz w:val="24"/>
          <w:szCs w:val="24"/>
        </w:rPr>
        <w:t>n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 character, removing the characters beyond the </w:t>
      </w:r>
      <w:r w:rsidRPr="00EC245B">
        <w:rPr>
          <w:rFonts w:ascii="Times New Roman" w:eastAsia="Times New Roman" w:hAnsi="Times New Roman" w:cs="Times New Roman"/>
          <w:i/>
          <w:iCs/>
          <w:sz w:val="24"/>
          <w:szCs w:val="24"/>
        </w:rPr>
        <w:t>n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t>th.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br/>
      </w:r>
      <w:r w:rsidRPr="00EC245B">
        <w:rPr>
          <w:rFonts w:ascii="Times New Roman" w:eastAsia="Times New Roman" w:hAnsi="Times New Roman" w:cs="Times New Roman"/>
          <w:sz w:val="24"/>
          <w:szCs w:val="24"/>
        </w:rPr>
        <w:br/>
        <w:t xml:space="preserve">If </w:t>
      </w:r>
      <w:r w:rsidRPr="00EC245B">
        <w:rPr>
          <w:rFonts w:ascii="Times New Roman" w:eastAsia="Times New Roman" w:hAnsi="Times New Roman" w:cs="Times New Roman"/>
          <w:i/>
          <w:iCs/>
          <w:sz w:val="24"/>
          <w:szCs w:val="24"/>
        </w:rPr>
        <w:t>n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 is greater than the current </w:t>
      </w:r>
      <w:hyperlink r:id="rId210" w:history="1">
        <w:r w:rsidRPr="00EC245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string length</w:t>
        </w:r>
      </w:hyperlink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, the current content is extended by inserting at the end as many characters as needed to reach a size of </w:t>
      </w:r>
      <w:r w:rsidRPr="00EC245B">
        <w:rPr>
          <w:rFonts w:ascii="Times New Roman" w:eastAsia="Times New Roman" w:hAnsi="Times New Roman" w:cs="Times New Roman"/>
          <w:i/>
          <w:iCs/>
          <w:sz w:val="24"/>
          <w:szCs w:val="24"/>
        </w:rPr>
        <w:t>n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. If </w:t>
      </w:r>
      <w:r w:rsidRPr="00EC245B">
        <w:rPr>
          <w:rFonts w:ascii="Times New Roman" w:eastAsia="Times New Roman" w:hAnsi="Times New Roman" w:cs="Times New Roman"/>
          <w:i/>
          <w:iCs/>
          <w:sz w:val="24"/>
          <w:szCs w:val="24"/>
        </w:rPr>
        <w:t>c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 is specified, the new elements are initialized as copies of </w:t>
      </w:r>
      <w:proofErr w:type="gramStart"/>
      <w:r w:rsidRPr="00EC245B">
        <w:rPr>
          <w:rFonts w:ascii="Times New Roman" w:eastAsia="Times New Roman" w:hAnsi="Times New Roman" w:cs="Times New Roman"/>
          <w:i/>
          <w:iCs/>
          <w:sz w:val="24"/>
          <w:szCs w:val="24"/>
        </w:rPr>
        <w:t>c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t>,</w:t>
      </w:r>
      <w:proofErr w:type="gramEnd"/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 otherwise, they are </w:t>
      </w:r>
      <w:r w:rsidRPr="00EC245B">
        <w:rPr>
          <w:rFonts w:ascii="Times New Roman" w:eastAsia="Times New Roman" w:hAnsi="Times New Roman" w:cs="Times New Roman"/>
          <w:i/>
          <w:iCs/>
          <w:sz w:val="24"/>
          <w:szCs w:val="24"/>
        </w:rPr>
        <w:t>value-initialized characters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 (null characters).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br/>
      </w:r>
      <w:r w:rsidRPr="00EC245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C245B" w:rsidRPr="00EC245B" w:rsidRDefault="00EC245B" w:rsidP="00EC24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C245B">
        <w:rPr>
          <w:rFonts w:ascii="Times New Roman" w:eastAsia="Times New Roman" w:hAnsi="Times New Roman" w:cs="Times New Roman"/>
          <w:b/>
          <w:bCs/>
          <w:sz w:val="27"/>
          <w:szCs w:val="27"/>
        </w:rPr>
        <w:t>Parameters</w:t>
      </w:r>
    </w:p>
    <w:p w:rsidR="00EC245B" w:rsidRPr="00EC245B" w:rsidRDefault="00EC245B" w:rsidP="00EC2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C245B"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gramEnd"/>
    </w:p>
    <w:p w:rsidR="00EC245B" w:rsidRPr="00EC245B" w:rsidRDefault="00EC245B" w:rsidP="00EC245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New </w:t>
      </w:r>
      <w:hyperlink r:id="rId211" w:history="1">
        <w:r w:rsidRPr="00EC245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string length</w:t>
        </w:r>
      </w:hyperlink>
      <w:r w:rsidRPr="00EC245B">
        <w:rPr>
          <w:rFonts w:ascii="Times New Roman" w:eastAsia="Times New Roman" w:hAnsi="Times New Roman" w:cs="Times New Roman"/>
          <w:sz w:val="24"/>
          <w:szCs w:val="24"/>
        </w:rPr>
        <w:t>, expressed in number of characters.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br/>
        <w:t xml:space="preserve">Member type </w:t>
      </w:r>
      <w:r w:rsidRPr="00EC245B">
        <w:rPr>
          <w:rFonts w:ascii="Courier New" w:eastAsia="Times New Roman" w:hAnsi="Courier New" w:cs="Courier New"/>
          <w:sz w:val="20"/>
        </w:rPr>
        <w:t>size_type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 is an unsigned integral type.</w:t>
      </w:r>
    </w:p>
    <w:p w:rsidR="00EC245B" w:rsidRPr="00EC245B" w:rsidRDefault="00EC245B" w:rsidP="00EC2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C245B">
        <w:rPr>
          <w:rFonts w:ascii="Times New Roman" w:eastAsia="Times New Roman" w:hAnsi="Times New Roman" w:cs="Times New Roman"/>
          <w:sz w:val="24"/>
          <w:szCs w:val="24"/>
        </w:rPr>
        <w:t>c</w:t>
      </w:r>
      <w:proofErr w:type="gramEnd"/>
    </w:p>
    <w:p w:rsidR="00EC245B" w:rsidRPr="00EC245B" w:rsidRDefault="00EC245B" w:rsidP="00EC245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C245B">
        <w:rPr>
          <w:rFonts w:ascii="Times New Roman" w:eastAsia="Times New Roman" w:hAnsi="Times New Roman" w:cs="Times New Roman"/>
          <w:sz w:val="24"/>
          <w:szCs w:val="24"/>
        </w:rPr>
        <w:t>Character used to fill the new character space added to the string (in case the string is expanded).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br/>
        <w:t xml:space="preserve">Member type </w:t>
      </w:r>
      <w:r w:rsidRPr="00EC245B">
        <w:rPr>
          <w:rFonts w:ascii="Courier New" w:eastAsia="Times New Roman" w:hAnsi="Courier New" w:cs="Courier New"/>
          <w:sz w:val="20"/>
        </w:rPr>
        <w:t>size_type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 is an unsigned integral type.</w:t>
      </w:r>
    </w:p>
    <w:p w:rsidR="00EC245B" w:rsidRPr="00EC245B" w:rsidRDefault="00EC245B" w:rsidP="00EC2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45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C245B" w:rsidRPr="00EC245B" w:rsidRDefault="00EC245B" w:rsidP="00EC24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C245B">
        <w:rPr>
          <w:rFonts w:ascii="Times New Roman" w:eastAsia="Times New Roman" w:hAnsi="Times New Roman" w:cs="Times New Roman"/>
          <w:b/>
          <w:bCs/>
          <w:sz w:val="27"/>
          <w:szCs w:val="27"/>
        </w:rPr>
        <w:t>Return Value</w:t>
      </w:r>
    </w:p>
    <w:p w:rsidR="00EC245B" w:rsidRPr="00EC245B" w:rsidRDefault="00EC245B" w:rsidP="00EC2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C245B">
        <w:rPr>
          <w:rFonts w:ascii="Times New Roman" w:eastAsia="Times New Roman" w:hAnsi="Times New Roman" w:cs="Times New Roman"/>
          <w:sz w:val="24"/>
          <w:szCs w:val="24"/>
        </w:rPr>
        <w:t>none</w:t>
      </w:r>
      <w:proofErr w:type="gramEnd"/>
      <w:r w:rsidRPr="00EC245B">
        <w:rPr>
          <w:rFonts w:ascii="Times New Roman" w:eastAsia="Times New Roman" w:hAnsi="Times New Roman" w:cs="Times New Roman"/>
          <w:sz w:val="24"/>
          <w:szCs w:val="24"/>
        </w:rPr>
        <w:br/>
      </w:r>
      <w:r w:rsidRPr="00EC245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C245B" w:rsidRPr="00EC245B" w:rsidRDefault="00EC245B" w:rsidP="00EC24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C245B">
        <w:rPr>
          <w:rFonts w:ascii="Times New Roman" w:eastAsia="Times New Roman" w:hAnsi="Times New Roman" w:cs="Times New Roman"/>
          <w:b/>
          <w:bCs/>
          <w:sz w:val="27"/>
          <w:szCs w:val="27"/>
        </w:rPr>
        <w:t>Example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5116"/>
      </w:tblGrid>
      <w:tr w:rsidR="00EC245B" w:rsidRPr="00EC245B" w:rsidTr="00EC24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C245B">
              <w:rPr>
                <w:rFonts w:ascii="Courier New" w:eastAsia="Times New Roman" w:hAnsi="Courier New" w:cs="Courier New"/>
                <w:sz w:val="20"/>
              </w:rPr>
              <w:lastRenderedPageBreak/>
              <w:t>1</w:t>
            </w:r>
            <w:r w:rsidRPr="00EC245B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EC245B">
              <w:rPr>
                <w:rFonts w:ascii="Courier New" w:eastAsia="Times New Roman" w:hAnsi="Courier New" w:cs="Courier New"/>
                <w:sz w:val="20"/>
              </w:rPr>
              <w:t>2</w:t>
            </w:r>
            <w:r w:rsidRPr="00EC245B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EC245B">
              <w:rPr>
                <w:rFonts w:ascii="Courier New" w:eastAsia="Times New Roman" w:hAnsi="Courier New" w:cs="Courier New"/>
                <w:sz w:val="20"/>
              </w:rPr>
              <w:t>3</w:t>
            </w:r>
            <w:r w:rsidRPr="00EC245B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EC245B">
              <w:rPr>
                <w:rFonts w:ascii="Courier New" w:eastAsia="Times New Roman" w:hAnsi="Courier New" w:cs="Courier New"/>
                <w:sz w:val="20"/>
              </w:rPr>
              <w:t>4</w:t>
            </w:r>
            <w:r w:rsidRPr="00EC245B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EC245B">
              <w:rPr>
                <w:rFonts w:ascii="Courier New" w:eastAsia="Times New Roman" w:hAnsi="Courier New" w:cs="Courier New"/>
                <w:sz w:val="20"/>
              </w:rPr>
              <w:t>5</w:t>
            </w:r>
            <w:r w:rsidRPr="00EC245B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EC245B">
              <w:rPr>
                <w:rFonts w:ascii="Courier New" w:eastAsia="Times New Roman" w:hAnsi="Courier New" w:cs="Courier New"/>
                <w:sz w:val="20"/>
              </w:rPr>
              <w:t>6</w:t>
            </w:r>
            <w:r w:rsidRPr="00EC245B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EC245B">
              <w:rPr>
                <w:rFonts w:ascii="Courier New" w:eastAsia="Times New Roman" w:hAnsi="Courier New" w:cs="Courier New"/>
                <w:sz w:val="20"/>
              </w:rPr>
              <w:t>7</w:t>
            </w:r>
            <w:r w:rsidRPr="00EC245B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EC245B">
              <w:rPr>
                <w:rFonts w:ascii="Courier New" w:eastAsia="Times New Roman" w:hAnsi="Courier New" w:cs="Courier New"/>
                <w:sz w:val="20"/>
              </w:rPr>
              <w:t>8</w:t>
            </w:r>
            <w:r w:rsidRPr="00EC245B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EC245B">
              <w:rPr>
                <w:rFonts w:ascii="Courier New" w:eastAsia="Times New Roman" w:hAnsi="Courier New" w:cs="Courier New"/>
                <w:sz w:val="20"/>
              </w:rPr>
              <w:t>9</w:t>
            </w:r>
            <w:r w:rsidRPr="00EC245B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EC245B">
              <w:rPr>
                <w:rFonts w:ascii="Courier New" w:eastAsia="Times New Roman" w:hAnsi="Courier New" w:cs="Courier New"/>
                <w:sz w:val="20"/>
              </w:rPr>
              <w:t>10</w:t>
            </w:r>
            <w:r w:rsidRPr="00EC245B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EC245B">
              <w:rPr>
                <w:rFonts w:ascii="Courier New" w:eastAsia="Times New Roman" w:hAnsi="Courier New" w:cs="Courier New"/>
                <w:sz w:val="20"/>
              </w:rPr>
              <w:t>11</w:t>
            </w:r>
            <w:r w:rsidRPr="00EC245B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EC245B">
              <w:rPr>
                <w:rFonts w:ascii="Courier New" w:eastAsia="Times New Roman" w:hAnsi="Courier New" w:cs="Courier New"/>
                <w:sz w:val="20"/>
              </w:rPr>
              <w:t>12</w:t>
            </w:r>
            <w:r w:rsidRPr="00EC245B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EC245B">
              <w:rPr>
                <w:rFonts w:ascii="Courier New" w:eastAsia="Times New Roman" w:hAnsi="Courier New" w:cs="Courier New"/>
                <w:sz w:val="20"/>
              </w:rPr>
              <w:t>13</w:t>
            </w:r>
            <w:r w:rsidRPr="00EC245B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EC245B">
              <w:rPr>
                <w:rFonts w:ascii="Courier New" w:eastAsia="Times New Roman" w:hAnsi="Courier New" w:cs="Courier New"/>
                <w:sz w:val="20"/>
              </w:rPr>
              <w:t>14</w:t>
            </w:r>
            <w:r w:rsidRPr="00EC245B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EC245B">
              <w:rPr>
                <w:rFonts w:ascii="Courier New" w:eastAsia="Times New Roman" w:hAnsi="Courier New" w:cs="Courier New"/>
                <w:sz w:val="20"/>
              </w:rPr>
              <w:t>15</w:t>
            </w:r>
            <w:r w:rsidRPr="00EC245B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EC245B">
              <w:rPr>
                <w:rFonts w:ascii="Courier New" w:eastAsia="Times New Roman" w:hAnsi="Courier New" w:cs="Courier New"/>
                <w:sz w:val="20"/>
              </w:rPr>
              <w:t>16</w:t>
            </w:r>
            <w:r w:rsidRPr="00EC245B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EC245B">
              <w:rPr>
                <w:rFonts w:ascii="Courier New" w:eastAsia="Times New Roman" w:hAnsi="Courier New" w:cs="Courier New"/>
                <w:sz w:val="20"/>
              </w:rPr>
              <w:t>17</w:t>
            </w:r>
            <w:r w:rsidRPr="00EC245B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EC245B">
              <w:rPr>
                <w:rFonts w:ascii="Courier New" w:eastAsia="Times New Roman" w:hAnsi="Courier New" w:cs="Courier New"/>
                <w:sz w:val="20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EC245B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// resizing string</w:t>
            </w:r>
          </w:p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EC245B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#include &lt;iostream&gt;</w:t>
            </w:r>
          </w:p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EC245B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#include &lt;string&gt;</w:t>
            </w:r>
          </w:p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</w:p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EC245B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int</w:t>
            </w:r>
            <w:r w:rsidRPr="00EC245B">
              <w:rPr>
                <w:rFonts w:ascii="Courier New" w:eastAsia="Times New Roman" w:hAnsi="Courier New" w:cs="Courier New"/>
                <w:sz w:val="20"/>
              </w:rPr>
              <w:t xml:space="preserve"> main ()</w:t>
            </w:r>
          </w:p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EC245B">
              <w:rPr>
                <w:rFonts w:ascii="Courier New" w:eastAsia="Times New Roman" w:hAnsi="Courier New" w:cs="Courier New"/>
                <w:sz w:val="20"/>
              </w:rPr>
              <w:t>{</w:t>
            </w:r>
          </w:p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EC245B">
              <w:rPr>
                <w:rFonts w:ascii="Courier New" w:eastAsia="Times New Roman" w:hAnsi="Courier New" w:cs="Courier New"/>
                <w:sz w:val="20"/>
              </w:rPr>
              <w:t xml:space="preserve">  std::string str ("I like to code in C");</w:t>
            </w:r>
          </w:p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EC245B">
              <w:rPr>
                <w:rFonts w:ascii="Courier New" w:eastAsia="Times New Roman" w:hAnsi="Courier New" w:cs="Courier New"/>
                <w:sz w:val="20"/>
              </w:rPr>
              <w:t xml:space="preserve">  std::cout &lt;&lt; str &lt;&lt; '\n';</w:t>
            </w:r>
          </w:p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</w:p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EC245B">
              <w:rPr>
                <w:rFonts w:ascii="Courier New" w:eastAsia="Times New Roman" w:hAnsi="Courier New" w:cs="Courier New"/>
                <w:sz w:val="20"/>
              </w:rPr>
              <w:t xml:space="preserve">  std::string::size_type sz = str.size();</w:t>
            </w:r>
          </w:p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</w:p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EC245B">
              <w:rPr>
                <w:rFonts w:ascii="Courier New" w:eastAsia="Times New Roman" w:hAnsi="Courier New" w:cs="Courier New"/>
                <w:sz w:val="20"/>
              </w:rPr>
              <w:t xml:space="preserve">  str.resize (sz+2,'+');</w:t>
            </w:r>
          </w:p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EC245B">
              <w:rPr>
                <w:rFonts w:ascii="Courier New" w:eastAsia="Times New Roman" w:hAnsi="Courier New" w:cs="Courier New"/>
                <w:sz w:val="20"/>
              </w:rPr>
              <w:t xml:space="preserve">  std::cout &lt;&lt; str &lt;&lt; '\n';</w:t>
            </w:r>
          </w:p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</w:p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EC245B">
              <w:rPr>
                <w:rFonts w:ascii="Courier New" w:eastAsia="Times New Roman" w:hAnsi="Courier New" w:cs="Courier New"/>
                <w:sz w:val="20"/>
              </w:rPr>
              <w:t xml:space="preserve">  str.resize (14);</w:t>
            </w:r>
          </w:p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EC245B">
              <w:rPr>
                <w:rFonts w:ascii="Courier New" w:eastAsia="Times New Roman" w:hAnsi="Courier New" w:cs="Courier New"/>
                <w:sz w:val="20"/>
              </w:rPr>
              <w:t xml:space="preserve">  std::cout &lt;&lt; str &lt;&lt; '\n';</w:t>
            </w:r>
          </w:p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EC245B">
              <w:rPr>
                <w:rFonts w:ascii="Courier New" w:eastAsia="Times New Roman" w:hAnsi="Courier New" w:cs="Courier New"/>
                <w:sz w:val="20"/>
              </w:rPr>
              <w:t xml:space="preserve">  </w:t>
            </w:r>
            <w:r w:rsidRPr="00EC245B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return</w:t>
            </w:r>
            <w:r w:rsidRPr="00EC245B">
              <w:rPr>
                <w:rFonts w:ascii="Courier New" w:eastAsia="Times New Roman" w:hAnsi="Courier New" w:cs="Courier New"/>
                <w:sz w:val="20"/>
              </w:rPr>
              <w:t xml:space="preserve"> 0;</w:t>
            </w:r>
          </w:p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C245B">
              <w:rPr>
                <w:rFonts w:ascii="Courier New" w:eastAsia="Times New Roman" w:hAnsi="Courier New" w:cs="Courier New"/>
                <w:sz w:val="20"/>
              </w:rPr>
              <w:t>}</w:t>
            </w:r>
          </w:p>
        </w:tc>
      </w:tr>
    </w:tbl>
    <w:p w:rsidR="00EC245B" w:rsidRPr="00EC245B" w:rsidRDefault="00EC245B" w:rsidP="00EC2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45B">
        <w:rPr>
          <w:rFonts w:ascii="Times New Roman" w:eastAsia="Times New Roman" w:hAnsi="Times New Roman" w:cs="Times New Roman"/>
          <w:sz w:val="24"/>
          <w:szCs w:val="24"/>
        </w:rPr>
        <w:br/>
      </w:r>
      <w:r w:rsidRPr="00EC245B">
        <w:rPr>
          <w:rFonts w:ascii="Times New Roman" w:eastAsia="Times New Roman" w:hAnsi="Times New Roman" w:cs="Times New Roman"/>
          <w:sz w:val="24"/>
          <w:szCs w:val="24"/>
        </w:rPr>
        <w:br/>
        <w:t>Output: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11"/>
      </w:tblGrid>
      <w:tr w:rsidR="00EC245B" w:rsidRPr="00EC245B" w:rsidTr="00EC24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C245B">
              <w:rPr>
                <w:rFonts w:ascii="Courier New" w:eastAsia="Times New Roman" w:hAnsi="Courier New" w:cs="Courier New"/>
                <w:sz w:val="20"/>
                <w:szCs w:val="20"/>
              </w:rPr>
              <w:t>I like to code in C</w:t>
            </w:r>
          </w:p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C245B">
              <w:rPr>
                <w:rFonts w:ascii="Courier New" w:eastAsia="Times New Roman" w:hAnsi="Courier New" w:cs="Courier New"/>
                <w:sz w:val="20"/>
                <w:szCs w:val="20"/>
              </w:rPr>
              <w:t>I like to code in C++</w:t>
            </w:r>
          </w:p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C245B">
              <w:rPr>
                <w:rFonts w:ascii="Courier New" w:eastAsia="Times New Roman" w:hAnsi="Courier New" w:cs="Courier New"/>
                <w:sz w:val="20"/>
                <w:szCs w:val="20"/>
              </w:rPr>
              <w:t>I like to code</w:t>
            </w:r>
          </w:p>
        </w:tc>
      </w:tr>
    </w:tbl>
    <w:p w:rsidR="00EC245B" w:rsidRPr="00EC245B" w:rsidRDefault="00EC245B" w:rsidP="00EC2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45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C245B" w:rsidRPr="00EC245B" w:rsidRDefault="00EC245B" w:rsidP="00EC24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C245B">
        <w:rPr>
          <w:rFonts w:ascii="Times New Roman" w:eastAsia="Times New Roman" w:hAnsi="Times New Roman" w:cs="Times New Roman"/>
          <w:b/>
          <w:bCs/>
          <w:sz w:val="27"/>
          <w:szCs w:val="27"/>
        </w:rPr>
        <w:t>Complexity</w:t>
      </w:r>
    </w:p>
    <w:p w:rsidR="00EC245B" w:rsidRPr="00EC245B" w:rsidRDefault="00EC245B" w:rsidP="00EC2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Unspecified, but generally up to linear in the new </w:t>
      </w:r>
      <w:hyperlink r:id="rId212" w:history="1">
        <w:r w:rsidRPr="00EC245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string length</w:t>
        </w:r>
      </w:hyperlink>
      <w:r w:rsidRPr="00EC245B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EC245B">
        <w:rPr>
          <w:rFonts w:ascii="Times New Roman" w:eastAsia="Times New Roman" w:hAnsi="Times New Roman" w:cs="Times New Roman"/>
          <w:sz w:val="24"/>
          <w:szCs w:val="24"/>
        </w:rPr>
        <w:br/>
      </w:r>
      <w:r w:rsidRPr="00EC245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C245B" w:rsidRPr="00EC245B" w:rsidRDefault="00EC245B" w:rsidP="00EC24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C245B">
        <w:rPr>
          <w:rFonts w:ascii="Times New Roman" w:eastAsia="Times New Roman" w:hAnsi="Times New Roman" w:cs="Times New Roman"/>
          <w:b/>
          <w:bCs/>
          <w:sz w:val="27"/>
          <w:szCs w:val="27"/>
        </w:rPr>
        <w:t>Iterator validity</w:t>
      </w:r>
    </w:p>
    <w:p w:rsidR="00EC245B" w:rsidRPr="00EC245B" w:rsidRDefault="00EC245B" w:rsidP="00EC2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Any iterators, pointers and references related to this object may be invalidated. 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C245B" w:rsidRPr="00EC245B" w:rsidRDefault="00EC245B" w:rsidP="00EC24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C245B">
        <w:rPr>
          <w:rFonts w:ascii="Times New Roman" w:eastAsia="Times New Roman" w:hAnsi="Times New Roman" w:cs="Times New Roman"/>
          <w:b/>
          <w:bCs/>
          <w:sz w:val="27"/>
          <w:szCs w:val="27"/>
        </w:rPr>
        <w:t>Data races</w:t>
      </w:r>
    </w:p>
    <w:p w:rsidR="00EC245B" w:rsidRPr="00EC245B" w:rsidRDefault="00EC245B" w:rsidP="00EC2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45B">
        <w:rPr>
          <w:rFonts w:ascii="Times New Roman" w:eastAsia="Times New Roman" w:hAnsi="Times New Roman" w:cs="Times New Roman"/>
          <w:sz w:val="24"/>
          <w:szCs w:val="24"/>
        </w:rPr>
        <w:t>The object is modified.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br/>
      </w:r>
      <w:r w:rsidRPr="00EC245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C245B" w:rsidRPr="00EC245B" w:rsidRDefault="00EC245B" w:rsidP="00EC24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C245B">
        <w:rPr>
          <w:rFonts w:ascii="Times New Roman" w:eastAsia="Times New Roman" w:hAnsi="Times New Roman" w:cs="Times New Roman"/>
          <w:b/>
          <w:bCs/>
          <w:sz w:val="27"/>
          <w:szCs w:val="27"/>
        </w:rPr>
        <w:t>Exception safety</w:t>
      </w:r>
    </w:p>
    <w:p w:rsidR="00EC245B" w:rsidRDefault="00EC245B" w:rsidP="00EC245B">
      <w:pPr>
        <w:rPr>
          <w:rFonts w:ascii="Times New Roman" w:eastAsia="Times New Roman" w:hAnsi="Times New Roman" w:cs="Times New Roman"/>
          <w:sz w:val="24"/>
          <w:szCs w:val="24"/>
        </w:rPr>
      </w:pPr>
      <w:r w:rsidRPr="00EC245B">
        <w:rPr>
          <w:rFonts w:ascii="Times New Roman" w:eastAsia="Times New Roman" w:hAnsi="Times New Roman" w:cs="Times New Roman"/>
          <w:b/>
          <w:bCs/>
          <w:sz w:val="24"/>
          <w:szCs w:val="24"/>
        </w:rPr>
        <w:t>Strong guarantee: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 if an exception is thrown, there are no changes in the </w:t>
      </w:r>
      <w:hyperlink r:id="rId213" w:history="1">
        <w:r w:rsidRPr="00EC245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basic_string</w:t>
        </w:r>
      </w:hyperlink>
      <w:r w:rsidRPr="00EC245B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br/>
      </w:r>
      <w:r w:rsidRPr="00EC245B">
        <w:rPr>
          <w:rFonts w:ascii="Times New Roman" w:eastAsia="Times New Roman" w:hAnsi="Times New Roman" w:cs="Times New Roman"/>
          <w:sz w:val="24"/>
          <w:szCs w:val="24"/>
        </w:rPr>
        <w:br/>
        <w:t xml:space="preserve">If </w:t>
      </w:r>
      <w:r w:rsidRPr="00EC245B">
        <w:rPr>
          <w:rFonts w:ascii="Times New Roman" w:eastAsia="Times New Roman" w:hAnsi="Times New Roman" w:cs="Times New Roman"/>
          <w:i/>
          <w:iCs/>
          <w:sz w:val="24"/>
          <w:szCs w:val="24"/>
        </w:rPr>
        <w:t>n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 is greater than </w:t>
      </w:r>
      <w:hyperlink r:id="rId214" w:history="1">
        <w:r w:rsidRPr="00EC245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max_size</w:t>
        </w:r>
      </w:hyperlink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, a </w:t>
      </w:r>
      <w:hyperlink r:id="rId215" w:history="1">
        <w:r w:rsidRPr="00EC245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length_error</w:t>
        </w:r>
      </w:hyperlink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 exception is thrown.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br/>
        <w:t xml:space="preserve">If the type uses the </w:t>
      </w:r>
      <w:hyperlink r:id="rId216" w:history="1">
        <w:r w:rsidRPr="00EC245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default allocator</w:t>
        </w:r>
      </w:hyperlink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, a </w:t>
      </w:r>
      <w:hyperlink r:id="rId217" w:history="1">
        <w:r w:rsidRPr="00EC245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bad_alloc</w:t>
        </w:r>
      </w:hyperlink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 exception is thrown if the function needs to allocate storage and fails.</w:t>
      </w:r>
    </w:p>
    <w:p w:rsidR="00EC245B" w:rsidRDefault="00EC245B" w:rsidP="00EC245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C245B" w:rsidRPr="00EC245B" w:rsidRDefault="00EC245B" w:rsidP="00EC2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C245B">
        <w:rPr>
          <w:rFonts w:ascii="Times New Roman" w:eastAsia="Times New Roman" w:hAnsi="Times New Roman" w:cs="Times New Roman"/>
          <w:sz w:val="24"/>
          <w:szCs w:val="24"/>
        </w:rPr>
        <w:lastRenderedPageBreak/>
        <w:t>public</w:t>
      </w:r>
      <w:proofErr w:type="gramEnd"/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 member function </w:t>
      </w:r>
    </w:p>
    <w:p w:rsidR="00EC245B" w:rsidRPr="00EC245B" w:rsidRDefault="00EC245B" w:rsidP="00EC2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45B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EC245B">
        <w:rPr>
          <w:rFonts w:ascii="Times New Roman" w:eastAsia="Times New Roman" w:hAnsi="Times New Roman" w:cs="Times New Roman"/>
          <w:sz w:val="24"/>
          <w:szCs w:val="24"/>
        </w:rPr>
        <w:t>string</w:t>
      </w:r>
      <w:proofErr w:type="gramEnd"/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</w:p>
    <w:p w:rsidR="00EC245B" w:rsidRPr="00EC245B" w:rsidRDefault="00EC245B" w:rsidP="00EC245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proofErr w:type="gramStart"/>
      <w:r w:rsidRPr="00EC245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std</w:t>
      </w:r>
      <w:proofErr w:type="gramEnd"/>
      <w:r w:rsidRPr="00EC245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::</w:t>
      </w:r>
      <w:hyperlink r:id="rId218" w:history="1">
        <w:r w:rsidRPr="00EC245B">
          <w:rPr>
            <w:rFonts w:ascii="Times New Roman" w:eastAsia="Times New Roman" w:hAnsi="Times New Roman" w:cs="Times New Roman"/>
            <w:b/>
            <w:bCs/>
            <w:color w:val="0000FF"/>
            <w:kern w:val="36"/>
            <w:sz w:val="48"/>
            <w:szCs w:val="48"/>
            <w:u w:val="single"/>
          </w:rPr>
          <w:t>basic_string</w:t>
        </w:r>
      </w:hyperlink>
      <w:r w:rsidRPr="00EC245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::capacity</w:t>
      </w:r>
    </w:p>
    <w:p w:rsidR="00EC245B" w:rsidRPr="00EC245B" w:rsidRDefault="00EC245B" w:rsidP="00EC245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19" w:history="1">
        <w:r w:rsidRPr="00EC245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C++98</w:t>
        </w:r>
      </w:hyperlink>
    </w:p>
    <w:p w:rsidR="00EC245B" w:rsidRPr="00EC245B" w:rsidRDefault="00EC245B" w:rsidP="00EC245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20" w:history="1">
        <w:r w:rsidRPr="00EC245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C++11</w:t>
        </w:r>
      </w:hyperlink>
    </w:p>
    <w:p w:rsidR="00EC245B" w:rsidRPr="00EC245B" w:rsidRDefault="00EC245B" w:rsidP="00EC245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C245B" w:rsidRPr="00EC245B" w:rsidRDefault="00EC245B" w:rsidP="00EC24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C245B">
        <w:rPr>
          <w:rFonts w:ascii="Courier New" w:eastAsia="Times New Roman" w:hAnsi="Courier New" w:cs="Courier New"/>
          <w:sz w:val="20"/>
          <w:szCs w:val="20"/>
        </w:rPr>
        <w:t>size_type</w:t>
      </w:r>
      <w:proofErr w:type="gramEnd"/>
      <w:r w:rsidRPr="00EC245B">
        <w:rPr>
          <w:rFonts w:ascii="Courier New" w:eastAsia="Times New Roman" w:hAnsi="Courier New" w:cs="Courier New"/>
          <w:sz w:val="20"/>
          <w:szCs w:val="20"/>
        </w:rPr>
        <w:t xml:space="preserve"> capacity() const;</w:t>
      </w:r>
    </w:p>
    <w:p w:rsidR="00EC245B" w:rsidRPr="00EC245B" w:rsidRDefault="00EC245B" w:rsidP="00EC2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45B">
        <w:rPr>
          <w:rFonts w:ascii="Times New Roman" w:eastAsia="Times New Roman" w:hAnsi="Times New Roman" w:cs="Times New Roman"/>
          <w:sz w:val="24"/>
          <w:szCs w:val="24"/>
        </w:rPr>
        <w:t>Return size of allocated storage</w:t>
      </w:r>
    </w:p>
    <w:p w:rsidR="00EC245B" w:rsidRPr="00EC245B" w:rsidRDefault="00EC245B" w:rsidP="00EC2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Returns the size of the storage space currently allocated for the </w:t>
      </w:r>
      <w:hyperlink r:id="rId221" w:history="1">
        <w:r w:rsidRPr="00EC245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basic_string</w:t>
        </w:r>
      </w:hyperlink>
      <w:r w:rsidRPr="00EC245B">
        <w:rPr>
          <w:rFonts w:ascii="Times New Roman" w:eastAsia="Times New Roman" w:hAnsi="Times New Roman" w:cs="Times New Roman"/>
          <w:sz w:val="24"/>
          <w:szCs w:val="24"/>
        </w:rPr>
        <w:t>, expressed in terms of characters.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br/>
      </w:r>
      <w:r w:rsidRPr="00EC245B">
        <w:rPr>
          <w:rFonts w:ascii="Times New Roman" w:eastAsia="Times New Roman" w:hAnsi="Times New Roman" w:cs="Times New Roman"/>
          <w:sz w:val="24"/>
          <w:szCs w:val="24"/>
        </w:rPr>
        <w:br/>
        <w:t xml:space="preserve">This </w:t>
      </w:r>
      <w:r w:rsidRPr="00EC245B">
        <w:rPr>
          <w:rFonts w:ascii="Times New Roman" w:eastAsia="Times New Roman" w:hAnsi="Times New Roman" w:cs="Times New Roman"/>
          <w:i/>
          <w:iCs/>
          <w:sz w:val="24"/>
          <w:szCs w:val="24"/>
        </w:rPr>
        <w:t>capacity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 is not necessarily equal to the </w:t>
      </w:r>
      <w:hyperlink r:id="rId222" w:history="1">
        <w:r w:rsidRPr="00EC245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string length</w:t>
        </w:r>
      </w:hyperlink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. It can be equal or greater, with the extra space allowing the object to optimize its operations when new characters are added to the </w:t>
      </w:r>
      <w:hyperlink r:id="rId223" w:history="1">
        <w:r w:rsidRPr="00EC245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basic_string</w:t>
        </w:r>
      </w:hyperlink>
      <w:r w:rsidRPr="00EC245B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br/>
      </w:r>
      <w:r w:rsidRPr="00EC245B">
        <w:rPr>
          <w:rFonts w:ascii="Times New Roman" w:eastAsia="Times New Roman" w:hAnsi="Times New Roman" w:cs="Times New Roman"/>
          <w:sz w:val="24"/>
          <w:szCs w:val="24"/>
        </w:rPr>
        <w:br/>
        <w:t xml:space="preserve">Notice that this </w:t>
      </w:r>
      <w:r w:rsidRPr="00EC245B">
        <w:rPr>
          <w:rFonts w:ascii="Times New Roman" w:eastAsia="Times New Roman" w:hAnsi="Times New Roman" w:cs="Times New Roman"/>
          <w:i/>
          <w:iCs/>
          <w:sz w:val="24"/>
          <w:szCs w:val="24"/>
        </w:rPr>
        <w:t>capacity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 does not suppose a limit on the </w:t>
      </w:r>
      <w:hyperlink r:id="rId224" w:history="1">
        <w:r w:rsidRPr="00EC245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length</w:t>
        </w:r>
      </w:hyperlink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 of the </w:t>
      </w:r>
      <w:hyperlink r:id="rId225" w:history="1">
        <w:r w:rsidRPr="00EC245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basic_string</w:t>
        </w:r>
      </w:hyperlink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. When this </w:t>
      </w:r>
      <w:r w:rsidRPr="00EC245B">
        <w:rPr>
          <w:rFonts w:ascii="Times New Roman" w:eastAsia="Times New Roman" w:hAnsi="Times New Roman" w:cs="Times New Roman"/>
          <w:i/>
          <w:iCs/>
          <w:sz w:val="24"/>
          <w:szCs w:val="24"/>
        </w:rPr>
        <w:t>capacity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 is exhausted and more is needed, it is automatically expanded by the object (reallocating it storage space). The theoretical limit on the </w:t>
      </w:r>
      <w:hyperlink r:id="rId226" w:history="1">
        <w:r w:rsidRPr="00EC245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length</w:t>
        </w:r>
      </w:hyperlink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 of a </w:t>
      </w:r>
      <w:hyperlink r:id="rId227" w:history="1">
        <w:r w:rsidRPr="00EC245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basic_string</w:t>
        </w:r>
      </w:hyperlink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 is given by member </w:t>
      </w:r>
      <w:hyperlink r:id="rId228" w:history="1">
        <w:r w:rsidRPr="00EC245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max_size</w:t>
        </w:r>
      </w:hyperlink>
      <w:r w:rsidRPr="00EC245B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br/>
      </w:r>
      <w:r w:rsidRPr="00EC245B">
        <w:rPr>
          <w:rFonts w:ascii="Times New Roman" w:eastAsia="Times New Roman" w:hAnsi="Times New Roman" w:cs="Times New Roman"/>
          <w:sz w:val="24"/>
          <w:szCs w:val="24"/>
        </w:rPr>
        <w:br/>
        <w:t xml:space="preserve">The </w:t>
      </w:r>
      <w:r w:rsidRPr="00EC245B">
        <w:rPr>
          <w:rFonts w:ascii="Times New Roman" w:eastAsia="Times New Roman" w:hAnsi="Times New Roman" w:cs="Times New Roman"/>
          <w:i/>
          <w:iCs/>
          <w:sz w:val="24"/>
          <w:szCs w:val="24"/>
        </w:rPr>
        <w:t>capacity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 of a </w:t>
      </w:r>
      <w:hyperlink r:id="rId229" w:history="1">
        <w:r w:rsidRPr="00EC245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basic_string</w:t>
        </w:r>
      </w:hyperlink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 can be altered any time the object is modified, even if this modification implies a reduction in size or if the capacity has not been exhausted (this is in contrast with the guarantees given to </w:t>
      </w:r>
      <w:r w:rsidRPr="00EC245B">
        <w:rPr>
          <w:rFonts w:ascii="Times New Roman" w:eastAsia="Times New Roman" w:hAnsi="Times New Roman" w:cs="Times New Roman"/>
          <w:i/>
          <w:iCs/>
          <w:sz w:val="24"/>
          <w:szCs w:val="24"/>
        </w:rPr>
        <w:t>capacity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hyperlink r:id="rId230" w:history="1">
        <w:r w:rsidRPr="00EC245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vector containers</w:t>
        </w:r>
      </w:hyperlink>
      <w:r w:rsidRPr="00EC245B">
        <w:rPr>
          <w:rFonts w:ascii="Times New Roman" w:eastAsia="Times New Roman" w:hAnsi="Times New Roman" w:cs="Times New Roman"/>
          <w:sz w:val="24"/>
          <w:szCs w:val="24"/>
        </w:rPr>
        <w:t>).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br/>
      </w:r>
      <w:r w:rsidRPr="00EC245B">
        <w:rPr>
          <w:rFonts w:ascii="Times New Roman" w:eastAsia="Times New Roman" w:hAnsi="Times New Roman" w:cs="Times New Roman"/>
          <w:sz w:val="24"/>
          <w:szCs w:val="24"/>
        </w:rPr>
        <w:br/>
        <w:t xml:space="preserve">The </w:t>
      </w:r>
      <w:r w:rsidRPr="00EC245B">
        <w:rPr>
          <w:rFonts w:ascii="Times New Roman" w:eastAsia="Times New Roman" w:hAnsi="Times New Roman" w:cs="Times New Roman"/>
          <w:i/>
          <w:iCs/>
          <w:sz w:val="24"/>
          <w:szCs w:val="24"/>
        </w:rPr>
        <w:t>capacity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 of a </w:t>
      </w:r>
      <w:hyperlink r:id="rId231" w:history="1">
        <w:r w:rsidRPr="00EC245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basic_string</w:t>
        </w:r>
      </w:hyperlink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 can be explicitly altered by calling member </w:t>
      </w:r>
      <w:hyperlink r:id="rId232" w:history="1">
        <w:r w:rsidRPr="00EC245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reserve</w:t>
        </w:r>
      </w:hyperlink>
      <w:r w:rsidRPr="00EC245B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br/>
      </w:r>
      <w:r w:rsidRPr="00EC245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C245B" w:rsidRPr="00EC245B" w:rsidRDefault="00EC245B" w:rsidP="00EC24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C245B">
        <w:rPr>
          <w:rFonts w:ascii="Times New Roman" w:eastAsia="Times New Roman" w:hAnsi="Times New Roman" w:cs="Times New Roman"/>
          <w:b/>
          <w:bCs/>
          <w:sz w:val="27"/>
          <w:szCs w:val="27"/>
        </w:rPr>
        <w:t>Parameters</w:t>
      </w:r>
    </w:p>
    <w:p w:rsidR="00EC245B" w:rsidRPr="00EC245B" w:rsidRDefault="00EC245B" w:rsidP="00EC2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C245B">
        <w:rPr>
          <w:rFonts w:ascii="Times New Roman" w:eastAsia="Times New Roman" w:hAnsi="Times New Roman" w:cs="Times New Roman"/>
          <w:sz w:val="24"/>
          <w:szCs w:val="24"/>
        </w:rPr>
        <w:t>none</w:t>
      </w:r>
      <w:proofErr w:type="gramEnd"/>
      <w:r w:rsidRPr="00EC245B">
        <w:rPr>
          <w:rFonts w:ascii="Times New Roman" w:eastAsia="Times New Roman" w:hAnsi="Times New Roman" w:cs="Times New Roman"/>
          <w:sz w:val="24"/>
          <w:szCs w:val="24"/>
        </w:rPr>
        <w:br/>
      </w:r>
      <w:r w:rsidRPr="00EC245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C245B" w:rsidRPr="00EC245B" w:rsidRDefault="00EC245B" w:rsidP="00EC24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C245B">
        <w:rPr>
          <w:rFonts w:ascii="Times New Roman" w:eastAsia="Times New Roman" w:hAnsi="Times New Roman" w:cs="Times New Roman"/>
          <w:b/>
          <w:bCs/>
          <w:sz w:val="27"/>
          <w:szCs w:val="27"/>
        </w:rPr>
        <w:t>Return Value</w:t>
      </w:r>
    </w:p>
    <w:p w:rsidR="00EC245B" w:rsidRPr="00EC245B" w:rsidRDefault="00EC245B" w:rsidP="00EC2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The size of the storage capacity currently allocated for the </w:t>
      </w:r>
      <w:hyperlink r:id="rId233" w:history="1">
        <w:r w:rsidRPr="00EC245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basic_string</w:t>
        </w:r>
      </w:hyperlink>
      <w:r w:rsidRPr="00EC245B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br/>
      </w:r>
      <w:r w:rsidRPr="00EC245B">
        <w:rPr>
          <w:rFonts w:ascii="Times New Roman" w:eastAsia="Times New Roman" w:hAnsi="Times New Roman" w:cs="Times New Roman"/>
          <w:sz w:val="24"/>
          <w:szCs w:val="24"/>
        </w:rPr>
        <w:br/>
        <w:t xml:space="preserve">Member type </w:t>
      </w:r>
      <w:r w:rsidRPr="00EC245B">
        <w:rPr>
          <w:rFonts w:ascii="Courier New" w:eastAsia="Times New Roman" w:hAnsi="Courier New" w:cs="Courier New"/>
          <w:sz w:val="20"/>
        </w:rPr>
        <w:t>size_type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 is an unsigned integral type.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br/>
      </w:r>
      <w:r w:rsidRPr="00EC245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C245B" w:rsidRPr="00EC245B" w:rsidRDefault="00EC245B" w:rsidP="00EC24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C245B">
        <w:rPr>
          <w:rFonts w:ascii="Times New Roman" w:eastAsia="Times New Roman" w:hAnsi="Times New Roman" w:cs="Times New Roman"/>
          <w:b/>
          <w:bCs/>
          <w:sz w:val="27"/>
          <w:szCs w:val="27"/>
        </w:rPr>
        <w:t>Example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6557"/>
      </w:tblGrid>
      <w:tr w:rsidR="00EC245B" w:rsidRPr="00EC245B" w:rsidTr="00EC24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C245B">
              <w:rPr>
                <w:rFonts w:ascii="Courier New" w:eastAsia="Times New Roman" w:hAnsi="Courier New" w:cs="Courier New"/>
                <w:sz w:val="20"/>
              </w:rPr>
              <w:t>1</w:t>
            </w:r>
            <w:r w:rsidRPr="00EC245B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EC245B">
              <w:rPr>
                <w:rFonts w:ascii="Courier New" w:eastAsia="Times New Roman" w:hAnsi="Courier New" w:cs="Courier New"/>
                <w:sz w:val="20"/>
              </w:rPr>
              <w:t>2</w:t>
            </w:r>
            <w:r w:rsidRPr="00EC245B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EC245B">
              <w:rPr>
                <w:rFonts w:ascii="Courier New" w:eastAsia="Times New Roman" w:hAnsi="Courier New" w:cs="Courier New"/>
                <w:sz w:val="20"/>
              </w:rPr>
              <w:t>3</w:t>
            </w:r>
            <w:r w:rsidRPr="00EC245B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EC245B">
              <w:rPr>
                <w:rFonts w:ascii="Courier New" w:eastAsia="Times New Roman" w:hAnsi="Courier New" w:cs="Courier New"/>
                <w:sz w:val="20"/>
              </w:rPr>
              <w:t>4</w:t>
            </w:r>
            <w:r w:rsidRPr="00EC245B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EC245B">
              <w:rPr>
                <w:rFonts w:ascii="Courier New" w:eastAsia="Times New Roman" w:hAnsi="Courier New" w:cs="Courier New"/>
                <w:sz w:val="20"/>
              </w:rPr>
              <w:t>5</w:t>
            </w:r>
            <w:r w:rsidRPr="00EC245B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EC245B">
              <w:rPr>
                <w:rFonts w:ascii="Courier New" w:eastAsia="Times New Roman" w:hAnsi="Courier New" w:cs="Courier New"/>
                <w:sz w:val="20"/>
              </w:rPr>
              <w:t>6</w:t>
            </w:r>
            <w:r w:rsidRPr="00EC245B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EC245B">
              <w:rPr>
                <w:rFonts w:ascii="Courier New" w:eastAsia="Times New Roman" w:hAnsi="Courier New" w:cs="Courier New"/>
                <w:sz w:val="20"/>
              </w:rPr>
              <w:t>7</w:t>
            </w:r>
            <w:r w:rsidRPr="00EC245B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EC245B">
              <w:rPr>
                <w:rFonts w:ascii="Courier New" w:eastAsia="Times New Roman" w:hAnsi="Courier New" w:cs="Courier New"/>
                <w:sz w:val="20"/>
              </w:rPr>
              <w:lastRenderedPageBreak/>
              <w:t>8</w:t>
            </w:r>
            <w:r w:rsidRPr="00EC245B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EC245B">
              <w:rPr>
                <w:rFonts w:ascii="Courier New" w:eastAsia="Times New Roman" w:hAnsi="Courier New" w:cs="Courier New"/>
                <w:sz w:val="20"/>
              </w:rPr>
              <w:t>9</w:t>
            </w:r>
            <w:r w:rsidRPr="00EC245B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EC245B">
              <w:rPr>
                <w:rFonts w:ascii="Courier New" w:eastAsia="Times New Roman" w:hAnsi="Courier New" w:cs="Courier New"/>
                <w:sz w:val="20"/>
              </w:rPr>
              <w:t>10</w:t>
            </w:r>
            <w:r w:rsidRPr="00EC245B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EC245B">
              <w:rPr>
                <w:rFonts w:ascii="Courier New" w:eastAsia="Times New Roman" w:hAnsi="Courier New" w:cs="Courier New"/>
                <w:sz w:val="20"/>
              </w:rPr>
              <w:t>11</w:t>
            </w:r>
            <w:r w:rsidRPr="00EC245B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EC245B">
              <w:rPr>
                <w:rFonts w:ascii="Courier New" w:eastAsia="Times New Roman" w:hAnsi="Courier New" w:cs="Courier New"/>
                <w:sz w:val="20"/>
              </w:rPr>
              <w:t>12</w:t>
            </w:r>
            <w:r w:rsidRPr="00EC245B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EC245B">
              <w:rPr>
                <w:rFonts w:ascii="Courier New" w:eastAsia="Times New Roman" w:hAnsi="Courier New" w:cs="Courier New"/>
                <w:sz w:val="20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EC245B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lastRenderedPageBreak/>
              <w:t>// comparing size, length, capacity and max_size</w:t>
            </w:r>
          </w:p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EC245B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#include &lt;iostream&gt;</w:t>
            </w:r>
          </w:p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EC245B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#include &lt;string&gt;</w:t>
            </w:r>
          </w:p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</w:p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EC245B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int</w:t>
            </w:r>
            <w:r w:rsidRPr="00EC245B">
              <w:rPr>
                <w:rFonts w:ascii="Courier New" w:eastAsia="Times New Roman" w:hAnsi="Courier New" w:cs="Courier New"/>
                <w:sz w:val="20"/>
              </w:rPr>
              <w:t xml:space="preserve"> main ()</w:t>
            </w:r>
          </w:p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EC245B">
              <w:rPr>
                <w:rFonts w:ascii="Courier New" w:eastAsia="Times New Roman" w:hAnsi="Courier New" w:cs="Courier New"/>
                <w:sz w:val="20"/>
              </w:rPr>
              <w:t>{</w:t>
            </w:r>
          </w:p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EC245B">
              <w:rPr>
                <w:rFonts w:ascii="Courier New" w:eastAsia="Times New Roman" w:hAnsi="Courier New" w:cs="Courier New"/>
                <w:sz w:val="20"/>
              </w:rPr>
              <w:t xml:space="preserve">  std::string str ("Test string");</w:t>
            </w:r>
          </w:p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EC245B">
              <w:rPr>
                <w:rFonts w:ascii="Courier New" w:eastAsia="Times New Roman" w:hAnsi="Courier New" w:cs="Courier New"/>
                <w:sz w:val="20"/>
              </w:rPr>
              <w:lastRenderedPageBreak/>
              <w:t xml:space="preserve">  std::cout &lt;&lt; "size: " &lt;&lt; str.size() &lt;&lt; "\n";</w:t>
            </w:r>
          </w:p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EC245B">
              <w:rPr>
                <w:rFonts w:ascii="Courier New" w:eastAsia="Times New Roman" w:hAnsi="Courier New" w:cs="Courier New"/>
                <w:sz w:val="20"/>
              </w:rPr>
              <w:t xml:space="preserve">  std::cout &lt;&lt; "length: " &lt;&lt; str.length() &lt;&lt; "\n";</w:t>
            </w:r>
          </w:p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EC245B">
              <w:rPr>
                <w:rFonts w:ascii="Courier New" w:eastAsia="Times New Roman" w:hAnsi="Courier New" w:cs="Courier New"/>
                <w:sz w:val="20"/>
              </w:rPr>
              <w:t xml:space="preserve">  std::cout &lt;&lt; "capacity: " &lt;&lt; str.capacity() &lt;&lt; "\n";</w:t>
            </w:r>
          </w:p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EC245B">
              <w:rPr>
                <w:rFonts w:ascii="Courier New" w:eastAsia="Times New Roman" w:hAnsi="Courier New" w:cs="Courier New"/>
                <w:sz w:val="20"/>
              </w:rPr>
              <w:t xml:space="preserve">  std::cout &lt;&lt; "max_size: " &lt;&lt; str.max_size() &lt;&lt; "\n";</w:t>
            </w:r>
          </w:p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EC245B">
              <w:rPr>
                <w:rFonts w:ascii="Courier New" w:eastAsia="Times New Roman" w:hAnsi="Courier New" w:cs="Courier New"/>
                <w:sz w:val="20"/>
              </w:rPr>
              <w:t xml:space="preserve">  </w:t>
            </w:r>
            <w:r w:rsidRPr="00EC245B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return</w:t>
            </w:r>
            <w:r w:rsidRPr="00EC245B">
              <w:rPr>
                <w:rFonts w:ascii="Courier New" w:eastAsia="Times New Roman" w:hAnsi="Courier New" w:cs="Courier New"/>
                <w:sz w:val="20"/>
              </w:rPr>
              <w:t xml:space="preserve"> 0;</w:t>
            </w:r>
          </w:p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C245B">
              <w:rPr>
                <w:rFonts w:ascii="Courier New" w:eastAsia="Times New Roman" w:hAnsi="Courier New" w:cs="Courier New"/>
                <w:sz w:val="20"/>
              </w:rPr>
              <w:t>}</w:t>
            </w:r>
          </w:p>
        </w:tc>
      </w:tr>
    </w:tbl>
    <w:p w:rsidR="00EC245B" w:rsidRPr="00EC245B" w:rsidRDefault="00EC245B" w:rsidP="00EC2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45B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 w:rsidRPr="00EC245B">
        <w:rPr>
          <w:rFonts w:ascii="Times New Roman" w:eastAsia="Times New Roman" w:hAnsi="Times New Roman" w:cs="Times New Roman"/>
          <w:sz w:val="24"/>
          <w:szCs w:val="24"/>
        </w:rPr>
        <w:br/>
        <w:t>A possible output for this program could be: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371"/>
      </w:tblGrid>
      <w:tr w:rsidR="00EC245B" w:rsidRPr="00EC245B" w:rsidTr="00EC24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C245B">
              <w:rPr>
                <w:rFonts w:ascii="Courier New" w:eastAsia="Times New Roman" w:hAnsi="Courier New" w:cs="Courier New"/>
                <w:sz w:val="20"/>
                <w:szCs w:val="20"/>
              </w:rPr>
              <w:t>size: 11</w:t>
            </w:r>
          </w:p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C245B">
              <w:rPr>
                <w:rFonts w:ascii="Courier New" w:eastAsia="Times New Roman" w:hAnsi="Courier New" w:cs="Courier New"/>
                <w:sz w:val="20"/>
                <w:szCs w:val="20"/>
              </w:rPr>
              <w:t>length: 11</w:t>
            </w:r>
          </w:p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C245B">
              <w:rPr>
                <w:rFonts w:ascii="Courier New" w:eastAsia="Times New Roman" w:hAnsi="Courier New" w:cs="Courier New"/>
                <w:sz w:val="20"/>
                <w:szCs w:val="20"/>
              </w:rPr>
              <w:t>capacity: 15</w:t>
            </w:r>
          </w:p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C245B">
              <w:rPr>
                <w:rFonts w:ascii="Courier New" w:eastAsia="Times New Roman" w:hAnsi="Courier New" w:cs="Courier New"/>
                <w:sz w:val="20"/>
                <w:szCs w:val="20"/>
              </w:rPr>
              <w:t>max_size: 429496729</w:t>
            </w:r>
          </w:p>
        </w:tc>
      </w:tr>
    </w:tbl>
    <w:p w:rsidR="00EC245B" w:rsidRPr="00EC245B" w:rsidRDefault="00EC245B" w:rsidP="00EC2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45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C245B" w:rsidRPr="00EC245B" w:rsidRDefault="00EC245B" w:rsidP="00EC24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C245B">
        <w:rPr>
          <w:rFonts w:ascii="Times New Roman" w:eastAsia="Times New Roman" w:hAnsi="Times New Roman" w:cs="Times New Roman"/>
          <w:b/>
          <w:bCs/>
          <w:sz w:val="27"/>
          <w:szCs w:val="27"/>
        </w:rPr>
        <w:t>Complexity</w:t>
      </w:r>
    </w:p>
    <w:p w:rsidR="00EC245B" w:rsidRPr="00EC245B" w:rsidRDefault="00EC245B" w:rsidP="00EC2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C245B">
        <w:rPr>
          <w:rFonts w:ascii="Times New Roman" w:eastAsia="Times New Roman" w:hAnsi="Times New Roman" w:cs="Times New Roman"/>
          <w:sz w:val="24"/>
          <w:szCs w:val="24"/>
        </w:rPr>
        <w:t>Unspecified, but generally constant.</w:t>
      </w:r>
      <w:proofErr w:type="gramEnd"/>
      <w:r w:rsidRPr="00EC245B">
        <w:rPr>
          <w:rFonts w:ascii="Times New Roman" w:eastAsia="Times New Roman" w:hAnsi="Times New Roman" w:cs="Times New Roman"/>
          <w:sz w:val="24"/>
          <w:szCs w:val="24"/>
        </w:rPr>
        <w:br/>
      </w:r>
      <w:r w:rsidRPr="00EC245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C245B" w:rsidRPr="00EC245B" w:rsidRDefault="00EC245B" w:rsidP="00EC24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C245B">
        <w:rPr>
          <w:rFonts w:ascii="Times New Roman" w:eastAsia="Times New Roman" w:hAnsi="Times New Roman" w:cs="Times New Roman"/>
          <w:b/>
          <w:bCs/>
          <w:sz w:val="27"/>
          <w:szCs w:val="27"/>
        </w:rPr>
        <w:t>Iterator validity</w:t>
      </w:r>
    </w:p>
    <w:p w:rsidR="00EC245B" w:rsidRPr="00EC245B" w:rsidRDefault="00EC245B" w:rsidP="00EC2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45B">
        <w:rPr>
          <w:rFonts w:ascii="Times New Roman" w:eastAsia="Times New Roman" w:hAnsi="Times New Roman" w:cs="Times New Roman"/>
          <w:sz w:val="24"/>
          <w:szCs w:val="24"/>
        </w:rPr>
        <w:t>No changes.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br/>
      </w:r>
      <w:r w:rsidRPr="00EC245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C245B" w:rsidRPr="00EC245B" w:rsidRDefault="00EC245B" w:rsidP="00EC24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C245B">
        <w:rPr>
          <w:rFonts w:ascii="Times New Roman" w:eastAsia="Times New Roman" w:hAnsi="Times New Roman" w:cs="Times New Roman"/>
          <w:b/>
          <w:bCs/>
          <w:sz w:val="27"/>
          <w:szCs w:val="27"/>
        </w:rPr>
        <w:t>Data races</w:t>
      </w:r>
    </w:p>
    <w:p w:rsidR="00EC245B" w:rsidRPr="00EC245B" w:rsidRDefault="00EC245B" w:rsidP="00EC2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45B">
        <w:rPr>
          <w:rFonts w:ascii="Times New Roman" w:eastAsia="Times New Roman" w:hAnsi="Times New Roman" w:cs="Times New Roman"/>
          <w:sz w:val="24"/>
          <w:szCs w:val="24"/>
        </w:rPr>
        <w:t>The object is accessed.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br/>
      </w:r>
      <w:r w:rsidRPr="00EC245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C245B" w:rsidRPr="00EC245B" w:rsidRDefault="00EC245B" w:rsidP="00EC24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C245B">
        <w:rPr>
          <w:rFonts w:ascii="Times New Roman" w:eastAsia="Times New Roman" w:hAnsi="Times New Roman" w:cs="Times New Roman"/>
          <w:b/>
          <w:bCs/>
          <w:sz w:val="27"/>
          <w:szCs w:val="27"/>
        </w:rPr>
        <w:t>Exception safety</w:t>
      </w:r>
    </w:p>
    <w:p w:rsidR="00EC245B" w:rsidRDefault="00EC245B" w:rsidP="00EC245B">
      <w:pPr>
        <w:rPr>
          <w:rFonts w:ascii="Times New Roman" w:eastAsia="Times New Roman" w:hAnsi="Times New Roman" w:cs="Times New Roman"/>
          <w:sz w:val="24"/>
          <w:szCs w:val="24"/>
        </w:rPr>
      </w:pPr>
      <w:r w:rsidRPr="00EC245B">
        <w:rPr>
          <w:rFonts w:ascii="Times New Roman" w:eastAsia="Times New Roman" w:hAnsi="Times New Roman" w:cs="Times New Roman"/>
          <w:b/>
          <w:bCs/>
          <w:sz w:val="24"/>
          <w:szCs w:val="24"/>
        </w:rPr>
        <w:t>No-throw guarantee: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 this member function never throws exceptions.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C245B" w:rsidRDefault="00EC245B" w:rsidP="00EC245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C245B" w:rsidRPr="00EC245B" w:rsidRDefault="00EC245B" w:rsidP="00EC2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C245B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 member function </w:t>
      </w:r>
    </w:p>
    <w:p w:rsidR="00EC245B" w:rsidRPr="00EC245B" w:rsidRDefault="00EC245B" w:rsidP="00EC2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45B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EC245B">
        <w:rPr>
          <w:rFonts w:ascii="Times New Roman" w:eastAsia="Times New Roman" w:hAnsi="Times New Roman" w:cs="Times New Roman"/>
          <w:sz w:val="24"/>
          <w:szCs w:val="24"/>
        </w:rPr>
        <w:t>string</w:t>
      </w:r>
      <w:proofErr w:type="gramEnd"/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</w:p>
    <w:p w:rsidR="00EC245B" w:rsidRPr="00EC245B" w:rsidRDefault="00EC245B" w:rsidP="00EC245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proofErr w:type="gramStart"/>
      <w:r w:rsidRPr="00EC245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std</w:t>
      </w:r>
      <w:proofErr w:type="gramEnd"/>
      <w:r w:rsidRPr="00EC245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::</w:t>
      </w:r>
      <w:hyperlink r:id="rId234" w:history="1">
        <w:r w:rsidRPr="00EC245B">
          <w:rPr>
            <w:rFonts w:ascii="Times New Roman" w:eastAsia="Times New Roman" w:hAnsi="Times New Roman" w:cs="Times New Roman"/>
            <w:b/>
            <w:bCs/>
            <w:color w:val="0000FF"/>
            <w:kern w:val="36"/>
            <w:sz w:val="48"/>
            <w:szCs w:val="48"/>
            <w:u w:val="single"/>
          </w:rPr>
          <w:t>basic_string</w:t>
        </w:r>
      </w:hyperlink>
      <w:r w:rsidRPr="00EC245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::reserve</w:t>
      </w:r>
    </w:p>
    <w:p w:rsidR="00EC245B" w:rsidRPr="00EC245B" w:rsidRDefault="00EC245B" w:rsidP="00EC24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C245B">
        <w:rPr>
          <w:rFonts w:ascii="Courier New" w:eastAsia="Times New Roman" w:hAnsi="Courier New" w:cs="Courier New"/>
          <w:sz w:val="20"/>
          <w:szCs w:val="20"/>
        </w:rPr>
        <w:t>void</w:t>
      </w:r>
      <w:proofErr w:type="gramEnd"/>
      <w:r w:rsidRPr="00EC245B">
        <w:rPr>
          <w:rFonts w:ascii="Courier New" w:eastAsia="Times New Roman" w:hAnsi="Courier New" w:cs="Courier New"/>
          <w:sz w:val="20"/>
          <w:szCs w:val="20"/>
        </w:rPr>
        <w:t xml:space="preserve"> reserve (size_type n = 0);</w:t>
      </w:r>
    </w:p>
    <w:p w:rsidR="00EC245B" w:rsidRPr="00EC245B" w:rsidRDefault="00EC245B" w:rsidP="00EC2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45B">
        <w:rPr>
          <w:rFonts w:ascii="Times New Roman" w:eastAsia="Times New Roman" w:hAnsi="Times New Roman" w:cs="Times New Roman"/>
          <w:sz w:val="24"/>
          <w:szCs w:val="24"/>
        </w:rPr>
        <w:t>Request a change in capacity</w:t>
      </w:r>
    </w:p>
    <w:p w:rsidR="00EC245B" w:rsidRPr="00EC245B" w:rsidRDefault="00EC245B" w:rsidP="00EC2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Requests that the </w:t>
      </w:r>
      <w:hyperlink r:id="rId235" w:history="1">
        <w:r w:rsidRPr="00EC245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string capacity</w:t>
        </w:r>
      </w:hyperlink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 be adapted to a planned change in </w:t>
      </w:r>
      <w:hyperlink r:id="rId236" w:history="1">
        <w:r w:rsidRPr="00EC245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size</w:t>
        </w:r>
      </w:hyperlink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 to a </w:t>
      </w:r>
      <w:hyperlink r:id="rId237" w:history="1">
        <w:r w:rsidRPr="00EC245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length</w:t>
        </w:r>
      </w:hyperlink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 of up to </w:t>
      </w:r>
      <w:r w:rsidRPr="00EC245B">
        <w:rPr>
          <w:rFonts w:ascii="Times New Roman" w:eastAsia="Times New Roman" w:hAnsi="Times New Roman" w:cs="Times New Roman"/>
          <w:i/>
          <w:iCs/>
          <w:sz w:val="24"/>
          <w:szCs w:val="24"/>
        </w:rPr>
        <w:t>n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 characters.</w:t>
      </w:r>
      <w:proofErr w:type="gramEnd"/>
      <w:r w:rsidRPr="00EC245B">
        <w:rPr>
          <w:rFonts w:ascii="Times New Roman" w:eastAsia="Times New Roman" w:hAnsi="Times New Roman" w:cs="Times New Roman"/>
          <w:sz w:val="24"/>
          <w:szCs w:val="24"/>
        </w:rPr>
        <w:br/>
      </w:r>
      <w:r w:rsidRPr="00EC245B">
        <w:rPr>
          <w:rFonts w:ascii="Times New Roman" w:eastAsia="Times New Roman" w:hAnsi="Times New Roman" w:cs="Times New Roman"/>
          <w:sz w:val="24"/>
          <w:szCs w:val="24"/>
        </w:rPr>
        <w:br/>
        <w:t xml:space="preserve">If </w:t>
      </w:r>
      <w:r w:rsidRPr="00EC245B">
        <w:rPr>
          <w:rFonts w:ascii="Times New Roman" w:eastAsia="Times New Roman" w:hAnsi="Times New Roman" w:cs="Times New Roman"/>
          <w:i/>
          <w:iCs/>
          <w:sz w:val="24"/>
          <w:szCs w:val="24"/>
        </w:rPr>
        <w:t>n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 is greater than the current </w:t>
      </w:r>
      <w:hyperlink r:id="rId238" w:history="1">
        <w:r w:rsidRPr="00EC245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string capacity</w:t>
        </w:r>
      </w:hyperlink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, the function causes the container to increase its </w:t>
      </w:r>
      <w:hyperlink r:id="rId239" w:history="1">
        <w:r w:rsidRPr="00EC245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capacity</w:t>
        </w:r>
      </w:hyperlink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EC245B">
        <w:rPr>
          <w:rFonts w:ascii="Times New Roman" w:eastAsia="Times New Roman" w:hAnsi="Times New Roman" w:cs="Times New Roman"/>
          <w:i/>
          <w:iCs/>
          <w:sz w:val="24"/>
          <w:szCs w:val="24"/>
        </w:rPr>
        <w:t>n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lastRenderedPageBreak/>
        <w:t>characters (or greater).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br/>
      </w:r>
      <w:r w:rsidRPr="00EC245B">
        <w:rPr>
          <w:rFonts w:ascii="Times New Roman" w:eastAsia="Times New Roman" w:hAnsi="Times New Roman" w:cs="Times New Roman"/>
          <w:sz w:val="24"/>
          <w:szCs w:val="24"/>
        </w:rPr>
        <w:br/>
        <w:t xml:space="preserve">In all other cases, it is taken as a non-binding request to shrink the </w:t>
      </w:r>
      <w:hyperlink r:id="rId240" w:history="1">
        <w:r w:rsidRPr="00EC245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string capacity</w:t>
        </w:r>
      </w:hyperlink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: the container implementation is free to optimize otherwise and leave the </w:t>
      </w:r>
      <w:hyperlink r:id="rId241" w:history="1">
        <w:r w:rsidRPr="00EC245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basic_string</w:t>
        </w:r>
      </w:hyperlink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 with a </w:t>
      </w:r>
      <w:hyperlink r:id="rId242" w:history="1">
        <w:r w:rsidRPr="00EC245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capacity</w:t>
        </w:r>
      </w:hyperlink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 greater than </w:t>
      </w:r>
      <w:r w:rsidRPr="00EC245B">
        <w:rPr>
          <w:rFonts w:ascii="Times New Roman" w:eastAsia="Times New Roman" w:hAnsi="Times New Roman" w:cs="Times New Roman"/>
          <w:i/>
          <w:iCs/>
          <w:sz w:val="24"/>
          <w:szCs w:val="24"/>
        </w:rPr>
        <w:t>n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br/>
      </w:r>
      <w:r w:rsidRPr="00EC245B">
        <w:rPr>
          <w:rFonts w:ascii="Times New Roman" w:eastAsia="Times New Roman" w:hAnsi="Times New Roman" w:cs="Times New Roman"/>
          <w:sz w:val="24"/>
          <w:szCs w:val="24"/>
        </w:rPr>
        <w:br/>
        <w:t xml:space="preserve">This function has no effect on the </w:t>
      </w:r>
      <w:hyperlink r:id="rId243" w:history="1">
        <w:r w:rsidRPr="00EC245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string length</w:t>
        </w:r>
      </w:hyperlink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 and cannot alter its content.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br/>
      </w:r>
      <w:r w:rsidRPr="00EC245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C245B" w:rsidRPr="00EC245B" w:rsidRDefault="00EC245B" w:rsidP="00EC24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C245B">
        <w:rPr>
          <w:rFonts w:ascii="Times New Roman" w:eastAsia="Times New Roman" w:hAnsi="Times New Roman" w:cs="Times New Roman"/>
          <w:b/>
          <w:bCs/>
          <w:sz w:val="27"/>
          <w:szCs w:val="27"/>
        </w:rPr>
        <w:t>Parameters</w:t>
      </w:r>
    </w:p>
    <w:p w:rsidR="00EC245B" w:rsidRPr="00EC245B" w:rsidRDefault="00EC245B" w:rsidP="00EC2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C245B"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gramEnd"/>
    </w:p>
    <w:p w:rsidR="00EC245B" w:rsidRPr="00EC245B" w:rsidRDefault="00EC245B" w:rsidP="00EC245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Planned </w:t>
      </w:r>
      <w:hyperlink r:id="rId244" w:history="1">
        <w:r w:rsidRPr="00EC245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length</w:t>
        </w:r>
      </w:hyperlink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 for the </w:t>
      </w:r>
      <w:hyperlink r:id="rId245" w:history="1">
        <w:r w:rsidRPr="00EC245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basic_string</w:t>
        </w:r>
      </w:hyperlink>
      <w:r w:rsidRPr="00EC245B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EC245B">
        <w:rPr>
          <w:rFonts w:ascii="Times New Roman" w:eastAsia="Times New Roman" w:hAnsi="Times New Roman" w:cs="Times New Roman"/>
          <w:sz w:val="24"/>
          <w:szCs w:val="24"/>
        </w:rPr>
        <w:br/>
        <w:t xml:space="preserve">Note that the resulting </w:t>
      </w:r>
      <w:hyperlink r:id="rId246" w:history="1">
        <w:r w:rsidRPr="00EC245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string capacity</w:t>
        </w:r>
      </w:hyperlink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 may be equal or greater than </w:t>
      </w:r>
      <w:r w:rsidRPr="00EC245B">
        <w:rPr>
          <w:rFonts w:ascii="Times New Roman" w:eastAsia="Times New Roman" w:hAnsi="Times New Roman" w:cs="Times New Roman"/>
          <w:i/>
          <w:iCs/>
          <w:sz w:val="24"/>
          <w:szCs w:val="24"/>
        </w:rPr>
        <w:t>n</w:t>
      </w:r>
      <w:proofErr w:type="gramStart"/>
      <w:r w:rsidRPr="00EC245B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EC245B">
        <w:rPr>
          <w:rFonts w:ascii="Times New Roman" w:eastAsia="Times New Roman" w:hAnsi="Times New Roman" w:cs="Times New Roman"/>
          <w:sz w:val="24"/>
          <w:szCs w:val="24"/>
        </w:rPr>
        <w:br/>
        <w:t xml:space="preserve">Member type </w:t>
      </w:r>
      <w:r w:rsidRPr="00EC245B">
        <w:rPr>
          <w:rFonts w:ascii="Courier New" w:eastAsia="Times New Roman" w:hAnsi="Courier New" w:cs="Courier New"/>
          <w:sz w:val="20"/>
        </w:rPr>
        <w:t>size_type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 is an unsigned integral type.</w:t>
      </w:r>
    </w:p>
    <w:p w:rsidR="00EC245B" w:rsidRPr="00EC245B" w:rsidRDefault="00EC245B" w:rsidP="00EC2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45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C245B" w:rsidRPr="00EC245B" w:rsidRDefault="00EC245B" w:rsidP="00EC24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C245B">
        <w:rPr>
          <w:rFonts w:ascii="Times New Roman" w:eastAsia="Times New Roman" w:hAnsi="Times New Roman" w:cs="Times New Roman"/>
          <w:b/>
          <w:bCs/>
          <w:sz w:val="27"/>
          <w:szCs w:val="27"/>
        </w:rPr>
        <w:t>Return Value</w:t>
      </w:r>
    </w:p>
    <w:p w:rsidR="00EC245B" w:rsidRPr="00EC245B" w:rsidRDefault="00EC245B" w:rsidP="00EC2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C245B">
        <w:rPr>
          <w:rFonts w:ascii="Times New Roman" w:eastAsia="Times New Roman" w:hAnsi="Times New Roman" w:cs="Times New Roman"/>
          <w:sz w:val="24"/>
          <w:szCs w:val="24"/>
        </w:rPr>
        <w:t>none</w:t>
      </w:r>
      <w:proofErr w:type="gramEnd"/>
      <w:r w:rsidRPr="00EC245B">
        <w:rPr>
          <w:rFonts w:ascii="Times New Roman" w:eastAsia="Times New Roman" w:hAnsi="Times New Roman" w:cs="Times New Roman"/>
          <w:sz w:val="24"/>
          <w:szCs w:val="24"/>
        </w:rPr>
        <w:br/>
      </w:r>
      <w:r w:rsidRPr="00EC245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C245B" w:rsidRPr="00EC245B" w:rsidRDefault="00EC245B" w:rsidP="00EC24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C245B">
        <w:rPr>
          <w:rFonts w:ascii="Times New Roman" w:eastAsia="Times New Roman" w:hAnsi="Times New Roman" w:cs="Times New Roman"/>
          <w:b/>
          <w:bCs/>
          <w:sz w:val="27"/>
          <w:szCs w:val="27"/>
        </w:rPr>
        <w:t>Example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7397"/>
      </w:tblGrid>
      <w:tr w:rsidR="00EC245B" w:rsidRPr="00EC245B" w:rsidTr="00EC24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C245B">
              <w:rPr>
                <w:rFonts w:ascii="Courier New" w:eastAsia="Times New Roman" w:hAnsi="Courier New" w:cs="Courier New"/>
                <w:sz w:val="20"/>
              </w:rPr>
              <w:t>1</w:t>
            </w:r>
            <w:r w:rsidRPr="00EC245B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EC245B">
              <w:rPr>
                <w:rFonts w:ascii="Courier New" w:eastAsia="Times New Roman" w:hAnsi="Courier New" w:cs="Courier New"/>
                <w:sz w:val="20"/>
              </w:rPr>
              <w:t>2</w:t>
            </w:r>
            <w:r w:rsidRPr="00EC245B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EC245B">
              <w:rPr>
                <w:rFonts w:ascii="Courier New" w:eastAsia="Times New Roman" w:hAnsi="Courier New" w:cs="Courier New"/>
                <w:sz w:val="20"/>
              </w:rPr>
              <w:t>3</w:t>
            </w:r>
            <w:r w:rsidRPr="00EC245B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EC245B">
              <w:rPr>
                <w:rFonts w:ascii="Courier New" w:eastAsia="Times New Roman" w:hAnsi="Courier New" w:cs="Courier New"/>
                <w:sz w:val="20"/>
              </w:rPr>
              <w:t>4</w:t>
            </w:r>
            <w:r w:rsidRPr="00EC245B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EC245B">
              <w:rPr>
                <w:rFonts w:ascii="Courier New" w:eastAsia="Times New Roman" w:hAnsi="Courier New" w:cs="Courier New"/>
                <w:sz w:val="20"/>
              </w:rPr>
              <w:t>5</w:t>
            </w:r>
            <w:r w:rsidRPr="00EC245B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EC245B">
              <w:rPr>
                <w:rFonts w:ascii="Courier New" w:eastAsia="Times New Roman" w:hAnsi="Courier New" w:cs="Courier New"/>
                <w:sz w:val="20"/>
              </w:rPr>
              <w:t>6</w:t>
            </w:r>
            <w:r w:rsidRPr="00EC245B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EC245B">
              <w:rPr>
                <w:rFonts w:ascii="Courier New" w:eastAsia="Times New Roman" w:hAnsi="Courier New" w:cs="Courier New"/>
                <w:sz w:val="20"/>
              </w:rPr>
              <w:t>7</w:t>
            </w:r>
            <w:r w:rsidRPr="00EC245B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EC245B">
              <w:rPr>
                <w:rFonts w:ascii="Courier New" w:eastAsia="Times New Roman" w:hAnsi="Courier New" w:cs="Courier New"/>
                <w:sz w:val="20"/>
              </w:rPr>
              <w:t>8</w:t>
            </w:r>
            <w:r w:rsidRPr="00EC245B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EC245B">
              <w:rPr>
                <w:rFonts w:ascii="Courier New" w:eastAsia="Times New Roman" w:hAnsi="Courier New" w:cs="Courier New"/>
                <w:sz w:val="20"/>
              </w:rPr>
              <w:t>9</w:t>
            </w:r>
            <w:r w:rsidRPr="00EC245B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EC245B">
              <w:rPr>
                <w:rFonts w:ascii="Courier New" w:eastAsia="Times New Roman" w:hAnsi="Courier New" w:cs="Courier New"/>
                <w:sz w:val="20"/>
              </w:rPr>
              <w:t>10</w:t>
            </w:r>
            <w:r w:rsidRPr="00EC245B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EC245B">
              <w:rPr>
                <w:rFonts w:ascii="Courier New" w:eastAsia="Times New Roman" w:hAnsi="Courier New" w:cs="Courier New"/>
                <w:sz w:val="20"/>
              </w:rPr>
              <w:t>11</w:t>
            </w:r>
            <w:r w:rsidRPr="00EC245B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EC245B">
              <w:rPr>
                <w:rFonts w:ascii="Courier New" w:eastAsia="Times New Roman" w:hAnsi="Courier New" w:cs="Courier New"/>
                <w:sz w:val="20"/>
              </w:rPr>
              <w:t>12</w:t>
            </w:r>
            <w:r w:rsidRPr="00EC245B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EC245B">
              <w:rPr>
                <w:rFonts w:ascii="Courier New" w:eastAsia="Times New Roman" w:hAnsi="Courier New" w:cs="Courier New"/>
                <w:sz w:val="20"/>
              </w:rPr>
              <w:t>13</w:t>
            </w:r>
            <w:r w:rsidRPr="00EC245B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EC245B">
              <w:rPr>
                <w:rFonts w:ascii="Courier New" w:eastAsia="Times New Roman" w:hAnsi="Courier New" w:cs="Courier New"/>
                <w:sz w:val="20"/>
              </w:rPr>
              <w:t>14</w:t>
            </w:r>
            <w:r w:rsidRPr="00EC245B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EC245B">
              <w:rPr>
                <w:rFonts w:ascii="Courier New" w:eastAsia="Times New Roman" w:hAnsi="Courier New" w:cs="Courier New"/>
                <w:sz w:val="20"/>
              </w:rPr>
              <w:t>15</w:t>
            </w:r>
            <w:r w:rsidRPr="00EC245B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EC245B">
              <w:rPr>
                <w:rFonts w:ascii="Courier New" w:eastAsia="Times New Roman" w:hAnsi="Courier New" w:cs="Courier New"/>
                <w:sz w:val="20"/>
              </w:rPr>
              <w:t>16</w:t>
            </w:r>
            <w:r w:rsidRPr="00EC245B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EC245B">
              <w:rPr>
                <w:rFonts w:ascii="Courier New" w:eastAsia="Times New Roman" w:hAnsi="Courier New" w:cs="Courier New"/>
                <w:sz w:val="20"/>
              </w:rPr>
              <w:t>17</w:t>
            </w:r>
            <w:r w:rsidRPr="00EC245B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EC245B">
              <w:rPr>
                <w:rFonts w:ascii="Courier New" w:eastAsia="Times New Roman" w:hAnsi="Courier New" w:cs="Courier New"/>
                <w:sz w:val="20"/>
              </w:rPr>
              <w:t>18</w:t>
            </w:r>
            <w:r w:rsidRPr="00EC245B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EC245B">
              <w:rPr>
                <w:rFonts w:ascii="Courier New" w:eastAsia="Times New Roman" w:hAnsi="Courier New" w:cs="Courier New"/>
                <w:sz w:val="20"/>
              </w:rPr>
              <w:t>19</w:t>
            </w:r>
            <w:r w:rsidRPr="00EC245B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EC245B">
              <w:rPr>
                <w:rFonts w:ascii="Courier New" w:eastAsia="Times New Roman" w:hAnsi="Courier New" w:cs="Courier New"/>
                <w:sz w:val="20"/>
              </w:rPr>
              <w:t>20</w:t>
            </w:r>
            <w:r w:rsidRPr="00EC245B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EC245B">
              <w:rPr>
                <w:rFonts w:ascii="Courier New" w:eastAsia="Times New Roman" w:hAnsi="Courier New" w:cs="Courier New"/>
                <w:sz w:val="20"/>
              </w:rPr>
              <w:t>21</w:t>
            </w:r>
            <w:r w:rsidRPr="00EC245B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EC245B">
              <w:rPr>
                <w:rFonts w:ascii="Courier New" w:eastAsia="Times New Roman" w:hAnsi="Courier New" w:cs="Courier New"/>
                <w:sz w:val="20"/>
              </w:rPr>
              <w:t>22</w:t>
            </w:r>
            <w:r w:rsidRPr="00EC245B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EC245B">
              <w:rPr>
                <w:rFonts w:ascii="Courier New" w:eastAsia="Times New Roman" w:hAnsi="Courier New" w:cs="Courier New"/>
                <w:sz w:val="20"/>
              </w:rPr>
              <w:t>23</w:t>
            </w:r>
          </w:p>
        </w:tc>
        <w:tc>
          <w:tcPr>
            <w:tcW w:w="0" w:type="auto"/>
            <w:vAlign w:val="center"/>
            <w:hideMark/>
          </w:tcPr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EC245B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// string::reserve</w:t>
            </w:r>
          </w:p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EC245B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#include &lt;iostream&gt;</w:t>
            </w:r>
          </w:p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EC245B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#include &lt;fstream&gt;</w:t>
            </w:r>
          </w:p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EC245B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#include &lt;string&gt;</w:t>
            </w:r>
          </w:p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</w:p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EC245B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int</w:t>
            </w:r>
            <w:r w:rsidRPr="00EC245B">
              <w:rPr>
                <w:rFonts w:ascii="Courier New" w:eastAsia="Times New Roman" w:hAnsi="Courier New" w:cs="Courier New"/>
                <w:sz w:val="20"/>
              </w:rPr>
              <w:t xml:space="preserve"> main ()</w:t>
            </w:r>
          </w:p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EC245B">
              <w:rPr>
                <w:rFonts w:ascii="Courier New" w:eastAsia="Times New Roman" w:hAnsi="Courier New" w:cs="Courier New"/>
                <w:sz w:val="20"/>
              </w:rPr>
              <w:t>{</w:t>
            </w:r>
          </w:p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EC245B">
              <w:rPr>
                <w:rFonts w:ascii="Courier New" w:eastAsia="Times New Roman" w:hAnsi="Courier New" w:cs="Courier New"/>
                <w:sz w:val="20"/>
              </w:rPr>
              <w:t xml:space="preserve">  std::string str;</w:t>
            </w:r>
          </w:p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</w:p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EC245B">
              <w:rPr>
                <w:rFonts w:ascii="Courier New" w:eastAsia="Times New Roman" w:hAnsi="Courier New" w:cs="Courier New"/>
                <w:sz w:val="20"/>
              </w:rPr>
              <w:t xml:space="preserve">  std::ifstream file ("test.txt",std::ios::in|std::ios::ate);</w:t>
            </w:r>
          </w:p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EC245B">
              <w:rPr>
                <w:rFonts w:ascii="Courier New" w:eastAsia="Times New Roman" w:hAnsi="Courier New" w:cs="Courier New"/>
                <w:sz w:val="20"/>
              </w:rPr>
              <w:t xml:space="preserve">  </w:t>
            </w:r>
            <w:r w:rsidRPr="00EC245B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if</w:t>
            </w:r>
            <w:r w:rsidRPr="00EC245B">
              <w:rPr>
                <w:rFonts w:ascii="Courier New" w:eastAsia="Times New Roman" w:hAnsi="Courier New" w:cs="Courier New"/>
                <w:sz w:val="20"/>
              </w:rPr>
              <w:t xml:space="preserve"> (file) {</w:t>
            </w:r>
          </w:p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EC245B">
              <w:rPr>
                <w:rFonts w:ascii="Courier New" w:eastAsia="Times New Roman" w:hAnsi="Courier New" w:cs="Courier New"/>
                <w:sz w:val="20"/>
              </w:rPr>
              <w:t xml:space="preserve">    std::ifstream::streampos filesize = file.tellg();</w:t>
            </w:r>
          </w:p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EC245B">
              <w:rPr>
                <w:rFonts w:ascii="Courier New" w:eastAsia="Times New Roman" w:hAnsi="Courier New" w:cs="Courier New"/>
                <w:sz w:val="20"/>
              </w:rPr>
              <w:t xml:space="preserve">    str.reserve(filesize);</w:t>
            </w:r>
          </w:p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</w:p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EC245B">
              <w:rPr>
                <w:rFonts w:ascii="Courier New" w:eastAsia="Times New Roman" w:hAnsi="Courier New" w:cs="Courier New"/>
                <w:sz w:val="20"/>
              </w:rPr>
              <w:t xml:space="preserve">    file.seekg(0);</w:t>
            </w:r>
          </w:p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EC245B">
              <w:rPr>
                <w:rFonts w:ascii="Courier New" w:eastAsia="Times New Roman" w:hAnsi="Courier New" w:cs="Courier New"/>
                <w:sz w:val="20"/>
              </w:rPr>
              <w:t xml:space="preserve">    </w:t>
            </w:r>
            <w:r w:rsidRPr="00EC245B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while</w:t>
            </w:r>
            <w:r w:rsidRPr="00EC245B">
              <w:rPr>
                <w:rFonts w:ascii="Courier New" w:eastAsia="Times New Roman" w:hAnsi="Courier New" w:cs="Courier New"/>
                <w:sz w:val="20"/>
              </w:rPr>
              <w:t xml:space="preserve"> (!file.eof())</w:t>
            </w:r>
          </w:p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EC245B">
              <w:rPr>
                <w:rFonts w:ascii="Courier New" w:eastAsia="Times New Roman" w:hAnsi="Courier New" w:cs="Courier New"/>
                <w:sz w:val="20"/>
              </w:rPr>
              <w:t xml:space="preserve">    {</w:t>
            </w:r>
          </w:p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EC245B">
              <w:rPr>
                <w:rFonts w:ascii="Courier New" w:eastAsia="Times New Roman" w:hAnsi="Courier New" w:cs="Courier New"/>
                <w:sz w:val="20"/>
              </w:rPr>
              <w:t xml:space="preserve">      str += file.get();</w:t>
            </w:r>
          </w:p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EC245B">
              <w:rPr>
                <w:rFonts w:ascii="Courier New" w:eastAsia="Times New Roman" w:hAnsi="Courier New" w:cs="Courier New"/>
                <w:sz w:val="20"/>
              </w:rPr>
              <w:t xml:space="preserve">    }</w:t>
            </w:r>
          </w:p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EC245B">
              <w:rPr>
                <w:rFonts w:ascii="Courier New" w:eastAsia="Times New Roman" w:hAnsi="Courier New" w:cs="Courier New"/>
                <w:sz w:val="20"/>
              </w:rPr>
              <w:t xml:space="preserve">    std::cout &lt;&lt; str;</w:t>
            </w:r>
          </w:p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EC245B">
              <w:rPr>
                <w:rFonts w:ascii="Courier New" w:eastAsia="Times New Roman" w:hAnsi="Courier New" w:cs="Courier New"/>
                <w:sz w:val="20"/>
              </w:rPr>
              <w:t xml:space="preserve">  }</w:t>
            </w:r>
          </w:p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EC245B">
              <w:rPr>
                <w:rFonts w:ascii="Courier New" w:eastAsia="Times New Roman" w:hAnsi="Courier New" w:cs="Courier New"/>
                <w:sz w:val="20"/>
              </w:rPr>
              <w:t xml:space="preserve">  </w:t>
            </w:r>
            <w:r w:rsidRPr="00EC245B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return</w:t>
            </w:r>
            <w:r w:rsidRPr="00EC245B">
              <w:rPr>
                <w:rFonts w:ascii="Courier New" w:eastAsia="Times New Roman" w:hAnsi="Courier New" w:cs="Courier New"/>
                <w:sz w:val="20"/>
              </w:rPr>
              <w:t xml:space="preserve"> 0;</w:t>
            </w:r>
          </w:p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C245B">
              <w:rPr>
                <w:rFonts w:ascii="Courier New" w:eastAsia="Times New Roman" w:hAnsi="Courier New" w:cs="Courier New"/>
                <w:sz w:val="20"/>
              </w:rPr>
              <w:t>}</w:t>
            </w:r>
          </w:p>
        </w:tc>
      </w:tr>
    </w:tbl>
    <w:p w:rsidR="00EC245B" w:rsidRPr="00EC245B" w:rsidRDefault="00EC245B" w:rsidP="00EC2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45B">
        <w:rPr>
          <w:rFonts w:ascii="Times New Roman" w:eastAsia="Times New Roman" w:hAnsi="Times New Roman" w:cs="Times New Roman"/>
          <w:sz w:val="24"/>
          <w:szCs w:val="24"/>
        </w:rPr>
        <w:br/>
      </w:r>
      <w:r w:rsidRPr="00EC245B">
        <w:rPr>
          <w:rFonts w:ascii="Times New Roman" w:eastAsia="Times New Roman" w:hAnsi="Times New Roman" w:cs="Times New Roman"/>
          <w:sz w:val="24"/>
          <w:szCs w:val="24"/>
        </w:rPr>
        <w:br/>
        <w:t xml:space="preserve">This example reserves enough capacity in the </w:t>
      </w:r>
      <w:hyperlink r:id="rId247" w:history="1">
        <w:r w:rsidRPr="00EC245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basic_string</w:t>
        </w:r>
      </w:hyperlink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 object to store an entire file, which is then read character by character. By reserving a </w:t>
      </w:r>
      <w:hyperlink r:id="rId248" w:history="1">
        <w:r w:rsidRPr="00EC245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capacity</w:t>
        </w:r>
      </w:hyperlink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 for the </w:t>
      </w:r>
      <w:hyperlink r:id="rId249" w:history="1">
        <w:r w:rsidRPr="00EC245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basic_string</w:t>
        </w:r>
      </w:hyperlink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 of at least the size of the entire file, we try to avoid all the automatic reallocations that the object </w:t>
      </w:r>
      <w:proofErr w:type="gramStart"/>
      <w:r w:rsidRPr="00EC245B">
        <w:rPr>
          <w:rFonts w:ascii="Times New Roman" w:eastAsia="Times New Roman" w:hAnsi="Times New Roman" w:cs="Times New Roman"/>
          <w:i/>
          <w:iCs/>
          <w:sz w:val="24"/>
          <w:szCs w:val="24"/>
        </w:rPr>
        <w:t>str</w:t>
      </w:r>
      <w:proofErr w:type="gramEnd"/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 could suffer each time that inserting a new character would make its </w:t>
      </w:r>
      <w:hyperlink r:id="rId250" w:history="1">
        <w:r w:rsidRPr="00EC245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length</w:t>
        </w:r>
      </w:hyperlink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 surpass its </w:t>
      </w:r>
      <w:hyperlink r:id="rId251" w:history="1">
        <w:r w:rsidRPr="00EC245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capacity</w:t>
        </w:r>
      </w:hyperlink>
      <w:r w:rsidRPr="00EC245B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br/>
      </w:r>
      <w:r w:rsidRPr="00EC245B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</w:p>
    <w:p w:rsidR="00EC245B" w:rsidRPr="00EC245B" w:rsidRDefault="00EC245B" w:rsidP="00EC24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C245B">
        <w:rPr>
          <w:rFonts w:ascii="Times New Roman" w:eastAsia="Times New Roman" w:hAnsi="Times New Roman" w:cs="Times New Roman"/>
          <w:b/>
          <w:bCs/>
          <w:sz w:val="27"/>
          <w:szCs w:val="27"/>
        </w:rPr>
        <w:t>Complexity</w:t>
      </w:r>
    </w:p>
    <w:p w:rsidR="00EC245B" w:rsidRPr="00EC245B" w:rsidRDefault="00EC245B" w:rsidP="00EC2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C245B">
        <w:rPr>
          <w:rFonts w:ascii="Times New Roman" w:eastAsia="Times New Roman" w:hAnsi="Times New Roman" w:cs="Times New Roman"/>
          <w:sz w:val="24"/>
          <w:szCs w:val="24"/>
        </w:rPr>
        <w:t>Unspecified, but generally constant.</w:t>
      </w:r>
      <w:proofErr w:type="gramEnd"/>
      <w:r w:rsidRPr="00EC245B">
        <w:rPr>
          <w:rFonts w:ascii="Times New Roman" w:eastAsia="Times New Roman" w:hAnsi="Times New Roman" w:cs="Times New Roman"/>
          <w:sz w:val="24"/>
          <w:szCs w:val="24"/>
        </w:rPr>
        <w:br/>
      </w:r>
      <w:r w:rsidRPr="00EC245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C245B" w:rsidRPr="00EC245B" w:rsidRDefault="00EC245B" w:rsidP="00EC24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C245B">
        <w:rPr>
          <w:rFonts w:ascii="Times New Roman" w:eastAsia="Times New Roman" w:hAnsi="Times New Roman" w:cs="Times New Roman"/>
          <w:b/>
          <w:bCs/>
          <w:sz w:val="27"/>
          <w:szCs w:val="27"/>
        </w:rPr>
        <w:t>Iterator validity</w:t>
      </w:r>
    </w:p>
    <w:p w:rsidR="00EC245B" w:rsidRPr="00EC245B" w:rsidRDefault="00EC245B" w:rsidP="00EC2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45B">
        <w:rPr>
          <w:rFonts w:ascii="Times New Roman" w:eastAsia="Times New Roman" w:hAnsi="Times New Roman" w:cs="Times New Roman"/>
          <w:sz w:val="24"/>
          <w:szCs w:val="24"/>
        </w:rPr>
        <w:t>Any iterators, pointers and references related to this object may be invalidated.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br/>
      </w:r>
      <w:r w:rsidRPr="00EC245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C245B" w:rsidRPr="00EC245B" w:rsidRDefault="00EC245B" w:rsidP="00EC24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C245B">
        <w:rPr>
          <w:rFonts w:ascii="Times New Roman" w:eastAsia="Times New Roman" w:hAnsi="Times New Roman" w:cs="Times New Roman"/>
          <w:b/>
          <w:bCs/>
          <w:sz w:val="27"/>
          <w:szCs w:val="27"/>
        </w:rPr>
        <w:t>Data races</w:t>
      </w:r>
    </w:p>
    <w:p w:rsidR="00EC245B" w:rsidRPr="00EC245B" w:rsidRDefault="00EC245B" w:rsidP="00EC2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45B">
        <w:rPr>
          <w:rFonts w:ascii="Times New Roman" w:eastAsia="Times New Roman" w:hAnsi="Times New Roman" w:cs="Times New Roman"/>
          <w:sz w:val="24"/>
          <w:szCs w:val="24"/>
        </w:rPr>
        <w:t>The object is modified.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br/>
      </w:r>
      <w:r w:rsidRPr="00EC245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C245B" w:rsidRPr="00EC245B" w:rsidRDefault="00EC245B" w:rsidP="00EC24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C245B">
        <w:rPr>
          <w:rFonts w:ascii="Times New Roman" w:eastAsia="Times New Roman" w:hAnsi="Times New Roman" w:cs="Times New Roman"/>
          <w:b/>
          <w:bCs/>
          <w:sz w:val="27"/>
          <w:szCs w:val="27"/>
        </w:rPr>
        <w:t>Exception safety</w:t>
      </w:r>
    </w:p>
    <w:p w:rsidR="00EC245B" w:rsidRDefault="00EC245B" w:rsidP="00EC245B">
      <w:pPr>
        <w:rPr>
          <w:rFonts w:ascii="Times New Roman" w:eastAsia="Times New Roman" w:hAnsi="Times New Roman" w:cs="Times New Roman"/>
          <w:sz w:val="24"/>
          <w:szCs w:val="24"/>
        </w:rPr>
      </w:pPr>
      <w:r w:rsidRPr="00EC245B">
        <w:rPr>
          <w:rFonts w:ascii="Times New Roman" w:eastAsia="Times New Roman" w:hAnsi="Times New Roman" w:cs="Times New Roman"/>
          <w:b/>
          <w:bCs/>
          <w:sz w:val="24"/>
          <w:szCs w:val="24"/>
        </w:rPr>
        <w:t>Strong guarantee: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 if an exception is thrown, there are no changes in the </w:t>
      </w:r>
      <w:hyperlink r:id="rId252" w:history="1">
        <w:r w:rsidRPr="00EC245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basic_string</w:t>
        </w:r>
      </w:hyperlink>
      <w:r w:rsidRPr="00EC245B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br/>
      </w:r>
      <w:r w:rsidRPr="00EC245B">
        <w:rPr>
          <w:rFonts w:ascii="Times New Roman" w:eastAsia="Times New Roman" w:hAnsi="Times New Roman" w:cs="Times New Roman"/>
          <w:sz w:val="24"/>
          <w:szCs w:val="24"/>
        </w:rPr>
        <w:br/>
        <w:t xml:space="preserve">If </w:t>
      </w:r>
      <w:r w:rsidRPr="00EC245B">
        <w:rPr>
          <w:rFonts w:ascii="Times New Roman" w:eastAsia="Times New Roman" w:hAnsi="Times New Roman" w:cs="Times New Roman"/>
          <w:i/>
          <w:iCs/>
          <w:sz w:val="24"/>
          <w:szCs w:val="24"/>
        </w:rPr>
        <w:t>n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 is greater than the </w:t>
      </w:r>
      <w:hyperlink r:id="rId253" w:history="1">
        <w:r w:rsidRPr="00EC245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max_size</w:t>
        </w:r>
      </w:hyperlink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, a </w:t>
      </w:r>
      <w:hyperlink r:id="rId254" w:history="1">
        <w:r w:rsidRPr="00EC245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length_error</w:t>
        </w:r>
      </w:hyperlink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 exception is thrown.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br/>
        <w:t xml:space="preserve">If the type uses the </w:t>
      </w:r>
      <w:hyperlink r:id="rId255" w:history="1">
        <w:r w:rsidRPr="00EC245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default allocator</w:t>
        </w:r>
      </w:hyperlink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, a </w:t>
      </w:r>
      <w:hyperlink r:id="rId256" w:history="1">
        <w:r w:rsidRPr="00EC245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bad_alloc</w:t>
        </w:r>
      </w:hyperlink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 exception is thrown if the function needs to allocate storage and fails.</w:t>
      </w:r>
    </w:p>
    <w:p w:rsidR="00EC245B" w:rsidRDefault="00EC245B" w:rsidP="00EC245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C245B" w:rsidRPr="00EC245B" w:rsidRDefault="00EC245B" w:rsidP="00EC2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C245B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 member function </w:t>
      </w:r>
    </w:p>
    <w:p w:rsidR="00EC245B" w:rsidRPr="00EC245B" w:rsidRDefault="00EC245B" w:rsidP="00EC2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45B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EC245B">
        <w:rPr>
          <w:rFonts w:ascii="Times New Roman" w:eastAsia="Times New Roman" w:hAnsi="Times New Roman" w:cs="Times New Roman"/>
          <w:sz w:val="24"/>
          <w:szCs w:val="24"/>
        </w:rPr>
        <w:t>string</w:t>
      </w:r>
      <w:proofErr w:type="gramEnd"/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</w:p>
    <w:p w:rsidR="00EC245B" w:rsidRPr="00EC245B" w:rsidRDefault="00EC245B" w:rsidP="00EC245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proofErr w:type="gramStart"/>
      <w:r w:rsidRPr="00EC245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std</w:t>
      </w:r>
      <w:proofErr w:type="gramEnd"/>
      <w:r w:rsidRPr="00EC245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::</w:t>
      </w:r>
      <w:hyperlink r:id="rId257" w:history="1">
        <w:r w:rsidRPr="00EC245B">
          <w:rPr>
            <w:rFonts w:ascii="Times New Roman" w:eastAsia="Times New Roman" w:hAnsi="Times New Roman" w:cs="Times New Roman"/>
            <w:b/>
            <w:bCs/>
            <w:color w:val="0000FF"/>
            <w:kern w:val="36"/>
            <w:sz w:val="48"/>
            <w:szCs w:val="48"/>
            <w:u w:val="single"/>
          </w:rPr>
          <w:t>basic_string</w:t>
        </w:r>
      </w:hyperlink>
      <w:r w:rsidRPr="00EC245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::clear</w:t>
      </w:r>
    </w:p>
    <w:p w:rsidR="00EC245B" w:rsidRPr="00EC245B" w:rsidRDefault="00EC245B" w:rsidP="00EC245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58" w:history="1">
        <w:r w:rsidRPr="00EC245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C++98</w:t>
        </w:r>
      </w:hyperlink>
    </w:p>
    <w:p w:rsidR="00EC245B" w:rsidRPr="00EC245B" w:rsidRDefault="00EC245B" w:rsidP="00EC245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59" w:history="1">
        <w:r w:rsidRPr="00EC245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C++11</w:t>
        </w:r>
      </w:hyperlink>
    </w:p>
    <w:p w:rsidR="00EC245B" w:rsidRPr="00EC245B" w:rsidRDefault="00EC245B" w:rsidP="00EC245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C245B" w:rsidRPr="00EC245B" w:rsidRDefault="00EC245B" w:rsidP="00EC24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C245B">
        <w:rPr>
          <w:rFonts w:ascii="Courier New" w:eastAsia="Times New Roman" w:hAnsi="Courier New" w:cs="Courier New"/>
          <w:sz w:val="20"/>
          <w:szCs w:val="20"/>
        </w:rPr>
        <w:t>void</w:t>
      </w:r>
      <w:proofErr w:type="gramEnd"/>
      <w:r w:rsidRPr="00EC245B">
        <w:rPr>
          <w:rFonts w:ascii="Courier New" w:eastAsia="Times New Roman" w:hAnsi="Courier New" w:cs="Courier New"/>
          <w:sz w:val="20"/>
          <w:szCs w:val="20"/>
        </w:rPr>
        <w:t xml:space="preserve"> clear();</w:t>
      </w:r>
    </w:p>
    <w:p w:rsidR="00EC245B" w:rsidRPr="00EC245B" w:rsidRDefault="00EC245B" w:rsidP="00EC2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45B">
        <w:rPr>
          <w:rFonts w:ascii="Times New Roman" w:eastAsia="Times New Roman" w:hAnsi="Times New Roman" w:cs="Times New Roman"/>
          <w:sz w:val="24"/>
          <w:szCs w:val="24"/>
        </w:rPr>
        <w:t>Clear string</w:t>
      </w:r>
    </w:p>
    <w:p w:rsidR="00EC245B" w:rsidRPr="00EC245B" w:rsidRDefault="00EC245B" w:rsidP="00EC2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Erases the contents of the </w:t>
      </w:r>
      <w:hyperlink r:id="rId260" w:history="1">
        <w:r w:rsidRPr="00EC245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basic_string</w:t>
        </w:r>
      </w:hyperlink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, which becomes an </w:t>
      </w:r>
      <w:hyperlink r:id="rId261" w:history="1">
        <w:r w:rsidRPr="00EC245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empty string</w:t>
        </w:r>
      </w:hyperlink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 (with a </w:t>
      </w:r>
      <w:hyperlink r:id="rId262" w:history="1">
        <w:r w:rsidRPr="00EC245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length</w:t>
        </w:r>
      </w:hyperlink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r w:rsidRPr="00EC245B">
        <w:rPr>
          <w:rFonts w:ascii="Courier New" w:eastAsia="Times New Roman" w:hAnsi="Courier New" w:cs="Courier New"/>
          <w:sz w:val="20"/>
        </w:rPr>
        <w:t>0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 characters).</w:t>
      </w:r>
      <w:proofErr w:type="gramEnd"/>
      <w:r w:rsidRPr="00EC245B">
        <w:rPr>
          <w:rFonts w:ascii="Times New Roman" w:eastAsia="Times New Roman" w:hAnsi="Times New Roman" w:cs="Times New Roman"/>
          <w:sz w:val="24"/>
          <w:szCs w:val="24"/>
        </w:rPr>
        <w:br/>
      </w:r>
      <w:r w:rsidRPr="00EC245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C245B" w:rsidRPr="00EC245B" w:rsidRDefault="00EC245B" w:rsidP="00EC24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C245B">
        <w:rPr>
          <w:rFonts w:ascii="Times New Roman" w:eastAsia="Times New Roman" w:hAnsi="Times New Roman" w:cs="Times New Roman"/>
          <w:b/>
          <w:bCs/>
          <w:sz w:val="27"/>
          <w:szCs w:val="27"/>
        </w:rPr>
        <w:t>Parameters</w:t>
      </w:r>
    </w:p>
    <w:p w:rsidR="00EC245B" w:rsidRPr="00EC245B" w:rsidRDefault="00EC245B" w:rsidP="00EC2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C245B">
        <w:rPr>
          <w:rFonts w:ascii="Times New Roman" w:eastAsia="Times New Roman" w:hAnsi="Times New Roman" w:cs="Times New Roman"/>
          <w:sz w:val="24"/>
          <w:szCs w:val="24"/>
        </w:rPr>
        <w:lastRenderedPageBreak/>
        <w:t>none</w:t>
      </w:r>
      <w:proofErr w:type="gramEnd"/>
      <w:r w:rsidRPr="00EC245B">
        <w:rPr>
          <w:rFonts w:ascii="Times New Roman" w:eastAsia="Times New Roman" w:hAnsi="Times New Roman" w:cs="Times New Roman"/>
          <w:sz w:val="24"/>
          <w:szCs w:val="24"/>
        </w:rPr>
        <w:br/>
      </w:r>
      <w:r w:rsidRPr="00EC245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C245B" w:rsidRPr="00EC245B" w:rsidRDefault="00EC245B" w:rsidP="00EC24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C245B">
        <w:rPr>
          <w:rFonts w:ascii="Times New Roman" w:eastAsia="Times New Roman" w:hAnsi="Times New Roman" w:cs="Times New Roman"/>
          <w:b/>
          <w:bCs/>
          <w:sz w:val="27"/>
          <w:szCs w:val="27"/>
        </w:rPr>
        <w:t>Return value</w:t>
      </w:r>
    </w:p>
    <w:p w:rsidR="00EC245B" w:rsidRPr="00EC245B" w:rsidRDefault="00EC245B" w:rsidP="00EC2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C245B">
        <w:rPr>
          <w:rFonts w:ascii="Times New Roman" w:eastAsia="Times New Roman" w:hAnsi="Times New Roman" w:cs="Times New Roman"/>
          <w:sz w:val="24"/>
          <w:szCs w:val="24"/>
        </w:rPr>
        <w:t>none</w:t>
      </w:r>
      <w:proofErr w:type="gramEnd"/>
      <w:r w:rsidRPr="00EC245B">
        <w:rPr>
          <w:rFonts w:ascii="Times New Roman" w:eastAsia="Times New Roman" w:hAnsi="Times New Roman" w:cs="Times New Roman"/>
          <w:sz w:val="24"/>
          <w:szCs w:val="24"/>
        </w:rPr>
        <w:br/>
      </w:r>
      <w:r w:rsidRPr="00EC245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C245B" w:rsidRPr="00EC245B" w:rsidRDefault="00EC245B" w:rsidP="00EC24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C245B">
        <w:rPr>
          <w:rFonts w:ascii="Times New Roman" w:eastAsia="Times New Roman" w:hAnsi="Times New Roman" w:cs="Times New Roman"/>
          <w:b/>
          <w:bCs/>
          <w:sz w:val="27"/>
          <w:szCs w:val="27"/>
        </w:rPr>
        <w:t>Example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9437"/>
      </w:tblGrid>
      <w:tr w:rsidR="00EC245B" w:rsidRPr="00EC245B" w:rsidTr="00EC24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C245B">
              <w:rPr>
                <w:rFonts w:ascii="Courier New" w:eastAsia="Times New Roman" w:hAnsi="Courier New" w:cs="Courier New"/>
                <w:sz w:val="20"/>
              </w:rPr>
              <w:t>1</w:t>
            </w:r>
            <w:r w:rsidRPr="00EC245B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EC245B">
              <w:rPr>
                <w:rFonts w:ascii="Courier New" w:eastAsia="Times New Roman" w:hAnsi="Courier New" w:cs="Courier New"/>
                <w:sz w:val="20"/>
              </w:rPr>
              <w:t>2</w:t>
            </w:r>
            <w:r w:rsidRPr="00EC245B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EC245B">
              <w:rPr>
                <w:rFonts w:ascii="Courier New" w:eastAsia="Times New Roman" w:hAnsi="Courier New" w:cs="Courier New"/>
                <w:sz w:val="20"/>
              </w:rPr>
              <w:t>3</w:t>
            </w:r>
            <w:r w:rsidRPr="00EC245B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EC245B">
              <w:rPr>
                <w:rFonts w:ascii="Courier New" w:eastAsia="Times New Roman" w:hAnsi="Courier New" w:cs="Courier New"/>
                <w:sz w:val="20"/>
              </w:rPr>
              <w:t>4</w:t>
            </w:r>
            <w:r w:rsidRPr="00EC245B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EC245B">
              <w:rPr>
                <w:rFonts w:ascii="Courier New" w:eastAsia="Times New Roman" w:hAnsi="Courier New" w:cs="Courier New"/>
                <w:sz w:val="20"/>
              </w:rPr>
              <w:t>5</w:t>
            </w:r>
            <w:r w:rsidRPr="00EC245B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EC245B">
              <w:rPr>
                <w:rFonts w:ascii="Courier New" w:eastAsia="Times New Roman" w:hAnsi="Courier New" w:cs="Courier New"/>
                <w:sz w:val="20"/>
              </w:rPr>
              <w:t>6</w:t>
            </w:r>
            <w:r w:rsidRPr="00EC245B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EC245B">
              <w:rPr>
                <w:rFonts w:ascii="Courier New" w:eastAsia="Times New Roman" w:hAnsi="Courier New" w:cs="Courier New"/>
                <w:sz w:val="20"/>
              </w:rPr>
              <w:t>7</w:t>
            </w:r>
            <w:r w:rsidRPr="00EC245B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EC245B">
              <w:rPr>
                <w:rFonts w:ascii="Courier New" w:eastAsia="Times New Roman" w:hAnsi="Courier New" w:cs="Courier New"/>
                <w:sz w:val="20"/>
              </w:rPr>
              <w:t>8</w:t>
            </w:r>
            <w:r w:rsidRPr="00EC245B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EC245B">
              <w:rPr>
                <w:rFonts w:ascii="Courier New" w:eastAsia="Times New Roman" w:hAnsi="Courier New" w:cs="Courier New"/>
                <w:sz w:val="20"/>
              </w:rPr>
              <w:t>9</w:t>
            </w:r>
            <w:r w:rsidRPr="00EC245B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EC245B">
              <w:rPr>
                <w:rFonts w:ascii="Courier New" w:eastAsia="Times New Roman" w:hAnsi="Courier New" w:cs="Courier New"/>
                <w:sz w:val="20"/>
              </w:rPr>
              <w:t>10</w:t>
            </w:r>
            <w:r w:rsidRPr="00EC245B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EC245B">
              <w:rPr>
                <w:rFonts w:ascii="Courier New" w:eastAsia="Times New Roman" w:hAnsi="Courier New" w:cs="Courier New"/>
                <w:sz w:val="20"/>
              </w:rPr>
              <w:t>11</w:t>
            </w:r>
            <w:r w:rsidRPr="00EC245B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EC245B">
              <w:rPr>
                <w:rFonts w:ascii="Courier New" w:eastAsia="Times New Roman" w:hAnsi="Courier New" w:cs="Courier New"/>
                <w:sz w:val="20"/>
              </w:rPr>
              <w:t>12</w:t>
            </w:r>
            <w:r w:rsidRPr="00EC245B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EC245B">
              <w:rPr>
                <w:rFonts w:ascii="Courier New" w:eastAsia="Times New Roman" w:hAnsi="Courier New" w:cs="Courier New"/>
                <w:sz w:val="20"/>
              </w:rPr>
              <w:t>13</w:t>
            </w:r>
            <w:r w:rsidRPr="00EC245B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EC245B">
              <w:rPr>
                <w:rFonts w:ascii="Courier New" w:eastAsia="Times New Roman" w:hAnsi="Courier New" w:cs="Courier New"/>
                <w:sz w:val="20"/>
              </w:rPr>
              <w:t>14</w:t>
            </w:r>
            <w:r w:rsidRPr="00EC245B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EC245B">
              <w:rPr>
                <w:rFonts w:ascii="Courier New" w:eastAsia="Times New Roman" w:hAnsi="Courier New" w:cs="Courier New"/>
                <w:sz w:val="20"/>
              </w:rPr>
              <w:t>15</w:t>
            </w:r>
            <w:r w:rsidRPr="00EC245B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EC245B">
              <w:rPr>
                <w:rFonts w:ascii="Courier New" w:eastAsia="Times New Roman" w:hAnsi="Courier New" w:cs="Courier New"/>
                <w:sz w:val="20"/>
              </w:rPr>
              <w:t>16</w:t>
            </w:r>
            <w:r w:rsidRPr="00EC245B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EC245B">
              <w:rPr>
                <w:rFonts w:ascii="Courier New" w:eastAsia="Times New Roman" w:hAnsi="Courier New" w:cs="Courier New"/>
                <w:sz w:val="20"/>
              </w:rPr>
              <w:t>17</w:t>
            </w:r>
            <w:r w:rsidRPr="00EC245B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EC245B">
              <w:rPr>
                <w:rFonts w:ascii="Courier New" w:eastAsia="Times New Roman" w:hAnsi="Courier New" w:cs="Courier New"/>
                <w:sz w:val="20"/>
              </w:rPr>
              <w:t>18</w:t>
            </w:r>
            <w:r w:rsidRPr="00EC245B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EC245B">
              <w:rPr>
                <w:rFonts w:ascii="Courier New" w:eastAsia="Times New Roman" w:hAnsi="Courier New" w:cs="Courier New"/>
                <w:sz w:val="20"/>
              </w:rPr>
              <w:t>19</w:t>
            </w:r>
            <w:r w:rsidRPr="00EC245B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EC245B">
              <w:rPr>
                <w:rFonts w:ascii="Courier New" w:eastAsia="Times New Roman" w:hAnsi="Courier New" w:cs="Courier New"/>
                <w:sz w:val="20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EC245B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// string::clear</w:t>
            </w:r>
          </w:p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EC245B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#include &lt;iostream&gt;</w:t>
            </w:r>
          </w:p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EC245B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#include &lt;string&gt;</w:t>
            </w:r>
          </w:p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</w:p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EC245B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int</w:t>
            </w:r>
            <w:r w:rsidRPr="00EC245B">
              <w:rPr>
                <w:rFonts w:ascii="Courier New" w:eastAsia="Times New Roman" w:hAnsi="Courier New" w:cs="Courier New"/>
                <w:sz w:val="20"/>
              </w:rPr>
              <w:t xml:space="preserve"> main ()</w:t>
            </w:r>
          </w:p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EC245B">
              <w:rPr>
                <w:rFonts w:ascii="Courier New" w:eastAsia="Times New Roman" w:hAnsi="Courier New" w:cs="Courier New"/>
                <w:sz w:val="20"/>
              </w:rPr>
              <w:t>{</w:t>
            </w:r>
          </w:p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EC245B">
              <w:rPr>
                <w:rFonts w:ascii="Courier New" w:eastAsia="Times New Roman" w:hAnsi="Courier New" w:cs="Courier New"/>
                <w:sz w:val="20"/>
              </w:rPr>
              <w:t xml:space="preserve">  </w:t>
            </w:r>
            <w:r w:rsidRPr="00EC245B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char</w:t>
            </w:r>
            <w:r w:rsidRPr="00EC245B">
              <w:rPr>
                <w:rFonts w:ascii="Courier New" w:eastAsia="Times New Roman" w:hAnsi="Courier New" w:cs="Courier New"/>
                <w:sz w:val="20"/>
              </w:rPr>
              <w:t xml:space="preserve"> c;</w:t>
            </w:r>
          </w:p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EC245B">
              <w:rPr>
                <w:rFonts w:ascii="Courier New" w:eastAsia="Times New Roman" w:hAnsi="Courier New" w:cs="Courier New"/>
                <w:sz w:val="20"/>
              </w:rPr>
              <w:t xml:space="preserve">  std::string str;</w:t>
            </w:r>
          </w:p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EC245B">
              <w:rPr>
                <w:rFonts w:ascii="Courier New" w:eastAsia="Times New Roman" w:hAnsi="Courier New" w:cs="Courier New"/>
                <w:sz w:val="20"/>
              </w:rPr>
              <w:t xml:space="preserve">  std::cout &lt;&lt; "Please type some lines of text. Enter a dot (.) to finish:\n";</w:t>
            </w:r>
          </w:p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EC245B">
              <w:rPr>
                <w:rFonts w:ascii="Courier New" w:eastAsia="Times New Roman" w:hAnsi="Courier New" w:cs="Courier New"/>
                <w:sz w:val="20"/>
              </w:rPr>
              <w:t xml:space="preserve">  </w:t>
            </w:r>
            <w:r w:rsidRPr="00EC245B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do</w:t>
            </w:r>
            <w:r w:rsidRPr="00EC245B">
              <w:rPr>
                <w:rFonts w:ascii="Courier New" w:eastAsia="Times New Roman" w:hAnsi="Courier New" w:cs="Courier New"/>
                <w:sz w:val="20"/>
              </w:rPr>
              <w:t xml:space="preserve"> {</w:t>
            </w:r>
          </w:p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EC245B">
              <w:rPr>
                <w:rFonts w:ascii="Courier New" w:eastAsia="Times New Roman" w:hAnsi="Courier New" w:cs="Courier New"/>
                <w:sz w:val="20"/>
              </w:rPr>
              <w:t xml:space="preserve">    c = std::cin.get();</w:t>
            </w:r>
          </w:p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EC245B">
              <w:rPr>
                <w:rFonts w:ascii="Courier New" w:eastAsia="Times New Roman" w:hAnsi="Courier New" w:cs="Courier New"/>
                <w:sz w:val="20"/>
              </w:rPr>
              <w:t xml:space="preserve">    str += c;</w:t>
            </w:r>
          </w:p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EC245B">
              <w:rPr>
                <w:rFonts w:ascii="Courier New" w:eastAsia="Times New Roman" w:hAnsi="Courier New" w:cs="Courier New"/>
                <w:sz w:val="20"/>
              </w:rPr>
              <w:t xml:space="preserve">    </w:t>
            </w:r>
            <w:r w:rsidRPr="00EC245B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if</w:t>
            </w:r>
            <w:r w:rsidRPr="00EC245B">
              <w:rPr>
                <w:rFonts w:ascii="Courier New" w:eastAsia="Times New Roman" w:hAnsi="Courier New" w:cs="Courier New"/>
                <w:sz w:val="20"/>
              </w:rPr>
              <w:t xml:space="preserve"> (c=='\n')</w:t>
            </w:r>
          </w:p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EC245B">
              <w:rPr>
                <w:rFonts w:ascii="Courier New" w:eastAsia="Times New Roman" w:hAnsi="Courier New" w:cs="Courier New"/>
                <w:sz w:val="20"/>
              </w:rPr>
              <w:t xml:space="preserve">    {</w:t>
            </w:r>
          </w:p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EC245B">
              <w:rPr>
                <w:rFonts w:ascii="Courier New" w:eastAsia="Times New Roman" w:hAnsi="Courier New" w:cs="Courier New"/>
                <w:sz w:val="20"/>
              </w:rPr>
              <w:t xml:space="preserve">       std::cout &lt;&lt; str;</w:t>
            </w:r>
          </w:p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EC245B">
              <w:rPr>
                <w:rFonts w:ascii="Courier New" w:eastAsia="Times New Roman" w:hAnsi="Courier New" w:cs="Courier New"/>
                <w:sz w:val="20"/>
              </w:rPr>
              <w:t xml:space="preserve">       str.clear();</w:t>
            </w:r>
          </w:p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EC245B">
              <w:rPr>
                <w:rFonts w:ascii="Courier New" w:eastAsia="Times New Roman" w:hAnsi="Courier New" w:cs="Courier New"/>
                <w:sz w:val="20"/>
              </w:rPr>
              <w:t xml:space="preserve">    }</w:t>
            </w:r>
          </w:p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EC245B">
              <w:rPr>
                <w:rFonts w:ascii="Courier New" w:eastAsia="Times New Roman" w:hAnsi="Courier New" w:cs="Courier New"/>
                <w:sz w:val="20"/>
              </w:rPr>
              <w:t xml:space="preserve">  } </w:t>
            </w:r>
            <w:r w:rsidRPr="00EC245B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while</w:t>
            </w:r>
            <w:r w:rsidRPr="00EC245B">
              <w:rPr>
                <w:rFonts w:ascii="Courier New" w:eastAsia="Times New Roman" w:hAnsi="Courier New" w:cs="Courier New"/>
                <w:sz w:val="20"/>
              </w:rPr>
              <w:t xml:space="preserve"> (c</w:t>
            </w:r>
            <w:proofErr w:type="gramStart"/>
            <w:r w:rsidRPr="00EC245B">
              <w:rPr>
                <w:rFonts w:ascii="Courier New" w:eastAsia="Times New Roman" w:hAnsi="Courier New" w:cs="Courier New"/>
                <w:sz w:val="20"/>
              </w:rPr>
              <w:t>!=</w:t>
            </w:r>
            <w:proofErr w:type="gramEnd"/>
            <w:r w:rsidRPr="00EC245B">
              <w:rPr>
                <w:rFonts w:ascii="Courier New" w:eastAsia="Times New Roman" w:hAnsi="Courier New" w:cs="Courier New"/>
                <w:sz w:val="20"/>
              </w:rPr>
              <w:t>'.');</w:t>
            </w:r>
          </w:p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EC245B">
              <w:rPr>
                <w:rFonts w:ascii="Courier New" w:eastAsia="Times New Roman" w:hAnsi="Courier New" w:cs="Courier New"/>
                <w:sz w:val="20"/>
              </w:rPr>
              <w:t xml:space="preserve">  </w:t>
            </w:r>
            <w:r w:rsidRPr="00EC245B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return</w:t>
            </w:r>
            <w:r w:rsidRPr="00EC245B">
              <w:rPr>
                <w:rFonts w:ascii="Courier New" w:eastAsia="Times New Roman" w:hAnsi="Courier New" w:cs="Courier New"/>
                <w:sz w:val="20"/>
              </w:rPr>
              <w:t xml:space="preserve"> 0;</w:t>
            </w:r>
          </w:p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C245B">
              <w:rPr>
                <w:rFonts w:ascii="Courier New" w:eastAsia="Times New Roman" w:hAnsi="Courier New" w:cs="Courier New"/>
                <w:sz w:val="20"/>
              </w:rPr>
              <w:t>}</w:t>
            </w:r>
          </w:p>
        </w:tc>
      </w:tr>
    </w:tbl>
    <w:p w:rsidR="00EC245B" w:rsidRPr="00EC245B" w:rsidRDefault="00EC245B" w:rsidP="00EC2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45B">
        <w:rPr>
          <w:rFonts w:ascii="Times New Roman" w:eastAsia="Times New Roman" w:hAnsi="Times New Roman" w:cs="Times New Roman"/>
          <w:sz w:val="24"/>
          <w:szCs w:val="24"/>
        </w:rPr>
        <w:br/>
      </w:r>
      <w:r w:rsidRPr="00EC245B">
        <w:rPr>
          <w:rFonts w:ascii="Times New Roman" w:eastAsia="Times New Roman" w:hAnsi="Times New Roman" w:cs="Times New Roman"/>
          <w:sz w:val="24"/>
          <w:szCs w:val="24"/>
        </w:rPr>
        <w:br/>
        <w:t xml:space="preserve">This program repeats every line introduced by the user until </w:t>
      </w:r>
      <w:proofErr w:type="gramStart"/>
      <w:r w:rsidRPr="00EC245B">
        <w:rPr>
          <w:rFonts w:ascii="Times New Roman" w:eastAsia="Times New Roman" w:hAnsi="Times New Roman" w:cs="Times New Roman"/>
          <w:sz w:val="24"/>
          <w:szCs w:val="24"/>
        </w:rPr>
        <w:t>a the</w:t>
      </w:r>
      <w:proofErr w:type="gramEnd"/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 line contains a dot (</w:t>
      </w:r>
      <w:r w:rsidRPr="00EC245B">
        <w:rPr>
          <w:rFonts w:ascii="Courier New" w:eastAsia="Times New Roman" w:hAnsi="Courier New" w:cs="Courier New"/>
          <w:sz w:val="20"/>
        </w:rPr>
        <w:t>'.'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t>). Every newline character (</w:t>
      </w:r>
      <w:r w:rsidRPr="00EC245B">
        <w:rPr>
          <w:rFonts w:ascii="Courier New" w:eastAsia="Times New Roman" w:hAnsi="Courier New" w:cs="Courier New"/>
          <w:sz w:val="20"/>
        </w:rPr>
        <w:t>'\n'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t>) triggers the repetition of the line and the clearing of the current string content.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br/>
      </w:r>
      <w:r w:rsidRPr="00EC245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C245B" w:rsidRPr="00EC245B" w:rsidRDefault="00EC245B" w:rsidP="00EC24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C245B">
        <w:rPr>
          <w:rFonts w:ascii="Times New Roman" w:eastAsia="Times New Roman" w:hAnsi="Times New Roman" w:cs="Times New Roman"/>
          <w:b/>
          <w:bCs/>
          <w:sz w:val="27"/>
          <w:szCs w:val="27"/>
        </w:rPr>
        <w:t>Complexity</w:t>
      </w:r>
    </w:p>
    <w:p w:rsidR="00EC245B" w:rsidRPr="00EC245B" w:rsidRDefault="00EC245B" w:rsidP="00EC2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C245B">
        <w:rPr>
          <w:rFonts w:ascii="Times New Roman" w:eastAsia="Times New Roman" w:hAnsi="Times New Roman" w:cs="Times New Roman"/>
          <w:sz w:val="24"/>
          <w:szCs w:val="24"/>
        </w:rPr>
        <w:t>Unspecified, but generally constant.</w:t>
      </w:r>
      <w:proofErr w:type="gramEnd"/>
      <w:r w:rsidRPr="00EC245B">
        <w:rPr>
          <w:rFonts w:ascii="Times New Roman" w:eastAsia="Times New Roman" w:hAnsi="Times New Roman" w:cs="Times New Roman"/>
          <w:sz w:val="24"/>
          <w:szCs w:val="24"/>
        </w:rPr>
        <w:br/>
      </w:r>
      <w:r w:rsidRPr="00EC245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C245B" w:rsidRPr="00EC245B" w:rsidRDefault="00EC245B" w:rsidP="00EC24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C245B">
        <w:rPr>
          <w:rFonts w:ascii="Times New Roman" w:eastAsia="Times New Roman" w:hAnsi="Times New Roman" w:cs="Times New Roman"/>
          <w:b/>
          <w:bCs/>
          <w:sz w:val="27"/>
          <w:szCs w:val="27"/>
        </w:rPr>
        <w:t>Iterator validity</w:t>
      </w:r>
    </w:p>
    <w:p w:rsidR="00EC245B" w:rsidRPr="00EC245B" w:rsidRDefault="00EC245B" w:rsidP="00EC2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45B">
        <w:rPr>
          <w:rFonts w:ascii="Times New Roman" w:eastAsia="Times New Roman" w:hAnsi="Times New Roman" w:cs="Times New Roman"/>
          <w:sz w:val="24"/>
          <w:szCs w:val="24"/>
        </w:rPr>
        <w:t>Any iterators, pointers and references related to this object may be invalidated.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br/>
      </w:r>
      <w:r w:rsidRPr="00EC245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C245B" w:rsidRPr="00EC245B" w:rsidRDefault="00EC245B" w:rsidP="00EC24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C245B">
        <w:rPr>
          <w:rFonts w:ascii="Times New Roman" w:eastAsia="Times New Roman" w:hAnsi="Times New Roman" w:cs="Times New Roman"/>
          <w:b/>
          <w:bCs/>
          <w:sz w:val="27"/>
          <w:szCs w:val="27"/>
        </w:rPr>
        <w:t>Data races</w:t>
      </w:r>
    </w:p>
    <w:p w:rsidR="00EC245B" w:rsidRPr="00EC245B" w:rsidRDefault="00EC245B" w:rsidP="00EC2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45B">
        <w:rPr>
          <w:rFonts w:ascii="Times New Roman" w:eastAsia="Times New Roman" w:hAnsi="Times New Roman" w:cs="Times New Roman"/>
          <w:sz w:val="24"/>
          <w:szCs w:val="24"/>
        </w:rPr>
        <w:lastRenderedPageBreak/>
        <w:t>The object is modified.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br/>
      </w:r>
      <w:r w:rsidRPr="00EC245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C245B" w:rsidRPr="00EC245B" w:rsidRDefault="00EC245B" w:rsidP="00EC24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C245B">
        <w:rPr>
          <w:rFonts w:ascii="Times New Roman" w:eastAsia="Times New Roman" w:hAnsi="Times New Roman" w:cs="Times New Roman"/>
          <w:b/>
          <w:bCs/>
          <w:sz w:val="27"/>
          <w:szCs w:val="27"/>
        </w:rPr>
        <w:t>Exception safety</w:t>
      </w:r>
    </w:p>
    <w:p w:rsidR="00EC245B" w:rsidRDefault="00EC245B" w:rsidP="00EC245B">
      <w:pPr>
        <w:rPr>
          <w:rFonts w:ascii="Times New Roman" w:eastAsia="Times New Roman" w:hAnsi="Times New Roman" w:cs="Times New Roman"/>
          <w:sz w:val="24"/>
          <w:szCs w:val="24"/>
        </w:rPr>
      </w:pPr>
      <w:r w:rsidRPr="00EC245B">
        <w:rPr>
          <w:rFonts w:ascii="Times New Roman" w:eastAsia="Times New Roman" w:hAnsi="Times New Roman" w:cs="Times New Roman"/>
          <w:b/>
          <w:bCs/>
          <w:sz w:val="24"/>
          <w:szCs w:val="24"/>
        </w:rPr>
        <w:t>No-throw guarantee: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 this member function never throws exceptions.</w:t>
      </w:r>
    </w:p>
    <w:p w:rsidR="00EC245B" w:rsidRDefault="00EC245B" w:rsidP="00EC245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C245B" w:rsidRPr="00EC245B" w:rsidRDefault="00EC245B" w:rsidP="00EC2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C245B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 member function </w:t>
      </w:r>
    </w:p>
    <w:p w:rsidR="00EC245B" w:rsidRPr="00EC245B" w:rsidRDefault="00EC245B" w:rsidP="00EC2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45B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EC245B">
        <w:rPr>
          <w:rFonts w:ascii="Times New Roman" w:eastAsia="Times New Roman" w:hAnsi="Times New Roman" w:cs="Times New Roman"/>
          <w:sz w:val="24"/>
          <w:szCs w:val="24"/>
        </w:rPr>
        <w:t>string</w:t>
      </w:r>
      <w:proofErr w:type="gramEnd"/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</w:p>
    <w:p w:rsidR="00EC245B" w:rsidRPr="00EC245B" w:rsidRDefault="00EC245B" w:rsidP="00EC245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proofErr w:type="gramStart"/>
      <w:r w:rsidRPr="00EC245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std</w:t>
      </w:r>
      <w:proofErr w:type="gramEnd"/>
      <w:r w:rsidRPr="00EC245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::</w:t>
      </w:r>
      <w:hyperlink r:id="rId263" w:history="1">
        <w:r w:rsidRPr="00EC245B">
          <w:rPr>
            <w:rFonts w:ascii="Times New Roman" w:eastAsia="Times New Roman" w:hAnsi="Times New Roman" w:cs="Times New Roman"/>
            <w:b/>
            <w:bCs/>
            <w:color w:val="0000FF"/>
            <w:kern w:val="36"/>
            <w:sz w:val="48"/>
            <w:szCs w:val="48"/>
            <w:u w:val="single"/>
          </w:rPr>
          <w:t>basic_string</w:t>
        </w:r>
      </w:hyperlink>
      <w:r w:rsidRPr="00EC245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::empty</w:t>
      </w:r>
    </w:p>
    <w:p w:rsidR="00EC245B" w:rsidRPr="00EC245B" w:rsidRDefault="00EC245B" w:rsidP="00EC245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64" w:history="1">
        <w:r w:rsidRPr="00EC245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C++98</w:t>
        </w:r>
      </w:hyperlink>
    </w:p>
    <w:p w:rsidR="00EC245B" w:rsidRPr="00EC245B" w:rsidRDefault="00EC245B" w:rsidP="00EC245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65" w:history="1">
        <w:r w:rsidRPr="00EC245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C++11</w:t>
        </w:r>
      </w:hyperlink>
    </w:p>
    <w:p w:rsidR="00EC245B" w:rsidRPr="00EC245B" w:rsidRDefault="00EC245B" w:rsidP="00EC245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C245B" w:rsidRPr="00EC245B" w:rsidRDefault="00EC245B" w:rsidP="00EC24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C245B">
        <w:rPr>
          <w:rFonts w:ascii="Courier New" w:eastAsia="Times New Roman" w:hAnsi="Courier New" w:cs="Courier New"/>
          <w:sz w:val="20"/>
          <w:szCs w:val="20"/>
        </w:rPr>
        <w:t>bool</w:t>
      </w:r>
      <w:proofErr w:type="gramEnd"/>
      <w:r w:rsidRPr="00EC245B">
        <w:rPr>
          <w:rFonts w:ascii="Courier New" w:eastAsia="Times New Roman" w:hAnsi="Courier New" w:cs="Courier New"/>
          <w:sz w:val="20"/>
          <w:szCs w:val="20"/>
        </w:rPr>
        <w:t xml:space="preserve"> empty() const;</w:t>
      </w:r>
    </w:p>
    <w:p w:rsidR="00EC245B" w:rsidRPr="00EC245B" w:rsidRDefault="00EC245B" w:rsidP="00EC2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45B">
        <w:rPr>
          <w:rFonts w:ascii="Times New Roman" w:eastAsia="Times New Roman" w:hAnsi="Times New Roman" w:cs="Times New Roman"/>
          <w:sz w:val="24"/>
          <w:szCs w:val="24"/>
        </w:rPr>
        <w:t>Test whether string is empty</w:t>
      </w:r>
    </w:p>
    <w:p w:rsidR="00EC245B" w:rsidRPr="00EC245B" w:rsidRDefault="00EC245B" w:rsidP="00EC2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Returns whether the </w:t>
      </w:r>
      <w:hyperlink r:id="rId266" w:history="1">
        <w:r w:rsidRPr="00EC245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basic_string</w:t>
        </w:r>
      </w:hyperlink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 is empty (i.e. whether its </w:t>
      </w:r>
      <w:hyperlink r:id="rId267" w:history="1">
        <w:r w:rsidRPr="00EC245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length</w:t>
        </w:r>
      </w:hyperlink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 is </w:t>
      </w:r>
      <w:r w:rsidRPr="00EC245B">
        <w:rPr>
          <w:rFonts w:ascii="Courier New" w:eastAsia="Times New Roman" w:hAnsi="Courier New" w:cs="Courier New"/>
          <w:sz w:val="20"/>
        </w:rPr>
        <w:t>0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t>).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br/>
      </w:r>
      <w:r w:rsidRPr="00EC245B">
        <w:rPr>
          <w:rFonts w:ascii="Times New Roman" w:eastAsia="Times New Roman" w:hAnsi="Times New Roman" w:cs="Times New Roman"/>
          <w:sz w:val="24"/>
          <w:szCs w:val="24"/>
        </w:rPr>
        <w:br/>
        <w:t xml:space="preserve">This function does not modify the value of the string in any way. To clear the content of a </w:t>
      </w:r>
      <w:hyperlink r:id="rId268" w:history="1">
        <w:r w:rsidRPr="00EC245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basic_string</w:t>
        </w:r>
      </w:hyperlink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, see </w:t>
      </w:r>
      <w:hyperlink r:id="rId269" w:history="1">
        <w:r w:rsidRPr="00EC245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basic_string::clear</w:t>
        </w:r>
      </w:hyperlink>
      <w:r w:rsidRPr="00EC245B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br/>
      </w:r>
      <w:r w:rsidRPr="00EC245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C245B" w:rsidRPr="00EC245B" w:rsidRDefault="00EC245B" w:rsidP="00EC24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C245B">
        <w:rPr>
          <w:rFonts w:ascii="Times New Roman" w:eastAsia="Times New Roman" w:hAnsi="Times New Roman" w:cs="Times New Roman"/>
          <w:b/>
          <w:bCs/>
          <w:sz w:val="27"/>
          <w:szCs w:val="27"/>
        </w:rPr>
        <w:t>Parameters</w:t>
      </w:r>
    </w:p>
    <w:p w:rsidR="00EC245B" w:rsidRPr="00EC245B" w:rsidRDefault="00EC245B" w:rsidP="00EC2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C245B">
        <w:rPr>
          <w:rFonts w:ascii="Times New Roman" w:eastAsia="Times New Roman" w:hAnsi="Times New Roman" w:cs="Times New Roman"/>
          <w:sz w:val="24"/>
          <w:szCs w:val="24"/>
        </w:rPr>
        <w:t>none</w:t>
      </w:r>
      <w:proofErr w:type="gramEnd"/>
      <w:r w:rsidRPr="00EC245B">
        <w:rPr>
          <w:rFonts w:ascii="Times New Roman" w:eastAsia="Times New Roman" w:hAnsi="Times New Roman" w:cs="Times New Roman"/>
          <w:sz w:val="24"/>
          <w:szCs w:val="24"/>
        </w:rPr>
        <w:br/>
      </w:r>
      <w:r w:rsidRPr="00EC245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C245B" w:rsidRPr="00EC245B" w:rsidRDefault="00EC245B" w:rsidP="00EC24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C245B">
        <w:rPr>
          <w:rFonts w:ascii="Times New Roman" w:eastAsia="Times New Roman" w:hAnsi="Times New Roman" w:cs="Times New Roman"/>
          <w:b/>
          <w:bCs/>
          <w:sz w:val="27"/>
          <w:szCs w:val="27"/>
        </w:rPr>
        <w:t>Return Value</w:t>
      </w:r>
    </w:p>
    <w:p w:rsidR="00EC245B" w:rsidRPr="00EC245B" w:rsidRDefault="00EC245B" w:rsidP="00EC2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C245B">
        <w:rPr>
          <w:rFonts w:ascii="Courier New" w:eastAsia="Times New Roman" w:hAnsi="Courier New" w:cs="Courier New"/>
          <w:sz w:val="20"/>
        </w:rPr>
        <w:t>true</w:t>
      </w:r>
      <w:proofErr w:type="gramEnd"/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 if the </w:t>
      </w:r>
      <w:hyperlink r:id="rId270" w:history="1">
        <w:r w:rsidRPr="00EC245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string length</w:t>
        </w:r>
      </w:hyperlink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 is </w:t>
      </w:r>
      <w:r w:rsidRPr="00EC245B">
        <w:rPr>
          <w:rFonts w:ascii="Courier New" w:eastAsia="Times New Roman" w:hAnsi="Courier New" w:cs="Courier New"/>
          <w:sz w:val="20"/>
        </w:rPr>
        <w:t>0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C245B">
        <w:rPr>
          <w:rFonts w:ascii="Courier New" w:eastAsia="Times New Roman" w:hAnsi="Courier New" w:cs="Courier New"/>
          <w:sz w:val="20"/>
        </w:rPr>
        <w:t>false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 otherwise.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br/>
      </w:r>
      <w:r w:rsidRPr="00EC245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C245B" w:rsidRPr="00EC245B" w:rsidRDefault="00EC245B" w:rsidP="00EC24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C245B">
        <w:rPr>
          <w:rFonts w:ascii="Times New Roman" w:eastAsia="Times New Roman" w:hAnsi="Times New Roman" w:cs="Times New Roman"/>
          <w:b/>
          <w:bCs/>
          <w:sz w:val="27"/>
          <w:szCs w:val="27"/>
        </w:rPr>
        <w:t>Example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9077"/>
      </w:tblGrid>
      <w:tr w:rsidR="00EC245B" w:rsidRPr="00EC245B" w:rsidTr="00EC24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C245B">
              <w:rPr>
                <w:rFonts w:ascii="Courier New" w:eastAsia="Times New Roman" w:hAnsi="Courier New" w:cs="Courier New"/>
                <w:sz w:val="20"/>
              </w:rPr>
              <w:t>1</w:t>
            </w:r>
            <w:r w:rsidRPr="00EC245B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EC245B">
              <w:rPr>
                <w:rFonts w:ascii="Courier New" w:eastAsia="Times New Roman" w:hAnsi="Courier New" w:cs="Courier New"/>
                <w:sz w:val="20"/>
              </w:rPr>
              <w:t>2</w:t>
            </w:r>
            <w:r w:rsidRPr="00EC245B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EC245B">
              <w:rPr>
                <w:rFonts w:ascii="Courier New" w:eastAsia="Times New Roman" w:hAnsi="Courier New" w:cs="Courier New"/>
                <w:sz w:val="20"/>
              </w:rPr>
              <w:t>3</w:t>
            </w:r>
            <w:r w:rsidRPr="00EC245B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EC245B">
              <w:rPr>
                <w:rFonts w:ascii="Courier New" w:eastAsia="Times New Roman" w:hAnsi="Courier New" w:cs="Courier New"/>
                <w:sz w:val="20"/>
              </w:rPr>
              <w:t>4</w:t>
            </w:r>
            <w:r w:rsidRPr="00EC245B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EC245B">
              <w:rPr>
                <w:rFonts w:ascii="Courier New" w:eastAsia="Times New Roman" w:hAnsi="Courier New" w:cs="Courier New"/>
                <w:sz w:val="20"/>
              </w:rPr>
              <w:t>5</w:t>
            </w:r>
            <w:r w:rsidRPr="00EC245B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EC245B">
              <w:rPr>
                <w:rFonts w:ascii="Courier New" w:eastAsia="Times New Roman" w:hAnsi="Courier New" w:cs="Courier New"/>
                <w:sz w:val="20"/>
              </w:rPr>
              <w:t>6</w:t>
            </w:r>
            <w:r w:rsidRPr="00EC245B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EC245B">
              <w:rPr>
                <w:rFonts w:ascii="Courier New" w:eastAsia="Times New Roman" w:hAnsi="Courier New" w:cs="Courier New"/>
                <w:sz w:val="20"/>
              </w:rPr>
              <w:t>7</w:t>
            </w:r>
            <w:r w:rsidRPr="00EC245B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EC245B">
              <w:rPr>
                <w:rFonts w:ascii="Courier New" w:eastAsia="Times New Roman" w:hAnsi="Courier New" w:cs="Courier New"/>
                <w:sz w:val="20"/>
              </w:rPr>
              <w:t>8</w:t>
            </w:r>
            <w:r w:rsidRPr="00EC245B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EC245B">
              <w:rPr>
                <w:rFonts w:ascii="Courier New" w:eastAsia="Times New Roman" w:hAnsi="Courier New" w:cs="Courier New"/>
                <w:sz w:val="20"/>
              </w:rPr>
              <w:t>9</w:t>
            </w:r>
            <w:r w:rsidRPr="00EC245B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EC245B">
              <w:rPr>
                <w:rFonts w:ascii="Courier New" w:eastAsia="Times New Roman" w:hAnsi="Courier New" w:cs="Courier New"/>
                <w:sz w:val="20"/>
              </w:rPr>
              <w:t>10</w:t>
            </w:r>
            <w:r w:rsidRPr="00EC245B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EC245B">
              <w:rPr>
                <w:rFonts w:ascii="Courier New" w:eastAsia="Times New Roman" w:hAnsi="Courier New" w:cs="Courier New"/>
                <w:sz w:val="20"/>
              </w:rPr>
              <w:lastRenderedPageBreak/>
              <w:t>11</w:t>
            </w:r>
            <w:r w:rsidRPr="00EC245B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EC245B">
              <w:rPr>
                <w:rFonts w:ascii="Courier New" w:eastAsia="Times New Roman" w:hAnsi="Courier New" w:cs="Courier New"/>
                <w:sz w:val="20"/>
              </w:rPr>
              <w:t>12</w:t>
            </w:r>
            <w:r w:rsidRPr="00EC245B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EC245B">
              <w:rPr>
                <w:rFonts w:ascii="Courier New" w:eastAsia="Times New Roman" w:hAnsi="Courier New" w:cs="Courier New"/>
                <w:sz w:val="20"/>
              </w:rPr>
              <w:t>13</w:t>
            </w:r>
            <w:r w:rsidRPr="00EC245B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EC245B">
              <w:rPr>
                <w:rFonts w:ascii="Courier New" w:eastAsia="Times New Roman" w:hAnsi="Courier New" w:cs="Courier New"/>
                <w:sz w:val="20"/>
              </w:rPr>
              <w:t>14</w:t>
            </w:r>
            <w:r w:rsidRPr="00EC245B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EC245B">
              <w:rPr>
                <w:rFonts w:ascii="Courier New" w:eastAsia="Times New Roman" w:hAnsi="Courier New" w:cs="Courier New"/>
                <w:sz w:val="20"/>
              </w:rPr>
              <w:t>15</w:t>
            </w:r>
            <w:r w:rsidRPr="00EC245B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EC245B">
              <w:rPr>
                <w:rFonts w:ascii="Courier New" w:eastAsia="Times New Roman" w:hAnsi="Courier New" w:cs="Courier New"/>
                <w:sz w:val="20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EC245B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lastRenderedPageBreak/>
              <w:t>// string::empty</w:t>
            </w:r>
          </w:p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EC245B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#include &lt;iostream&gt;</w:t>
            </w:r>
          </w:p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EC245B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#include &lt;string&gt;</w:t>
            </w:r>
          </w:p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</w:p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EC245B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int</w:t>
            </w:r>
            <w:r w:rsidRPr="00EC245B">
              <w:rPr>
                <w:rFonts w:ascii="Courier New" w:eastAsia="Times New Roman" w:hAnsi="Courier New" w:cs="Courier New"/>
                <w:sz w:val="20"/>
              </w:rPr>
              <w:t xml:space="preserve"> main ()</w:t>
            </w:r>
          </w:p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EC245B">
              <w:rPr>
                <w:rFonts w:ascii="Courier New" w:eastAsia="Times New Roman" w:hAnsi="Courier New" w:cs="Courier New"/>
                <w:sz w:val="20"/>
              </w:rPr>
              <w:t>{</w:t>
            </w:r>
          </w:p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EC245B">
              <w:rPr>
                <w:rFonts w:ascii="Courier New" w:eastAsia="Times New Roman" w:hAnsi="Courier New" w:cs="Courier New"/>
                <w:sz w:val="20"/>
              </w:rPr>
              <w:t xml:space="preserve">  std::string content;</w:t>
            </w:r>
          </w:p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EC245B">
              <w:rPr>
                <w:rFonts w:ascii="Courier New" w:eastAsia="Times New Roman" w:hAnsi="Courier New" w:cs="Courier New"/>
                <w:sz w:val="20"/>
              </w:rPr>
              <w:t xml:space="preserve">  std::string line;</w:t>
            </w:r>
          </w:p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EC245B">
              <w:rPr>
                <w:rFonts w:ascii="Courier New" w:eastAsia="Times New Roman" w:hAnsi="Courier New" w:cs="Courier New"/>
                <w:sz w:val="20"/>
              </w:rPr>
              <w:t xml:space="preserve">  std::cout &lt;&lt; "Please introduce a text. Enter an empty line to finish:\n";</w:t>
            </w:r>
          </w:p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EC245B">
              <w:rPr>
                <w:rFonts w:ascii="Courier New" w:eastAsia="Times New Roman" w:hAnsi="Courier New" w:cs="Courier New"/>
                <w:sz w:val="20"/>
              </w:rPr>
              <w:t xml:space="preserve">  </w:t>
            </w:r>
            <w:r w:rsidRPr="00EC245B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do</w:t>
            </w:r>
            <w:r w:rsidRPr="00EC245B">
              <w:rPr>
                <w:rFonts w:ascii="Courier New" w:eastAsia="Times New Roman" w:hAnsi="Courier New" w:cs="Courier New"/>
                <w:sz w:val="20"/>
              </w:rPr>
              <w:t xml:space="preserve"> {</w:t>
            </w:r>
          </w:p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EC245B">
              <w:rPr>
                <w:rFonts w:ascii="Courier New" w:eastAsia="Times New Roman" w:hAnsi="Courier New" w:cs="Courier New"/>
                <w:sz w:val="20"/>
              </w:rPr>
              <w:lastRenderedPageBreak/>
              <w:t xml:space="preserve">    getline(std::cin,line);</w:t>
            </w:r>
          </w:p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EC245B">
              <w:rPr>
                <w:rFonts w:ascii="Courier New" w:eastAsia="Times New Roman" w:hAnsi="Courier New" w:cs="Courier New"/>
                <w:sz w:val="20"/>
              </w:rPr>
              <w:t xml:space="preserve">    content += line + '\n';</w:t>
            </w:r>
          </w:p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EC245B">
              <w:rPr>
                <w:rFonts w:ascii="Courier New" w:eastAsia="Times New Roman" w:hAnsi="Courier New" w:cs="Courier New"/>
                <w:sz w:val="20"/>
              </w:rPr>
              <w:t xml:space="preserve">  } </w:t>
            </w:r>
            <w:r w:rsidRPr="00EC245B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while</w:t>
            </w:r>
            <w:r w:rsidRPr="00EC245B">
              <w:rPr>
                <w:rFonts w:ascii="Courier New" w:eastAsia="Times New Roman" w:hAnsi="Courier New" w:cs="Courier New"/>
                <w:sz w:val="20"/>
              </w:rPr>
              <w:t xml:space="preserve"> (!line.empty());</w:t>
            </w:r>
          </w:p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EC245B">
              <w:rPr>
                <w:rFonts w:ascii="Courier New" w:eastAsia="Times New Roman" w:hAnsi="Courier New" w:cs="Courier New"/>
                <w:sz w:val="20"/>
              </w:rPr>
              <w:t xml:space="preserve">  std::cout &lt;&lt; "The text you introduced was:\n" &lt;&lt; content;</w:t>
            </w:r>
          </w:p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EC245B">
              <w:rPr>
                <w:rFonts w:ascii="Courier New" w:eastAsia="Times New Roman" w:hAnsi="Courier New" w:cs="Courier New"/>
                <w:sz w:val="20"/>
              </w:rPr>
              <w:t xml:space="preserve">  </w:t>
            </w:r>
            <w:r w:rsidRPr="00EC245B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return</w:t>
            </w:r>
            <w:r w:rsidRPr="00EC245B">
              <w:rPr>
                <w:rFonts w:ascii="Courier New" w:eastAsia="Times New Roman" w:hAnsi="Courier New" w:cs="Courier New"/>
                <w:sz w:val="20"/>
              </w:rPr>
              <w:t xml:space="preserve"> 0;</w:t>
            </w:r>
          </w:p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C245B">
              <w:rPr>
                <w:rFonts w:ascii="Courier New" w:eastAsia="Times New Roman" w:hAnsi="Courier New" w:cs="Courier New"/>
                <w:sz w:val="20"/>
              </w:rPr>
              <w:t>}</w:t>
            </w:r>
          </w:p>
        </w:tc>
      </w:tr>
    </w:tbl>
    <w:p w:rsidR="00EC245B" w:rsidRPr="00EC245B" w:rsidRDefault="00EC245B" w:rsidP="00EC2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45B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 w:rsidRPr="00EC245B">
        <w:rPr>
          <w:rFonts w:ascii="Times New Roman" w:eastAsia="Times New Roman" w:hAnsi="Times New Roman" w:cs="Times New Roman"/>
          <w:sz w:val="24"/>
          <w:szCs w:val="24"/>
        </w:rPr>
        <w:br/>
        <w:t xml:space="preserve">This program reads the user input line by line and stores it into string </w:t>
      </w:r>
      <w:r w:rsidRPr="00EC245B">
        <w:rPr>
          <w:rFonts w:ascii="Courier New" w:eastAsia="Times New Roman" w:hAnsi="Courier New" w:cs="Courier New"/>
          <w:sz w:val="20"/>
        </w:rPr>
        <w:t>content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 until an empty line is introduced.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br/>
      </w:r>
      <w:r w:rsidRPr="00EC245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C245B" w:rsidRPr="00EC245B" w:rsidRDefault="00EC245B" w:rsidP="00EC24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C245B">
        <w:rPr>
          <w:rFonts w:ascii="Times New Roman" w:eastAsia="Times New Roman" w:hAnsi="Times New Roman" w:cs="Times New Roman"/>
          <w:b/>
          <w:bCs/>
          <w:sz w:val="27"/>
          <w:szCs w:val="27"/>
        </w:rPr>
        <w:t>Complexity</w:t>
      </w:r>
    </w:p>
    <w:p w:rsidR="00EC245B" w:rsidRPr="00EC245B" w:rsidRDefault="00EC245B" w:rsidP="00EC245B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71" w:history="1">
        <w:r w:rsidRPr="00EC245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C++98</w:t>
        </w:r>
      </w:hyperlink>
    </w:p>
    <w:p w:rsidR="00EC245B" w:rsidRPr="00EC245B" w:rsidRDefault="00EC245B" w:rsidP="00EC245B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72" w:history="1">
        <w:r w:rsidRPr="00EC245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C++11</w:t>
        </w:r>
      </w:hyperlink>
    </w:p>
    <w:p w:rsidR="00EC245B" w:rsidRPr="00EC245B" w:rsidRDefault="00EC245B" w:rsidP="00EC245B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C245B" w:rsidRPr="00EC245B" w:rsidRDefault="00EC245B" w:rsidP="00EC2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C245B">
        <w:rPr>
          <w:rFonts w:ascii="Times New Roman" w:eastAsia="Times New Roman" w:hAnsi="Times New Roman" w:cs="Times New Roman"/>
          <w:sz w:val="24"/>
          <w:szCs w:val="24"/>
        </w:rPr>
        <w:t>Unspecified, but generally constant.</w:t>
      </w:r>
      <w:proofErr w:type="gramEnd"/>
    </w:p>
    <w:p w:rsidR="00EC245B" w:rsidRPr="00EC245B" w:rsidRDefault="00EC245B" w:rsidP="00EC2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45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C245B" w:rsidRPr="00EC245B" w:rsidRDefault="00EC245B" w:rsidP="00EC24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C245B">
        <w:rPr>
          <w:rFonts w:ascii="Times New Roman" w:eastAsia="Times New Roman" w:hAnsi="Times New Roman" w:cs="Times New Roman"/>
          <w:b/>
          <w:bCs/>
          <w:sz w:val="27"/>
          <w:szCs w:val="27"/>
        </w:rPr>
        <w:t>Iterator validity</w:t>
      </w:r>
    </w:p>
    <w:p w:rsidR="00EC245B" w:rsidRPr="00EC245B" w:rsidRDefault="00EC245B" w:rsidP="00EC2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45B">
        <w:rPr>
          <w:rFonts w:ascii="Times New Roman" w:eastAsia="Times New Roman" w:hAnsi="Times New Roman" w:cs="Times New Roman"/>
          <w:sz w:val="24"/>
          <w:szCs w:val="24"/>
        </w:rPr>
        <w:t>No changes.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br/>
      </w:r>
      <w:r w:rsidRPr="00EC245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C245B" w:rsidRPr="00EC245B" w:rsidRDefault="00EC245B" w:rsidP="00EC24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C245B">
        <w:rPr>
          <w:rFonts w:ascii="Times New Roman" w:eastAsia="Times New Roman" w:hAnsi="Times New Roman" w:cs="Times New Roman"/>
          <w:b/>
          <w:bCs/>
          <w:sz w:val="27"/>
          <w:szCs w:val="27"/>
        </w:rPr>
        <w:t>Data races</w:t>
      </w:r>
    </w:p>
    <w:p w:rsidR="00EC245B" w:rsidRPr="00EC245B" w:rsidRDefault="00EC245B" w:rsidP="00EC2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45B">
        <w:rPr>
          <w:rFonts w:ascii="Times New Roman" w:eastAsia="Times New Roman" w:hAnsi="Times New Roman" w:cs="Times New Roman"/>
          <w:sz w:val="24"/>
          <w:szCs w:val="24"/>
        </w:rPr>
        <w:t>The object is accessed.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br/>
      </w:r>
      <w:r w:rsidRPr="00EC245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C245B" w:rsidRPr="00EC245B" w:rsidRDefault="00EC245B" w:rsidP="00EC24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C245B">
        <w:rPr>
          <w:rFonts w:ascii="Times New Roman" w:eastAsia="Times New Roman" w:hAnsi="Times New Roman" w:cs="Times New Roman"/>
          <w:b/>
          <w:bCs/>
          <w:sz w:val="27"/>
          <w:szCs w:val="27"/>
        </w:rPr>
        <w:t>Exception safety</w:t>
      </w:r>
    </w:p>
    <w:p w:rsidR="00EC245B" w:rsidRDefault="00EC245B" w:rsidP="00EC245B">
      <w:pPr>
        <w:rPr>
          <w:rFonts w:ascii="Times New Roman" w:eastAsia="Times New Roman" w:hAnsi="Times New Roman" w:cs="Times New Roman"/>
          <w:sz w:val="24"/>
          <w:szCs w:val="24"/>
        </w:rPr>
      </w:pPr>
      <w:r w:rsidRPr="00EC245B">
        <w:rPr>
          <w:rFonts w:ascii="Times New Roman" w:eastAsia="Times New Roman" w:hAnsi="Times New Roman" w:cs="Times New Roman"/>
          <w:b/>
          <w:bCs/>
          <w:sz w:val="24"/>
          <w:szCs w:val="24"/>
        </w:rPr>
        <w:t>No-throw guarantee: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 this member function never throws exceptions.</w:t>
      </w:r>
    </w:p>
    <w:p w:rsidR="00EC245B" w:rsidRDefault="00EC245B" w:rsidP="00EC245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C245B" w:rsidRPr="00EC245B" w:rsidRDefault="00EC245B" w:rsidP="00EC2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C245B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 member function </w:t>
      </w:r>
    </w:p>
    <w:p w:rsidR="00EC245B" w:rsidRPr="00EC245B" w:rsidRDefault="00EC245B" w:rsidP="00EC2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45B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EC245B">
        <w:rPr>
          <w:rFonts w:ascii="Times New Roman" w:eastAsia="Times New Roman" w:hAnsi="Times New Roman" w:cs="Times New Roman"/>
          <w:sz w:val="24"/>
          <w:szCs w:val="24"/>
        </w:rPr>
        <w:t>string</w:t>
      </w:r>
      <w:proofErr w:type="gramEnd"/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</w:p>
    <w:p w:rsidR="00EC245B" w:rsidRPr="00EC245B" w:rsidRDefault="00EC245B" w:rsidP="00EC245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proofErr w:type="gramStart"/>
      <w:r w:rsidRPr="00EC245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std</w:t>
      </w:r>
      <w:proofErr w:type="gramEnd"/>
      <w:r w:rsidRPr="00EC245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::</w:t>
      </w:r>
      <w:hyperlink r:id="rId273" w:history="1">
        <w:r w:rsidRPr="00EC245B">
          <w:rPr>
            <w:rFonts w:ascii="Times New Roman" w:eastAsia="Times New Roman" w:hAnsi="Times New Roman" w:cs="Times New Roman"/>
            <w:b/>
            <w:bCs/>
            <w:color w:val="0000FF"/>
            <w:kern w:val="36"/>
            <w:sz w:val="48"/>
            <w:szCs w:val="48"/>
            <w:u w:val="single"/>
          </w:rPr>
          <w:t>basic_string</w:t>
        </w:r>
      </w:hyperlink>
      <w:r w:rsidRPr="00EC245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::shrink_to_fit</w:t>
      </w:r>
    </w:p>
    <w:p w:rsidR="00EC245B" w:rsidRPr="00EC245B" w:rsidRDefault="00EC245B" w:rsidP="00EC24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C245B">
        <w:rPr>
          <w:rFonts w:ascii="Courier New" w:eastAsia="Times New Roman" w:hAnsi="Courier New" w:cs="Courier New"/>
          <w:sz w:val="20"/>
          <w:szCs w:val="20"/>
        </w:rPr>
        <w:t>void</w:t>
      </w:r>
      <w:proofErr w:type="gramEnd"/>
      <w:r w:rsidRPr="00EC245B">
        <w:rPr>
          <w:rFonts w:ascii="Courier New" w:eastAsia="Times New Roman" w:hAnsi="Courier New" w:cs="Courier New"/>
          <w:sz w:val="20"/>
          <w:szCs w:val="20"/>
        </w:rPr>
        <w:t xml:space="preserve"> shrink_to_fit();</w:t>
      </w:r>
    </w:p>
    <w:p w:rsidR="00EC245B" w:rsidRPr="00EC245B" w:rsidRDefault="00EC245B" w:rsidP="00EC2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45B">
        <w:rPr>
          <w:rFonts w:ascii="Times New Roman" w:eastAsia="Times New Roman" w:hAnsi="Times New Roman" w:cs="Times New Roman"/>
          <w:sz w:val="24"/>
          <w:szCs w:val="24"/>
        </w:rPr>
        <w:t>Shrink to fit</w:t>
      </w:r>
    </w:p>
    <w:p w:rsidR="00EC245B" w:rsidRPr="00EC245B" w:rsidRDefault="00EC245B" w:rsidP="00EC2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Requests the </w:t>
      </w:r>
      <w:hyperlink r:id="rId274" w:history="1">
        <w:r w:rsidRPr="00EC245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basic_string</w:t>
        </w:r>
      </w:hyperlink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 to reduce its </w:t>
      </w:r>
      <w:hyperlink r:id="rId275" w:history="1">
        <w:r w:rsidRPr="00EC245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capacity</w:t>
        </w:r>
      </w:hyperlink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 to fit its </w:t>
      </w:r>
      <w:hyperlink r:id="rId276" w:history="1">
        <w:r w:rsidRPr="00EC245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size</w:t>
        </w:r>
      </w:hyperlink>
      <w:r w:rsidRPr="00EC245B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EC245B">
        <w:rPr>
          <w:rFonts w:ascii="Times New Roman" w:eastAsia="Times New Roman" w:hAnsi="Times New Roman" w:cs="Times New Roman"/>
          <w:sz w:val="24"/>
          <w:szCs w:val="24"/>
        </w:rPr>
        <w:br/>
      </w:r>
      <w:r w:rsidRPr="00EC245B">
        <w:rPr>
          <w:rFonts w:ascii="Times New Roman" w:eastAsia="Times New Roman" w:hAnsi="Times New Roman" w:cs="Times New Roman"/>
          <w:sz w:val="24"/>
          <w:szCs w:val="24"/>
        </w:rPr>
        <w:br/>
        <w:t xml:space="preserve">The request is non-binding, and the container implementation is free to optimize otherwise and leave the </w:t>
      </w:r>
      <w:hyperlink r:id="rId277" w:history="1">
        <w:r w:rsidRPr="00EC245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basic_string</w:t>
        </w:r>
      </w:hyperlink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 with a </w:t>
      </w:r>
      <w:hyperlink r:id="rId278" w:history="1">
        <w:r w:rsidRPr="00EC245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capacity</w:t>
        </w:r>
      </w:hyperlink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 greater than its </w:t>
      </w:r>
      <w:hyperlink r:id="rId279" w:history="1">
        <w:r w:rsidRPr="00EC245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size</w:t>
        </w:r>
      </w:hyperlink>
      <w:r w:rsidRPr="00EC245B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br/>
      </w:r>
      <w:r w:rsidRPr="00EC245B">
        <w:rPr>
          <w:rFonts w:ascii="Times New Roman" w:eastAsia="Times New Roman" w:hAnsi="Times New Roman" w:cs="Times New Roman"/>
          <w:sz w:val="24"/>
          <w:szCs w:val="24"/>
        </w:rPr>
        <w:lastRenderedPageBreak/>
        <w:br/>
        <w:t xml:space="preserve">This function has no effect on the </w:t>
      </w:r>
      <w:hyperlink r:id="rId280" w:history="1">
        <w:r w:rsidRPr="00EC245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string length</w:t>
        </w:r>
      </w:hyperlink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 and cannot alter its content.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br/>
      </w:r>
      <w:r w:rsidRPr="00EC245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C245B" w:rsidRPr="00EC245B" w:rsidRDefault="00EC245B" w:rsidP="00EC24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C245B">
        <w:rPr>
          <w:rFonts w:ascii="Times New Roman" w:eastAsia="Times New Roman" w:hAnsi="Times New Roman" w:cs="Times New Roman"/>
          <w:b/>
          <w:bCs/>
          <w:sz w:val="27"/>
          <w:szCs w:val="27"/>
        </w:rPr>
        <w:t>Parameters</w:t>
      </w:r>
    </w:p>
    <w:p w:rsidR="00EC245B" w:rsidRPr="00EC245B" w:rsidRDefault="00EC245B" w:rsidP="00EC2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C245B">
        <w:rPr>
          <w:rFonts w:ascii="Times New Roman" w:eastAsia="Times New Roman" w:hAnsi="Times New Roman" w:cs="Times New Roman"/>
          <w:sz w:val="24"/>
          <w:szCs w:val="24"/>
        </w:rPr>
        <w:t>none</w:t>
      </w:r>
      <w:proofErr w:type="gramEnd"/>
      <w:r w:rsidRPr="00EC245B">
        <w:rPr>
          <w:rFonts w:ascii="Times New Roman" w:eastAsia="Times New Roman" w:hAnsi="Times New Roman" w:cs="Times New Roman"/>
          <w:sz w:val="24"/>
          <w:szCs w:val="24"/>
        </w:rPr>
        <w:br/>
      </w:r>
      <w:r w:rsidRPr="00EC245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C245B" w:rsidRPr="00EC245B" w:rsidRDefault="00EC245B" w:rsidP="00EC24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C245B">
        <w:rPr>
          <w:rFonts w:ascii="Times New Roman" w:eastAsia="Times New Roman" w:hAnsi="Times New Roman" w:cs="Times New Roman"/>
          <w:b/>
          <w:bCs/>
          <w:sz w:val="27"/>
          <w:szCs w:val="27"/>
        </w:rPr>
        <w:t>Return value</w:t>
      </w:r>
    </w:p>
    <w:p w:rsidR="00EC245B" w:rsidRPr="00EC245B" w:rsidRDefault="00EC245B" w:rsidP="00EC2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C245B">
        <w:rPr>
          <w:rFonts w:ascii="Times New Roman" w:eastAsia="Times New Roman" w:hAnsi="Times New Roman" w:cs="Times New Roman"/>
          <w:sz w:val="24"/>
          <w:szCs w:val="24"/>
        </w:rPr>
        <w:t>none</w:t>
      </w:r>
      <w:proofErr w:type="gramEnd"/>
      <w:r w:rsidRPr="00EC245B">
        <w:rPr>
          <w:rFonts w:ascii="Times New Roman" w:eastAsia="Times New Roman" w:hAnsi="Times New Roman" w:cs="Times New Roman"/>
          <w:sz w:val="24"/>
          <w:szCs w:val="24"/>
        </w:rPr>
        <w:br/>
      </w:r>
      <w:r w:rsidRPr="00EC245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C245B" w:rsidRPr="00EC245B" w:rsidRDefault="00EC245B" w:rsidP="00EC24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C245B">
        <w:rPr>
          <w:rFonts w:ascii="Times New Roman" w:eastAsia="Times New Roman" w:hAnsi="Times New Roman" w:cs="Times New Roman"/>
          <w:b/>
          <w:bCs/>
          <w:sz w:val="27"/>
          <w:szCs w:val="27"/>
        </w:rPr>
        <w:t>Example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7757"/>
      </w:tblGrid>
      <w:tr w:rsidR="00EC245B" w:rsidRPr="00EC245B" w:rsidTr="00EC24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C245B">
              <w:rPr>
                <w:rFonts w:ascii="Courier New" w:eastAsia="Times New Roman" w:hAnsi="Courier New" w:cs="Courier New"/>
                <w:sz w:val="20"/>
              </w:rPr>
              <w:t>1</w:t>
            </w:r>
            <w:r w:rsidRPr="00EC245B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EC245B">
              <w:rPr>
                <w:rFonts w:ascii="Courier New" w:eastAsia="Times New Roman" w:hAnsi="Courier New" w:cs="Courier New"/>
                <w:sz w:val="20"/>
              </w:rPr>
              <w:t>2</w:t>
            </w:r>
            <w:r w:rsidRPr="00EC245B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EC245B">
              <w:rPr>
                <w:rFonts w:ascii="Courier New" w:eastAsia="Times New Roman" w:hAnsi="Courier New" w:cs="Courier New"/>
                <w:sz w:val="20"/>
              </w:rPr>
              <w:t>3</w:t>
            </w:r>
            <w:r w:rsidRPr="00EC245B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EC245B">
              <w:rPr>
                <w:rFonts w:ascii="Courier New" w:eastAsia="Times New Roman" w:hAnsi="Courier New" w:cs="Courier New"/>
                <w:sz w:val="20"/>
              </w:rPr>
              <w:t>4</w:t>
            </w:r>
            <w:r w:rsidRPr="00EC245B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EC245B">
              <w:rPr>
                <w:rFonts w:ascii="Courier New" w:eastAsia="Times New Roman" w:hAnsi="Courier New" w:cs="Courier New"/>
                <w:sz w:val="20"/>
              </w:rPr>
              <w:t>5</w:t>
            </w:r>
            <w:r w:rsidRPr="00EC245B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EC245B">
              <w:rPr>
                <w:rFonts w:ascii="Courier New" w:eastAsia="Times New Roman" w:hAnsi="Courier New" w:cs="Courier New"/>
                <w:sz w:val="20"/>
              </w:rPr>
              <w:t>6</w:t>
            </w:r>
            <w:r w:rsidRPr="00EC245B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EC245B">
              <w:rPr>
                <w:rFonts w:ascii="Courier New" w:eastAsia="Times New Roman" w:hAnsi="Courier New" w:cs="Courier New"/>
                <w:sz w:val="20"/>
              </w:rPr>
              <w:t>7</w:t>
            </w:r>
            <w:r w:rsidRPr="00EC245B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EC245B">
              <w:rPr>
                <w:rFonts w:ascii="Courier New" w:eastAsia="Times New Roman" w:hAnsi="Courier New" w:cs="Courier New"/>
                <w:sz w:val="20"/>
              </w:rPr>
              <w:t>8</w:t>
            </w:r>
            <w:r w:rsidRPr="00EC245B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EC245B">
              <w:rPr>
                <w:rFonts w:ascii="Courier New" w:eastAsia="Times New Roman" w:hAnsi="Courier New" w:cs="Courier New"/>
                <w:sz w:val="20"/>
              </w:rPr>
              <w:t>9</w:t>
            </w:r>
            <w:r w:rsidRPr="00EC245B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EC245B">
              <w:rPr>
                <w:rFonts w:ascii="Courier New" w:eastAsia="Times New Roman" w:hAnsi="Courier New" w:cs="Courier New"/>
                <w:sz w:val="20"/>
              </w:rPr>
              <w:t>10</w:t>
            </w:r>
            <w:r w:rsidRPr="00EC245B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EC245B">
              <w:rPr>
                <w:rFonts w:ascii="Courier New" w:eastAsia="Times New Roman" w:hAnsi="Courier New" w:cs="Courier New"/>
                <w:sz w:val="20"/>
              </w:rPr>
              <w:t>11</w:t>
            </w:r>
            <w:r w:rsidRPr="00EC245B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EC245B">
              <w:rPr>
                <w:rFonts w:ascii="Courier New" w:eastAsia="Times New Roman" w:hAnsi="Courier New" w:cs="Courier New"/>
                <w:sz w:val="20"/>
              </w:rPr>
              <w:t>12</w:t>
            </w:r>
            <w:r w:rsidRPr="00EC245B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EC245B">
              <w:rPr>
                <w:rFonts w:ascii="Courier New" w:eastAsia="Times New Roman" w:hAnsi="Courier New" w:cs="Courier New"/>
                <w:sz w:val="20"/>
              </w:rPr>
              <w:t>13</w:t>
            </w:r>
            <w:r w:rsidRPr="00EC245B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EC245B">
              <w:rPr>
                <w:rFonts w:ascii="Courier New" w:eastAsia="Times New Roman" w:hAnsi="Courier New" w:cs="Courier New"/>
                <w:sz w:val="20"/>
              </w:rPr>
              <w:t>14</w:t>
            </w:r>
            <w:r w:rsidRPr="00EC245B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EC245B">
              <w:rPr>
                <w:rFonts w:ascii="Courier New" w:eastAsia="Times New Roman" w:hAnsi="Courier New" w:cs="Courier New"/>
                <w:sz w:val="20"/>
              </w:rPr>
              <w:t>15</w:t>
            </w:r>
            <w:r w:rsidRPr="00EC245B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EC245B">
              <w:rPr>
                <w:rFonts w:ascii="Courier New" w:eastAsia="Times New Roman" w:hAnsi="Courier New" w:cs="Courier New"/>
                <w:sz w:val="20"/>
              </w:rPr>
              <w:t>16</w:t>
            </w:r>
            <w:r w:rsidRPr="00EC245B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EC245B">
              <w:rPr>
                <w:rFonts w:ascii="Courier New" w:eastAsia="Times New Roman" w:hAnsi="Courier New" w:cs="Courier New"/>
                <w:sz w:val="20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EC245B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// string::shrink_to_fit</w:t>
            </w:r>
          </w:p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EC245B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#include &lt;iostream&gt;</w:t>
            </w:r>
          </w:p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EC245B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#include &lt;string&gt;</w:t>
            </w:r>
          </w:p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</w:p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EC245B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int</w:t>
            </w:r>
            <w:r w:rsidRPr="00EC245B">
              <w:rPr>
                <w:rFonts w:ascii="Courier New" w:eastAsia="Times New Roman" w:hAnsi="Courier New" w:cs="Courier New"/>
                <w:sz w:val="20"/>
              </w:rPr>
              <w:t xml:space="preserve"> main ()</w:t>
            </w:r>
          </w:p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EC245B">
              <w:rPr>
                <w:rFonts w:ascii="Courier New" w:eastAsia="Times New Roman" w:hAnsi="Courier New" w:cs="Courier New"/>
                <w:sz w:val="20"/>
              </w:rPr>
              <w:t>{</w:t>
            </w:r>
          </w:p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EC245B">
              <w:rPr>
                <w:rFonts w:ascii="Courier New" w:eastAsia="Times New Roman" w:hAnsi="Courier New" w:cs="Courier New"/>
                <w:sz w:val="20"/>
              </w:rPr>
              <w:t xml:space="preserve">  std::string str (100,'x');</w:t>
            </w:r>
          </w:p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EC245B">
              <w:rPr>
                <w:rFonts w:ascii="Courier New" w:eastAsia="Times New Roman" w:hAnsi="Courier New" w:cs="Courier New"/>
                <w:sz w:val="20"/>
              </w:rPr>
              <w:t xml:space="preserve">  std::cout &lt;&lt; "1. capacity of str: " &lt;&lt; str.capacity() &lt;&lt; '\n';</w:t>
            </w:r>
          </w:p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</w:p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EC245B">
              <w:rPr>
                <w:rFonts w:ascii="Courier New" w:eastAsia="Times New Roman" w:hAnsi="Courier New" w:cs="Courier New"/>
                <w:sz w:val="20"/>
              </w:rPr>
              <w:t xml:space="preserve">  str.resize(10);</w:t>
            </w:r>
          </w:p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EC245B">
              <w:rPr>
                <w:rFonts w:ascii="Courier New" w:eastAsia="Times New Roman" w:hAnsi="Courier New" w:cs="Courier New"/>
                <w:sz w:val="20"/>
              </w:rPr>
              <w:t xml:space="preserve">  std::cout &lt;&lt; "2. capacity of str: " &lt;&lt; str.capacity() &lt;&lt; '\n';</w:t>
            </w:r>
          </w:p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</w:p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EC245B">
              <w:rPr>
                <w:rFonts w:ascii="Courier New" w:eastAsia="Times New Roman" w:hAnsi="Courier New" w:cs="Courier New"/>
                <w:sz w:val="20"/>
              </w:rPr>
              <w:t xml:space="preserve">  str.shrink_to_fit();</w:t>
            </w:r>
          </w:p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EC245B">
              <w:rPr>
                <w:rFonts w:ascii="Courier New" w:eastAsia="Times New Roman" w:hAnsi="Courier New" w:cs="Courier New"/>
                <w:sz w:val="20"/>
              </w:rPr>
              <w:t xml:space="preserve">  std::cout &lt;&lt; "3. capacity of str: " &lt;&lt; str.capacity() &lt;&lt; '\n';</w:t>
            </w:r>
          </w:p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</w:p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EC245B">
              <w:rPr>
                <w:rFonts w:ascii="Courier New" w:eastAsia="Times New Roman" w:hAnsi="Courier New" w:cs="Courier New"/>
                <w:sz w:val="20"/>
              </w:rPr>
              <w:t xml:space="preserve">  </w:t>
            </w:r>
            <w:r w:rsidRPr="00EC245B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return</w:t>
            </w:r>
            <w:r w:rsidRPr="00EC245B">
              <w:rPr>
                <w:rFonts w:ascii="Courier New" w:eastAsia="Times New Roman" w:hAnsi="Courier New" w:cs="Courier New"/>
                <w:sz w:val="20"/>
              </w:rPr>
              <w:t xml:space="preserve"> 0;</w:t>
            </w:r>
          </w:p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C245B">
              <w:rPr>
                <w:rFonts w:ascii="Courier New" w:eastAsia="Times New Roman" w:hAnsi="Courier New" w:cs="Courier New"/>
                <w:sz w:val="20"/>
              </w:rPr>
              <w:t>}</w:t>
            </w:r>
          </w:p>
        </w:tc>
      </w:tr>
    </w:tbl>
    <w:p w:rsidR="00EC245B" w:rsidRPr="00EC245B" w:rsidRDefault="00EC245B" w:rsidP="00EC2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45B">
        <w:rPr>
          <w:rFonts w:ascii="Times New Roman" w:eastAsia="Times New Roman" w:hAnsi="Times New Roman" w:cs="Times New Roman"/>
          <w:sz w:val="24"/>
          <w:szCs w:val="24"/>
        </w:rPr>
        <w:br/>
      </w:r>
      <w:r w:rsidRPr="00EC245B">
        <w:rPr>
          <w:rFonts w:ascii="Times New Roman" w:eastAsia="Times New Roman" w:hAnsi="Times New Roman" w:cs="Times New Roman"/>
          <w:sz w:val="24"/>
          <w:szCs w:val="24"/>
        </w:rPr>
        <w:br/>
        <w:t>Possible output: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51"/>
      </w:tblGrid>
      <w:tr w:rsidR="00EC245B" w:rsidRPr="00EC245B" w:rsidTr="00EC24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C245B">
              <w:rPr>
                <w:rFonts w:ascii="Courier New" w:eastAsia="Times New Roman" w:hAnsi="Courier New" w:cs="Courier New"/>
                <w:sz w:val="20"/>
                <w:szCs w:val="20"/>
              </w:rPr>
              <w:t>1. capacity of str: 100</w:t>
            </w:r>
          </w:p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C245B">
              <w:rPr>
                <w:rFonts w:ascii="Courier New" w:eastAsia="Times New Roman" w:hAnsi="Courier New" w:cs="Courier New"/>
                <w:sz w:val="20"/>
                <w:szCs w:val="20"/>
              </w:rPr>
              <w:t>2. capacity of str: 100</w:t>
            </w:r>
          </w:p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C245B">
              <w:rPr>
                <w:rFonts w:ascii="Courier New" w:eastAsia="Times New Roman" w:hAnsi="Courier New" w:cs="Courier New"/>
                <w:sz w:val="20"/>
                <w:szCs w:val="20"/>
              </w:rPr>
              <w:t>3. capacity of str: 10</w:t>
            </w:r>
          </w:p>
        </w:tc>
      </w:tr>
    </w:tbl>
    <w:p w:rsidR="00EC245B" w:rsidRPr="00EC245B" w:rsidRDefault="00EC245B" w:rsidP="00EC2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45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C245B" w:rsidRPr="00EC245B" w:rsidRDefault="00EC245B" w:rsidP="00EC24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C245B">
        <w:rPr>
          <w:rFonts w:ascii="Times New Roman" w:eastAsia="Times New Roman" w:hAnsi="Times New Roman" w:cs="Times New Roman"/>
          <w:b/>
          <w:bCs/>
          <w:sz w:val="27"/>
          <w:szCs w:val="27"/>
        </w:rPr>
        <w:t>Complexity</w:t>
      </w:r>
    </w:p>
    <w:p w:rsidR="00EC245B" w:rsidRPr="00EC245B" w:rsidRDefault="00EC245B" w:rsidP="00EC2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C245B">
        <w:rPr>
          <w:rFonts w:ascii="Times New Roman" w:eastAsia="Times New Roman" w:hAnsi="Times New Roman" w:cs="Times New Roman"/>
          <w:sz w:val="24"/>
          <w:szCs w:val="24"/>
        </w:rPr>
        <w:t>Unspecified, but generally constant.</w:t>
      </w:r>
      <w:proofErr w:type="gramEnd"/>
      <w:r w:rsidRPr="00EC245B">
        <w:rPr>
          <w:rFonts w:ascii="Times New Roman" w:eastAsia="Times New Roman" w:hAnsi="Times New Roman" w:cs="Times New Roman"/>
          <w:sz w:val="24"/>
          <w:szCs w:val="24"/>
        </w:rPr>
        <w:br/>
      </w:r>
      <w:r w:rsidRPr="00EC245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C245B" w:rsidRPr="00EC245B" w:rsidRDefault="00EC245B" w:rsidP="00EC24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C245B">
        <w:rPr>
          <w:rFonts w:ascii="Times New Roman" w:eastAsia="Times New Roman" w:hAnsi="Times New Roman" w:cs="Times New Roman"/>
          <w:b/>
          <w:bCs/>
          <w:sz w:val="27"/>
          <w:szCs w:val="27"/>
        </w:rPr>
        <w:t>Iterator validity</w:t>
      </w:r>
    </w:p>
    <w:p w:rsidR="00EC245B" w:rsidRPr="00EC245B" w:rsidRDefault="00EC245B" w:rsidP="00EC2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45B">
        <w:rPr>
          <w:rFonts w:ascii="Times New Roman" w:eastAsia="Times New Roman" w:hAnsi="Times New Roman" w:cs="Times New Roman"/>
          <w:sz w:val="24"/>
          <w:szCs w:val="24"/>
        </w:rPr>
        <w:lastRenderedPageBreak/>
        <w:t>Any iterators, pointers and references related to this object may be invalidated.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br/>
      </w:r>
      <w:r w:rsidRPr="00EC245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C245B" w:rsidRPr="00EC245B" w:rsidRDefault="00EC245B" w:rsidP="00EC24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C245B">
        <w:rPr>
          <w:rFonts w:ascii="Times New Roman" w:eastAsia="Times New Roman" w:hAnsi="Times New Roman" w:cs="Times New Roman"/>
          <w:b/>
          <w:bCs/>
          <w:sz w:val="27"/>
          <w:szCs w:val="27"/>
        </w:rPr>
        <w:t>Data races</w:t>
      </w:r>
    </w:p>
    <w:p w:rsidR="00EC245B" w:rsidRPr="00EC245B" w:rsidRDefault="00EC245B" w:rsidP="00EC2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45B">
        <w:rPr>
          <w:rFonts w:ascii="Times New Roman" w:eastAsia="Times New Roman" w:hAnsi="Times New Roman" w:cs="Times New Roman"/>
          <w:sz w:val="24"/>
          <w:szCs w:val="24"/>
        </w:rPr>
        <w:t>The object is modified.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br/>
      </w:r>
      <w:r w:rsidRPr="00EC245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C245B" w:rsidRPr="00EC245B" w:rsidRDefault="00EC245B" w:rsidP="00EC24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C245B">
        <w:rPr>
          <w:rFonts w:ascii="Times New Roman" w:eastAsia="Times New Roman" w:hAnsi="Times New Roman" w:cs="Times New Roman"/>
          <w:b/>
          <w:bCs/>
          <w:sz w:val="27"/>
          <w:szCs w:val="27"/>
        </w:rPr>
        <w:t>Exception safety</w:t>
      </w:r>
    </w:p>
    <w:p w:rsidR="00EC245B" w:rsidRDefault="00EC245B" w:rsidP="00EC245B">
      <w:pPr>
        <w:rPr>
          <w:rFonts w:ascii="Times New Roman" w:eastAsia="Times New Roman" w:hAnsi="Times New Roman" w:cs="Times New Roman"/>
          <w:sz w:val="24"/>
          <w:szCs w:val="24"/>
        </w:rPr>
      </w:pPr>
      <w:r w:rsidRPr="00EC245B">
        <w:rPr>
          <w:rFonts w:ascii="Times New Roman" w:eastAsia="Times New Roman" w:hAnsi="Times New Roman" w:cs="Times New Roman"/>
          <w:b/>
          <w:bCs/>
          <w:sz w:val="24"/>
          <w:szCs w:val="24"/>
        </w:rPr>
        <w:t>Strong guarantee: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 if an exception is thrown, there are no changes in the </w:t>
      </w:r>
      <w:hyperlink r:id="rId281" w:history="1">
        <w:r w:rsidRPr="00EC245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basic_string</w:t>
        </w:r>
      </w:hyperlink>
      <w:r w:rsidRPr="00EC245B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br/>
      </w:r>
      <w:r w:rsidRPr="00EC245B">
        <w:rPr>
          <w:rFonts w:ascii="Times New Roman" w:eastAsia="Times New Roman" w:hAnsi="Times New Roman" w:cs="Times New Roman"/>
          <w:sz w:val="24"/>
          <w:szCs w:val="24"/>
        </w:rPr>
        <w:br/>
        <w:t xml:space="preserve">If the type uses the </w:t>
      </w:r>
      <w:hyperlink r:id="rId282" w:history="1">
        <w:r w:rsidRPr="00EC245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default allocator</w:t>
        </w:r>
      </w:hyperlink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, a </w:t>
      </w:r>
      <w:hyperlink r:id="rId283" w:history="1">
        <w:r w:rsidRPr="00EC245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bad_alloc</w:t>
        </w:r>
      </w:hyperlink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 exception is thrown if the function needs to allocate storage and fails.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C245B" w:rsidRDefault="00EC245B" w:rsidP="00EC245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C245B" w:rsidRPr="00EC245B" w:rsidRDefault="00EC245B" w:rsidP="00EC2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C245B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 member function </w:t>
      </w:r>
    </w:p>
    <w:p w:rsidR="00EC245B" w:rsidRPr="00EC245B" w:rsidRDefault="00EC245B" w:rsidP="00EC2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45B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EC245B">
        <w:rPr>
          <w:rFonts w:ascii="Times New Roman" w:eastAsia="Times New Roman" w:hAnsi="Times New Roman" w:cs="Times New Roman"/>
          <w:sz w:val="24"/>
          <w:szCs w:val="24"/>
        </w:rPr>
        <w:t>string</w:t>
      </w:r>
      <w:proofErr w:type="gramEnd"/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</w:p>
    <w:p w:rsidR="00EC245B" w:rsidRPr="00EC245B" w:rsidRDefault="00EC245B" w:rsidP="00EC245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proofErr w:type="gramStart"/>
      <w:r w:rsidRPr="00EC245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std</w:t>
      </w:r>
      <w:proofErr w:type="gramEnd"/>
      <w:r w:rsidRPr="00EC245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::</w:t>
      </w:r>
      <w:hyperlink r:id="rId284" w:history="1">
        <w:r w:rsidRPr="00EC245B">
          <w:rPr>
            <w:rFonts w:ascii="Times New Roman" w:eastAsia="Times New Roman" w:hAnsi="Times New Roman" w:cs="Times New Roman"/>
            <w:b/>
            <w:bCs/>
            <w:color w:val="0000FF"/>
            <w:kern w:val="36"/>
            <w:sz w:val="48"/>
            <w:szCs w:val="48"/>
            <w:u w:val="single"/>
          </w:rPr>
          <w:t>basic_string</w:t>
        </w:r>
      </w:hyperlink>
      <w:r w:rsidRPr="00EC245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::operator[]</w:t>
      </w:r>
    </w:p>
    <w:p w:rsidR="00EC245B" w:rsidRPr="00EC245B" w:rsidRDefault="00EC245B" w:rsidP="00EC24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245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EC245B">
        <w:rPr>
          <w:rFonts w:ascii="Courier New" w:eastAsia="Times New Roman" w:hAnsi="Courier New" w:cs="Courier New"/>
          <w:sz w:val="20"/>
          <w:szCs w:val="20"/>
        </w:rPr>
        <w:t>reference</w:t>
      </w:r>
      <w:proofErr w:type="gramEnd"/>
      <w:r w:rsidRPr="00EC245B">
        <w:rPr>
          <w:rFonts w:ascii="Courier New" w:eastAsia="Times New Roman" w:hAnsi="Courier New" w:cs="Courier New"/>
          <w:sz w:val="20"/>
          <w:szCs w:val="20"/>
        </w:rPr>
        <w:t xml:space="preserve"> operator[] (size_type pos);</w:t>
      </w:r>
    </w:p>
    <w:p w:rsidR="00EC245B" w:rsidRPr="00EC245B" w:rsidRDefault="00EC245B" w:rsidP="00EC24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C245B">
        <w:rPr>
          <w:rFonts w:ascii="Courier New" w:eastAsia="Times New Roman" w:hAnsi="Courier New" w:cs="Courier New"/>
          <w:sz w:val="20"/>
          <w:szCs w:val="20"/>
        </w:rPr>
        <w:t>const_reference</w:t>
      </w:r>
      <w:proofErr w:type="gramEnd"/>
      <w:r w:rsidRPr="00EC245B">
        <w:rPr>
          <w:rFonts w:ascii="Courier New" w:eastAsia="Times New Roman" w:hAnsi="Courier New" w:cs="Courier New"/>
          <w:sz w:val="20"/>
          <w:szCs w:val="20"/>
        </w:rPr>
        <w:t xml:space="preserve"> operator[] (size_type pos) const;</w:t>
      </w:r>
    </w:p>
    <w:p w:rsidR="00EC245B" w:rsidRPr="00EC245B" w:rsidRDefault="00EC245B" w:rsidP="00EC2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45B">
        <w:rPr>
          <w:rFonts w:ascii="Times New Roman" w:eastAsia="Times New Roman" w:hAnsi="Times New Roman" w:cs="Times New Roman"/>
          <w:sz w:val="24"/>
          <w:szCs w:val="24"/>
        </w:rPr>
        <w:t>Get character of string</w:t>
      </w:r>
    </w:p>
    <w:p w:rsidR="00EC245B" w:rsidRPr="00EC245B" w:rsidRDefault="00EC245B" w:rsidP="00EC245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Returns a reference to the character at position </w:t>
      </w:r>
      <w:r w:rsidRPr="00EC245B">
        <w:rPr>
          <w:rFonts w:ascii="Times New Roman" w:eastAsia="Times New Roman" w:hAnsi="Times New Roman" w:cs="Times New Roman"/>
          <w:i/>
          <w:iCs/>
          <w:sz w:val="24"/>
          <w:szCs w:val="24"/>
        </w:rPr>
        <w:t>pos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 in the </w:t>
      </w:r>
      <w:hyperlink r:id="rId285" w:history="1">
        <w:r w:rsidRPr="00EC245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basic_string</w:t>
        </w:r>
      </w:hyperlink>
      <w:r w:rsidRPr="00EC245B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EC245B" w:rsidRPr="00EC245B" w:rsidRDefault="00EC245B" w:rsidP="00EC245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86" w:history="1">
        <w:r w:rsidRPr="00EC245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C++98</w:t>
        </w:r>
      </w:hyperlink>
    </w:p>
    <w:p w:rsidR="00EC245B" w:rsidRPr="00EC245B" w:rsidRDefault="00EC245B" w:rsidP="00EC245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87" w:history="1">
        <w:r w:rsidRPr="00EC245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C++11</w:t>
        </w:r>
      </w:hyperlink>
    </w:p>
    <w:p w:rsidR="00EC245B" w:rsidRPr="00EC245B" w:rsidRDefault="00EC245B" w:rsidP="00EC245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C245B" w:rsidRPr="00EC245B" w:rsidRDefault="00EC245B" w:rsidP="00EC2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If </w:t>
      </w:r>
      <w:r w:rsidRPr="00EC245B">
        <w:rPr>
          <w:rFonts w:ascii="Times New Roman" w:eastAsia="Times New Roman" w:hAnsi="Times New Roman" w:cs="Times New Roman"/>
          <w:i/>
          <w:iCs/>
          <w:sz w:val="24"/>
          <w:szCs w:val="24"/>
        </w:rPr>
        <w:t>pos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 is equal to the </w:t>
      </w:r>
      <w:hyperlink r:id="rId288" w:history="1">
        <w:r w:rsidRPr="00EC245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string length</w:t>
        </w:r>
      </w:hyperlink>
      <w:r w:rsidRPr="00EC245B">
        <w:rPr>
          <w:rFonts w:ascii="Times New Roman" w:eastAsia="Times New Roman" w:hAnsi="Times New Roman" w:cs="Times New Roman"/>
          <w:sz w:val="24"/>
          <w:szCs w:val="24"/>
        </w:rPr>
        <w:t>, the function returns a reference to a null character (</w:t>
      </w:r>
      <w:proofErr w:type="gramStart"/>
      <w:r w:rsidRPr="00EC245B">
        <w:rPr>
          <w:rFonts w:ascii="Courier New" w:eastAsia="Times New Roman" w:hAnsi="Courier New" w:cs="Courier New"/>
          <w:sz w:val="20"/>
        </w:rPr>
        <w:t>charT(</w:t>
      </w:r>
      <w:proofErr w:type="gramEnd"/>
      <w:r w:rsidRPr="00EC245B">
        <w:rPr>
          <w:rFonts w:ascii="Courier New" w:eastAsia="Times New Roman" w:hAnsi="Courier New" w:cs="Courier New"/>
          <w:sz w:val="20"/>
        </w:rPr>
        <w:t>)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EC245B" w:rsidRPr="00EC245B" w:rsidRDefault="00EC245B" w:rsidP="00EC2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45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C245B" w:rsidRPr="00EC245B" w:rsidRDefault="00EC245B" w:rsidP="00EC24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C245B">
        <w:rPr>
          <w:rFonts w:ascii="Times New Roman" w:eastAsia="Times New Roman" w:hAnsi="Times New Roman" w:cs="Times New Roman"/>
          <w:b/>
          <w:bCs/>
          <w:sz w:val="27"/>
          <w:szCs w:val="27"/>
        </w:rPr>
        <w:t>Parameters</w:t>
      </w:r>
    </w:p>
    <w:p w:rsidR="00EC245B" w:rsidRPr="00EC245B" w:rsidRDefault="00EC245B" w:rsidP="00EC2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C245B">
        <w:rPr>
          <w:rFonts w:ascii="Times New Roman" w:eastAsia="Times New Roman" w:hAnsi="Times New Roman" w:cs="Times New Roman"/>
          <w:sz w:val="24"/>
          <w:szCs w:val="24"/>
        </w:rPr>
        <w:t>pos</w:t>
      </w:r>
      <w:proofErr w:type="gramEnd"/>
    </w:p>
    <w:p w:rsidR="00EC245B" w:rsidRPr="00EC245B" w:rsidRDefault="00EC245B" w:rsidP="00EC245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C245B">
        <w:rPr>
          <w:rFonts w:ascii="Times New Roman" w:eastAsia="Times New Roman" w:hAnsi="Times New Roman" w:cs="Times New Roman"/>
          <w:sz w:val="24"/>
          <w:szCs w:val="24"/>
        </w:rPr>
        <w:t>Value with the position of a character within the string.</w:t>
      </w:r>
      <w:proofErr w:type="gramEnd"/>
      <w:r w:rsidRPr="00EC245B">
        <w:rPr>
          <w:rFonts w:ascii="Times New Roman" w:eastAsia="Times New Roman" w:hAnsi="Times New Roman" w:cs="Times New Roman"/>
          <w:sz w:val="24"/>
          <w:szCs w:val="24"/>
        </w:rPr>
        <w:br/>
        <w:t xml:space="preserve">Note: The first character in a </w:t>
      </w:r>
      <w:hyperlink r:id="rId289" w:history="1">
        <w:r w:rsidRPr="00EC245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basic_string</w:t>
        </w:r>
      </w:hyperlink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 is denoted by a value of </w:t>
      </w:r>
      <w:r w:rsidRPr="00EC245B">
        <w:rPr>
          <w:rFonts w:ascii="Courier New" w:eastAsia="Times New Roman" w:hAnsi="Courier New" w:cs="Courier New"/>
          <w:sz w:val="20"/>
        </w:rPr>
        <w:t>0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 (not </w:t>
      </w:r>
      <w:r w:rsidRPr="00EC245B">
        <w:rPr>
          <w:rFonts w:ascii="Courier New" w:eastAsia="Times New Roman" w:hAnsi="Courier New" w:cs="Courier New"/>
          <w:sz w:val="20"/>
        </w:rPr>
        <w:t>1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t>).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br/>
        <w:t xml:space="preserve">Member type </w:t>
      </w:r>
      <w:r w:rsidRPr="00EC245B">
        <w:rPr>
          <w:rFonts w:ascii="Courier New" w:eastAsia="Times New Roman" w:hAnsi="Courier New" w:cs="Courier New"/>
          <w:sz w:val="20"/>
        </w:rPr>
        <w:t>size_type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 is an unsigned integral type.</w:t>
      </w:r>
    </w:p>
    <w:p w:rsidR="00EC245B" w:rsidRPr="00EC245B" w:rsidRDefault="00EC245B" w:rsidP="00EC2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45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C245B" w:rsidRPr="00EC245B" w:rsidRDefault="00EC245B" w:rsidP="00EC24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C245B">
        <w:rPr>
          <w:rFonts w:ascii="Times New Roman" w:eastAsia="Times New Roman" w:hAnsi="Times New Roman" w:cs="Times New Roman"/>
          <w:b/>
          <w:bCs/>
          <w:sz w:val="27"/>
          <w:szCs w:val="27"/>
        </w:rPr>
        <w:t>Return value</w:t>
      </w:r>
    </w:p>
    <w:p w:rsidR="00EC245B" w:rsidRPr="00EC245B" w:rsidRDefault="00EC245B" w:rsidP="00EC2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C245B">
        <w:rPr>
          <w:rFonts w:ascii="Times New Roman" w:eastAsia="Times New Roman" w:hAnsi="Times New Roman" w:cs="Times New Roman"/>
          <w:sz w:val="24"/>
          <w:szCs w:val="24"/>
        </w:rPr>
        <w:lastRenderedPageBreak/>
        <w:t>The character at the specified position in the string.</w:t>
      </w:r>
      <w:proofErr w:type="gramEnd"/>
      <w:r w:rsidRPr="00EC245B">
        <w:rPr>
          <w:rFonts w:ascii="Times New Roman" w:eastAsia="Times New Roman" w:hAnsi="Times New Roman" w:cs="Times New Roman"/>
          <w:sz w:val="24"/>
          <w:szCs w:val="24"/>
        </w:rPr>
        <w:br/>
      </w:r>
      <w:r w:rsidRPr="00EC245B">
        <w:rPr>
          <w:rFonts w:ascii="Times New Roman" w:eastAsia="Times New Roman" w:hAnsi="Times New Roman" w:cs="Times New Roman"/>
          <w:sz w:val="24"/>
          <w:szCs w:val="24"/>
        </w:rPr>
        <w:br/>
        <w:t xml:space="preserve">If the </w:t>
      </w:r>
      <w:hyperlink r:id="rId290" w:history="1">
        <w:r w:rsidRPr="00EC245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basic_string</w:t>
        </w:r>
      </w:hyperlink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 object is const-qualified, the function returns a </w:t>
      </w:r>
      <w:r w:rsidRPr="00EC245B">
        <w:rPr>
          <w:rFonts w:ascii="Courier New" w:eastAsia="Times New Roman" w:hAnsi="Courier New" w:cs="Courier New"/>
          <w:sz w:val="20"/>
        </w:rPr>
        <w:t>const_reference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. Otherwise, it returns a </w:t>
      </w:r>
      <w:r w:rsidRPr="00EC245B">
        <w:rPr>
          <w:rFonts w:ascii="Courier New" w:eastAsia="Times New Roman" w:hAnsi="Courier New" w:cs="Courier New"/>
          <w:sz w:val="20"/>
        </w:rPr>
        <w:t>reference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br/>
      </w:r>
      <w:r w:rsidRPr="00EC245B">
        <w:rPr>
          <w:rFonts w:ascii="Times New Roman" w:eastAsia="Times New Roman" w:hAnsi="Times New Roman" w:cs="Times New Roman"/>
          <w:sz w:val="24"/>
          <w:szCs w:val="24"/>
        </w:rPr>
        <w:br/>
        <w:t xml:space="preserve">Member types </w:t>
      </w:r>
      <w:r w:rsidRPr="00EC245B">
        <w:rPr>
          <w:rFonts w:ascii="Courier New" w:eastAsia="Times New Roman" w:hAnsi="Courier New" w:cs="Courier New"/>
          <w:sz w:val="20"/>
        </w:rPr>
        <w:t>reference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EC245B">
        <w:rPr>
          <w:rFonts w:ascii="Courier New" w:eastAsia="Times New Roman" w:hAnsi="Courier New" w:cs="Courier New"/>
          <w:sz w:val="20"/>
        </w:rPr>
        <w:t>const_reference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 are the reference types to the characters in the container; </w:t>
      </w:r>
      <w:proofErr w:type="gramStart"/>
      <w:r w:rsidRPr="00EC245B">
        <w:rPr>
          <w:rFonts w:ascii="Times New Roman" w:eastAsia="Times New Roman" w:hAnsi="Times New Roman" w:cs="Times New Roman"/>
          <w:sz w:val="24"/>
          <w:szCs w:val="24"/>
        </w:rPr>
        <w:t>They</w:t>
      </w:r>
      <w:proofErr w:type="gramEnd"/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 shall be aliases of </w:t>
      </w:r>
      <w:r w:rsidRPr="00EC245B">
        <w:rPr>
          <w:rFonts w:ascii="Courier New" w:eastAsia="Times New Roman" w:hAnsi="Courier New" w:cs="Courier New"/>
          <w:sz w:val="20"/>
        </w:rPr>
        <w:t>charT&amp;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EC245B">
        <w:rPr>
          <w:rFonts w:ascii="Courier New" w:eastAsia="Times New Roman" w:hAnsi="Courier New" w:cs="Courier New"/>
          <w:sz w:val="20"/>
        </w:rPr>
        <w:t>const charT&amp;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 respectively.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br/>
      </w:r>
      <w:r w:rsidRPr="00EC245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C245B" w:rsidRPr="00EC245B" w:rsidRDefault="00EC245B" w:rsidP="00EC24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C245B">
        <w:rPr>
          <w:rFonts w:ascii="Times New Roman" w:eastAsia="Times New Roman" w:hAnsi="Times New Roman" w:cs="Times New Roman"/>
          <w:b/>
          <w:bCs/>
          <w:sz w:val="27"/>
          <w:szCs w:val="27"/>
        </w:rPr>
        <w:t>Example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4396"/>
      </w:tblGrid>
      <w:tr w:rsidR="00EC245B" w:rsidRPr="00EC245B" w:rsidTr="00EC24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C245B">
              <w:rPr>
                <w:rFonts w:ascii="Courier New" w:eastAsia="Times New Roman" w:hAnsi="Courier New" w:cs="Courier New"/>
                <w:sz w:val="20"/>
              </w:rPr>
              <w:t>1</w:t>
            </w:r>
            <w:r w:rsidRPr="00EC245B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EC245B">
              <w:rPr>
                <w:rFonts w:ascii="Courier New" w:eastAsia="Times New Roman" w:hAnsi="Courier New" w:cs="Courier New"/>
                <w:sz w:val="20"/>
              </w:rPr>
              <w:t>2</w:t>
            </w:r>
            <w:r w:rsidRPr="00EC245B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EC245B">
              <w:rPr>
                <w:rFonts w:ascii="Courier New" w:eastAsia="Times New Roman" w:hAnsi="Courier New" w:cs="Courier New"/>
                <w:sz w:val="20"/>
              </w:rPr>
              <w:t>3</w:t>
            </w:r>
            <w:r w:rsidRPr="00EC245B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EC245B">
              <w:rPr>
                <w:rFonts w:ascii="Courier New" w:eastAsia="Times New Roman" w:hAnsi="Courier New" w:cs="Courier New"/>
                <w:sz w:val="20"/>
              </w:rPr>
              <w:t>4</w:t>
            </w:r>
            <w:r w:rsidRPr="00EC245B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EC245B">
              <w:rPr>
                <w:rFonts w:ascii="Courier New" w:eastAsia="Times New Roman" w:hAnsi="Courier New" w:cs="Courier New"/>
                <w:sz w:val="20"/>
              </w:rPr>
              <w:t>5</w:t>
            </w:r>
            <w:r w:rsidRPr="00EC245B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EC245B">
              <w:rPr>
                <w:rFonts w:ascii="Courier New" w:eastAsia="Times New Roman" w:hAnsi="Courier New" w:cs="Courier New"/>
                <w:sz w:val="20"/>
              </w:rPr>
              <w:t>6</w:t>
            </w:r>
            <w:r w:rsidRPr="00EC245B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EC245B">
              <w:rPr>
                <w:rFonts w:ascii="Courier New" w:eastAsia="Times New Roman" w:hAnsi="Courier New" w:cs="Courier New"/>
                <w:sz w:val="20"/>
              </w:rPr>
              <w:t>7</w:t>
            </w:r>
            <w:r w:rsidRPr="00EC245B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EC245B">
              <w:rPr>
                <w:rFonts w:ascii="Courier New" w:eastAsia="Times New Roman" w:hAnsi="Courier New" w:cs="Courier New"/>
                <w:sz w:val="20"/>
              </w:rPr>
              <w:t>8</w:t>
            </w:r>
            <w:r w:rsidRPr="00EC245B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EC245B">
              <w:rPr>
                <w:rFonts w:ascii="Courier New" w:eastAsia="Times New Roman" w:hAnsi="Courier New" w:cs="Courier New"/>
                <w:sz w:val="20"/>
              </w:rPr>
              <w:t>9</w:t>
            </w:r>
            <w:r w:rsidRPr="00EC245B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EC245B">
              <w:rPr>
                <w:rFonts w:ascii="Courier New" w:eastAsia="Times New Roman" w:hAnsi="Courier New" w:cs="Courier New"/>
                <w:sz w:val="20"/>
              </w:rPr>
              <w:t>10</w:t>
            </w:r>
            <w:r w:rsidRPr="00EC245B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EC245B">
              <w:rPr>
                <w:rFonts w:ascii="Courier New" w:eastAsia="Times New Roman" w:hAnsi="Courier New" w:cs="Courier New"/>
                <w:sz w:val="20"/>
              </w:rPr>
              <w:t>11</w:t>
            </w:r>
            <w:r w:rsidRPr="00EC245B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EC245B">
              <w:rPr>
                <w:rFonts w:ascii="Courier New" w:eastAsia="Times New Roman" w:hAnsi="Courier New" w:cs="Courier New"/>
                <w:sz w:val="20"/>
              </w:rPr>
              <w:t>12</w:t>
            </w:r>
            <w:r w:rsidRPr="00EC245B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EC245B">
              <w:rPr>
                <w:rFonts w:ascii="Courier New" w:eastAsia="Times New Roman" w:hAnsi="Courier New" w:cs="Courier New"/>
                <w:sz w:val="20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EC245B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// string::operator[]</w:t>
            </w:r>
          </w:p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EC245B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#include &lt;iostream&gt;</w:t>
            </w:r>
          </w:p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EC245B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#include &lt;string&gt;</w:t>
            </w:r>
          </w:p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</w:p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EC245B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int</w:t>
            </w:r>
            <w:r w:rsidRPr="00EC245B">
              <w:rPr>
                <w:rFonts w:ascii="Courier New" w:eastAsia="Times New Roman" w:hAnsi="Courier New" w:cs="Courier New"/>
                <w:sz w:val="20"/>
              </w:rPr>
              <w:t xml:space="preserve"> main ()</w:t>
            </w:r>
          </w:p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EC245B">
              <w:rPr>
                <w:rFonts w:ascii="Courier New" w:eastAsia="Times New Roman" w:hAnsi="Courier New" w:cs="Courier New"/>
                <w:sz w:val="20"/>
              </w:rPr>
              <w:t>{</w:t>
            </w:r>
          </w:p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EC245B">
              <w:rPr>
                <w:rFonts w:ascii="Courier New" w:eastAsia="Times New Roman" w:hAnsi="Courier New" w:cs="Courier New"/>
                <w:sz w:val="20"/>
              </w:rPr>
              <w:t xml:space="preserve">  std::string str ("Test string");</w:t>
            </w:r>
          </w:p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EC245B">
              <w:rPr>
                <w:rFonts w:ascii="Courier New" w:eastAsia="Times New Roman" w:hAnsi="Courier New" w:cs="Courier New"/>
                <w:sz w:val="20"/>
              </w:rPr>
              <w:t xml:space="preserve">  </w:t>
            </w:r>
            <w:r w:rsidRPr="00EC245B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for</w:t>
            </w:r>
            <w:r w:rsidRPr="00EC245B">
              <w:rPr>
                <w:rFonts w:ascii="Courier New" w:eastAsia="Times New Roman" w:hAnsi="Courier New" w:cs="Courier New"/>
                <w:sz w:val="20"/>
              </w:rPr>
              <w:t xml:space="preserve"> (</w:t>
            </w:r>
            <w:r w:rsidRPr="00EC245B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int</w:t>
            </w:r>
            <w:r w:rsidRPr="00EC245B">
              <w:rPr>
                <w:rFonts w:ascii="Courier New" w:eastAsia="Times New Roman" w:hAnsi="Courier New" w:cs="Courier New"/>
                <w:sz w:val="20"/>
              </w:rPr>
              <w:t xml:space="preserve"> i=0; i&lt;str.length(); ++i)</w:t>
            </w:r>
          </w:p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EC245B">
              <w:rPr>
                <w:rFonts w:ascii="Courier New" w:eastAsia="Times New Roman" w:hAnsi="Courier New" w:cs="Courier New"/>
                <w:sz w:val="20"/>
              </w:rPr>
              <w:t xml:space="preserve">  {</w:t>
            </w:r>
          </w:p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EC245B">
              <w:rPr>
                <w:rFonts w:ascii="Courier New" w:eastAsia="Times New Roman" w:hAnsi="Courier New" w:cs="Courier New"/>
                <w:sz w:val="20"/>
              </w:rPr>
              <w:t xml:space="preserve">    std::cout &lt;&lt; str[i];</w:t>
            </w:r>
          </w:p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EC245B">
              <w:rPr>
                <w:rFonts w:ascii="Courier New" w:eastAsia="Times New Roman" w:hAnsi="Courier New" w:cs="Courier New"/>
                <w:sz w:val="20"/>
              </w:rPr>
              <w:t xml:space="preserve">  }</w:t>
            </w:r>
          </w:p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EC245B">
              <w:rPr>
                <w:rFonts w:ascii="Courier New" w:eastAsia="Times New Roman" w:hAnsi="Courier New" w:cs="Courier New"/>
                <w:sz w:val="20"/>
              </w:rPr>
              <w:t xml:space="preserve">  </w:t>
            </w:r>
            <w:r w:rsidRPr="00EC245B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return</w:t>
            </w:r>
            <w:r w:rsidRPr="00EC245B">
              <w:rPr>
                <w:rFonts w:ascii="Courier New" w:eastAsia="Times New Roman" w:hAnsi="Courier New" w:cs="Courier New"/>
                <w:sz w:val="20"/>
              </w:rPr>
              <w:t xml:space="preserve"> 0;</w:t>
            </w:r>
          </w:p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C245B">
              <w:rPr>
                <w:rFonts w:ascii="Courier New" w:eastAsia="Times New Roman" w:hAnsi="Courier New" w:cs="Courier New"/>
                <w:sz w:val="20"/>
              </w:rPr>
              <w:t>}</w:t>
            </w:r>
          </w:p>
        </w:tc>
      </w:tr>
    </w:tbl>
    <w:p w:rsidR="00EC245B" w:rsidRPr="00EC245B" w:rsidRDefault="00EC245B" w:rsidP="00EC2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45B">
        <w:rPr>
          <w:rFonts w:ascii="Times New Roman" w:eastAsia="Times New Roman" w:hAnsi="Times New Roman" w:cs="Times New Roman"/>
          <w:sz w:val="24"/>
          <w:szCs w:val="24"/>
        </w:rPr>
        <w:br/>
      </w:r>
      <w:r w:rsidRPr="00EC245B">
        <w:rPr>
          <w:rFonts w:ascii="Times New Roman" w:eastAsia="Times New Roman" w:hAnsi="Times New Roman" w:cs="Times New Roman"/>
          <w:sz w:val="24"/>
          <w:szCs w:val="24"/>
        </w:rPr>
        <w:br/>
        <w:t xml:space="preserve">This code prints out the content of a string character by character using the offset operator on </w:t>
      </w:r>
      <w:proofErr w:type="gramStart"/>
      <w:r w:rsidRPr="00EC245B">
        <w:rPr>
          <w:rFonts w:ascii="Times New Roman" w:eastAsia="Times New Roman" w:hAnsi="Times New Roman" w:cs="Times New Roman"/>
          <w:i/>
          <w:iCs/>
          <w:sz w:val="24"/>
          <w:szCs w:val="24"/>
        </w:rPr>
        <w:t>str</w:t>
      </w:r>
      <w:proofErr w:type="gramEnd"/>
      <w:r w:rsidRPr="00EC245B">
        <w:rPr>
          <w:rFonts w:ascii="Times New Roman" w:eastAsia="Times New Roman" w:hAnsi="Times New Roman" w:cs="Times New Roman"/>
          <w:sz w:val="24"/>
          <w:szCs w:val="24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11"/>
      </w:tblGrid>
      <w:tr w:rsidR="00EC245B" w:rsidRPr="00EC245B" w:rsidTr="00EC24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C245B">
              <w:rPr>
                <w:rFonts w:ascii="Courier New" w:eastAsia="Times New Roman" w:hAnsi="Courier New" w:cs="Courier New"/>
                <w:sz w:val="20"/>
                <w:szCs w:val="20"/>
              </w:rPr>
              <w:t>Test string</w:t>
            </w:r>
          </w:p>
        </w:tc>
      </w:tr>
    </w:tbl>
    <w:p w:rsidR="00EC245B" w:rsidRPr="00EC245B" w:rsidRDefault="00EC245B" w:rsidP="00EC2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C245B" w:rsidRPr="00EC245B" w:rsidRDefault="00EC245B" w:rsidP="00EC245B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91" w:history="1">
        <w:r w:rsidRPr="00EC245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C++98</w:t>
        </w:r>
      </w:hyperlink>
    </w:p>
    <w:p w:rsidR="00EC245B" w:rsidRPr="00EC245B" w:rsidRDefault="00EC245B" w:rsidP="00EC245B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92" w:history="1">
        <w:r w:rsidRPr="00EC245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C++11</w:t>
        </w:r>
      </w:hyperlink>
    </w:p>
    <w:p w:rsidR="00EC245B" w:rsidRPr="00EC245B" w:rsidRDefault="00EC245B" w:rsidP="00EC245B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C245B" w:rsidRPr="00EC245B" w:rsidRDefault="00EC245B" w:rsidP="00EC24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C245B">
        <w:rPr>
          <w:rFonts w:ascii="Times New Roman" w:eastAsia="Times New Roman" w:hAnsi="Times New Roman" w:cs="Times New Roman"/>
          <w:b/>
          <w:bCs/>
          <w:sz w:val="27"/>
          <w:szCs w:val="27"/>
        </w:rPr>
        <w:t>Complexity</w:t>
      </w:r>
    </w:p>
    <w:p w:rsidR="00EC245B" w:rsidRPr="00EC245B" w:rsidRDefault="00EC245B" w:rsidP="00EC2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C245B">
        <w:rPr>
          <w:rFonts w:ascii="Times New Roman" w:eastAsia="Times New Roman" w:hAnsi="Times New Roman" w:cs="Times New Roman"/>
          <w:sz w:val="24"/>
          <w:szCs w:val="24"/>
        </w:rPr>
        <w:t>Unspecified.</w:t>
      </w:r>
      <w:proofErr w:type="gramEnd"/>
      <w:r w:rsidRPr="00EC245B">
        <w:rPr>
          <w:rFonts w:ascii="Times New Roman" w:eastAsia="Times New Roman" w:hAnsi="Times New Roman" w:cs="Times New Roman"/>
          <w:sz w:val="24"/>
          <w:szCs w:val="24"/>
        </w:rPr>
        <w:br/>
      </w:r>
      <w:r w:rsidRPr="00EC245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C245B" w:rsidRPr="00EC245B" w:rsidRDefault="00EC245B" w:rsidP="00EC24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C245B">
        <w:rPr>
          <w:rFonts w:ascii="Times New Roman" w:eastAsia="Times New Roman" w:hAnsi="Times New Roman" w:cs="Times New Roman"/>
          <w:b/>
          <w:bCs/>
          <w:sz w:val="27"/>
          <w:szCs w:val="27"/>
        </w:rPr>
        <w:t>Iterator validity</w:t>
      </w:r>
    </w:p>
    <w:p w:rsidR="00EC245B" w:rsidRPr="00EC245B" w:rsidRDefault="00EC245B" w:rsidP="00EC2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C245B">
        <w:rPr>
          <w:rFonts w:ascii="Times New Roman" w:eastAsia="Times New Roman" w:hAnsi="Times New Roman" w:cs="Times New Roman"/>
          <w:sz w:val="24"/>
          <w:szCs w:val="24"/>
        </w:rPr>
        <w:t>Generally, no changes.</w:t>
      </w:r>
      <w:proofErr w:type="gramEnd"/>
      <w:r w:rsidRPr="00EC245B">
        <w:rPr>
          <w:rFonts w:ascii="Times New Roman" w:eastAsia="Times New Roman" w:hAnsi="Times New Roman" w:cs="Times New Roman"/>
          <w:sz w:val="24"/>
          <w:szCs w:val="24"/>
        </w:rPr>
        <w:br/>
        <w:t>On some implementations, the non-const version may invalidate all iterators, pointers and references on the first access to string characters after the object has been constructed or modified.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br/>
      </w:r>
      <w:r w:rsidRPr="00EC245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C245B" w:rsidRPr="00EC245B" w:rsidRDefault="00EC245B" w:rsidP="00EC24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C245B">
        <w:rPr>
          <w:rFonts w:ascii="Times New Roman" w:eastAsia="Times New Roman" w:hAnsi="Times New Roman" w:cs="Times New Roman"/>
          <w:b/>
          <w:bCs/>
          <w:sz w:val="27"/>
          <w:szCs w:val="27"/>
        </w:rPr>
        <w:t>Data races</w:t>
      </w:r>
    </w:p>
    <w:p w:rsidR="00EC245B" w:rsidRPr="00EC245B" w:rsidRDefault="00EC245B" w:rsidP="00EC2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45B">
        <w:rPr>
          <w:rFonts w:ascii="Times New Roman" w:eastAsia="Times New Roman" w:hAnsi="Times New Roman" w:cs="Times New Roman"/>
          <w:sz w:val="24"/>
          <w:szCs w:val="24"/>
        </w:rPr>
        <w:t>The object is accessed, and in some implementations, the non-const version modifies it on the first access to string characters after the object has been constructed or modified.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br/>
      </w:r>
      <w:r w:rsidRPr="00EC245B">
        <w:rPr>
          <w:rFonts w:ascii="Times New Roman" w:eastAsia="Times New Roman" w:hAnsi="Times New Roman" w:cs="Times New Roman"/>
          <w:sz w:val="24"/>
          <w:szCs w:val="24"/>
        </w:rPr>
        <w:lastRenderedPageBreak/>
        <w:t>The reference returned can be used to access or modify characters.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C245B" w:rsidRPr="00EC245B" w:rsidRDefault="00EC245B" w:rsidP="00EC2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45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C245B" w:rsidRPr="00EC245B" w:rsidRDefault="00EC245B" w:rsidP="00EC24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C245B">
        <w:rPr>
          <w:rFonts w:ascii="Times New Roman" w:eastAsia="Times New Roman" w:hAnsi="Times New Roman" w:cs="Times New Roman"/>
          <w:b/>
          <w:bCs/>
          <w:sz w:val="27"/>
          <w:szCs w:val="27"/>
        </w:rPr>
        <w:t>Exception safety</w:t>
      </w:r>
    </w:p>
    <w:p w:rsidR="00EC245B" w:rsidRDefault="00EC245B" w:rsidP="00EC245B">
      <w:pPr>
        <w:rPr>
          <w:rFonts w:ascii="Times New Roman" w:eastAsia="Times New Roman" w:hAnsi="Times New Roman" w:cs="Times New Roman"/>
          <w:sz w:val="24"/>
          <w:szCs w:val="24"/>
        </w:rPr>
      </w:pPr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If </w:t>
      </w:r>
      <w:r w:rsidRPr="00EC245B">
        <w:rPr>
          <w:rFonts w:ascii="Times New Roman" w:eastAsia="Times New Roman" w:hAnsi="Times New Roman" w:cs="Times New Roman"/>
          <w:i/>
          <w:iCs/>
          <w:sz w:val="24"/>
          <w:szCs w:val="24"/>
        </w:rPr>
        <w:t>pos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EC245B">
        <w:rPr>
          <w:rFonts w:ascii="Times New Roman" w:eastAsia="Times New Roman" w:hAnsi="Times New Roman" w:cs="Times New Roman"/>
          <w:sz w:val="24"/>
          <w:szCs w:val="24"/>
        </w:rPr>
        <w:t>is</w:t>
      </w:r>
      <w:proofErr w:type="gramEnd"/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 not greater than the </w:t>
      </w:r>
      <w:hyperlink r:id="rId293" w:history="1">
        <w:r w:rsidRPr="00EC245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string length</w:t>
        </w:r>
      </w:hyperlink>
      <w:r w:rsidRPr="00EC245B">
        <w:rPr>
          <w:rFonts w:ascii="Times New Roman" w:eastAsia="Times New Roman" w:hAnsi="Times New Roman" w:cs="Times New Roman"/>
          <w:sz w:val="24"/>
          <w:szCs w:val="24"/>
        </w:rPr>
        <w:t>, the function never throws exceptions (no-throw guarantee).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br/>
        <w:t xml:space="preserve">Otherwise, it causes </w:t>
      </w:r>
      <w:r w:rsidRPr="00EC245B">
        <w:rPr>
          <w:rFonts w:ascii="Times New Roman" w:eastAsia="Times New Roman" w:hAnsi="Times New Roman" w:cs="Times New Roman"/>
          <w:i/>
          <w:iCs/>
          <w:sz w:val="24"/>
          <w:szCs w:val="24"/>
        </w:rPr>
        <w:t>undefined behavior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C245B" w:rsidRDefault="00EC245B" w:rsidP="00EC245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C245B" w:rsidRPr="00EC245B" w:rsidRDefault="00EC245B" w:rsidP="00EC2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C245B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 member function </w:t>
      </w:r>
    </w:p>
    <w:p w:rsidR="00EC245B" w:rsidRPr="00EC245B" w:rsidRDefault="00EC245B" w:rsidP="00EC2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45B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EC245B">
        <w:rPr>
          <w:rFonts w:ascii="Times New Roman" w:eastAsia="Times New Roman" w:hAnsi="Times New Roman" w:cs="Times New Roman"/>
          <w:sz w:val="24"/>
          <w:szCs w:val="24"/>
        </w:rPr>
        <w:t>string</w:t>
      </w:r>
      <w:proofErr w:type="gramEnd"/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</w:p>
    <w:p w:rsidR="00EC245B" w:rsidRPr="00EC245B" w:rsidRDefault="00EC245B" w:rsidP="00EC245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proofErr w:type="gramStart"/>
      <w:r w:rsidRPr="00EC245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std</w:t>
      </w:r>
      <w:proofErr w:type="gramEnd"/>
      <w:r w:rsidRPr="00EC245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::</w:t>
      </w:r>
      <w:hyperlink r:id="rId294" w:history="1">
        <w:r w:rsidRPr="00EC245B">
          <w:rPr>
            <w:rFonts w:ascii="Times New Roman" w:eastAsia="Times New Roman" w:hAnsi="Times New Roman" w:cs="Times New Roman"/>
            <w:b/>
            <w:bCs/>
            <w:color w:val="0000FF"/>
            <w:kern w:val="36"/>
            <w:sz w:val="48"/>
            <w:szCs w:val="48"/>
            <w:u w:val="single"/>
          </w:rPr>
          <w:t>basic_string</w:t>
        </w:r>
      </w:hyperlink>
      <w:r w:rsidRPr="00EC245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::at</w:t>
      </w:r>
    </w:p>
    <w:p w:rsidR="00EC245B" w:rsidRPr="00EC245B" w:rsidRDefault="00EC245B" w:rsidP="00EC24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245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EC245B">
        <w:rPr>
          <w:rFonts w:ascii="Courier New" w:eastAsia="Times New Roman" w:hAnsi="Courier New" w:cs="Courier New"/>
          <w:sz w:val="20"/>
          <w:szCs w:val="20"/>
        </w:rPr>
        <w:t>reference</w:t>
      </w:r>
      <w:proofErr w:type="gramEnd"/>
      <w:r w:rsidRPr="00EC245B">
        <w:rPr>
          <w:rFonts w:ascii="Courier New" w:eastAsia="Times New Roman" w:hAnsi="Courier New" w:cs="Courier New"/>
          <w:sz w:val="20"/>
          <w:szCs w:val="20"/>
        </w:rPr>
        <w:t xml:space="preserve"> at (size_type pos);</w:t>
      </w:r>
    </w:p>
    <w:p w:rsidR="00EC245B" w:rsidRPr="00EC245B" w:rsidRDefault="00EC245B" w:rsidP="00EC24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C245B">
        <w:rPr>
          <w:rFonts w:ascii="Courier New" w:eastAsia="Times New Roman" w:hAnsi="Courier New" w:cs="Courier New"/>
          <w:sz w:val="20"/>
          <w:szCs w:val="20"/>
        </w:rPr>
        <w:t>const_reference</w:t>
      </w:r>
      <w:proofErr w:type="gramEnd"/>
      <w:r w:rsidRPr="00EC245B">
        <w:rPr>
          <w:rFonts w:ascii="Courier New" w:eastAsia="Times New Roman" w:hAnsi="Courier New" w:cs="Courier New"/>
          <w:sz w:val="20"/>
          <w:szCs w:val="20"/>
        </w:rPr>
        <w:t xml:space="preserve"> at (size_type pos) const;</w:t>
      </w:r>
    </w:p>
    <w:p w:rsidR="00EC245B" w:rsidRPr="00EC245B" w:rsidRDefault="00EC245B" w:rsidP="00EC2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45B">
        <w:rPr>
          <w:rFonts w:ascii="Times New Roman" w:eastAsia="Times New Roman" w:hAnsi="Times New Roman" w:cs="Times New Roman"/>
          <w:sz w:val="24"/>
          <w:szCs w:val="24"/>
        </w:rPr>
        <w:t>Get character of string</w:t>
      </w:r>
    </w:p>
    <w:p w:rsidR="00EC245B" w:rsidRPr="00EC245B" w:rsidRDefault="00EC245B" w:rsidP="00EC2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Returns a reference to the character at position </w:t>
      </w:r>
      <w:r w:rsidRPr="00EC245B">
        <w:rPr>
          <w:rFonts w:ascii="Times New Roman" w:eastAsia="Times New Roman" w:hAnsi="Times New Roman" w:cs="Times New Roman"/>
          <w:i/>
          <w:iCs/>
          <w:sz w:val="24"/>
          <w:szCs w:val="24"/>
        </w:rPr>
        <w:t>pos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 in the </w:t>
      </w:r>
      <w:hyperlink r:id="rId295" w:history="1">
        <w:r w:rsidRPr="00EC245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basic_string</w:t>
        </w:r>
      </w:hyperlink>
      <w:r w:rsidRPr="00EC245B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EC245B">
        <w:rPr>
          <w:rFonts w:ascii="Times New Roman" w:eastAsia="Times New Roman" w:hAnsi="Times New Roman" w:cs="Times New Roman"/>
          <w:sz w:val="24"/>
          <w:szCs w:val="24"/>
        </w:rPr>
        <w:br/>
      </w:r>
      <w:r w:rsidRPr="00EC245B">
        <w:rPr>
          <w:rFonts w:ascii="Times New Roman" w:eastAsia="Times New Roman" w:hAnsi="Times New Roman" w:cs="Times New Roman"/>
          <w:sz w:val="24"/>
          <w:szCs w:val="24"/>
        </w:rPr>
        <w:br/>
        <w:t xml:space="preserve">The function automatically checks whether </w:t>
      </w:r>
      <w:r w:rsidRPr="00EC245B">
        <w:rPr>
          <w:rFonts w:ascii="Times New Roman" w:eastAsia="Times New Roman" w:hAnsi="Times New Roman" w:cs="Times New Roman"/>
          <w:i/>
          <w:iCs/>
          <w:sz w:val="24"/>
          <w:szCs w:val="24"/>
        </w:rPr>
        <w:t>pos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 is the valid position of a character in the string (i.e., whether </w:t>
      </w:r>
      <w:r w:rsidRPr="00EC245B">
        <w:rPr>
          <w:rFonts w:ascii="Times New Roman" w:eastAsia="Times New Roman" w:hAnsi="Times New Roman" w:cs="Times New Roman"/>
          <w:i/>
          <w:iCs/>
          <w:sz w:val="24"/>
          <w:szCs w:val="24"/>
        </w:rPr>
        <w:t>pos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 is less than the </w:t>
      </w:r>
      <w:hyperlink r:id="rId296" w:history="1">
        <w:r w:rsidRPr="00EC245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string length</w:t>
        </w:r>
      </w:hyperlink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), throwing an </w:t>
      </w:r>
      <w:hyperlink r:id="rId297" w:history="1">
        <w:r w:rsidRPr="00EC245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out_of_range</w:t>
        </w:r>
      </w:hyperlink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 exception if it is not.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br/>
      </w:r>
      <w:r w:rsidRPr="00EC245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C245B" w:rsidRPr="00EC245B" w:rsidRDefault="00EC245B" w:rsidP="00EC24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C245B">
        <w:rPr>
          <w:rFonts w:ascii="Times New Roman" w:eastAsia="Times New Roman" w:hAnsi="Times New Roman" w:cs="Times New Roman"/>
          <w:b/>
          <w:bCs/>
          <w:sz w:val="27"/>
          <w:szCs w:val="27"/>
        </w:rPr>
        <w:t>Parameters</w:t>
      </w:r>
    </w:p>
    <w:p w:rsidR="00EC245B" w:rsidRPr="00EC245B" w:rsidRDefault="00EC245B" w:rsidP="00EC2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C245B">
        <w:rPr>
          <w:rFonts w:ascii="Times New Roman" w:eastAsia="Times New Roman" w:hAnsi="Times New Roman" w:cs="Times New Roman"/>
          <w:sz w:val="24"/>
          <w:szCs w:val="24"/>
        </w:rPr>
        <w:t>pos</w:t>
      </w:r>
      <w:proofErr w:type="gramEnd"/>
    </w:p>
    <w:p w:rsidR="00EC245B" w:rsidRPr="00EC245B" w:rsidRDefault="00EC245B" w:rsidP="00EC245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C245B">
        <w:rPr>
          <w:rFonts w:ascii="Times New Roman" w:eastAsia="Times New Roman" w:hAnsi="Times New Roman" w:cs="Times New Roman"/>
          <w:sz w:val="24"/>
          <w:szCs w:val="24"/>
        </w:rPr>
        <w:t>Value with the position of a character within the string.</w:t>
      </w:r>
      <w:proofErr w:type="gramEnd"/>
      <w:r w:rsidRPr="00EC245B">
        <w:rPr>
          <w:rFonts w:ascii="Times New Roman" w:eastAsia="Times New Roman" w:hAnsi="Times New Roman" w:cs="Times New Roman"/>
          <w:sz w:val="24"/>
          <w:szCs w:val="24"/>
        </w:rPr>
        <w:br/>
        <w:t xml:space="preserve">Note: The first character in a </w:t>
      </w:r>
      <w:hyperlink r:id="rId298" w:history="1">
        <w:r w:rsidRPr="00EC245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basic_string</w:t>
        </w:r>
      </w:hyperlink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 is denoted by a value of </w:t>
      </w:r>
      <w:r w:rsidRPr="00EC245B">
        <w:rPr>
          <w:rFonts w:ascii="Courier New" w:eastAsia="Times New Roman" w:hAnsi="Courier New" w:cs="Courier New"/>
          <w:sz w:val="20"/>
        </w:rPr>
        <w:t>0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 (not </w:t>
      </w:r>
      <w:r w:rsidRPr="00EC245B">
        <w:rPr>
          <w:rFonts w:ascii="Courier New" w:eastAsia="Times New Roman" w:hAnsi="Courier New" w:cs="Courier New"/>
          <w:sz w:val="20"/>
        </w:rPr>
        <w:t>1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t>).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br/>
        <w:t xml:space="preserve">If it is not the position of a character, an </w:t>
      </w:r>
      <w:hyperlink r:id="rId299" w:history="1">
        <w:r w:rsidRPr="00EC245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out_of_range</w:t>
        </w:r>
      </w:hyperlink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 exception is thrown.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br/>
        <w:t xml:space="preserve">Member type </w:t>
      </w:r>
      <w:r w:rsidRPr="00EC245B">
        <w:rPr>
          <w:rFonts w:ascii="Courier New" w:eastAsia="Times New Roman" w:hAnsi="Courier New" w:cs="Courier New"/>
          <w:sz w:val="20"/>
        </w:rPr>
        <w:t>size_type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 is an unsigned integral type.</w:t>
      </w:r>
    </w:p>
    <w:p w:rsidR="00EC245B" w:rsidRPr="00EC245B" w:rsidRDefault="00EC245B" w:rsidP="00EC2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45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C245B" w:rsidRPr="00EC245B" w:rsidRDefault="00EC245B" w:rsidP="00EC24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C245B">
        <w:rPr>
          <w:rFonts w:ascii="Times New Roman" w:eastAsia="Times New Roman" w:hAnsi="Times New Roman" w:cs="Times New Roman"/>
          <w:b/>
          <w:bCs/>
          <w:sz w:val="27"/>
          <w:szCs w:val="27"/>
        </w:rPr>
        <w:t>Return value</w:t>
      </w:r>
    </w:p>
    <w:p w:rsidR="00EC245B" w:rsidRPr="00EC245B" w:rsidRDefault="00EC245B" w:rsidP="00EC2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C245B">
        <w:rPr>
          <w:rFonts w:ascii="Times New Roman" w:eastAsia="Times New Roman" w:hAnsi="Times New Roman" w:cs="Times New Roman"/>
          <w:sz w:val="24"/>
          <w:szCs w:val="24"/>
        </w:rPr>
        <w:t>The character at the specified position in the string.</w:t>
      </w:r>
      <w:proofErr w:type="gramEnd"/>
      <w:r w:rsidRPr="00EC245B">
        <w:rPr>
          <w:rFonts w:ascii="Times New Roman" w:eastAsia="Times New Roman" w:hAnsi="Times New Roman" w:cs="Times New Roman"/>
          <w:sz w:val="24"/>
          <w:szCs w:val="24"/>
        </w:rPr>
        <w:br/>
      </w:r>
      <w:r w:rsidRPr="00EC245B">
        <w:rPr>
          <w:rFonts w:ascii="Times New Roman" w:eastAsia="Times New Roman" w:hAnsi="Times New Roman" w:cs="Times New Roman"/>
          <w:sz w:val="24"/>
          <w:szCs w:val="24"/>
        </w:rPr>
        <w:br/>
        <w:t xml:space="preserve">If the </w:t>
      </w:r>
      <w:hyperlink r:id="rId300" w:history="1">
        <w:r w:rsidRPr="00EC245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basic_string</w:t>
        </w:r>
      </w:hyperlink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 object is const-qualified, the function returns a </w:t>
      </w:r>
      <w:r w:rsidRPr="00EC245B">
        <w:rPr>
          <w:rFonts w:ascii="Courier New" w:eastAsia="Times New Roman" w:hAnsi="Courier New" w:cs="Courier New"/>
          <w:sz w:val="20"/>
        </w:rPr>
        <w:t>const_reference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. Otherwise, it returns a </w:t>
      </w:r>
      <w:r w:rsidRPr="00EC245B">
        <w:rPr>
          <w:rFonts w:ascii="Courier New" w:eastAsia="Times New Roman" w:hAnsi="Courier New" w:cs="Courier New"/>
          <w:sz w:val="20"/>
        </w:rPr>
        <w:t>reference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br/>
      </w:r>
      <w:r w:rsidRPr="00EC245B">
        <w:rPr>
          <w:rFonts w:ascii="Times New Roman" w:eastAsia="Times New Roman" w:hAnsi="Times New Roman" w:cs="Times New Roman"/>
          <w:sz w:val="24"/>
          <w:szCs w:val="24"/>
        </w:rPr>
        <w:br/>
        <w:t xml:space="preserve">Member types </w:t>
      </w:r>
      <w:r w:rsidRPr="00EC245B">
        <w:rPr>
          <w:rFonts w:ascii="Courier New" w:eastAsia="Times New Roman" w:hAnsi="Courier New" w:cs="Courier New"/>
          <w:sz w:val="20"/>
        </w:rPr>
        <w:t>reference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EC245B">
        <w:rPr>
          <w:rFonts w:ascii="Courier New" w:eastAsia="Times New Roman" w:hAnsi="Courier New" w:cs="Courier New"/>
          <w:sz w:val="20"/>
        </w:rPr>
        <w:t>const_reference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 are the reference types to the characters in the container; </w:t>
      </w:r>
      <w:proofErr w:type="gramStart"/>
      <w:r w:rsidRPr="00EC245B">
        <w:rPr>
          <w:rFonts w:ascii="Times New Roman" w:eastAsia="Times New Roman" w:hAnsi="Times New Roman" w:cs="Times New Roman"/>
          <w:sz w:val="24"/>
          <w:szCs w:val="24"/>
        </w:rPr>
        <w:t>They</w:t>
      </w:r>
      <w:proofErr w:type="gramEnd"/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 shall be aliases of </w:t>
      </w:r>
      <w:r w:rsidRPr="00EC245B">
        <w:rPr>
          <w:rFonts w:ascii="Courier New" w:eastAsia="Times New Roman" w:hAnsi="Courier New" w:cs="Courier New"/>
          <w:sz w:val="20"/>
        </w:rPr>
        <w:t>charT&amp;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EC245B">
        <w:rPr>
          <w:rFonts w:ascii="Courier New" w:eastAsia="Times New Roman" w:hAnsi="Courier New" w:cs="Courier New"/>
          <w:sz w:val="20"/>
        </w:rPr>
        <w:t>const charT&amp;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 respectively.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br/>
      </w:r>
      <w:r w:rsidRPr="00EC245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C245B" w:rsidRPr="00EC245B" w:rsidRDefault="00EC245B" w:rsidP="00EC24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C245B">
        <w:rPr>
          <w:rFonts w:ascii="Times New Roman" w:eastAsia="Times New Roman" w:hAnsi="Times New Roman" w:cs="Times New Roman"/>
          <w:b/>
          <w:bCs/>
          <w:sz w:val="27"/>
          <w:szCs w:val="27"/>
        </w:rPr>
        <w:t>Example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4996"/>
      </w:tblGrid>
      <w:tr w:rsidR="00EC245B" w:rsidRPr="00EC245B" w:rsidTr="00EC24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C245B">
              <w:rPr>
                <w:rFonts w:ascii="Courier New" w:eastAsia="Times New Roman" w:hAnsi="Courier New" w:cs="Courier New"/>
                <w:sz w:val="20"/>
              </w:rPr>
              <w:lastRenderedPageBreak/>
              <w:t>1</w:t>
            </w:r>
            <w:r w:rsidRPr="00EC245B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EC245B">
              <w:rPr>
                <w:rFonts w:ascii="Courier New" w:eastAsia="Times New Roman" w:hAnsi="Courier New" w:cs="Courier New"/>
                <w:sz w:val="20"/>
              </w:rPr>
              <w:t>2</w:t>
            </w:r>
            <w:r w:rsidRPr="00EC245B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EC245B">
              <w:rPr>
                <w:rFonts w:ascii="Courier New" w:eastAsia="Times New Roman" w:hAnsi="Courier New" w:cs="Courier New"/>
                <w:sz w:val="20"/>
              </w:rPr>
              <w:t>3</w:t>
            </w:r>
            <w:r w:rsidRPr="00EC245B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EC245B">
              <w:rPr>
                <w:rFonts w:ascii="Courier New" w:eastAsia="Times New Roman" w:hAnsi="Courier New" w:cs="Courier New"/>
                <w:sz w:val="20"/>
              </w:rPr>
              <w:t>4</w:t>
            </w:r>
            <w:r w:rsidRPr="00EC245B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EC245B">
              <w:rPr>
                <w:rFonts w:ascii="Courier New" w:eastAsia="Times New Roman" w:hAnsi="Courier New" w:cs="Courier New"/>
                <w:sz w:val="20"/>
              </w:rPr>
              <w:t>5</w:t>
            </w:r>
            <w:r w:rsidRPr="00EC245B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EC245B">
              <w:rPr>
                <w:rFonts w:ascii="Courier New" w:eastAsia="Times New Roman" w:hAnsi="Courier New" w:cs="Courier New"/>
                <w:sz w:val="20"/>
              </w:rPr>
              <w:t>6</w:t>
            </w:r>
            <w:r w:rsidRPr="00EC245B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EC245B">
              <w:rPr>
                <w:rFonts w:ascii="Courier New" w:eastAsia="Times New Roman" w:hAnsi="Courier New" w:cs="Courier New"/>
                <w:sz w:val="20"/>
              </w:rPr>
              <w:t>7</w:t>
            </w:r>
            <w:r w:rsidRPr="00EC245B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EC245B">
              <w:rPr>
                <w:rFonts w:ascii="Courier New" w:eastAsia="Times New Roman" w:hAnsi="Courier New" w:cs="Courier New"/>
                <w:sz w:val="20"/>
              </w:rPr>
              <w:t>8</w:t>
            </w:r>
            <w:r w:rsidRPr="00EC245B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EC245B">
              <w:rPr>
                <w:rFonts w:ascii="Courier New" w:eastAsia="Times New Roman" w:hAnsi="Courier New" w:cs="Courier New"/>
                <w:sz w:val="20"/>
              </w:rPr>
              <w:t>9</w:t>
            </w:r>
            <w:r w:rsidRPr="00EC245B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EC245B">
              <w:rPr>
                <w:rFonts w:ascii="Courier New" w:eastAsia="Times New Roman" w:hAnsi="Courier New" w:cs="Courier New"/>
                <w:sz w:val="20"/>
              </w:rPr>
              <w:t>10</w:t>
            </w:r>
            <w:r w:rsidRPr="00EC245B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EC245B">
              <w:rPr>
                <w:rFonts w:ascii="Courier New" w:eastAsia="Times New Roman" w:hAnsi="Courier New" w:cs="Courier New"/>
                <w:sz w:val="20"/>
              </w:rPr>
              <w:t>11</w:t>
            </w:r>
            <w:r w:rsidRPr="00EC245B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EC245B">
              <w:rPr>
                <w:rFonts w:ascii="Courier New" w:eastAsia="Times New Roman" w:hAnsi="Courier New" w:cs="Courier New"/>
                <w:sz w:val="20"/>
              </w:rPr>
              <w:t>12</w:t>
            </w:r>
            <w:r w:rsidRPr="00EC245B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EC245B">
              <w:rPr>
                <w:rFonts w:ascii="Courier New" w:eastAsia="Times New Roman" w:hAnsi="Courier New" w:cs="Courier New"/>
                <w:sz w:val="20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EC245B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// string::at</w:t>
            </w:r>
          </w:p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EC245B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#include &lt;iostream&gt;</w:t>
            </w:r>
          </w:p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EC245B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#include &lt;string&gt;</w:t>
            </w:r>
          </w:p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</w:p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EC245B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int</w:t>
            </w:r>
            <w:r w:rsidRPr="00EC245B">
              <w:rPr>
                <w:rFonts w:ascii="Courier New" w:eastAsia="Times New Roman" w:hAnsi="Courier New" w:cs="Courier New"/>
                <w:sz w:val="20"/>
              </w:rPr>
              <w:t xml:space="preserve"> main ()</w:t>
            </w:r>
          </w:p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EC245B">
              <w:rPr>
                <w:rFonts w:ascii="Courier New" w:eastAsia="Times New Roman" w:hAnsi="Courier New" w:cs="Courier New"/>
                <w:sz w:val="20"/>
              </w:rPr>
              <w:t>{</w:t>
            </w:r>
          </w:p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EC245B">
              <w:rPr>
                <w:rFonts w:ascii="Courier New" w:eastAsia="Times New Roman" w:hAnsi="Courier New" w:cs="Courier New"/>
                <w:sz w:val="20"/>
              </w:rPr>
              <w:t xml:space="preserve">  std::string str ("Test string");</w:t>
            </w:r>
          </w:p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EC245B">
              <w:rPr>
                <w:rFonts w:ascii="Courier New" w:eastAsia="Times New Roman" w:hAnsi="Courier New" w:cs="Courier New"/>
                <w:sz w:val="20"/>
              </w:rPr>
              <w:t xml:space="preserve">  </w:t>
            </w:r>
            <w:r w:rsidRPr="00EC245B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for</w:t>
            </w:r>
            <w:r w:rsidRPr="00EC245B">
              <w:rPr>
                <w:rFonts w:ascii="Courier New" w:eastAsia="Times New Roman" w:hAnsi="Courier New" w:cs="Courier New"/>
                <w:sz w:val="20"/>
              </w:rPr>
              <w:t xml:space="preserve"> (</w:t>
            </w:r>
            <w:r w:rsidRPr="00EC245B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unsigned</w:t>
            </w:r>
            <w:r w:rsidRPr="00EC245B">
              <w:rPr>
                <w:rFonts w:ascii="Courier New" w:eastAsia="Times New Roman" w:hAnsi="Courier New" w:cs="Courier New"/>
                <w:sz w:val="20"/>
              </w:rPr>
              <w:t xml:space="preserve"> i=0; i&lt;str.length(); ++i)</w:t>
            </w:r>
          </w:p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EC245B">
              <w:rPr>
                <w:rFonts w:ascii="Courier New" w:eastAsia="Times New Roman" w:hAnsi="Courier New" w:cs="Courier New"/>
                <w:sz w:val="20"/>
              </w:rPr>
              <w:t xml:space="preserve">  {</w:t>
            </w:r>
          </w:p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EC245B">
              <w:rPr>
                <w:rFonts w:ascii="Courier New" w:eastAsia="Times New Roman" w:hAnsi="Courier New" w:cs="Courier New"/>
                <w:sz w:val="20"/>
              </w:rPr>
              <w:t xml:space="preserve">    std::cout &lt;&lt; str.at(i);</w:t>
            </w:r>
          </w:p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EC245B">
              <w:rPr>
                <w:rFonts w:ascii="Courier New" w:eastAsia="Times New Roman" w:hAnsi="Courier New" w:cs="Courier New"/>
                <w:sz w:val="20"/>
              </w:rPr>
              <w:t xml:space="preserve">  }</w:t>
            </w:r>
          </w:p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EC245B">
              <w:rPr>
                <w:rFonts w:ascii="Courier New" w:eastAsia="Times New Roman" w:hAnsi="Courier New" w:cs="Courier New"/>
                <w:sz w:val="20"/>
              </w:rPr>
              <w:t xml:space="preserve">  </w:t>
            </w:r>
            <w:r w:rsidRPr="00EC245B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return</w:t>
            </w:r>
            <w:r w:rsidRPr="00EC245B">
              <w:rPr>
                <w:rFonts w:ascii="Courier New" w:eastAsia="Times New Roman" w:hAnsi="Courier New" w:cs="Courier New"/>
                <w:sz w:val="20"/>
              </w:rPr>
              <w:t xml:space="preserve"> 0;</w:t>
            </w:r>
          </w:p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C245B">
              <w:rPr>
                <w:rFonts w:ascii="Courier New" w:eastAsia="Times New Roman" w:hAnsi="Courier New" w:cs="Courier New"/>
                <w:sz w:val="20"/>
              </w:rPr>
              <w:t>}</w:t>
            </w:r>
          </w:p>
        </w:tc>
      </w:tr>
    </w:tbl>
    <w:p w:rsidR="00EC245B" w:rsidRPr="00EC245B" w:rsidRDefault="00EC245B" w:rsidP="00EC2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45B">
        <w:rPr>
          <w:rFonts w:ascii="Times New Roman" w:eastAsia="Times New Roman" w:hAnsi="Times New Roman" w:cs="Times New Roman"/>
          <w:sz w:val="24"/>
          <w:szCs w:val="24"/>
        </w:rPr>
        <w:br/>
      </w:r>
      <w:r w:rsidRPr="00EC245B">
        <w:rPr>
          <w:rFonts w:ascii="Times New Roman" w:eastAsia="Times New Roman" w:hAnsi="Times New Roman" w:cs="Times New Roman"/>
          <w:sz w:val="24"/>
          <w:szCs w:val="24"/>
        </w:rPr>
        <w:br/>
        <w:t xml:space="preserve">This code prints out the content of a string character by character using the </w:t>
      </w:r>
      <w:r w:rsidRPr="00EC245B">
        <w:rPr>
          <w:rFonts w:ascii="Courier New" w:eastAsia="Times New Roman" w:hAnsi="Courier New" w:cs="Courier New"/>
          <w:sz w:val="20"/>
        </w:rPr>
        <w:t>at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 member function: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11"/>
      </w:tblGrid>
      <w:tr w:rsidR="00EC245B" w:rsidRPr="00EC245B" w:rsidTr="00EC24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C245B">
              <w:rPr>
                <w:rFonts w:ascii="Courier New" w:eastAsia="Times New Roman" w:hAnsi="Courier New" w:cs="Courier New"/>
                <w:sz w:val="20"/>
                <w:szCs w:val="20"/>
              </w:rPr>
              <w:t>Test string</w:t>
            </w:r>
          </w:p>
        </w:tc>
      </w:tr>
    </w:tbl>
    <w:p w:rsidR="00EC245B" w:rsidRPr="00EC245B" w:rsidRDefault="00EC245B" w:rsidP="00EC2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C245B" w:rsidRPr="00EC245B" w:rsidRDefault="00EC245B" w:rsidP="00EC245B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01" w:history="1">
        <w:r w:rsidRPr="00EC245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C++98</w:t>
        </w:r>
      </w:hyperlink>
    </w:p>
    <w:p w:rsidR="00EC245B" w:rsidRPr="00EC245B" w:rsidRDefault="00EC245B" w:rsidP="00EC245B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02" w:history="1">
        <w:r w:rsidRPr="00EC245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C++11</w:t>
        </w:r>
      </w:hyperlink>
    </w:p>
    <w:p w:rsidR="00EC245B" w:rsidRPr="00EC245B" w:rsidRDefault="00EC245B" w:rsidP="00EC245B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C245B" w:rsidRPr="00EC245B" w:rsidRDefault="00EC245B" w:rsidP="00EC24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C245B">
        <w:rPr>
          <w:rFonts w:ascii="Times New Roman" w:eastAsia="Times New Roman" w:hAnsi="Times New Roman" w:cs="Times New Roman"/>
          <w:b/>
          <w:bCs/>
          <w:sz w:val="27"/>
          <w:szCs w:val="27"/>
        </w:rPr>
        <w:t>Complexity</w:t>
      </w:r>
    </w:p>
    <w:p w:rsidR="00EC245B" w:rsidRPr="00EC245B" w:rsidRDefault="00EC245B" w:rsidP="00EC2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C245B">
        <w:rPr>
          <w:rFonts w:ascii="Times New Roman" w:eastAsia="Times New Roman" w:hAnsi="Times New Roman" w:cs="Times New Roman"/>
          <w:sz w:val="24"/>
          <w:szCs w:val="24"/>
        </w:rPr>
        <w:t>Unspecified.</w:t>
      </w:r>
      <w:proofErr w:type="gramEnd"/>
      <w:r w:rsidRPr="00EC245B">
        <w:rPr>
          <w:rFonts w:ascii="Times New Roman" w:eastAsia="Times New Roman" w:hAnsi="Times New Roman" w:cs="Times New Roman"/>
          <w:sz w:val="24"/>
          <w:szCs w:val="24"/>
        </w:rPr>
        <w:br/>
      </w:r>
      <w:r w:rsidRPr="00EC245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C245B" w:rsidRPr="00EC245B" w:rsidRDefault="00EC245B" w:rsidP="00EC24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C245B">
        <w:rPr>
          <w:rFonts w:ascii="Times New Roman" w:eastAsia="Times New Roman" w:hAnsi="Times New Roman" w:cs="Times New Roman"/>
          <w:b/>
          <w:bCs/>
          <w:sz w:val="27"/>
          <w:szCs w:val="27"/>
        </w:rPr>
        <w:t>Iterator validity</w:t>
      </w:r>
    </w:p>
    <w:p w:rsidR="00EC245B" w:rsidRPr="00EC245B" w:rsidRDefault="00EC245B" w:rsidP="00EC2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C245B">
        <w:rPr>
          <w:rFonts w:ascii="Times New Roman" w:eastAsia="Times New Roman" w:hAnsi="Times New Roman" w:cs="Times New Roman"/>
          <w:sz w:val="24"/>
          <w:szCs w:val="24"/>
        </w:rPr>
        <w:t>Generally, no changes.</w:t>
      </w:r>
      <w:proofErr w:type="gramEnd"/>
      <w:r w:rsidRPr="00EC245B">
        <w:rPr>
          <w:rFonts w:ascii="Times New Roman" w:eastAsia="Times New Roman" w:hAnsi="Times New Roman" w:cs="Times New Roman"/>
          <w:sz w:val="24"/>
          <w:szCs w:val="24"/>
        </w:rPr>
        <w:br/>
        <w:t>On some implementations, the non-const version may invalidate all iterators, pointers and references on the first access to string characters after the object has been constructed or modified.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br/>
      </w:r>
      <w:r w:rsidRPr="00EC245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C245B" w:rsidRPr="00EC245B" w:rsidRDefault="00EC245B" w:rsidP="00EC24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C245B">
        <w:rPr>
          <w:rFonts w:ascii="Times New Roman" w:eastAsia="Times New Roman" w:hAnsi="Times New Roman" w:cs="Times New Roman"/>
          <w:b/>
          <w:bCs/>
          <w:sz w:val="27"/>
          <w:szCs w:val="27"/>
        </w:rPr>
        <w:t>Data races</w:t>
      </w:r>
    </w:p>
    <w:p w:rsidR="00EC245B" w:rsidRPr="00EC245B" w:rsidRDefault="00EC245B" w:rsidP="00EC2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45B">
        <w:rPr>
          <w:rFonts w:ascii="Times New Roman" w:eastAsia="Times New Roman" w:hAnsi="Times New Roman" w:cs="Times New Roman"/>
          <w:sz w:val="24"/>
          <w:szCs w:val="24"/>
        </w:rPr>
        <w:t>The object is accessed, and in some implementations, the non-const version modifies it on the first access to string characters after the object has been constructed or modified.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br/>
        <w:t>The reference returned can be used to access or modify characters.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C245B" w:rsidRPr="00EC245B" w:rsidRDefault="00EC245B" w:rsidP="00EC2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45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C245B" w:rsidRPr="00EC245B" w:rsidRDefault="00EC245B" w:rsidP="00EC24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C245B">
        <w:rPr>
          <w:rFonts w:ascii="Times New Roman" w:eastAsia="Times New Roman" w:hAnsi="Times New Roman" w:cs="Times New Roman"/>
          <w:b/>
          <w:bCs/>
          <w:sz w:val="27"/>
          <w:szCs w:val="27"/>
        </w:rPr>
        <w:t>Exception safety</w:t>
      </w:r>
    </w:p>
    <w:p w:rsidR="00EC245B" w:rsidRDefault="00EC245B" w:rsidP="00EC245B">
      <w:pPr>
        <w:rPr>
          <w:rFonts w:ascii="Times New Roman" w:eastAsia="Times New Roman" w:hAnsi="Times New Roman" w:cs="Times New Roman"/>
          <w:sz w:val="24"/>
          <w:szCs w:val="24"/>
        </w:rPr>
      </w:pPr>
      <w:r w:rsidRPr="00EC245B">
        <w:rPr>
          <w:rFonts w:ascii="Times New Roman" w:eastAsia="Times New Roman" w:hAnsi="Times New Roman" w:cs="Times New Roman"/>
          <w:b/>
          <w:bCs/>
          <w:sz w:val="24"/>
          <w:szCs w:val="24"/>
        </w:rPr>
        <w:t>Strong guarantee: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 if an exception is thrown, there are no changes in the </w:t>
      </w:r>
      <w:hyperlink r:id="rId303" w:history="1">
        <w:r w:rsidRPr="00EC245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basic_string</w:t>
        </w:r>
      </w:hyperlink>
      <w:r w:rsidRPr="00EC245B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br/>
      </w:r>
      <w:r w:rsidRPr="00EC245B">
        <w:rPr>
          <w:rFonts w:ascii="Times New Roman" w:eastAsia="Times New Roman" w:hAnsi="Times New Roman" w:cs="Times New Roman"/>
          <w:sz w:val="24"/>
          <w:szCs w:val="24"/>
        </w:rPr>
        <w:br/>
        <w:t xml:space="preserve">If </w:t>
      </w:r>
      <w:r w:rsidRPr="00EC245B">
        <w:rPr>
          <w:rFonts w:ascii="Times New Roman" w:eastAsia="Times New Roman" w:hAnsi="Times New Roman" w:cs="Times New Roman"/>
          <w:i/>
          <w:iCs/>
          <w:sz w:val="24"/>
          <w:szCs w:val="24"/>
        </w:rPr>
        <w:t>pos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EC245B">
        <w:rPr>
          <w:rFonts w:ascii="Times New Roman" w:eastAsia="Times New Roman" w:hAnsi="Times New Roman" w:cs="Times New Roman"/>
          <w:sz w:val="24"/>
          <w:szCs w:val="24"/>
        </w:rPr>
        <w:t>is</w:t>
      </w:r>
      <w:proofErr w:type="gramEnd"/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 not less than the </w:t>
      </w:r>
      <w:hyperlink r:id="rId304" w:history="1">
        <w:r w:rsidRPr="00EC245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string length</w:t>
        </w:r>
      </w:hyperlink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, an </w:t>
      </w:r>
      <w:hyperlink r:id="rId305" w:history="1">
        <w:r w:rsidRPr="00EC245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out_of_range</w:t>
        </w:r>
      </w:hyperlink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 exception is thrown.</w:t>
      </w:r>
    </w:p>
    <w:p w:rsidR="00EC245B" w:rsidRDefault="00EC245B" w:rsidP="00EC245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C245B" w:rsidRPr="00EC245B" w:rsidRDefault="00EC245B" w:rsidP="00EC2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C245B">
        <w:rPr>
          <w:rFonts w:ascii="Times New Roman" w:eastAsia="Times New Roman" w:hAnsi="Times New Roman" w:cs="Times New Roman"/>
          <w:sz w:val="24"/>
          <w:szCs w:val="24"/>
        </w:rPr>
        <w:lastRenderedPageBreak/>
        <w:t>public</w:t>
      </w:r>
      <w:proofErr w:type="gramEnd"/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 member function </w:t>
      </w:r>
    </w:p>
    <w:p w:rsidR="00EC245B" w:rsidRPr="00EC245B" w:rsidRDefault="00EC245B" w:rsidP="00EC2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45B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EC245B">
        <w:rPr>
          <w:rFonts w:ascii="Times New Roman" w:eastAsia="Times New Roman" w:hAnsi="Times New Roman" w:cs="Times New Roman"/>
          <w:sz w:val="24"/>
          <w:szCs w:val="24"/>
        </w:rPr>
        <w:t>string</w:t>
      </w:r>
      <w:proofErr w:type="gramEnd"/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</w:p>
    <w:p w:rsidR="00EC245B" w:rsidRPr="00EC245B" w:rsidRDefault="00EC245B" w:rsidP="00EC245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proofErr w:type="gramStart"/>
      <w:r w:rsidRPr="00EC245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std</w:t>
      </w:r>
      <w:proofErr w:type="gramEnd"/>
      <w:r w:rsidRPr="00EC245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::</w:t>
      </w:r>
      <w:hyperlink r:id="rId306" w:history="1">
        <w:r w:rsidRPr="00EC245B">
          <w:rPr>
            <w:rFonts w:ascii="Times New Roman" w:eastAsia="Times New Roman" w:hAnsi="Times New Roman" w:cs="Times New Roman"/>
            <w:b/>
            <w:bCs/>
            <w:color w:val="0000FF"/>
            <w:kern w:val="36"/>
            <w:sz w:val="48"/>
            <w:szCs w:val="48"/>
            <w:u w:val="single"/>
          </w:rPr>
          <w:t>basic_string</w:t>
        </w:r>
      </w:hyperlink>
      <w:r w:rsidRPr="00EC245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::back</w:t>
      </w:r>
    </w:p>
    <w:p w:rsidR="00EC245B" w:rsidRPr="00EC245B" w:rsidRDefault="00EC245B" w:rsidP="00EC24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245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EC245B">
        <w:rPr>
          <w:rFonts w:ascii="Courier New" w:eastAsia="Times New Roman" w:hAnsi="Courier New" w:cs="Courier New"/>
          <w:sz w:val="20"/>
          <w:szCs w:val="20"/>
        </w:rPr>
        <w:t>charT</w:t>
      </w:r>
      <w:proofErr w:type="gramEnd"/>
      <w:r w:rsidRPr="00EC245B">
        <w:rPr>
          <w:rFonts w:ascii="Courier New" w:eastAsia="Times New Roman" w:hAnsi="Courier New" w:cs="Courier New"/>
          <w:sz w:val="20"/>
          <w:szCs w:val="20"/>
        </w:rPr>
        <w:t>&amp; back();</w:t>
      </w:r>
    </w:p>
    <w:p w:rsidR="00EC245B" w:rsidRPr="00EC245B" w:rsidRDefault="00EC245B" w:rsidP="00EC24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C245B">
        <w:rPr>
          <w:rFonts w:ascii="Courier New" w:eastAsia="Times New Roman" w:hAnsi="Courier New" w:cs="Courier New"/>
          <w:sz w:val="20"/>
          <w:szCs w:val="20"/>
        </w:rPr>
        <w:t>const</w:t>
      </w:r>
      <w:proofErr w:type="gramEnd"/>
      <w:r w:rsidRPr="00EC245B">
        <w:rPr>
          <w:rFonts w:ascii="Courier New" w:eastAsia="Times New Roman" w:hAnsi="Courier New" w:cs="Courier New"/>
          <w:sz w:val="20"/>
          <w:szCs w:val="20"/>
        </w:rPr>
        <w:t xml:space="preserve"> charT&amp; back() const;</w:t>
      </w:r>
    </w:p>
    <w:p w:rsidR="00EC245B" w:rsidRPr="00EC245B" w:rsidRDefault="00EC245B" w:rsidP="00EC2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45B">
        <w:rPr>
          <w:rFonts w:ascii="Times New Roman" w:eastAsia="Times New Roman" w:hAnsi="Times New Roman" w:cs="Times New Roman"/>
          <w:sz w:val="24"/>
          <w:szCs w:val="24"/>
        </w:rPr>
        <w:t>Access last character</w:t>
      </w:r>
    </w:p>
    <w:p w:rsidR="00EC245B" w:rsidRPr="00EC245B" w:rsidRDefault="00EC245B" w:rsidP="00EC2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Returns a reference to the last character of the </w:t>
      </w:r>
      <w:hyperlink r:id="rId307" w:history="1">
        <w:r w:rsidRPr="00EC245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basic_string</w:t>
        </w:r>
      </w:hyperlink>
      <w:r w:rsidRPr="00EC245B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br/>
      </w:r>
      <w:r w:rsidRPr="00EC245B">
        <w:rPr>
          <w:rFonts w:ascii="Times New Roman" w:eastAsia="Times New Roman" w:hAnsi="Times New Roman" w:cs="Times New Roman"/>
          <w:sz w:val="24"/>
          <w:szCs w:val="24"/>
        </w:rPr>
        <w:br/>
        <w:t xml:space="preserve">This function shall not be called on </w:t>
      </w:r>
      <w:hyperlink r:id="rId308" w:history="1">
        <w:r w:rsidRPr="00EC245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empty strings</w:t>
        </w:r>
      </w:hyperlink>
      <w:r w:rsidRPr="00EC245B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br/>
      </w:r>
      <w:r w:rsidRPr="00EC245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C245B" w:rsidRPr="00EC245B" w:rsidRDefault="00EC245B" w:rsidP="00EC24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C245B">
        <w:rPr>
          <w:rFonts w:ascii="Times New Roman" w:eastAsia="Times New Roman" w:hAnsi="Times New Roman" w:cs="Times New Roman"/>
          <w:b/>
          <w:bCs/>
          <w:sz w:val="27"/>
          <w:szCs w:val="27"/>
        </w:rPr>
        <w:t>Parameters</w:t>
      </w:r>
    </w:p>
    <w:p w:rsidR="00EC245B" w:rsidRPr="00EC245B" w:rsidRDefault="00EC245B" w:rsidP="00EC2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C245B">
        <w:rPr>
          <w:rFonts w:ascii="Times New Roman" w:eastAsia="Times New Roman" w:hAnsi="Times New Roman" w:cs="Times New Roman"/>
          <w:sz w:val="24"/>
          <w:szCs w:val="24"/>
        </w:rPr>
        <w:t>none</w:t>
      </w:r>
      <w:proofErr w:type="gramEnd"/>
      <w:r w:rsidRPr="00EC245B">
        <w:rPr>
          <w:rFonts w:ascii="Times New Roman" w:eastAsia="Times New Roman" w:hAnsi="Times New Roman" w:cs="Times New Roman"/>
          <w:sz w:val="24"/>
          <w:szCs w:val="24"/>
        </w:rPr>
        <w:br/>
      </w:r>
      <w:r w:rsidRPr="00EC245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C245B" w:rsidRPr="00EC245B" w:rsidRDefault="00EC245B" w:rsidP="00EC24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C245B">
        <w:rPr>
          <w:rFonts w:ascii="Times New Roman" w:eastAsia="Times New Roman" w:hAnsi="Times New Roman" w:cs="Times New Roman"/>
          <w:b/>
          <w:bCs/>
          <w:sz w:val="27"/>
          <w:szCs w:val="27"/>
        </w:rPr>
        <w:t>Return value</w:t>
      </w:r>
    </w:p>
    <w:p w:rsidR="00EC245B" w:rsidRPr="00EC245B" w:rsidRDefault="00EC245B" w:rsidP="00EC2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A reference to the last character in the </w:t>
      </w:r>
      <w:hyperlink r:id="rId309" w:history="1">
        <w:r w:rsidRPr="00EC245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basic_string</w:t>
        </w:r>
      </w:hyperlink>
      <w:r w:rsidRPr="00EC245B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br/>
      </w:r>
      <w:r w:rsidRPr="00EC245B">
        <w:rPr>
          <w:rFonts w:ascii="Times New Roman" w:eastAsia="Times New Roman" w:hAnsi="Times New Roman" w:cs="Times New Roman"/>
          <w:sz w:val="24"/>
          <w:szCs w:val="24"/>
        </w:rPr>
        <w:br/>
        <w:t xml:space="preserve">If the </w:t>
      </w:r>
      <w:hyperlink r:id="rId310" w:history="1">
        <w:r w:rsidRPr="00EC245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basic_string</w:t>
        </w:r>
      </w:hyperlink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 object is const-qualified, the function returns a </w:t>
      </w:r>
      <w:r w:rsidRPr="00EC245B">
        <w:rPr>
          <w:rFonts w:ascii="Courier New" w:eastAsia="Times New Roman" w:hAnsi="Courier New" w:cs="Courier New"/>
          <w:sz w:val="20"/>
        </w:rPr>
        <w:t>const charT&amp;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. Otherwise, it returns a </w:t>
      </w:r>
      <w:r w:rsidRPr="00EC245B">
        <w:rPr>
          <w:rFonts w:ascii="Courier New" w:eastAsia="Times New Roman" w:hAnsi="Courier New" w:cs="Courier New"/>
          <w:sz w:val="20"/>
        </w:rPr>
        <w:t>charT&amp;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br/>
      </w:r>
      <w:r w:rsidRPr="00EC245B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EC245B">
        <w:rPr>
          <w:rFonts w:ascii="Courier New" w:eastAsia="Times New Roman" w:hAnsi="Courier New" w:cs="Courier New"/>
          <w:sz w:val="20"/>
        </w:rPr>
        <w:t>charT</w:t>
      </w:r>
      <w:proofErr w:type="gramEnd"/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 is </w:t>
      </w:r>
      <w:hyperlink r:id="rId311" w:history="1">
        <w:r w:rsidRPr="00EC245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basic_string</w:t>
        </w:r>
      </w:hyperlink>
      <w:r w:rsidRPr="00EC245B">
        <w:rPr>
          <w:rFonts w:ascii="Times New Roman" w:eastAsia="Times New Roman" w:hAnsi="Times New Roman" w:cs="Times New Roman"/>
          <w:sz w:val="24"/>
          <w:szCs w:val="24"/>
        </w:rPr>
        <w:t>'s character type (i.e., its first template parameter).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br/>
      </w:r>
      <w:r w:rsidRPr="00EC245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C245B" w:rsidRPr="00EC245B" w:rsidRDefault="00EC245B" w:rsidP="00EC24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C245B">
        <w:rPr>
          <w:rFonts w:ascii="Times New Roman" w:eastAsia="Times New Roman" w:hAnsi="Times New Roman" w:cs="Times New Roman"/>
          <w:b/>
          <w:bCs/>
          <w:sz w:val="27"/>
          <w:szCs w:val="27"/>
        </w:rPr>
        <w:t>Example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4276"/>
      </w:tblGrid>
      <w:tr w:rsidR="00EC245B" w:rsidRPr="00EC245B" w:rsidTr="00EC24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C245B">
              <w:rPr>
                <w:rFonts w:ascii="Courier New" w:eastAsia="Times New Roman" w:hAnsi="Courier New" w:cs="Courier New"/>
                <w:sz w:val="20"/>
              </w:rPr>
              <w:t>1</w:t>
            </w:r>
            <w:r w:rsidRPr="00EC245B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EC245B">
              <w:rPr>
                <w:rFonts w:ascii="Courier New" w:eastAsia="Times New Roman" w:hAnsi="Courier New" w:cs="Courier New"/>
                <w:sz w:val="20"/>
              </w:rPr>
              <w:t>2</w:t>
            </w:r>
            <w:r w:rsidRPr="00EC245B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EC245B">
              <w:rPr>
                <w:rFonts w:ascii="Courier New" w:eastAsia="Times New Roman" w:hAnsi="Courier New" w:cs="Courier New"/>
                <w:sz w:val="20"/>
              </w:rPr>
              <w:t>3</w:t>
            </w:r>
            <w:r w:rsidRPr="00EC245B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EC245B">
              <w:rPr>
                <w:rFonts w:ascii="Courier New" w:eastAsia="Times New Roman" w:hAnsi="Courier New" w:cs="Courier New"/>
                <w:sz w:val="20"/>
              </w:rPr>
              <w:t>4</w:t>
            </w:r>
            <w:r w:rsidRPr="00EC245B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EC245B">
              <w:rPr>
                <w:rFonts w:ascii="Courier New" w:eastAsia="Times New Roman" w:hAnsi="Courier New" w:cs="Courier New"/>
                <w:sz w:val="20"/>
              </w:rPr>
              <w:t>5</w:t>
            </w:r>
            <w:r w:rsidRPr="00EC245B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EC245B">
              <w:rPr>
                <w:rFonts w:ascii="Courier New" w:eastAsia="Times New Roman" w:hAnsi="Courier New" w:cs="Courier New"/>
                <w:sz w:val="20"/>
              </w:rPr>
              <w:t>6</w:t>
            </w:r>
            <w:r w:rsidRPr="00EC245B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EC245B">
              <w:rPr>
                <w:rFonts w:ascii="Courier New" w:eastAsia="Times New Roman" w:hAnsi="Courier New" w:cs="Courier New"/>
                <w:sz w:val="20"/>
              </w:rPr>
              <w:t>7</w:t>
            </w:r>
            <w:r w:rsidRPr="00EC245B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EC245B">
              <w:rPr>
                <w:rFonts w:ascii="Courier New" w:eastAsia="Times New Roman" w:hAnsi="Courier New" w:cs="Courier New"/>
                <w:sz w:val="20"/>
              </w:rPr>
              <w:t>8</w:t>
            </w:r>
            <w:r w:rsidRPr="00EC245B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EC245B">
              <w:rPr>
                <w:rFonts w:ascii="Courier New" w:eastAsia="Times New Roman" w:hAnsi="Courier New" w:cs="Courier New"/>
                <w:sz w:val="20"/>
              </w:rPr>
              <w:t>9</w:t>
            </w:r>
            <w:r w:rsidRPr="00EC245B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EC245B">
              <w:rPr>
                <w:rFonts w:ascii="Courier New" w:eastAsia="Times New Roman" w:hAnsi="Courier New" w:cs="Courier New"/>
                <w:sz w:val="20"/>
              </w:rPr>
              <w:t>10</w:t>
            </w:r>
            <w:r w:rsidRPr="00EC245B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EC245B">
              <w:rPr>
                <w:rFonts w:ascii="Courier New" w:eastAsia="Times New Roman" w:hAnsi="Courier New" w:cs="Courier New"/>
                <w:sz w:val="20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EC245B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// string::back</w:t>
            </w:r>
          </w:p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EC245B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#include &lt;iostream&gt;</w:t>
            </w:r>
          </w:p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EC245B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#include &lt;string&gt;</w:t>
            </w:r>
          </w:p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</w:p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EC245B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int</w:t>
            </w:r>
            <w:r w:rsidRPr="00EC245B">
              <w:rPr>
                <w:rFonts w:ascii="Courier New" w:eastAsia="Times New Roman" w:hAnsi="Courier New" w:cs="Courier New"/>
                <w:sz w:val="20"/>
              </w:rPr>
              <w:t xml:space="preserve"> main ()</w:t>
            </w:r>
          </w:p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EC245B">
              <w:rPr>
                <w:rFonts w:ascii="Courier New" w:eastAsia="Times New Roman" w:hAnsi="Courier New" w:cs="Courier New"/>
                <w:sz w:val="20"/>
              </w:rPr>
              <w:t>{</w:t>
            </w:r>
          </w:p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EC245B">
              <w:rPr>
                <w:rFonts w:ascii="Courier New" w:eastAsia="Times New Roman" w:hAnsi="Courier New" w:cs="Courier New"/>
                <w:sz w:val="20"/>
              </w:rPr>
              <w:t xml:space="preserve">  </w:t>
            </w:r>
            <w:proofErr w:type="gramStart"/>
            <w:r w:rsidRPr="00EC245B">
              <w:rPr>
                <w:rFonts w:ascii="Courier New" w:eastAsia="Times New Roman" w:hAnsi="Courier New" w:cs="Courier New"/>
                <w:sz w:val="20"/>
              </w:rPr>
              <w:t>std::string</w:t>
            </w:r>
            <w:proofErr w:type="gramEnd"/>
            <w:r w:rsidRPr="00EC245B">
              <w:rPr>
                <w:rFonts w:ascii="Courier New" w:eastAsia="Times New Roman" w:hAnsi="Courier New" w:cs="Courier New"/>
                <w:sz w:val="20"/>
              </w:rPr>
              <w:t xml:space="preserve"> str ("hello world.");</w:t>
            </w:r>
          </w:p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EC245B">
              <w:rPr>
                <w:rFonts w:ascii="Courier New" w:eastAsia="Times New Roman" w:hAnsi="Courier New" w:cs="Courier New"/>
                <w:sz w:val="20"/>
              </w:rPr>
              <w:t xml:space="preserve">  </w:t>
            </w:r>
            <w:proofErr w:type="gramStart"/>
            <w:r w:rsidRPr="00EC245B">
              <w:rPr>
                <w:rFonts w:ascii="Courier New" w:eastAsia="Times New Roman" w:hAnsi="Courier New" w:cs="Courier New"/>
                <w:sz w:val="20"/>
              </w:rPr>
              <w:t>str.back(</w:t>
            </w:r>
            <w:proofErr w:type="gramEnd"/>
            <w:r w:rsidRPr="00EC245B">
              <w:rPr>
                <w:rFonts w:ascii="Courier New" w:eastAsia="Times New Roman" w:hAnsi="Courier New" w:cs="Courier New"/>
                <w:sz w:val="20"/>
              </w:rPr>
              <w:t>) = '!';</w:t>
            </w:r>
          </w:p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EC245B">
              <w:rPr>
                <w:rFonts w:ascii="Courier New" w:eastAsia="Times New Roman" w:hAnsi="Courier New" w:cs="Courier New"/>
                <w:sz w:val="20"/>
              </w:rPr>
              <w:t xml:space="preserve">  std::cout &lt;&lt; str &lt;&lt; '\n';</w:t>
            </w:r>
          </w:p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EC245B">
              <w:rPr>
                <w:rFonts w:ascii="Courier New" w:eastAsia="Times New Roman" w:hAnsi="Courier New" w:cs="Courier New"/>
                <w:sz w:val="20"/>
              </w:rPr>
              <w:t xml:space="preserve">  </w:t>
            </w:r>
            <w:r w:rsidRPr="00EC245B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return</w:t>
            </w:r>
            <w:r w:rsidRPr="00EC245B">
              <w:rPr>
                <w:rFonts w:ascii="Courier New" w:eastAsia="Times New Roman" w:hAnsi="Courier New" w:cs="Courier New"/>
                <w:sz w:val="20"/>
              </w:rPr>
              <w:t xml:space="preserve"> 0;</w:t>
            </w:r>
          </w:p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C245B">
              <w:rPr>
                <w:rFonts w:ascii="Courier New" w:eastAsia="Times New Roman" w:hAnsi="Courier New" w:cs="Courier New"/>
                <w:sz w:val="20"/>
              </w:rPr>
              <w:t>}</w:t>
            </w:r>
          </w:p>
        </w:tc>
      </w:tr>
    </w:tbl>
    <w:p w:rsidR="00EC245B" w:rsidRPr="00EC245B" w:rsidRDefault="00EC245B" w:rsidP="00EC2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45B">
        <w:rPr>
          <w:rFonts w:ascii="Times New Roman" w:eastAsia="Times New Roman" w:hAnsi="Times New Roman" w:cs="Times New Roman"/>
          <w:sz w:val="24"/>
          <w:szCs w:val="24"/>
        </w:rPr>
        <w:br/>
      </w:r>
      <w:r w:rsidRPr="00EC245B">
        <w:rPr>
          <w:rFonts w:ascii="Times New Roman" w:eastAsia="Times New Roman" w:hAnsi="Times New Roman" w:cs="Times New Roman"/>
          <w:sz w:val="24"/>
          <w:szCs w:val="24"/>
        </w:rPr>
        <w:br/>
        <w:t>Output: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31"/>
      </w:tblGrid>
      <w:tr w:rsidR="00EC245B" w:rsidRPr="00EC245B" w:rsidTr="00EC24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gramStart"/>
            <w:r w:rsidRPr="00EC245B">
              <w:rPr>
                <w:rFonts w:ascii="Courier New" w:eastAsia="Times New Roman" w:hAnsi="Courier New" w:cs="Courier New"/>
                <w:sz w:val="20"/>
                <w:szCs w:val="20"/>
              </w:rPr>
              <w:t>hello</w:t>
            </w:r>
            <w:proofErr w:type="gramEnd"/>
            <w:r w:rsidRPr="00EC245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world!</w:t>
            </w:r>
          </w:p>
        </w:tc>
      </w:tr>
    </w:tbl>
    <w:p w:rsidR="00EC245B" w:rsidRPr="00EC245B" w:rsidRDefault="00EC245B" w:rsidP="00EC2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45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C245B" w:rsidRPr="00EC245B" w:rsidRDefault="00EC245B" w:rsidP="00EC24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C245B">
        <w:rPr>
          <w:rFonts w:ascii="Times New Roman" w:eastAsia="Times New Roman" w:hAnsi="Times New Roman" w:cs="Times New Roman"/>
          <w:b/>
          <w:bCs/>
          <w:sz w:val="27"/>
          <w:szCs w:val="27"/>
        </w:rPr>
        <w:t>Complexity</w:t>
      </w:r>
    </w:p>
    <w:p w:rsidR="00EC245B" w:rsidRPr="00EC245B" w:rsidRDefault="00EC245B" w:rsidP="00EC2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C245B">
        <w:rPr>
          <w:rFonts w:ascii="Times New Roman" w:eastAsia="Times New Roman" w:hAnsi="Times New Roman" w:cs="Times New Roman"/>
          <w:sz w:val="24"/>
          <w:szCs w:val="24"/>
        </w:rPr>
        <w:lastRenderedPageBreak/>
        <w:t>Constant.</w:t>
      </w:r>
      <w:proofErr w:type="gramEnd"/>
      <w:r w:rsidRPr="00EC245B">
        <w:rPr>
          <w:rFonts w:ascii="Times New Roman" w:eastAsia="Times New Roman" w:hAnsi="Times New Roman" w:cs="Times New Roman"/>
          <w:sz w:val="24"/>
          <w:szCs w:val="24"/>
        </w:rPr>
        <w:br/>
      </w:r>
      <w:r w:rsidRPr="00EC245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C245B" w:rsidRPr="00EC245B" w:rsidRDefault="00EC245B" w:rsidP="00EC24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C245B">
        <w:rPr>
          <w:rFonts w:ascii="Times New Roman" w:eastAsia="Times New Roman" w:hAnsi="Times New Roman" w:cs="Times New Roman"/>
          <w:b/>
          <w:bCs/>
          <w:sz w:val="27"/>
          <w:szCs w:val="27"/>
        </w:rPr>
        <w:t>Iterator validity</w:t>
      </w:r>
    </w:p>
    <w:p w:rsidR="00EC245B" w:rsidRPr="00EC245B" w:rsidRDefault="00EC245B" w:rsidP="00EC2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45B">
        <w:rPr>
          <w:rFonts w:ascii="Times New Roman" w:eastAsia="Times New Roman" w:hAnsi="Times New Roman" w:cs="Times New Roman"/>
          <w:sz w:val="24"/>
          <w:szCs w:val="24"/>
        </w:rPr>
        <w:t>No changes.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br/>
      </w:r>
      <w:r w:rsidRPr="00EC245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C245B" w:rsidRPr="00EC245B" w:rsidRDefault="00EC245B" w:rsidP="00EC24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C245B">
        <w:rPr>
          <w:rFonts w:ascii="Times New Roman" w:eastAsia="Times New Roman" w:hAnsi="Times New Roman" w:cs="Times New Roman"/>
          <w:b/>
          <w:bCs/>
          <w:sz w:val="27"/>
          <w:szCs w:val="27"/>
        </w:rPr>
        <w:t>Data races</w:t>
      </w:r>
    </w:p>
    <w:p w:rsidR="00EC245B" w:rsidRPr="00EC245B" w:rsidRDefault="00EC245B" w:rsidP="00EC2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45B">
        <w:rPr>
          <w:rFonts w:ascii="Times New Roman" w:eastAsia="Times New Roman" w:hAnsi="Times New Roman" w:cs="Times New Roman"/>
          <w:sz w:val="24"/>
          <w:szCs w:val="24"/>
        </w:rPr>
        <w:t>The container is accessed (neither the const nor the non-const versions modify the container).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br/>
        <w:t>The reference returned can be used to access or modify characters. Concurrently accessing or modifying different characters is safe.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br/>
      </w:r>
      <w:r w:rsidRPr="00EC245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C245B" w:rsidRPr="00EC245B" w:rsidRDefault="00EC245B" w:rsidP="00EC24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C245B">
        <w:rPr>
          <w:rFonts w:ascii="Times New Roman" w:eastAsia="Times New Roman" w:hAnsi="Times New Roman" w:cs="Times New Roman"/>
          <w:b/>
          <w:bCs/>
          <w:sz w:val="27"/>
          <w:szCs w:val="27"/>
        </w:rPr>
        <w:t>Exception safety</w:t>
      </w:r>
    </w:p>
    <w:p w:rsidR="00EC245B" w:rsidRDefault="00EC245B" w:rsidP="00EC245B">
      <w:pPr>
        <w:rPr>
          <w:rFonts w:ascii="Times New Roman" w:eastAsia="Times New Roman" w:hAnsi="Times New Roman" w:cs="Times New Roman"/>
          <w:sz w:val="24"/>
          <w:szCs w:val="24"/>
        </w:rPr>
      </w:pPr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If the </w:t>
      </w:r>
      <w:hyperlink r:id="rId312" w:history="1">
        <w:r w:rsidRPr="00EC245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basic_string</w:t>
        </w:r>
      </w:hyperlink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 is not </w:t>
      </w:r>
      <w:hyperlink r:id="rId313" w:history="1">
        <w:r w:rsidRPr="00EC245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empty</w:t>
        </w:r>
      </w:hyperlink>
      <w:r w:rsidRPr="00EC245B">
        <w:rPr>
          <w:rFonts w:ascii="Times New Roman" w:eastAsia="Times New Roman" w:hAnsi="Times New Roman" w:cs="Times New Roman"/>
          <w:sz w:val="24"/>
          <w:szCs w:val="24"/>
        </w:rPr>
        <w:t>, the function never throws exceptions (no-throw guarantee).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br/>
        <w:t xml:space="preserve">Otherwise, it causes </w:t>
      </w:r>
      <w:r w:rsidRPr="00EC245B">
        <w:rPr>
          <w:rFonts w:ascii="Times New Roman" w:eastAsia="Times New Roman" w:hAnsi="Times New Roman" w:cs="Times New Roman"/>
          <w:i/>
          <w:iCs/>
          <w:sz w:val="24"/>
          <w:szCs w:val="24"/>
        </w:rPr>
        <w:t>undefined behavior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C245B" w:rsidRDefault="00EC245B" w:rsidP="00EC245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C245B" w:rsidRPr="00EC245B" w:rsidRDefault="00EC245B" w:rsidP="00EC2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C245B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 member function </w:t>
      </w:r>
    </w:p>
    <w:p w:rsidR="00EC245B" w:rsidRPr="00EC245B" w:rsidRDefault="00EC245B" w:rsidP="00EC2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45B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EC245B">
        <w:rPr>
          <w:rFonts w:ascii="Times New Roman" w:eastAsia="Times New Roman" w:hAnsi="Times New Roman" w:cs="Times New Roman"/>
          <w:sz w:val="24"/>
          <w:szCs w:val="24"/>
        </w:rPr>
        <w:t>string</w:t>
      </w:r>
      <w:proofErr w:type="gramEnd"/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</w:p>
    <w:p w:rsidR="00EC245B" w:rsidRPr="00EC245B" w:rsidRDefault="00EC245B" w:rsidP="00EC245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proofErr w:type="gramStart"/>
      <w:r w:rsidRPr="00EC245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std</w:t>
      </w:r>
      <w:proofErr w:type="gramEnd"/>
      <w:r w:rsidRPr="00EC245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::</w:t>
      </w:r>
      <w:hyperlink r:id="rId314" w:history="1">
        <w:r w:rsidRPr="00EC245B">
          <w:rPr>
            <w:rFonts w:ascii="Times New Roman" w:eastAsia="Times New Roman" w:hAnsi="Times New Roman" w:cs="Times New Roman"/>
            <w:b/>
            <w:bCs/>
            <w:color w:val="0000FF"/>
            <w:kern w:val="36"/>
            <w:sz w:val="48"/>
            <w:szCs w:val="48"/>
            <w:u w:val="single"/>
          </w:rPr>
          <w:t>basic_string</w:t>
        </w:r>
      </w:hyperlink>
      <w:r w:rsidRPr="00EC245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::front</w:t>
      </w:r>
    </w:p>
    <w:p w:rsidR="00EC245B" w:rsidRPr="00EC245B" w:rsidRDefault="00EC245B" w:rsidP="00EC24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245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EC245B">
        <w:rPr>
          <w:rFonts w:ascii="Courier New" w:eastAsia="Times New Roman" w:hAnsi="Courier New" w:cs="Courier New"/>
          <w:sz w:val="20"/>
          <w:szCs w:val="20"/>
        </w:rPr>
        <w:t>charT</w:t>
      </w:r>
      <w:proofErr w:type="gramEnd"/>
      <w:r w:rsidRPr="00EC245B">
        <w:rPr>
          <w:rFonts w:ascii="Courier New" w:eastAsia="Times New Roman" w:hAnsi="Courier New" w:cs="Courier New"/>
          <w:sz w:val="20"/>
          <w:szCs w:val="20"/>
        </w:rPr>
        <w:t>&amp; front();</w:t>
      </w:r>
    </w:p>
    <w:p w:rsidR="00EC245B" w:rsidRPr="00EC245B" w:rsidRDefault="00EC245B" w:rsidP="00EC24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C245B">
        <w:rPr>
          <w:rFonts w:ascii="Courier New" w:eastAsia="Times New Roman" w:hAnsi="Courier New" w:cs="Courier New"/>
          <w:sz w:val="20"/>
          <w:szCs w:val="20"/>
        </w:rPr>
        <w:t>const</w:t>
      </w:r>
      <w:proofErr w:type="gramEnd"/>
      <w:r w:rsidRPr="00EC245B">
        <w:rPr>
          <w:rFonts w:ascii="Courier New" w:eastAsia="Times New Roman" w:hAnsi="Courier New" w:cs="Courier New"/>
          <w:sz w:val="20"/>
          <w:szCs w:val="20"/>
        </w:rPr>
        <w:t xml:space="preserve"> charT&amp; front() const;</w:t>
      </w:r>
    </w:p>
    <w:p w:rsidR="00EC245B" w:rsidRPr="00EC245B" w:rsidRDefault="00EC245B" w:rsidP="00EC2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45B">
        <w:rPr>
          <w:rFonts w:ascii="Times New Roman" w:eastAsia="Times New Roman" w:hAnsi="Times New Roman" w:cs="Times New Roman"/>
          <w:sz w:val="24"/>
          <w:szCs w:val="24"/>
        </w:rPr>
        <w:t>Access first character</w:t>
      </w:r>
    </w:p>
    <w:p w:rsidR="00EC245B" w:rsidRPr="00EC245B" w:rsidRDefault="00EC245B" w:rsidP="00EC2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Returns a reference to the first character of the </w:t>
      </w:r>
      <w:hyperlink r:id="rId315" w:history="1">
        <w:r w:rsidRPr="00EC245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basic_string</w:t>
        </w:r>
      </w:hyperlink>
      <w:r w:rsidRPr="00EC245B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EC245B">
        <w:rPr>
          <w:rFonts w:ascii="Times New Roman" w:eastAsia="Times New Roman" w:hAnsi="Times New Roman" w:cs="Times New Roman"/>
          <w:sz w:val="24"/>
          <w:szCs w:val="24"/>
        </w:rPr>
        <w:br/>
      </w:r>
      <w:r w:rsidRPr="00EC245B">
        <w:rPr>
          <w:rFonts w:ascii="Times New Roman" w:eastAsia="Times New Roman" w:hAnsi="Times New Roman" w:cs="Times New Roman"/>
          <w:sz w:val="24"/>
          <w:szCs w:val="24"/>
        </w:rPr>
        <w:br/>
        <w:t xml:space="preserve">Unlike member </w:t>
      </w:r>
      <w:hyperlink r:id="rId316" w:history="1">
        <w:r w:rsidRPr="00EC245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basic_string::begin</w:t>
        </w:r>
      </w:hyperlink>
      <w:r w:rsidRPr="00EC245B">
        <w:rPr>
          <w:rFonts w:ascii="Times New Roman" w:eastAsia="Times New Roman" w:hAnsi="Times New Roman" w:cs="Times New Roman"/>
          <w:sz w:val="24"/>
          <w:szCs w:val="24"/>
        </w:rPr>
        <w:t>, which returns an iterator to this same character, this function returns a direct reference.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br/>
      </w:r>
      <w:r w:rsidRPr="00EC245B">
        <w:rPr>
          <w:rFonts w:ascii="Times New Roman" w:eastAsia="Times New Roman" w:hAnsi="Times New Roman" w:cs="Times New Roman"/>
          <w:sz w:val="24"/>
          <w:szCs w:val="24"/>
        </w:rPr>
        <w:br/>
        <w:t xml:space="preserve">This function shall not be called on </w:t>
      </w:r>
      <w:hyperlink r:id="rId317" w:history="1">
        <w:r w:rsidRPr="00EC245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empty strings</w:t>
        </w:r>
      </w:hyperlink>
      <w:r w:rsidRPr="00EC245B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br/>
      </w:r>
      <w:r w:rsidRPr="00EC245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C245B" w:rsidRPr="00EC245B" w:rsidRDefault="00EC245B" w:rsidP="00EC24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C245B">
        <w:rPr>
          <w:rFonts w:ascii="Times New Roman" w:eastAsia="Times New Roman" w:hAnsi="Times New Roman" w:cs="Times New Roman"/>
          <w:b/>
          <w:bCs/>
          <w:sz w:val="27"/>
          <w:szCs w:val="27"/>
        </w:rPr>
        <w:t>Parameters</w:t>
      </w:r>
    </w:p>
    <w:p w:rsidR="00EC245B" w:rsidRPr="00EC245B" w:rsidRDefault="00EC245B" w:rsidP="00EC2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C245B">
        <w:rPr>
          <w:rFonts w:ascii="Times New Roman" w:eastAsia="Times New Roman" w:hAnsi="Times New Roman" w:cs="Times New Roman"/>
          <w:sz w:val="24"/>
          <w:szCs w:val="24"/>
        </w:rPr>
        <w:t>none</w:t>
      </w:r>
      <w:proofErr w:type="gramEnd"/>
      <w:r w:rsidRPr="00EC245B">
        <w:rPr>
          <w:rFonts w:ascii="Times New Roman" w:eastAsia="Times New Roman" w:hAnsi="Times New Roman" w:cs="Times New Roman"/>
          <w:sz w:val="24"/>
          <w:szCs w:val="24"/>
        </w:rPr>
        <w:br/>
      </w:r>
      <w:r w:rsidRPr="00EC245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C245B" w:rsidRPr="00EC245B" w:rsidRDefault="00EC245B" w:rsidP="00EC24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C245B">
        <w:rPr>
          <w:rFonts w:ascii="Times New Roman" w:eastAsia="Times New Roman" w:hAnsi="Times New Roman" w:cs="Times New Roman"/>
          <w:b/>
          <w:bCs/>
          <w:sz w:val="27"/>
          <w:szCs w:val="27"/>
        </w:rPr>
        <w:t>Return value</w:t>
      </w:r>
    </w:p>
    <w:p w:rsidR="00EC245B" w:rsidRPr="00EC245B" w:rsidRDefault="00EC245B" w:rsidP="00EC2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C245B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 reference to the first character in the </w:t>
      </w:r>
      <w:hyperlink r:id="rId318" w:history="1">
        <w:r w:rsidRPr="00EC245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basic_string</w:t>
        </w:r>
      </w:hyperlink>
      <w:r w:rsidRPr="00EC245B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EC245B">
        <w:rPr>
          <w:rFonts w:ascii="Times New Roman" w:eastAsia="Times New Roman" w:hAnsi="Times New Roman" w:cs="Times New Roman"/>
          <w:sz w:val="24"/>
          <w:szCs w:val="24"/>
        </w:rPr>
        <w:br/>
      </w:r>
      <w:r w:rsidRPr="00EC245B">
        <w:rPr>
          <w:rFonts w:ascii="Times New Roman" w:eastAsia="Times New Roman" w:hAnsi="Times New Roman" w:cs="Times New Roman"/>
          <w:sz w:val="24"/>
          <w:szCs w:val="24"/>
        </w:rPr>
        <w:br/>
        <w:t xml:space="preserve">If the </w:t>
      </w:r>
      <w:hyperlink r:id="rId319" w:history="1">
        <w:r w:rsidRPr="00EC245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basic_string</w:t>
        </w:r>
      </w:hyperlink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 object is const-qualified, the function returns a </w:t>
      </w:r>
      <w:r w:rsidRPr="00EC245B">
        <w:rPr>
          <w:rFonts w:ascii="Courier New" w:eastAsia="Times New Roman" w:hAnsi="Courier New" w:cs="Courier New"/>
          <w:sz w:val="20"/>
        </w:rPr>
        <w:t>const charT&amp;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. Otherwise, it returns a </w:t>
      </w:r>
      <w:r w:rsidRPr="00EC245B">
        <w:rPr>
          <w:rFonts w:ascii="Courier New" w:eastAsia="Times New Roman" w:hAnsi="Courier New" w:cs="Courier New"/>
          <w:sz w:val="20"/>
        </w:rPr>
        <w:t>charT&amp;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br/>
      </w:r>
      <w:r w:rsidRPr="00EC245B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EC245B">
        <w:rPr>
          <w:rFonts w:ascii="Courier New" w:eastAsia="Times New Roman" w:hAnsi="Courier New" w:cs="Courier New"/>
          <w:sz w:val="20"/>
        </w:rPr>
        <w:t>charT</w:t>
      </w:r>
      <w:proofErr w:type="gramEnd"/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 is </w:t>
      </w:r>
      <w:hyperlink r:id="rId320" w:history="1">
        <w:r w:rsidRPr="00EC245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basic_string</w:t>
        </w:r>
      </w:hyperlink>
      <w:r w:rsidRPr="00EC245B">
        <w:rPr>
          <w:rFonts w:ascii="Times New Roman" w:eastAsia="Times New Roman" w:hAnsi="Times New Roman" w:cs="Times New Roman"/>
          <w:sz w:val="24"/>
          <w:szCs w:val="24"/>
        </w:rPr>
        <w:t>'s character type (i.e., its first template parameter).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br/>
      </w:r>
      <w:r w:rsidRPr="00EC245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C245B" w:rsidRPr="00EC245B" w:rsidRDefault="00EC245B" w:rsidP="00EC24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C245B">
        <w:rPr>
          <w:rFonts w:ascii="Times New Roman" w:eastAsia="Times New Roman" w:hAnsi="Times New Roman" w:cs="Times New Roman"/>
          <w:b/>
          <w:bCs/>
          <w:sz w:val="27"/>
          <w:szCs w:val="27"/>
        </w:rPr>
        <w:t>Example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4156"/>
      </w:tblGrid>
      <w:tr w:rsidR="00EC245B" w:rsidRPr="00EC245B" w:rsidTr="00EC24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C245B">
              <w:rPr>
                <w:rFonts w:ascii="Courier New" w:eastAsia="Times New Roman" w:hAnsi="Courier New" w:cs="Courier New"/>
                <w:sz w:val="20"/>
              </w:rPr>
              <w:t>1</w:t>
            </w:r>
            <w:r w:rsidRPr="00EC245B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EC245B">
              <w:rPr>
                <w:rFonts w:ascii="Courier New" w:eastAsia="Times New Roman" w:hAnsi="Courier New" w:cs="Courier New"/>
                <w:sz w:val="20"/>
              </w:rPr>
              <w:t>2</w:t>
            </w:r>
            <w:r w:rsidRPr="00EC245B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EC245B">
              <w:rPr>
                <w:rFonts w:ascii="Courier New" w:eastAsia="Times New Roman" w:hAnsi="Courier New" w:cs="Courier New"/>
                <w:sz w:val="20"/>
              </w:rPr>
              <w:t>3</w:t>
            </w:r>
            <w:r w:rsidRPr="00EC245B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EC245B">
              <w:rPr>
                <w:rFonts w:ascii="Courier New" w:eastAsia="Times New Roman" w:hAnsi="Courier New" w:cs="Courier New"/>
                <w:sz w:val="20"/>
              </w:rPr>
              <w:t>4</w:t>
            </w:r>
            <w:r w:rsidRPr="00EC245B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EC245B">
              <w:rPr>
                <w:rFonts w:ascii="Courier New" w:eastAsia="Times New Roman" w:hAnsi="Courier New" w:cs="Courier New"/>
                <w:sz w:val="20"/>
              </w:rPr>
              <w:t>5</w:t>
            </w:r>
            <w:r w:rsidRPr="00EC245B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EC245B">
              <w:rPr>
                <w:rFonts w:ascii="Courier New" w:eastAsia="Times New Roman" w:hAnsi="Courier New" w:cs="Courier New"/>
                <w:sz w:val="20"/>
              </w:rPr>
              <w:t>6</w:t>
            </w:r>
            <w:r w:rsidRPr="00EC245B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EC245B">
              <w:rPr>
                <w:rFonts w:ascii="Courier New" w:eastAsia="Times New Roman" w:hAnsi="Courier New" w:cs="Courier New"/>
                <w:sz w:val="20"/>
              </w:rPr>
              <w:t>7</w:t>
            </w:r>
            <w:r w:rsidRPr="00EC245B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EC245B">
              <w:rPr>
                <w:rFonts w:ascii="Courier New" w:eastAsia="Times New Roman" w:hAnsi="Courier New" w:cs="Courier New"/>
                <w:sz w:val="20"/>
              </w:rPr>
              <w:t>8</w:t>
            </w:r>
            <w:r w:rsidRPr="00EC245B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EC245B">
              <w:rPr>
                <w:rFonts w:ascii="Courier New" w:eastAsia="Times New Roman" w:hAnsi="Courier New" w:cs="Courier New"/>
                <w:sz w:val="20"/>
              </w:rPr>
              <w:t>9</w:t>
            </w:r>
            <w:r w:rsidRPr="00EC245B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EC245B">
              <w:rPr>
                <w:rFonts w:ascii="Courier New" w:eastAsia="Times New Roman" w:hAnsi="Courier New" w:cs="Courier New"/>
                <w:sz w:val="20"/>
              </w:rPr>
              <w:t>10</w:t>
            </w:r>
            <w:r w:rsidRPr="00EC245B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EC245B">
              <w:rPr>
                <w:rFonts w:ascii="Courier New" w:eastAsia="Times New Roman" w:hAnsi="Courier New" w:cs="Courier New"/>
                <w:sz w:val="20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EC245B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// string::front</w:t>
            </w:r>
          </w:p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EC245B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#include &lt;iostream&gt;</w:t>
            </w:r>
          </w:p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EC245B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#include &lt;string&gt;</w:t>
            </w:r>
          </w:p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</w:p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EC245B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int</w:t>
            </w:r>
            <w:r w:rsidRPr="00EC245B">
              <w:rPr>
                <w:rFonts w:ascii="Courier New" w:eastAsia="Times New Roman" w:hAnsi="Courier New" w:cs="Courier New"/>
                <w:sz w:val="20"/>
              </w:rPr>
              <w:t xml:space="preserve"> main ()</w:t>
            </w:r>
          </w:p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EC245B">
              <w:rPr>
                <w:rFonts w:ascii="Courier New" w:eastAsia="Times New Roman" w:hAnsi="Courier New" w:cs="Courier New"/>
                <w:sz w:val="20"/>
              </w:rPr>
              <w:t>{</w:t>
            </w:r>
          </w:p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EC245B">
              <w:rPr>
                <w:rFonts w:ascii="Courier New" w:eastAsia="Times New Roman" w:hAnsi="Courier New" w:cs="Courier New"/>
                <w:sz w:val="20"/>
              </w:rPr>
              <w:t xml:space="preserve">  std::string str ("test string");</w:t>
            </w:r>
          </w:p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EC245B">
              <w:rPr>
                <w:rFonts w:ascii="Courier New" w:eastAsia="Times New Roman" w:hAnsi="Courier New" w:cs="Courier New"/>
                <w:sz w:val="20"/>
              </w:rPr>
              <w:t xml:space="preserve">  str.front() = 'T';</w:t>
            </w:r>
          </w:p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EC245B">
              <w:rPr>
                <w:rFonts w:ascii="Courier New" w:eastAsia="Times New Roman" w:hAnsi="Courier New" w:cs="Courier New"/>
                <w:sz w:val="20"/>
              </w:rPr>
              <w:t xml:space="preserve">  std::cout &lt;&lt; str &lt;&lt; '\n';</w:t>
            </w:r>
          </w:p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EC245B">
              <w:rPr>
                <w:rFonts w:ascii="Courier New" w:eastAsia="Times New Roman" w:hAnsi="Courier New" w:cs="Courier New"/>
                <w:sz w:val="20"/>
              </w:rPr>
              <w:t xml:space="preserve">  </w:t>
            </w:r>
            <w:r w:rsidRPr="00EC245B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return</w:t>
            </w:r>
            <w:r w:rsidRPr="00EC245B">
              <w:rPr>
                <w:rFonts w:ascii="Courier New" w:eastAsia="Times New Roman" w:hAnsi="Courier New" w:cs="Courier New"/>
                <w:sz w:val="20"/>
              </w:rPr>
              <w:t xml:space="preserve"> 0;</w:t>
            </w:r>
          </w:p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C245B">
              <w:rPr>
                <w:rFonts w:ascii="Courier New" w:eastAsia="Times New Roman" w:hAnsi="Courier New" w:cs="Courier New"/>
                <w:sz w:val="20"/>
              </w:rPr>
              <w:t>}</w:t>
            </w:r>
          </w:p>
        </w:tc>
      </w:tr>
    </w:tbl>
    <w:p w:rsidR="00EC245B" w:rsidRPr="00EC245B" w:rsidRDefault="00EC245B" w:rsidP="00EC2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45B">
        <w:rPr>
          <w:rFonts w:ascii="Times New Roman" w:eastAsia="Times New Roman" w:hAnsi="Times New Roman" w:cs="Times New Roman"/>
          <w:sz w:val="24"/>
          <w:szCs w:val="24"/>
        </w:rPr>
        <w:br/>
      </w:r>
      <w:r w:rsidRPr="00EC245B">
        <w:rPr>
          <w:rFonts w:ascii="Times New Roman" w:eastAsia="Times New Roman" w:hAnsi="Times New Roman" w:cs="Times New Roman"/>
          <w:sz w:val="24"/>
          <w:szCs w:val="24"/>
        </w:rPr>
        <w:br/>
        <w:t>Output: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11"/>
      </w:tblGrid>
      <w:tr w:rsidR="00EC245B" w:rsidRPr="00EC245B" w:rsidTr="00EC24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C245B">
              <w:rPr>
                <w:rFonts w:ascii="Courier New" w:eastAsia="Times New Roman" w:hAnsi="Courier New" w:cs="Courier New"/>
                <w:sz w:val="20"/>
                <w:szCs w:val="20"/>
              </w:rPr>
              <w:t>Test string</w:t>
            </w:r>
          </w:p>
        </w:tc>
      </w:tr>
    </w:tbl>
    <w:p w:rsidR="00EC245B" w:rsidRPr="00EC245B" w:rsidRDefault="00EC245B" w:rsidP="00EC2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45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C245B" w:rsidRPr="00EC245B" w:rsidRDefault="00EC245B" w:rsidP="00EC24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C245B">
        <w:rPr>
          <w:rFonts w:ascii="Times New Roman" w:eastAsia="Times New Roman" w:hAnsi="Times New Roman" w:cs="Times New Roman"/>
          <w:b/>
          <w:bCs/>
          <w:sz w:val="27"/>
          <w:szCs w:val="27"/>
        </w:rPr>
        <w:t>Complexity</w:t>
      </w:r>
    </w:p>
    <w:p w:rsidR="00EC245B" w:rsidRPr="00EC245B" w:rsidRDefault="00EC245B" w:rsidP="00EC2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C245B">
        <w:rPr>
          <w:rFonts w:ascii="Times New Roman" w:eastAsia="Times New Roman" w:hAnsi="Times New Roman" w:cs="Times New Roman"/>
          <w:sz w:val="24"/>
          <w:szCs w:val="24"/>
        </w:rPr>
        <w:t>Constant.</w:t>
      </w:r>
      <w:proofErr w:type="gramEnd"/>
      <w:r w:rsidRPr="00EC245B">
        <w:rPr>
          <w:rFonts w:ascii="Times New Roman" w:eastAsia="Times New Roman" w:hAnsi="Times New Roman" w:cs="Times New Roman"/>
          <w:sz w:val="24"/>
          <w:szCs w:val="24"/>
        </w:rPr>
        <w:br/>
      </w:r>
      <w:r w:rsidRPr="00EC245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C245B" w:rsidRPr="00EC245B" w:rsidRDefault="00EC245B" w:rsidP="00EC24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C245B">
        <w:rPr>
          <w:rFonts w:ascii="Times New Roman" w:eastAsia="Times New Roman" w:hAnsi="Times New Roman" w:cs="Times New Roman"/>
          <w:b/>
          <w:bCs/>
          <w:sz w:val="27"/>
          <w:szCs w:val="27"/>
        </w:rPr>
        <w:t>Iterator validity</w:t>
      </w:r>
    </w:p>
    <w:p w:rsidR="00EC245B" w:rsidRPr="00EC245B" w:rsidRDefault="00EC245B" w:rsidP="00EC2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45B">
        <w:rPr>
          <w:rFonts w:ascii="Times New Roman" w:eastAsia="Times New Roman" w:hAnsi="Times New Roman" w:cs="Times New Roman"/>
          <w:sz w:val="24"/>
          <w:szCs w:val="24"/>
        </w:rPr>
        <w:t>No changes.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br/>
      </w:r>
      <w:r w:rsidRPr="00EC245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C245B" w:rsidRPr="00EC245B" w:rsidRDefault="00EC245B" w:rsidP="00EC24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C245B">
        <w:rPr>
          <w:rFonts w:ascii="Times New Roman" w:eastAsia="Times New Roman" w:hAnsi="Times New Roman" w:cs="Times New Roman"/>
          <w:b/>
          <w:bCs/>
          <w:sz w:val="27"/>
          <w:szCs w:val="27"/>
        </w:rPr>
        <w:t>Data races</w:t>
      </w:r>
    </w:p>
    <w:p w:rsidR="00EC245B" w:rsidRPr="00EC245B" w:rsidRDefault="00EC245B" w:rsidP="00EC2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45B">
        <w:rPr>
          <w:rFonts w:ascii="Times New Roman" w:eastAsia="Times New Roman" w:hAnsi="Times New Roman" w:cs="Times New Roman"/>
          <w:sz w:val="24"/>
          <w:szCs w:val="24"/>
        </w:rPr>
        <w:t>The container is accessed (neither the const nor the non-const versions modify the container).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br/>
        <w:t>The reference returned can be used to access or modify characters. Concurrently accessing or modifying different characters is safe.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br/>
      </w:r>
      <w:r w:rsidRPr="00EC245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C245B" w:rsidRPr="00EC245B" w:rsidRDefault="00EC245B" w:rsidP="00EC24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C245B">
        <w:rPr>
          <w:rFonts w:ascii="Times New Roman" w:eastAsia="Times New Roman" w:hAnsi="Times New Roman" w:cs="Times New Roman"/>
          <w:b/>
          <w:bCs/>
          <w:sz w:val="27"/>
          <w:szCs w:val="27"/>
        </w:rPr>
        <w:t>Exception safety</w:t>
      </w:r>
    </w:p>
    <w:p w:rsidR="00EC245B" w:rsidRDefault="00EC245B" w:rsidP="00EC245B">
      <w:pPr>
        <w:rPr>
          <w:rFonts w:ascii="Times New Roman" w:eastAsia="Times New Roman" w:hAnsi="Times New Roman" w:cs="Times New Roman"/>
          <w:sz w:val="24"/>
          <w:szCs w:val="24"/>
        </w:rPr>
      </w:pPr>
      <w:r w:rsidRPr="00EC245B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If the </w:t>
      </w:r>
      <w:hyperlink r:id="rId321" w:history="1">
        <w:r w:rsidRPr="00EC245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basic_string</w:t>
        </w:r>
      </w:hyperlink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 is not </w:t>
      </w:r>
      <w:hyperlink r:id="rId322" w:history="1">
        <w:r w:rsidRPr="00EC245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empty</w:t>
        </w:r>
      </w:hyperlink>
      <w:r w:rsidRPr="00EC245B">
        <w:rPr>
          <w:rFonts w:ascii="Times New Roman" w:eastAsia="Times New Roman" w:hAnsi="Times New Roman" w:cs="Times New Roman"/>
          <w:sz w:val="24"/>
          <w:szCs w:val="24"/>
        </w:rPr>
        <w:t>, the function never throws exceptions (no-throw guarantee).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br/>
        <w:t xml:space="preserve">Otherwise, it causes </w:t>
      </w:r>
      <w:r w:rsidRPr="00EC245B">
        <w:rPr>
          <w:rFonts w:ascii="Times New Roman" w:eastAsia="Times New Roman" w:hAnsi="Times New Roman" w:cs="Times New Roman"/>
          <w:i/>
          <w:iCs/>
          <w:sz w:val="24"/>
          <w:szCs w:val="24"/>
        </w:rPr>
        <w:t>undefined behavior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C245B" w:rsidRDefault="00EC245B" w:rsidP="00EC245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C245B" w:rsidRPr="00EC245B" w:rsidRDefault="00EC245B" w:rsidP="00EC2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C245B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 member function </w:t>
      </w:r>
    </w:p>
    <w:p w:rsidR="00EC245B" w:rsidRPr="00EC245B" w:rsidRDefault="00EC245B" w:rsidP="00EC2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45B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EC245B">
        <w:rPr>
          <w:rFonts w:ascii="Times New Roman" w:eastAsia="Times New Roman" w:hAnsi="Times New Roman" w:cs="Times New Roman"/>
          <w:sz w:val="24"/>
          <w:szCs w:val="24"/>
        </w:rPr>
        <w:t>string</w:t>
      </w:r>
      <w:proofErr w:type="gramEnd"/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</w:p>
    <w:p w:rsidR="00EC245B" w:rsidRPr="00EC245B" w:rsidRDefault="00EC245B" w:rsidP="00EC245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proofErr w:type="gramStart"/>
      <w:r w:rsidRPr="00EC245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std</w:t>
      </w:r>
      <w:proofErr w:type="gramEnd"/>
      <w:r w:rsidRPr="00EC245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::</w:t>
      </w:r>
      <w:hyperlink r:id="rId323" w:history="1">
        <w:r w:rsidRPr="00EC245B">
          <w:rPr>
            <w:rFonts w:ascii="Times New Roman" w:eastAsia="Times New Roman" w:hAnsi="Times New Roman" w:cs="Times New Roman"/>
            <w:b/>
            <w:bCs/>
            <w:color w:val="0000FF"/>
            <w:kern w:val="36"/>
            <w:sz w:val="48"/>
            <w:szCs w:val="48"/>
            <w:u w:val="single"/>
          </w:rPr>
          <w:t>basic_string</w:t>
        </w:r>
      </w:hyperlink>
      <w:r w:rsidRPr="00EC245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::operator+=</w:t>
      </w:r>
    </w:p>
    <w:p w:rsidR="00EC245B" w:rsidRPr="00EC245B" w:rsidRDefault="00EC245B" w:rsidP="00EC245B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24" w:history="1">
        <w:r w:rsidRPr="00EC245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C++98</w:t>
        </w:r>
      </w:hyperlink>
    </w:p>
    <w:p w:rsidR="00EC245B" w:rsidRPr="00EC245B" w:rsidRDefault="00EC245B" w:rsidP="00EC245B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25" w:history="1">
        <w:r w:rsidRPr="00EC245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C++11</w:t>
        </w:r>
      </w:hyperlink>
    </w:p>
    <w:p w:rsidR="00EC245B" w:rsidRPr="00EC245B" w:rsidRDefault="00EC245B" w:rsidP="00EC245B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01"/>
        <w:gridCol w:w="6196"/>
      </w:tblGrid>
      <w:tr w:rsidR="00EC245B" w:rsidRPr="00EC245B" w:rsidTr="00EC24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245B" w:rsidRPr="00EC245B" w:rsidRDefault="00EC245B" w:rsidP="00EC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C24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string (1)</w:t>
            </w:r>
          </w:p>
        </w:tc>
        <w:tc>
          <w:tcPr>
            <w:tcW w:w="0" w:type="auto"/>
            <w:vAlign w:val="center"/>
            <w:hideMark/>
          </w:tcPr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C245B">
              <w:rPr>
                <w:rFonts w:ascii="Courier New" w:eastAsia="Times New Roman" w:hAnsi="Courier New" w:cs="Courier New"/>
                <w:sz w:val="20"/>
                <w:szCs w:val="20"/>
              </w:rPr>
              <w:t>basic_string&amp; operator+= (const basic_string&amp; str);</w:t>
            </w:r>
          </w:p>
        </w:tc>
      </w:tr>
      <w:tr w:rsidR="00EC245B" w:rsidRPr="00EC245B" w:rsidTr="00EC24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245B" w:rsidRPr="00EC245B" w:rsidRDefault="00EC245B" w:rsidP="00EC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C24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c-string (2)</w:t>
            </w:r>
          </w:p>
        </w:tc>
        <w:tc>
          <w:tcPr>
            <w:tcW w:w="0" w:type="auto"/>
            <w:vAlign w:val="center"/>
            <w:hideMark/>
          </w:tcPr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C245B">
              <w:rPr>
                <w:rFonts w:ascii="Courier New" w:eastAsia="Times New Roman" w:hAnsi="Courier New" w:cs="Courier New"/>
                <w:sz w:val="20"/>
                <w:szCs w:val="20"/>
              </w:rPr>
              <w:t>basic_string&amp; operator+= (const charT* s);</w:t>
            </w:r>
          </w:p>
        </w:tc>
      </w:tr>
      <w:tr w:rsidR="00EC245B" w:rsidRPr="00EC245B" w:rsidTr="00EC24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245B" w:rsidRPr="00EC245B" w:rsidRDefault="00EC245B" w:rsidP="00EC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C24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character (3)</w:t>
            </w:r>
          </w:p>
        </w:tc>
        <w:tc>
          <w:tcPr>
            <w:tcW w:w="0" w:type="auto"/>
            <w:vAlign w:val="center"/>
            <w:hideMark/>
          </w:tcPr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C245B">
              <w:rPr>
                <w:rFonts w:ascii="Courier New" w:eastAsia="Times New Roman" w:hAnsi="Courier New" w:cs="Courier New"/>
                <w:sz w:val="20"/>
                <w:szCs w:val="20"/>
              </w:rPr>
              <w:t>basic_string&amp; operator+= (charT c);</w:t>
            </w:r>
          </w:p>
        </w:tc>
      </w:tr>
    </w:tbl>
    <w:p w:rsidR="00EC245B" w:rsidRPr="00EC245B" w:rsidRDefault="00EC245B" w:rsidP="00EC2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45B">
        <w:rPr>
          <w:rFonts w:ascii="Times New Roman" w:eastAsia="Times New Roman" w:hAnsi="Times New Roman" w:cs="Times New Roman"/>
          <w:sz w:val="24"/>
          <w:szCs w:val="24"/>
        </w:rPr>
        <w:t>Append to string</w:t>
      </w:r>
    </w:p>
    <w:p w:rsidR="00EC245B" w:rsidRPr="00EC245B" w:rsidRDefault="00EC245B" w:rsidP="00EC2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Extends the </w:t>
      </w:r>
      <w:hyperlink r:id="rId326" w:history="1">
        <w:r w:rsidRPr="00EC245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basic_string</w:t>
        </w:r>
      </w:hyperlink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 by appending additional characters at the end of its current value</w:t>
      </w:r>
      <w:proofErr w:type="gramStart"/>
      <w:r w:rsidRPr="00EC245B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EC245B">
        <w:rPr>
          <w:rFonts w:ascii="Times New Roman" w:eastAsia="Times New Roman" w:hAnsi="Times New Roman" w:cs="Times New Roman"/>
          <w:sz w:val="24"/>
          <w:szCs w:val="24"/>
        </w:rPr>
        <w:br/>
      </w:r>
      <w:r w:rsidRPr="00EC245B">
        <w:rPr>
          <w:rFonts w:ascii="Times New Roman" w:eastAsia="Times New Roman" w:hAnsi="Times New Roman" w:cs="Times New Roman"/>
          <w:sz w:val="24"/>
          <w:szCs w:val="24"/>
        </w:rPr>
        <w:br/>
        <w:t xml:space="preserve">(See member function </w:t>
      </w:r>
      <w:hyperlink r:id="rId327" w:history="1">
        <w:r w:rsidRPr="00EC245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append</w:t>
        </w:r>
      </w:hyperlink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 for additional appending options).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br/>
      </w:r>
      <w:r w:rsidRPr="00EC245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C245B" w:rsidRPr="00EC245B" w:rsidRDefault="00EC245B" w:rsidP="00EC24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C245B">
        <w:rPr>
          <w:rFonts w:ascii="Times New Roman" w:eastAsia="Times New Roman" w:hAnsi="Times New Roman" w:cs="Times New Roman"/>
          <w:b/>
          <w:bCs/>
          <w:sz w:val="27"/>
          <w:szCs w:val="27"/>
        </w:rPr>
        <w:t>Parameters</w:t>
      </w:r>
    </w:p>
    <w:p w:rsidR="00EC245B" w:rsidRPr="00EC245B" w:rsidRDefault="00EC245B" w:rsidP="00EC2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C245B">
        <w:rPr>
          <w:rFonts w:ascii="Times New Roman" w:eastAsia="Times New Roman" w:hAnsi="Times New Roman" w:cs="Times New Roman"/>
          <w:sz w:val="24"/>
          <w:szCs w:val="24"/>
        </w:rPr>
        <w:t>str</w:t>
      </w:r>
      <w:proofErr w:type="gramEnd"/>
    </w:p>
    <w:p w:rsidR="00EC245B" w:rsidRPr="00EC245B" w:rsidRDefault="00EC245B" w:rsidP="00EC245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hyperlink r:id="rId328" w:history="1">
        <w:r w:rsidRPr="00EC245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basic_string</w:t>
        </w:r>
      </w:hyperlink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 object of the same type (with the same class template arguments </w:t>
      </w:r>
      <w:r w:rsidRPr="00EC245B">
        <w:rPr>
          <w:rFonts w:ascii="Courier New" w:eastAsia="Times New Roman" w:hAnsi="Courier New" w:cs="Courier New"/>
          <w:sz w:val="20"/>
        </w:rPr>
        <w:t>charT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C245B">
        <w:rPr>
          <w:rFonts w:ascii="Courier New" w:eastAsia="Times New Roman" w:hAnsi="Courier New" w:cs="Courier New"/>
          <w:sz w:val="20"/>
        </w:rPr>
        <w:t>traits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EC245B">
        <w:rPr>
          <w:rFonts w:ascii="Courier New" w:eastAsia="Times New Roman" w:hAnsi="Courier New" w:cs="Courier New"/>
          <w:sz w:val="20"/>
        </w:rPr>
        <w:t>Alloc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t>), whose value is copied at the end.</w:t>
      </w:r>
      <w:proofErr w:type="gramEnd"/>
    </w:p>
    <w:p w:rsidR="00EC245B" w:rsidRPr="00EC245B" w:rsidRDefault="00EC245B" w:rsidP="00EC2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C245B">
        <w:rPr>
          <w:rFonts w:ascii="Times New Roman" w:eastAsia="Times New Roman" w:hAnsi="Times New Roman" w:cs="Times New Roman"/>
          <w:sz w:val="24"/>
          <w:szCs w:val="24"/>
        </w:rPr>
        <w:t>s</w:t>
      </w:r>
      <w:proofErr w:type="gramEnd"/>
    </w:p>
    <w:p w:rsidR="00EC245B" w:rsidRPr="00EC245B" w:rsidRDefault="00EC245B" w:rsidP="00EC245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C245B">
        <w:rPr>
          <w:rFonts w:ascii="Times New Roman" w:eastAsia="Times New Roman" w:hAnsi="Times New Roman" w:cs="Times New Roman"/>
          <w:sz w:val="24"/>
          <w:szCs w:val="24"/>
        </w:rPr>
        <w:t>Pointer to a null-terminated sequence of characters.</w:t>
      </w:r>
      <w:proofErr w:type="gramEnd"/>
      <w:r w:rsidRPr="00EC245B">
        <w:rPr>
          <w:rFonts w:ascii="Times New Roman" w:eastAsia="Times New Roman" w:hAnsi="Times New Roman" w:cs="Times New Roman"/>
          <w:sz w:val="24"/>
          <w:szCs w:val="24"/>
        </w:rPr>
        <w:br/>
        <w:t>The sequence is copied at the end of the string.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br/>
        <w:t xml:space="preserve">The </w:t>
      </w:r>
      <w:hyperlink r:id="rId329" w:history="1">
        <w:r w:rsidRPr="00EC245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length</w:t>
        </w:r>
      </w:hyperlink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 is determined by calling </w:t>
      </w:r>
      <w:hyperlink r:id="rId330" w:history="1">
        <w:r w:rsidRPr="00EC245B">
          <w:rPr>
            <w:rFonts w:ascii="Courier New" w:eastAsia="Times New Roman" w:hAnsi="Courier New" w:cs="Courier New"/>
            <w:color w:val="0000FF"/>
            <w:sz w:val="20"/>
            <w:u w:val="single"/>
          </w:rPr>
          <w:t>traits_type::length</w:t>
        </w:r>
      </w:hyperlink>
      <w:r w:rsidRPr="00EC245B">
        <w:rPr>
          <w:rFonts w:ascii="Courier New" w:eastAsia="Times New Roman" w:hAnsi="Courier New" w:cs="Courier New"/>
          <w:sz w:val="20"/>
        </w:rPr>
        <w:t>(s)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C245B" w:rsidRPr="00EC245B" w:rsidRDefault="00EC245B" w:rsidP="00EC2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C245B">
        <w:rPr>
          <w:rFonts w:ascii="Times New Roman" w:eastAsia="Times New Roman" w:hAnsi="Times New Roman" w:cs="Times New Roman"/>
          <w:sz w:val="24"/>
          <w:szCs w:val="24"/>
        </w:rPr>
        <w:t>c</w:t>
      </w:r>
      <w:proofErr w:type="gramEnd"/>
    </w:p>
    <w:p w:rsidR="00EC245B" w:rsidRPr="00EC245B" w:rsidRDefault="00EC245B" w:rsidP="00EC245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C245B">
        <w:rPr>
          <w:rFonts w:ascii="Times New Roman" w:eastAsia="Times New Roman" w:hAnsi="Times New Roman" w:cs="Times New Roman"/>
          <w:sz w:val="24"/>
          <w:szCs w:val="24"/>
        </w:rPr>
        <w:t>A character, which is appended to the current value of the string.</w:t>
      </w:r>
      <w:proofErr w:type="gramEnd"/>
    </w:p>
    <w:p w:rsidR="00EC245B" w:rsidRPr="00EC245B" w:rsidRDefault="00EC245B" w:rsidP="00EC2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C245B">
        <w:rPr>
          <w:rFonts w:ascii="Times New Roman" w:eastAsia="Times New Roman" w:hAnsi="Times New Roman" w:cs="Times New Roman"/>
          <w:sz w:val="24"/>
          <w:szCs w:val="24"/>
        </w:rPr>
        <w:t>il</w:t>
      </w:r>
      <w:proofErr w:type="gramEnd"/>
    </w:p>
    <w:p w:rsidR="00EC245B" w:rsidRPr="00EC245B" w:rsidRDefault="00EC245B" w:rsidP="00EC245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An </w:t>
      </w:r>
      <w:hyperlink r:id="rId331" w:history="1">
        <w:r w:rsidRPr="00EC245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initializer_list</w:t>
        </w:r>
      </w:hyperlink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 object.</w:t>
      </w:r>
      <w:proofErr w:type="gramEnd"/>
      <w:r w:rsidRPr="00EC245B">
        <w:rPr>
          <w:rFonts w:ascii="Times New Roman" w:eastAsia="Times New Roman" w:hAnsi="Times New Roman" w:cs="Times New Roman"/>
          <w:sz w:val="24"/>
          <w:szCs w:val="24"/>
        </w:rPr>
        <w:br/>
        <w:t xml:space="preserve">These objects are automatically constructed from </w:t>
      </w:r>
      <w:r w:rsidRPr="00EC245B">
        <w:rPr>
          <w:rFonts w:ascii="Times New Roman" w:eastAsia="Times New Roman" w:hAnsi="Times New Roman" w:cs="Times New Roman"/>
          <w:i/>
          <w:iCs/>
          <w:sz w:val="24"/>
          <w:szCs w:val="24"/>
        </w:rPr>
        <w:t>initializer list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 declarators.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br/>
        <w:t>The characters are appended to the string, in the same order.</w:t>
      </w:r>
    </w:p>
    <w:p w:rsidR="00EC245B" w:rsidRPr="00EC245B" w:rsidRDefault="00EC245B" w:rsidP="00EC2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45B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EC245B">
        <w:rPr>
          <w:rFonts w:ascii="Courier New" w:eastAsia="Times New Roman" w:hAnsi="Courier New" w:cs="Courier New"/>
          <w:sz w:val="20"/>
        </w:rPr>
        <w:t>charT</w:t>
      </w:r>
      <w:proofErr w:type="gramEnd"/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 is </w:t>
      </w:r>
      <w:hyperlink r:id="rId332" w:history="1">
        <w:r w:rsidRPr="00EC245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basic_string</w:t>
        </w:r>
      </w:hyperlink>
      <w:r w:rsidRPr="00EC245B">
        <w:rPr>
          <w:rFonts w:ascii="Times New Roman" w:eastAsia="Times New Roman" w:hAnsi="Times New Roman" w:cs="Times New Roman"/>
          <w:sz w:val="24"/>
          <w:szCs w:val="24"/>
        </w:rPr>
        <w:t>'s character type (i.e., its first template parameter).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br/>
      </w:r>
      <w:r w:rsidRPr="00EC245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C245B" w:rsidRPr="00EC245B" w:rsidRDefault="00EC245B" w:rsidP="00EC24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C245B">
        <w:rPr>
          <w:rFonts w:ascii="Times New Roman" w:eastAsia="Times New Roman" w:hAnsi="Times New Roman" w:cs="Times New Roman"/>
          <w:b/>
          <w:bCs/>
          <w:sz w:val="27"/>
          <w:szCs w:val="27"/>
        </w:rPr>
        <w:t>Return Value</w:t>
      </w:r>
    </w:p>
    <w:p w:rsidR="00EC245B" w:rsidRPr="00EC245B" w:rsidRDefault="00EC245B" w:rsidP="00EC2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45B">
        <w:rPr>
          <w:rFonts w:ascii="Courier New" w:eastAsia="Times New Roman" w:hAnsi="Courier New" w:cs="Courier New"/>
          <w:sz w:val="20"/>
        </w:rPr>
        <w:t>*this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C245B" w:rsidRPr="00EC245B" w:rsidRDefault="00EC245B" w:rsidP="00EC24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C245B">
        <w:rPr>
          <w:rFonts w:ascii="Times New Roman" w:eastAsia="Times New Roman" w:hAnsi="Times New Roman" w:cs="Times New Roman"/>
          <w:b/>
          <w:bCs/>
          <w:sz w:val="27"/>
          <w:szCs w:val="27"/>
        </w:rPr>
        <w:t>Example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4636"/>
      </w:tblGrid>
      <w:tr w:rsidR="00EC245B" w:rsidRPr="00EC245B" w:rsidTr="00EC24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C245B">
              <w:rPr>
                <w:rFonts w:ascii="Courier New" w:eastAsia="Times New Roman" w:hAnsi="Courier New" w:cs="Courier New"/>
                <w:sz w:val="20"/>
              </w:rPr>
              <w:lastRenderedPageBreak/>
              <w:t>1</w:t>
            </w:r>
            <w:r w:rsidRPr="00EC245B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EC245B">
              <w:rPr>
                <w:rFonts w:ascii="Courier New" w:eastAsia="Times New Roman" w:hAnsi="Courier New" w:cs="Courier New"/>
                <w:sz w:val="20"/>
              </w:rPr>
              <w:t>2</w:t>
            </w:r>
            <w:r w:rsidRPr="00EC245B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EC245B">
              <w:rPr>
                <w:rFonts w:ascii="Courier New" w:eastAsia="Times New Roman" w:hAnsi="Courier New" w:cs="Courier New"/>
                <w:sz w:val="20"/>
              </w:rPr>
              <w:t>3</w:t>
            </w:r>
            <w:r w:rsidRPr="00EC245B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EC245B">
              <w:rPr>
                <w:rFonts w:ascii="Courier New" w:eastAsia="Times New Roman" w:hAnsi="Courier New" w:cs="Courier New"/>
                <w:sz w:val="20"/>
              </w:rPr>
              <w:t>4</w:t>
            </w:r>
            <w:r w:rsidRPr="00EC245B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EC245B">
              <w:rPr>
                <w:rFonts w:ascii="Courier New" w:eastAsia="Times New Roman" w:hAnsi="Courier New" w:cs="Courier New"/>
                <w:sz w:val="20"/>
              </w:rPr>
              <w:t>5</w:t>
            </w:r>
            <w:r w:rsidRPr="00EC245B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EC245B">
              <w:rPr>
                <w:rFonts w:ascii="Courier New" w:eastAsia="Times New Roman" w:hAnsi="Courier New" w:cs="Courier New"/>
                <w:sz w:val="20"/>
              </w:rPr>
              <w:t>6</w:t>
            </w:r>
            <w:r w:rsidRPr="00EC245B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EC245B">
              <w:rPr>
                <w:rFonts w:ascii="Courier New" w:eastAsia="Times New Roman" w:hAnsi="Courier New" w:cs="Courier New"/>
                <w:sz w:val="20"/>
              </w:rPr>
              <w:t>7</w:t>
            </w:r>
            <w:r w:rsidRPr="00EC245B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EC245B">
              <w:rPr>
                <w:rFonts w:ascii="Courier New" w:eastAsia="Times New Roman" w:hAnsi="Courier New" w:cs="Courier New"/>
                <w:sz w:val="20"/>
              </w:rPr>
              <w:t>8</w:t>
            </w:r>
            <w:r w:rsidRPr="00EC245B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EC245B">
              <w:rPr>
                <w:rFonts w:ascii="Courier New" w:eastAsia="Times New Roman" w:hAnsi="Courier New" w:cs="Courier New"/>
                <w:sz w:val="20"/>
              </w:rPr>
              <w:t>9</w:t>
            </w:r>
            <w:r w:rsidRPr="00EC245B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EC245B">
              <w:rPr>
                <w:rFonts w:ascii="Courier New" w:eastAsia="Times New Roman" w:hAnsi="Courier New" w:cs="Courier New"/>
                <w:sz w:val="20"/>
              </w:rPr>
              <w:t>10</w:t>
            </w:r>
            <w:r w:rsidRPr="00EC245B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EC245B">
              <w:rPr>
                <w:rFonts w:ascii="Courier New" w:eastAsia="Times New Roman" w:hAnsi="Courier New" w:cs="Courier New"/>
                <w:sz w:val="20"/>
              </w:rPr>
              <w:t>11</w:t>
            </w:r>
            <w:r w:rsidRPr="00EC245B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EC245B">
              <w:rPr>
                <w:rFonts w:ascii="Courier New" w:eastAsia="Times New Roman" w:hAnsi="Courier New" w:cs="Courier New"/>
                <w:sz w:val="20"/>
              </w:rPr>
              <w:t>12</w:t>
            </w:r>
            <w:r w:rsidRPr="00EC245B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EC245B">
              <w:rPr>
                <w:rFonts w:ascii="Courier New" w:eastAsia="Times New Roman" w:hAnsi="Courier New" w:cs="Courier New"/>
                <w:sz w:val="20"/>
              </w:rPr>
              <w:t>13</w:t>
            </w:r>
            <w:r w:rsidRPr="00EC245B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EC245B">
              <w:rPr>
                <w:rFonts w:ascii="Courier New" w:eastAsia="Times New Roman" w:hAnsi="Courier New" w:cs="Courier New"/>
                <w:sz w:val="20"/>
              </w:rPr>
              <w:t>14</w:t>
            </w:r>
            <w:r w:rsidRPr="00EC245B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EC245B">
              <w:rPr>
                <w:rFonts w:ascii="Courier New" w:eastAsia="Times New Roman" w:hAnsi="Courier New" w:cs="Courier New"/>
                <w:sz w:val="20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EC245B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// string::operator+=</w:t>
            </w:r>
          </w:p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EC245B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#include &lt;iostream&gt;</w:t>
            </w:r>
          </w:p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EC245B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#include &lt;string&gt;</w:t>
            </w:r>
          </w:p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</w:p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EC245B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int</w:t>
            </w:r>
            <w:r w:rsidRPr="00EC245B">
              <w:rPr>
                <w:rFonts w:ascii="Courier New" w:eastAsia="Times New Roman" w:hAnsi="Courier New" w:cs="Courier New"/>
                <w:sz w:val="20"/>
              </w:rPr>
              <w:t xml:space="preserve"> main ()</w:t>
            </w:r>
          </w:p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EC245B">
              <w:rPr>
                <w:rFonts w:ascii="Courier New" w:eastAsia="Times New Roman" w:hAnsi="Courier New" w:cs="Courier New"/>
                <w:sz w:val="20"/>
              </w:rPr>
              <w:t>{</w:t>
            </w:r>
          </w:p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EC245B">
              <w:rPr>
                <w:rFonts w:ascii="Courier New" w:eastAsia="Times New Roman" w:hAnsi="Courier New" w:cs="Courier New"/>
                <w:sz w:val="20"/>
              </w:rPr>
              <w:t xml:space="preserve">  std::string name ("John");</w:t>
            </w:r>
          </w:p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EC245B">
              <w:rPr>
                <w:rFonts w:ascii="Courier New" w:eastAsia="Times New Roman" w:hAnsi="Courier New" w:cs="Courier New"/>
                <w:sz w:val="20"/>
              </w:rPr>
              <w:t xml:space="preserve">  std::string family ("Smith");</w:t>
            </w:r>
          </w:p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EC245B">
              <w:rPr>
                <w:rFonts w:ascii="Courier New" w:eastAsia="Times New Roman" w:hAnsi="Courier New" w:cs="Courier New"/>
                <w:sz w:val="20"/>
              </w:rPr>
              <w:t xml:space="preserve">  name += " K. ";         </w:t>
            </w:r>
            <w:r w:rsidRPr="00EC245B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// c-string</w:t>
            </w:r>
          </w:p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EC245B">
              <w:rPr>
                <w:rFonts w:ascii="Courier New" w:eastAsia="Times New Roman" w:hAnsi="Courier New" w:cs="Courier New"/>
                <w:sz w:val="20"/>
              </w:rPr>
              <w:t xml:space="preserve">  name += family;         </w:t>
            </w:r>
            <w:r w:rsidRPr="00EC245B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// string</w:t>
            </w:r>
          </w:p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EC245B">
              <w:rPr>
                <w:rFonts w:ascii="Courier New" w:eastAsia="Times New Roman" w:hAnsi="Courier New" w:cs="Courier New"/>
                <w:sz w:val="20"/>
              </w:rPr>
              <w:t xml:space="preserve">  name += '\n';           </w:t>
            </w:r>
            <w:r w:rsidRPr="00EC245B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// character</w:t>
            </w:r>
          </w:p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</w:p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EC245B">
              <w:rPr>
                <w:rFonts w:ascii="Courier New" w:eastAsia="Times New Roman" w:hAnsi="Courier New" w:cs="Courier New"/>
                <w:sz w:val="20"/>
              </w:rPr>
              <w:t xml:space="preserve">  std::cout &lt;&lt; name;</w:t>
            </w:r>
          </w:p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EC245B">
              <w:rPr>
                <w:rFonts w:ascii="Courier New" w:eastAsia="Times New Roman" w:hAnsi="Courier New" w:cs="Courier New"/>
                <w:sz w:val="20"/>
              </w:rPr>
              <w:t xml:space="preserve">  </w:t>
            </w:r>
            <w:r w:rsidRPr="00EC245B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return</w:t>
            </w:r>
            <w:r w:rsidRPr="00EC245B">
              <w:rPr>
                <w:rFonts w:ascii="Courier New" w:eastAsia="Times New Roman" w:hAnsi="Courier New" w:cs="Courier New"/>
                <w:sz w:val="20"/>
              </w:rPr>
              <w:t xml:space="preserve"> 0;</w:t>
            </w:r>
          </w:p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C245B">
              <w:rPr>
                <w:rFonts w:ascii="Courier New" w:eastAsia="Times New Roman" w:hAnsi="Courier New" w:cs="Courier New"/>
                <w:sz w:val="20"/>
              </w:rPr>
              <w:t>}</w:t>
            </w:r>
          </w:p>
        </w:tc>
      </w:tr>
    </w:tbl>
    <w:p w:rsidR="00EC245B" w:rsidRPr="00EC245B" w:rsidRDefault="00EC245B" w:rsidP="00EC2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45B">
        <w:rPr>
          <w:rFonts w:ascii="Times New Roman" w:eastAsia="Times New Roman" w:hAnsi="Times New Roman" w:cs="Times New Roman"/>
          <w:sz w:val="24"/>
          <w:szCs w:val="24"/>
        </w:rPr>
        <w:br/>
      </w:r>
      <w:r w:rsidRPr="00EC245B">
        <w:rPr>
          <w:rFonts w:ascii="Times New Roman" w:eastAsia="Times New Roman" w:hAnsi="Times New Roman" w:cs="Times New Roman"/>
          <w:sz w:val="24"/>
          <w:szCs w:val="24"/>
        </w:rPr>
        <w:br/>
        <w:t>Output: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51"/>
      </w:tblGrid>
      <w:tr w:rsidR="00EC245B" w:rsidRPr="00EC245B" w:rsidTr="00EC24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C245B">
              <w:rPr>
                <w:rFonts w:ascii="Courier New" w:eastAsia="Times New Roman" w:hAnsi="Courier New" w:cs="Courier New"/>
                <w:sz w:val="20"/>
                <w:szCs w:val="20"/>
              </w:rPr>
              <w:t>John K. Smith</w:t>
            </w:r>
          </w:p>
        </w:tc>
      </w:tr>
    </w:tbl>
    <w:p w:rsidR="00EC245B" w:rsidRPr="00EC245B" w:rsidRDefault="00EC245B" w:rsidP="00EC2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45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C245B" w:rsidRPr="00EC245B" w:rsidRDefault="00EC245B" w:rsidP="00EC24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C245B">
        <w:rPr>
          <w:rFonts w:ascii="Times New Roman" w:eastAsia="Times New Roman" w:hAnsi="Times New Roman" w:cs="Times New Roman"/>
          <w:b/>
          <w:bCs/>
          <w:sz w:val="27"/>
          <w:szCs w:val="27"/>
        </w:rPr>
        <w:t>Complexity</w:t>
      </w:r>
    </w:p>
    <w:p w:rsidR="00EC245B" w:rsidRPr="00EC245B" w:rsidRDefault="00EC245B" w:rsidP="00EC2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Unspecified, but generally up to linear in the new </w:t>
      </w:r>
      <w:hyperlink r:id="rId333" w:history="1">
        <w:r w:rsidRPr="00EC245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string length</w:t>
        </w:r>
      </w:hyperlink>
      <w:r w:rsidRPr="00EC245B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EC245B">
        <w:rPr>
          <w:rFonts w:ascii="Times New Roman" w:eastAsia="Times New Roman" w:hAnsi="Times New Roman" w:cs="Times New Roman"/>
          <w:sz w:val="24"/>
          <w:szCs w:val="24"/>
        </w:rPr>
        <w:br/>
      </w:r>
      <w:r w:rsidRPr="00EC245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C245B" w:rsidRPr="00EC245B" w:rsidRDefault="00EC245B" w:rsidP="00EC24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C245B">
        <w:rPr>
          <w:rFonts w:ascii="Times New Roman" w:eastAsia="Times New Roman" w:hAnsi="Times New Roman" w:cs="Times New Roman"/>
          <w:b/>
          <w:bCs/>
          <w:sz w:val="27"/>
          <w:szCs w:val="27"/>
        </w:rPr>
        <w:t>Iterator validity</w:t>
      </w:r>
    </w:p>
    <w:p w:rsidR="00EC245B" w:rsidRPr="00EC245B" w:rsidRDefault="00EC245B" w:rsidP="00EC2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45B">
        <w:rPr>
          <w:rFonts w:ascii="Times New Roman" w:eastAsia="Times New Roman" w:hAnsi="Times New Roman" w:cs="Times New Roman"/>
          <w:sz w:val="24"/>
          <w:szCs w:val="24"/>
        </w:rPr>
        <w:t>Any iterators, pointers and references related to this object may be invalidated.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br/>
      </w:r>
      <w:r w:rsidRPr="00EC245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C245B" w:rsidRPr="00EC245B" w:rsidRDefault="00EC245B" w:rsidP="00EC24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C245B">
        <w:rPr>
          <w:rFonts w:ascii="Times New Roman" w:eastAsia="Times New Roman" w:hAnsi="Times New Roman" w:cs="Times New Roman"/>
          <w:b/>
          <w:bCs/>
          <w:sz w:val="27"/>
          <w:szCs w:val="27"/>
        </w:rPr>
        <w:t>Data races</w:t>
      </w:r>
    </w:p>
    <w:p w:rsidR="00EC245B" w:rsidRPr="00EC245B" w:rsidRDefault="00EC245B" w:rsidP="00EC2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45B">
        <w:rPr>
          <w:rFonts w:ascii="Times New Roman" w:eastAsia="Times New Roman" w:hAnsi="Times New Roman" w:cs="Times New Roman"/>
          <w:sz w:val="24"/>
          <w:szCs w:val="24"/>
        </w:rPr>
        <w:t>The object is modified.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br/>
      </w:r>
      <w:r w:rsidRPr="00EC245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C245B" w:rsidRPr="00EC245B" w:rsidRDefault="00EC245B" w:rsidP="00EC24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C245B">
        <w:rPr>
          <w:rFonts w:ascii="Times New Roman" w:eastAsia="Times New Roman" w:hAnsi="Times New Roman" w:cs="Times New Roman"/>
          <w:b/>
          <w:bCs/>
          <w:sz w:val="27"/>
          <w:szCs w:val="27"/>
        </w:rPr>
        <w:t>Exception safety</w:t>
      </w:r>
    </w:p>
    <w:p w:rsidR="00EC245B" w:rsidRDefault="00EC245B" w:rsidP="00EC245B">
      <w:pPr>
        <w:rPr>
          <w:rFonts w:ascii="Times New Roman" w:eastAsia="Times New Roman" w:hAnsi="Times New Roman" w:cs="Times New Roman"/>
          <w:sz w:val="24"/>
          <w:szCs w:val="24"/>
        </w:rPr>
      </w:pPr>
      <w:r w:rsidRPr="00EC245B">
        <w:rPr>
          <w:rFonts w:ascii="Times New Roman" w:eastAsia="Times New Roman" w:hAnsi="Times New Roman" w:cs="Times New Roman"/>
          <w:b/>
          <w:bCs/>
          <w:sz w:val="24"/>
          <w:szCs w:val="24"/>
        </w:rPr>
        <w:t>Strong guarantee: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 if an exception is thrown, there are no changes in the </w:t>
      </w:r>
      <w:hyperlink r:id="rId334" w:history="1">
        <w:r w:rsidRPr="00EC245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basic_string</w:t>
        </w:r>
      </w:hyperlink>
      <w:r w:rsidRPr="00EC245B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br/>
      </w:r>
      <w:r w:rsidRPr="00EC245B">
        <w:rPr>
          <w:rFonts w:ascii="Times New Roman" w:eastAsia="Times New Roman" w:hAnsi="Times New Roman" w:cs="Times New Roman"/>
          <w:sz w:val="24"/>
          <w:szCs w:val="24"/>
        </w:rPr>
        <w:br/>
        <w:t xml:space="preserve">If the resulting </w:t>
      </w:r>
      <w:hyperlink r:id="rId335" w:history="1">
        <w:r w:rsidRPr="00EC245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string length</w:t>
        </w:r>
      </w:hyperlink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 would exceed the </w:t>
      </w:r>
      <w:hyperlink r:id="rId336" w:history="1">
        <w:r w:rsidRPr="00EC245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max_size</w:t>
        </w:r>
      </w:hyperlink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, a </w:t>
      </w:r>
      <w:hyperlink r:id="rId337" w:history="1">
        <w:r w:rsidRPr="00EC245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length_error</w:t>
        </w:r>
      </w:hyperlink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 exception is thrown.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br/>
        <w:t xml:space="preserve">If the type uses the </w:t>
      </w:r>
      <w:hyperlink r:id="rId338" w:history="1">
        <w:r w:rsidRPr="00EC245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default allocator</w:t>
        </w:r>
      </w:hyperlink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, a </w:t>
      </w:r>
      <w:hyperlink r:id="rId339" w:history="1">
        <w:r w:rsidRPr="00EC245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bad_alloc</w:t>
        </w:r>
      </w:hyperlink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 exception is thrown if the function needs to allocate storage and fails.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C245B" w:rsidRDefault="00EC245B" w:rsidP="00EC245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C245B" w:rsidRPr="00EC245B" w:rsidRDefault="00EC245B" w:rsidP="00EC2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C245B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 member function </w:t>
      </w:r>
    </w:p>
    <w:p w:rsidR="00EC245B" w:rsidRPr="00EC245B" w:rsidRDefault="00EC245B" w:rsidP="00EC2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45B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EC245B">
        <w:rPr>
          <w:rFonts w:ascii="Times New Roman" w:eastAsia="Times New Roman" w:hAnsi="Times New Roman" w:cs="Times New Roman"/>
          <w:sz w:val="24"/>
          <w:szCs w:val="24"/>
        </w:rPr>
        <w:t>string</w:t>
      </w:r>
      <w:proofErr w:type="gramEnd"/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</w:p>
    <w:p w:rsidR="00EC245B" w:rsidRPr="00EC245B" w:rsidRDefault="00EC245B" w:rsidP="00EC245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proofErr w:type="gramStart"/>
      <w:r w:rsidRPr="00EC245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lastRenderedPageBreak/>
        <w:t>std</w:t>
      </w:r>
      <w:proofErr w:type="gramEnd"/>
      <w:r w:rsidRPr="00EC245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::</w:t>
      </w:r>
      <w:hyperlink r:id="rId340" w:history="1">
        <w:r w:rsidRPr="00EC245B">
          <w:rPr>
            <w:rFonts w:ascii="Times New Roman" w:eastAsia="Times New Roman" w:hAnsi="Times New Roman" w:cs="Times New Roman"/>
            <w:b/>
            <w:bCs/>
            <w:color w:val="0000FF"/>
            <w:kern w:val="36"/>
            <w:sz w:val="48"/>
            <w:szCs w:val="48"/>
            <w:u w:val="single"/>
          </w:rPr>
          <w:t>basic_string</w:t>
        </w:r>
      </w:hyperlink>
      <w:r w:rsidRPr="00EC245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::append</w:t>
      </w:r>
    </w:p>
    <w:p w:rsidR="00EC245B" w:rsidRPr="00EC245B" w:rsidRDefault="00EC245B" w:rsidP="00EC245B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41" w:history="1">
        <w:r w:rsidRPr="00EC245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C++98</w:t>
        </w:r>
      </w:hyperlink>
    </w:p>
    <w:p w:rsidR="00EC245B" w:rsidRPr="00EC245B" w:rsidRDefault="00EC245B" w:rsidP="00EC245B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42" w:history="1">
        <w:r w:rsidRPr="00EC245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C++11</w:t>
        </w:r>
      </w:hyperlink>
    </w:p>
    <w:p w:rsidR="00EC245B" w:rsidRPr="00EC245B" w:rsidRDefault="00EC245B" w:rsidP="00EC245B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55"/>
        <w:gridCol w:w="9535"/>
      </w:tblGrid>
      <w:tr w:rsidR="00EC245B" w:rsidRPr="00EC245B" w:rsidTr="00EC24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245B" w:rsidRPr="00EC245B" w:rsidRDefault="00EC245B" w:rsidP="00EC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C24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string (1)</w:t>
            </w:r>
          </w:p>
        </w:tc>
        <w:tc>
          <w:tcPr>
            <w:tcW w:w="0" w:type="auto"/>
            <w:vAlign w:val="center"/>
            <w:hideMark/>
          </w:tcPr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C245B">
              <w:rPr>
                <w:rFonts w:ascii="Courier New" w:eastAsia="Times New Roman" w:hAnsi="Courier New" w:cs="Courier New"/>
                <w:sz w:val="20"/>
                <w:szCs w:val="20"/>
              </w:rPr>
              <w:t>basic_string&amp; append (const basic_string&amp; str);</w:t>
            </w:r>
          </w:p>
        </w:tc>
      </w:tr>
      <w:tr w:rsidR="00EC245B" w:rsidRPr="00EC245B" w:rsidTr="00EC24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245B" w:rsidRPr="00EC245B" w:rsidRDefault="00EC245B" w:rsidP="00EC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C24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substring (2)</w:t>
            </w:r>
          </w:p>
        </w:tc>
        <w:tc>
          <w:tcPr>
            <w:tcW w:w="0" w:type="auto"/>
            <w:vAlign w:val="center"/>
            <w:hideMark/>
          </w:tcPr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C245B">
              <w:rPr>
                <w:rFonts w:ascii="Courier New" w:eastAsia="Times New Roman" w:hAnsi="Courier New" w:cs="Courier New"/>
                <w:sz w:val="20"/>
                <w:szCs w:val="20"/>
              </w:rPr>
              <w:t>basic_string&amp; append (const basic_string&amp; str, size_type subpos, size_type sublen);</w:t>
            </w:r>
          </w:p>
        </w:tc>
      </w:tr>
      <w:tr w:rsidR="00EC245B" w:rsidRPr="00EC245B" w:rsidTr="00EC24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245B" w:rsidRPr="00EC245B" w:rsidRDefault="00EC245B" w:rsidP="00EC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C24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c-string (3)</w:t>
            </w:r>
          </w:p>
        </w:tc>
        <w:tc>
          <w:tcPr>
            <w:tcW w:w="0" w:type="auto"/>
            <w:vAlign w:val="center"/>
            <w:hideMark/>
          </w:tcPr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C245B">
              <w:rPr>
                <w:rFonts w:ascii="Courier New" w:eastAsia="Times New Roman" w:hAnsi="Courier New" w:cs="Courier New"/>
                <w:sz w:val="20"/>
                <w:szCs w:val="20"/>
              </w:rPr>
              <w:t>basic_string&amp; append (const charT* s);</w:t>
            </w:r>
          </w:p>
        </w:tc>
      </w:tr>
      <w:tr w:rsidR="00EC245B" w:rsidRPr="00EC245B" w:rsidTr="00EC24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245B" w:rsidRPr="00EC245B" w:rsidRDefault="00EC245B" w:rsidP="00EC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C24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buffer (4)</w:t>
            </w:r>
          </w:p>
        </w:tc>
        <w:tc>
          <w:tcPr>
            <w:tcW w:w="0" w:type="auto"/>
            <w:vAlign w:val="center"/>
            <w:hideMark/>
          </w:tcPr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C245B">
              <w:rPr>
                <w:rFonts w:ascii="Courier New" w:eastAsia="Times New Roman" w:hAnsi="Courier New" w:cs="Courier New"/>
                <w:sz w:val="20"/>
                <w:szCs w:val="20"/>
              </w:rPr>
              <w:t>basic_string&amp; append (const charT* s, size_type n);</w:t>
            </w:r>
          </w:p>
        </w:tc>
      </w:tr>
      <w:tr w:rsidR="00EC245B" w:rsidRPr="00EC245B" w:rsidTr="00EC24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245B" w:rsidRPr="00EC245B" w:rsidRDefault="00EC245B" w:rsidP="00EC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C24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fill (5)</w:t>
            </w:r>
          </w:p>
        </w:tc>
        <w:tc>
          <w:tcPr>
            <w:tcW w:w="0" w:type="auto"/>
            <w:vAlign w:val="center"/>
            <w:hideMark/>
          </w:tcPr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C245B">
              <w:rPr>
                <w:rFonts w:ascii="Courier New" w:eastAsia="Times New Roman" w:hAnsi="Courier New" w:cs="Courier New"/>
                <w:sz w:val="20"/>
                <w:szCs w:val="20"/>
              </w:rPr>
              <w:t>basic_string&amp; append (size_type n, charT c);</w:t>
            </w:r>
          </w:p>
        </w:tc>
      </w:tr>
      <w:tr w:rsidR="00EC245B" w:rsidRPr="00EC245B" w:rsidTr="00EC24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245B" w:rsidRPr="00EC245B" w:rsidRDefault="00EC245B" w:rsidP="00EC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C24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range (6)</w:t>
            </w:r>
          </w:p>
        </w:tc>
        <w:tc>
          <w:tcPr>
            <w:tcW w:w="0" w:type="auto"/>
            <w:vAlign w:val="center"/>
            <w:hideMark/>
          </w:tcPr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C245B">
              <w:rPr>
                <w:rFonts w:ascii="Courier New" w:eastAsia="Times New Roman" w:hAnsi="Courier New" w:cs="Courier New"/>
                <w:sz w:val="20"/>
                <w:szCs w:val="20"/>
              </w:rPr>
              <w:t>template &lt;class InputIterator&gt;</w:t>
            </w:r>
          </w:p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C245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basic_string&amp; append (InputIterator first, InputIterator last);</w:t>
            </w:r>
          </w:p>
        </w:tc>
      </w:tr>
    </w:tbl>
    <w:p w:rsidR="00EC245B" w:rsidRPr="00EC245B" w:rsidRDefault="00EC245B" w:rsidP="00EC2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45B">
        <w:rPr>
          <w:rFonts w:ascii="Times New Roman" w:eastAsia="Times New Roman" w:hAnsi="Times New Roman" w:cs="Times New Roman"/>
          <w:sz w:val="24"/>
          <w:szCs w:val="24"/>
        </w:rPr>
        <w:t>Append to string</w:t>
      </w:r>
    </w:p>
    <w:p w:rsidR="00EC245B" w:rsidRPr="00EC245B" w:rsidRDefault="00EC245B" w:rsidP="00EC245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Extends the </w:t>
      </w:r>
      <w:hyperlink r:id="rId343" w:history="1">
        <w:r w:rsidRPr="00EC245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basic_string</w:t>
        </w:r>
      </w:hyperlink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 by appending additional characters at the end of its current value:</w:t>
      </w:r>
    </w:p>
    <w:p w:rsidR="00EC245B" w:rsidRPr="00EC245B" w:rsidRDefault="00EC245B" w:rsidP="00EC2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(1) </w:t>
      </w:r>
      <w:proofErr w:type="gramStart"/>
      <w:r w:rsidRPr="00EC245B">
        <w:rPr>
          <w:rFonts w:ascii="Times New Roman" w:eastAsia="Times New Roman" w:hAnsi="Times New Roman" w:cs="Times New Roman"/>
          <w:sz w:val="24"/>
          <w:szCs w:val="24"/>
        </w:rPr>
        <w:t>string</w:t>
      </w:r>
      <w:proofErr w:type="gramEnd"/>
    </w:p>
    <w:p w:rsidR="00EC245B" w:rsidRPr="00EC245B" w:rsidRDefault="00EC245B" w:rsidP="00EC245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Appends a copy of </w:t>
      </w:r>
      <w:proofErr w:type="gramStart"/>
      <w:r w:rsidRPr="00EC245B">
        <w:rPr>
          <w:rFonts w:ascii="Times New Roman" w:eastAsia="Times New Roman" w:hAnsi="Times New Roman" w:cs="Times New Roman"/>
          <w:i/>
          <w:iCs/>
          <w:sz w:val="24"/>
          <w:szCs w:val="24"/>
        </w:rPr>
        <w:t>str</w:t>
      </w:r>
      <w:proofErr w:type="gramEnd"/>
      <w:r w:rsidRPr="00EC245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C245B" w:rsidRPr="00EC245B" w:rsidRDefault="00EC245B" w:rsidP="00EC2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(2) </w:t>
      </w:r>
      <w:proofErr w:type="gramStart"/>
      <w:r w:rsidRPr="00EC245B">
        <w:rPr>
          <w:rFonts w:ascii="Times New Roman" w:eastAsia="Times New Roman" w:hAnsi="Times New Roman" w:cs="Times New Roman"/>
          <w:sz w:val="24"/>
          <w:szCs w:val="24"/>
        </w:rPr>
        <w:t>substring</w:t>
      </w:r>
      <w:proofErr w:type="gramEnd"/>
    </w:p>
    <w:p w:rsidR="00EC245B" w:rsidRPr="00EC245B" w:rsidRDefault="00EC245B" w:rsidP="00EC245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Appends a copy of a substring of </w:t>
      </w:r>
      <w:proofErr w:type="gramStart"/>
      <w:r w:rsidRPr="00EC245B">
        <w:rPr>
          <w:rFonts w:ascii="Times New Roman" w:eastAsia="Times New Roman" w:hAnsi="Times New Roman" w:cs="Times New Roman"/>
          <w:i/>
          <w:iCs/>
          <w:sz w:val="24"/>
          <w:szCs w:val="24"/>
        </w:rPr>
        <w:t>str</w:t>
      </w:r>
      <w:proofErr w:type="gramEnd"/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. The substring is the portion of </w:t>
      </w:r>
      <w:proofErr w:type="gramStart"/>
      <w:r w:rsidRPr="00EC245B">
        <w:rPr>
          <w:rFonts w:ascii="Times New Roman" w:eastAsia="Times New Roman" w:hAnsi="Times New Roman" w:cs="Times New Roman"/>
          <w:i/>
          <w:iCs/>
          <w:sz w:val="24"/>
          <w:szCs w:val="24"/>
        </w:rPr>
        <w:t>str</w:t>
      </w:r>
      <w:proofErr w:type="gramEnd"/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 that begins at the character position </w:t>
      </w:r>
      <w:r w:rsidRPr="00EC245B">
        <w:rPr>
          <w:rFonts w:ascii="Times New Roman" w:eastAsia="Times New Roman" w:hAnsi="Times New Roman" w:cs="Times New Roman"/>
          <w:i/>
          <w:iCs/>
          <w:sz w:val="24"/>
          <w:szCs w:val="24"/>
        </w:rPr>
        <w:t>subpos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 and spans </w:t>
      </w:r>
      <w:r w:rsidRPr="00EC245B">
        <w:rPr>
          <w:rFonts w:ascii="Times New Roman" w:eastAsia="Times New Roman" w:hAnsi="Times New Roman" w:cs="Times New Roman"/>
          <w:i/>
          <w:iCs/>
          <w:sz w:val="24"/>
          <w:szCs w:val="24"/>
        </w:rPr>
        <w:t>sublen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 characters (or until the end of </w:t>
      </w:r>
      <w:r w:rsidRPr="00EC245B">
        <w:rPr>
          <w:rFonts w:ascii="Times New Roman" w:eastAsia="Times New Roman" w:hAnsi="Times New Roman" w:cs="Times New Roman"/>
          <w:i/>
          <w:iCs/>
          <w:sz w:val="24"/>
          <w:szCs w:val="24"/>
        </w:rPr>
        <w:t>str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, if either </w:t>
      </w:r>
      <w:r w:rsidRPr="00EC245B">
        <w:rPr>
          <w:rFonts w:ascii="Times New Roman" w:eastAsia="Times New Roman" w:hAnsi="Times New Roman" w:cs="Times New Roman"/>
          <w:i/>
          <w:iCs/>
          <w:sz w:val="24"/>
          <w:szCs w:val="24"/>
        </w:rPr>
        <w:t>str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 is too short or if </w:t>
      </w:r>
      <w:r w:rsidRPr="00EC245B">
        <w:rPr>
          <w:rFonts w:ascii="Times New Roman" w:eastAsia="Times New Roman" w:hAnsi="Times New Roman" w:cs="Times New Roman"/>
          <w:i/>
          <w:iCs/>
          <w:sz w:val="24"/>
          <w:szCs w:val="24"/>
        </w:rPr>
        <w:t>sublen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 is </w:t>
      </w:r>
      <w:hyperlink r:id="rId344" w:history="1">
        <w:r w:rsidRPr="00EC245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basic_string::npos</w:t>
        </w:r>
      </w:hyperlink>
      <w:r w:rsidRPr="00EC245B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EC245B" w:rsidRPr="00EC245B" w:rsidRDefault="00EC245B" w:rsidP="00EC2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45B">
        <w:rPr>
          <w:rFonts w:ascii="Times New Roman" w:eastAsia="Times New Roman" w:hAnsi="Times New Roman" w:cs="Times New Roman"/>
          <w:sz w:val="24"/>
          <w:szCs w:val="24"/>
        </w:rPr>
        <w:t>(3) c-string</w:t>
      </w:r>
    </w:p>
    <w:p w:rsidR="00EC245B" w:rsidRPr="00EC245B" w:rsidRDefault="00EC245B" w:rsidP="00EC245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Appends a copy of the string formed by the null-terminated character sequence (C-string) pointed by </w:t>
      </w:r>
      <w:r w:rsidRPr="00EC245B">
        <w:rPr>
          <w:rFonts w:ascii="Times New Roman" w:eastAsia="Times New Roman" w:hAnsi="Times New Roman" w:cs="Times New Roman"/>
          <w:i/>
          <w:iCs/>
          <w:sz w:val="24"/>
          <w:szCs w:val="24"/>
        </w:rPr>
        <w:t>s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br/>
        <w:t xml:space="preserve">The length of this character sequence is determined by calling </w:t>
      </w:r>
      <w:hyperlink r:id="rId345" w:history="1">
        <w:r w:rsidRPr="00EC245B">
          <w:rPr>
            <w:rFonts w:ascii="Courier New" w:eastAsia="Times New Roman" w:hAnsi="Courier New" w:cs="Courier New"/>
            <w:color w:val="0000FF"/>
            <w:sz w:val="20"/>
            <w:u w:val="single"/>
          </w:rPr>
          <w:t>traits_type::length</w:t>
        </w:r>
      </w:hyperlink>
      <w:r w:rsidRPr="00EC245B">
        <w:rPr>
          <w:rFonts w:ascii="Courier New" w:eastAsia="Times New Roman" w:hAnsi="Courier New" w:cs="Courier New"/>
          <w:sz w:val="20"/>
        </w:rPr>
        <w:t>(s)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C245B" w:rsidRPr="00EC245B" w:rsidRDefault="00EC245B" w:rsidP="00EC2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(4) </w:t>
      </w:r>
      <w:proofErr w:type="gramStart"/>
      <w:r w:rsidRPr="00EC245B">
        <w:rPr>
          <w:rFonts w:ascii="Times New Roman" w:eastAsia="Times New Roman" w:hAnsi="Times New Roman" w:cs="Times New Roman"/>
          <w:sz w:val="24"/>
          <w:szCs w:val="24"/>
        </w:rPr>
        <w:t>buffer</w:t>
      </w:r>
      <w:proofErr w:type="gramEnd"/>
    </w:p>
    <w:p w:rsidR="00EC245B" w:rsidRPr="00EC245B" w:rsidRDefault="00EC245B" w:rsidP="00EC245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Appends a copy of the first </w:t>
      </w:r>
      <w:r w:rsidRPr="00EC245B">
        <w:rPr>
          <w:rFonts w:ascii="Times New Roman" w:eastAsia="Times New Roman" w:hAnsi="Times New Roman" w:cs="Times New Roman"/>
          <w:i/>
          <w:iCs/>
          <w:sz w:val="24"/>
          <w:szCs w:val="24"/>
        </w:rPr>
        <w:t>n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 characters in the array of characters pointed by </w:t>
      </w:r>
      <w:r w:rsidRPr="00EC245B">
        <w:rPr>
          <w:rFonts w:ascii="Times New Roman" w:eastAsia="Times New Roman" w:hAnsi="Times New Roman" w:cs="Times New Roman"/>
          <w:i/>
          <w:iCs/>
          <w:sz w:val="24"/>
          <w:szCs w:val="24"/>
        </w:rPr>
        <w:t>s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EC245B" w:rsidRPr="00EC245B" w:rsidRDefault="00EC245B" w:rsidP="00EC2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(5) </w:t>
      </w:r>
      <w:proofErr w:type="gramStart"/>
      <w:r w:rsidRPr="00EC245B">
        <w:rPr>
          <w:rFonts w:ascii="Times New Roman" w:eastAsia="Times New Roman" w:hAnsi="Times New Roman" w:cs="Times New Roman"/>
          <w:sz w:val="24"/>
          <w:szCs w:val="24"/>
        </w:rPr>
        <w:t>fill</w:t>
      </w:r>
      <w:proofErr w:type="gramEnd"/>
    </w:p>
    <w:p w:rsidR="00EC245B" w:rsidRPr="00EC245B" w:rsidRDefault="00EC245B" w:rsidP="00EC245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Appends </w:t>
      </w:r>
      <w:r w:rsidRPr="00EC245B">
        <w:rPr>
          <w:rFonts w:ascii="Times New Roman" w:eastAsia="Times New Roman" w:hAnsi="Times New Roman" w:cs="Times New Roman"/>
          <w:i/>
          <w:iCs/>
          <w:sz w:val="24"/>
          <w:szCs w:val="24"/>
        </w:rPr>
        <w:t>n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 consecutive copies of character </w:t>
      </w:r>
      <w:r w:rsidRPr="00EC245B">
        <w:rPr>
          <w:rFonts w:ascii="Times New Roman" w:eastAsia="Times New Roman" w:hAnsi="Times New Roman" w:cs="Times New Roman"/>
          <w:i/>
          <w:iCs/>
          <w:sz w:val="24"/>
          <w:szCs w:val="24"/>
        </w:rPr>
        <w:t>c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EC245B" w:rsidRPr="00EC245B" w:rsidRDefault="00EC245B" w:rsidP="00EC2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(6) </w:t>
      </w:r>
      <w:proofErr w:type="gramStart"/>
      <w:r w:rsidRPr="00EC245B">
        <w:rPr>
          <w:rFonts w:ascii="Times New Roman" w:eastAsia="Times New Roman" w:hAnsi="Times New Roman" w:cs="Times New Roman"/>
          <w:sz w:val="24"/>
          <w:szCs w:val="24"/>
        </w:rPr>
        <w:t>range</w:t>
      </w:r>
      <w:proofErr w:type="gramEnd"/>
    </w:p>
    <w:p w:rsidR="00EC245B" w:rsidRPr="00EC245B" w:rsidRDefault="00EC245B" w:rsidP="00EC245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Appends a copy of the sequence of characters in the range </w:t>
      </w:r>
      <w:r w:rsidRPr="00EC245B">
        <w:rPr>
          <w:rFonts w:ascii="Courier New" w:eastAsia="Times New Roman" w:hAnsi="Courier New" w:cs="Courier New"/>
          <w:sz w:val="20"/>
        </w:rPr>
        <w:t>[first</w:t>
      </w:r>
      <w:proofErr w:type="gramStart"/>
      <w:r w:rsidRPr="00EC245B">
        <w:rPr>
          <w:rFonts w:ascii="Courier New" w:eastAsia="Times New Roman" w:hAnsi="Courier New" w:cs="Courier New"/>
          <w:sz w:val="20"/>
        </w:rPr>
        <w:t>,last</w:t>
      </w:r>
      <w:proofErr w:type="gramEnd"/>
      <w:r w:rsidRPr="00EC245B">
        <w:rPr>
          <w:rFonts w:ascii="Courier New" w:eastAsia="Times New Roman" w:hAnsi="Courier New" w:cs="Courier New"/>
          <w:sz w:val="20"/>
        </w:rPr>
        <w:t>)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t>, in the same order.</w:t>
      </w:r>
    </w:p>
    <w:p w:rsidR="00EC245B" w:rsidRPr="00EC245B" w:rsidRDefault="00EC245B" w:rsidP="00EC2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(7) </w:t>
      </w:r>
      <w:proofErr w:type="gramStart"/>
      <w:r w:rsidRPr="00EC245B">
        <w:rPr>
          <w:rFonts w:ascii="Times New Roman" w:eastAsia="Times New Roman" w:hAnsi="Times New Roman" w:cs="Times New Roman"/>
          <w:sz w:val="24"/>
          <w:szCs w:val="24"/>
        </w:rPr>
        <w:t>initializer</w:t>
      </w:r>
      <w:proofErr w:type="gramEnd"/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 list</w:t>
      </w:r>
    </w:p>
    <w:p w:rsidR="00EC245B" w:rsidRPr="00EC245B" w:rsidRDefault="00EC245B" w:rsidP="00EC245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Appends a copy of each of the characters in </w:t>
      </w:r>
      <w:proofErr w:type="gramStart"/>
      <w:r w:rsidRPr="00EC245B">
        <w:rPr>
          <w:rFonts w:ascii="Times New Roman" w:eastAsia="Times New Roman" w:hAnsi="Times New Roman" w:cs="Times New Roman"/>
          <w:i/>
          <w:iCs/>
          <w:sz w:val="24"/>
          <w:szCs w:val="24"/>
        </w:rPr>
        <w:t>il</w:t>
      </w:r>
      <w:proofErr w:type="gramEnd"/>
      <w:r w:rsidRPr="00EC245B">
        <w:rPr>
          <w:rFonts w:ascii="Times New Roman" w:eastAsia="Times New Roman" w:hAnsi="Times New Roman" w:cs="Times New Roman"/>
          <w:sz w:val="24"/>
          <w:szCs w:val="24"/>
        </w:rPr>
        <w:t>, in the same order.</w:t>
      </w:r>
    </w:p>
    <w:p w:rsidR="00EC245B" w:rsidRPr="00EC245B" w:rsidRDefault="00EC245B" w:rsidP="00EC2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45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C245B" w:rsidRPr="00EC245B" w:rsidRDefault="00EC245B" w:rsidP="00EC24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C245B">
        <w:rPr>
          <w:rFonts w:ascii="Times New Roman" w:eastAsia="Times New Roman" w:hAnsi="Times New Roman" w:cs="Times New Roman"/>
          <w:b/>
          <w:bCs/>
          <w:sz w:val="27"/>
          <w:szCs w:val="27"/>
        </w:rPr>
        <w:t>Parameters</w:t>
      </w:r>
    </w:p>
    <w:p w:rsidR="00EC245B" w:rsidRPr="00EC245B" w:rsidRDefault="00EC245B" w:rsidP="00EC2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C245B">
        <w:rPr>
          <w:rFonts w:ascii="Times New Roman" w:eastAsia="Times New Roman" w:hAnsi="Times New Roman" w:cs="Times New Roman"/>
          <w:sz w:val="24"/>
          <w:szCs w:val="24"/>
        </w:rPr>
        <w:t>str</w:t>
      </w:r>
      <w:proofErr w:type="gramEnd"/>
    </w:p>
    <w:p w:rsidR="00EC245B" w:rsidRPr="00EC245B" w:rsidRDefault="00EC245B" w:rsidP="00EC245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Another </w:t>
      </w:r>
      <w:hyperlink r:id="rId346" w:history="1">
        <w:r w:rsidRPr="00EC245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basic_string</w:t>
        </w:r>
      </w:hyperlink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 object of the same type (with the same class template arguments </w:t>
      </w:r>
      <w:r w:rsidRPr="00EC245B">
        <w:rPr>
          <w:rFonts w:ascii="Courier New" w:eastAsia="Times New Roman" w:hAnsi="Courier New" w:cs="Courier New"/>
          <w:sz w:val="20"/>
        </w:rPr>
        <w:t>charT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C245B">
        <w:rPr>
          <w:rFonts w:ascii="Courier New" w:eastAsia="Times New Roman" w:hAnsi="Courier New" w:cs="Courier New"/>
          <w:sz w:val="20"/>
        </w:rPr>
        <w:t>traits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EC245B">
        <w:rPr>
          <w:rFonts w:ascii="Courier New" w:eastAsia="Times New Roman" w:hAnsi="Courier New" w:cs="Courier New"/>
          <w:sz w:val="20"/>
        </w:rPr>
        <w:t>Alloc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t>), whose value is appended.</w:t>
      </w:r>
      <w:proofErr w:type="gramEnd"/>
    </w:p>
    <w:p w:rsidR="00EC245B" w:rsidRPr="00EC245B" w:rsidRDefault="00EC245B" w:rsidP="00EC2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C245B">
        <w:rPr>
          <w:rFonts w:ascii="Times New Roman" w:eastAsia="Times New Roman" w:hAnsi="Times New Roman" w:cs="Times New Roman"/>
          <w:sz w:val="24"/>
          <w:szCs w:val="24"/>
        </w:rPr>
        <w:t>subpos</w:t>
      </w:r>
      <w:proofErr w:type="gramEnd"/>
    </w:p>
    <w:p w:rsidR="00EC245B" w:rsidRPr="00EC245B" w:rsidRDefault="00EC245B" w:rsidP="00EC245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Position of the first character in </w:t>
      </w:r>
      <w:proofErr w:type="gramStart"/>
      <w:r w:rsidRPr="00EC245B">
        <w:rPr>
          <w:rFonts w:ascii="Times New Roman" w:eastAsia="Times New Roman" w:hAnsi="Times New Roman" w:cs="Times New Roman"/>
          <w:i/>
          <w:iCs/>
          <w:sz w:val="24"/>
          <w:szCs w:val="24"/>
        </w:rPr>
        <w:t>str</w:t>
      </w:r>
      <w:proofErr w:type="gramEnd"/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 that is copied to the object as a substring.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br/>
        <w:t xml:space="preserve">If this is greater than </w:t>
      </w:r>
      <w:proofErr w:type="gramStart"/>
      <w:r w:rsidRPr="00EC245B">
        <w:rPr>
          <w:rFonts w:ascii="Times New Roman" w:eastAsia="Times New Roman" w:hAnsi="Times New Roman" w:cs="Times New Roman"/>
          <w:i/>
          <w:iCs/>
          <w:sz w:val="24"/>
          <w:szCs w:val="24"/>
        </w:rPr>
        <w:t>str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t>'s</w:t>
      </w:r>
      <w:proofErr w:type="gramEnd"/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347" w:history="1">
        <w:r w:rsidRPr="00EC245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length</w:t>
        </w:r>
      </w:hyperlink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, it throws </w:t>
      </w:r>
      <w:hyperlink r:id="rId348" w:history="1">
        <w:r w:rsidRPr="00EC245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out_of_range</w:t>
        </w:r>
      </w:hyperlink>
      <w:r w:rsidRPr="00EC245B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br/>
        <w:t xml:space="preserve">Note: The first character in </w:t>
      </w:r>
      <w:proofErr w:type="gramStart"/>
      <w:r w:rsidRPr="00EC245B">
        <w:rPr>
          <w:rFonts w:ascii="Times New Roman" w:eastAsia="Times New Roman" w:hAnsi="Times New Roman" w:cs="Times New Roman"/>
          <w:i/>
          <w:iCs/>
          <w:sz w:val="24"/>
          <w:szCs w:val="24"/>
        </w:rPr>
        <w:t>str</w:t>
      </w:r>
      <w:proofErr w:type="gramEnd"/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 is denoted by a value of </w:t>
      </w:r>
      <w:r w:rsidRPr="00EC245B">
        <w:rPr>
          <w:rFonts w:ascii="Courier New" w:eastAsia="Times New Roman" w:hAnsi="Courier New" w:cs="Courier New"/>
          <w:sz w:val="20"/>
        </w:rPr>
        <w:t>0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 (not </w:t>
      </w:r>
      <w:r w:rsidRPr="00EC245B">
        <w:rPr>
          <w:rFonts w:ascii="Courier New" w:eastAsia="Times New Roman" w:hAnsi="Courier New" w:cs="Courier New"/>
          <w:sz w:val="20"/>
        </w:rPr>
        <w:t>1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EC245B" w:rsidRPr="00EC245B" w:rsidRDefault="00EC245B" w:rsidP="00EC2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C245B">
        <w:rPr>
          <w:rFonts w:ascii="Times New Roman" w:eastAsia="Times New Roman" w:hAnsi="Times New Roman" w:cs="Times New Roman"/>
          <w:sz w:val="24"/>
          <w:szCs w:val="24"/>
        </w:rPr>
        <w:t>sublen</w:t>
      </w:r>
      <w:proofErr w:type="gramEnd"/>
    </w:p>
    <w:p w:rsidR="00EC245B" w:rsidRPr="00EC245B" w:rsidRDefault="00EC245B" w:rsidP="00EC245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C245B">
        <w:rPr>
          <w:rFonts w:ascii="Times New Roman" w:eastAsia="Times New Roman" w:hAnsi="Times New Roman" w:cs="Times New Roman"/>
          <w:sz w:val="24"/>
          <w:szCs w:val="24"/>
        </w:rPr>
        <w:t>Length of the substring to be copied (if the string is shorter, as many characters as possible are copied).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br/>
        <w:t xml:space="preserve">A value of </w:t>
      </w:r>
      <w:hyperlink r:id="rId349" w:history="1">
        <w:r w:rsidRPr="00EC245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basic_string::npos</w:t>
        </w:r>
      </w:hyperlink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 indicates all characters until the end of </w:t>
      </w:r>
      <w:proofErr w:type="gramStart"/>
      <w:r w:rsidRPr="00EC245B">
        <w:rPr>
          <w:rFonts w:ascii="Times New Roman" w:eastAsia="Times New Roman" w:hAnsi="Times New Roman" w:cs="Times New Roman"/>
          <w:i/>
          <w:iCs/>
          <w:sz w:val="24"/>
          <w:szCs w:val="24"/>
        </w:rPr>
        <w:t>str</w:t>
      </w:r>
      <w:proofErr w:type="gramEnd"/>
      <w:r w:rsidRPr="00EC245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C245B" w:rsidRPr="00EC245B" w:rsidRDefault="00EC245B" w:rsidP="00EC2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C245B">
        <w:rPr>
          <w:rFonts w:ascii="Times New Roman" w:eastAsia="Times New Roman" w:hAnsi="Times New Roman" w:cs="Times New Roman"/>
          <w:sz w:val="24"/>
          <w:szCs w:val="24"/>
        </w:rPr>
        <w:lastRenderedPageBreak/>
        <w:t>s</w:t>
      </w:r>
      <w:proofErr w:type="gramEnd"/>
    </w:p>
    <w:p w:rsidR="00EC245B" w:rsidRPr="00EC245B" w:rsidRDefault="00EC245B" w:rsidP="00EC245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Pointer to an array of characters (such as a </w:t>
      </w:r>
      <w:r w:rsidRPr="00EC245B">
        <w:rPr>
          <w:rFonts w:ascii="Times New Roman" w:eastAsia="Times New Roman" w:hAnsi="Times New Roman" w:cs="Times New Roman"/>
          <w:i/>
          <w:iCs/>
          <w:sz w:val="24"/>
          <w:szCs w:val="24"/>
        </w:rPr>
        <w:t>c-string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t>).</w:t>
      </w:r>
      <w:proofErr w:type="gramEnd"/>
    </w:p>
    <w:p w:rsidR="00EC245B" w:rsidRPr="00EC245B" w:rsidRDefault="00EC245B" w:rsidP="00EC2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C245B"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gramEnd"/>
    </w:p>
    <w:p w:rsidR="00EC245B" w:rsidRPr="00EC245B" w:rsidRDefault="00EC245B" w:rsidP="00EC245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C245B">
        <w:rPr>
          <w:rFonts w:ascii="Times New Roman" w:eastAsia="Times New Roman" w:hAnsi="Times New Roman" w:cs="Times New Roman"/>
          <w:sz w:val="24"/>
          <w:szCs w:val="24"/>
        </w:rPr>
        <w:t>Number of characters to copy.</w:t>
      </w:r>
      <w:proofErr w:type="gramEnd"/>
    </w:p>
    <w:p w:rsidR="00EC245B" w:rsidRPr="00EC245B" w:rsidRDefault="00EC245B" w:rsidP="00EC2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C245B">
        <w:rPr>
          <w:rFonts w:ascii="Times New Roman" w:eastAsia="Times New Roman" w:hAnsi="Times New Roman" w:cs="Times New Roman"/>
          <w:sz w:val="24"/>
          <w:szCs w:val="24"/>
        </w:rPr>
        <w:t>c</w:t>
      </w:r>
      <w:proofErr w:type="gramEnd"/>
    </w:p>
    <w:p w:rsidR="00EC245B" w:rsidRPr="00EC245B" w:rsidRDefault="00EC245B" w:rsidP="00EC245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Character value, repeated </w:t>
      </w:r>
      <w:r w:rsidRPr="00EC245B">
        <w:rPr>
          <w:rFonts w:ascii="Times New Roman" w:eastAsia="Times New Roman" w:hAnsi="Times New Roman" w:cs="Times New Roman"/>
          <w:i/>
          <w:iCs/>
          <w:sz w:val="24"/>
          <w:szCs w:val="24"/>
        </w:rPr>
        <w:t>n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 times.</w:t>
      </w:r>
    </w:p>
    <w:p w:rsidR="00EC245B" w:rsidRPr="00EC245B" w:rsidRDefault="00EC245B" w:rsidP="00EC2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C245B">
        <w:rPr>
          <w:rFonts w:ascii="Times New Roman" w:eastAsia="Times New Roman" w:hAnsi="Times New Roman" w:cs="Times New Roman"/>
          <w:sz w:val="24"/>
          <w:szCs w:val="24"/>
        </w:rPr>
        <w:t>first</w:t>
      </w:r>
      <w:proofErr w:type="gramEnd"/>
      <w:r w:rsidRPr="00EC245B">
        <w:rPr>
          <w:rFonts w:ascii="Times New Roman" w:eastAsia="Times New Roman" w:hAnsi="Times New Roman" w:cs="Times New Roman"/>
          <w:sz w:val="24"/>
          <w:szCs w:val="24"/>
        </w:rPr>
        <w:t>, last</w:t>
      </w:r>
    </w:p>
    <w:p w:rsidR="00EC245B" w:rsidRPr="00EC245B" w:rsidRDefault="00EC245B" w:rsidP="00EC245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350" w:history="1">
        <w:r w:rsidRPr="00EC245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Input iterators</w:t>
        </w:r>
      </w:hyperlink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 to the initial and final positions in a range. The range used is </w:t>
      </w:r>
      <w:r w:rsidRPr="00EC245B">
        <w:rPr>
          <w:rFonts w:ascii="Courier New" w:eastAsia="Times New Roman" w:hAnsi="Courier New" w:cs="Courier New"/>
          <w:sz w:val="20"/>
        </w:rPr>
        <w:t>[first</w:t>
      </w:r>
      <w:proofErr w:type="gramStart"/>
      <w:r w:rsidRPr="00EC245B">
        <w:rPr>
          <w:rFonts w:ascii="Courier New" w:eastAsia="Times New Roman" w:hAnsi="Courier New" w:cs="Courier New"/>
          <w:sz w:val="20"/>
        </w:rPr>
        <w:t>,last</w:t>
      </w:r>
      <w:proofErr w:type="gramEnd"/>
      <w:r w:rsidRPr="00EC245B">
        <w:rPr>
          <w:rFonts w:ascii="Courier New" w:eastAsia="Times New Roman" w:hAnsi="Courier New" w:cs="Courier New"/>
          <w:sz w:val="20"/>
        </w:rPr>
        <w:t>)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, which includes all the characters between </w:t>
      </w:r>
      <w:r w:rsidRPr="00EC245B">
        <w:rPr>
          <w:rFonts w:ascii="Times New Roman" w:eastAsia="Times New Roman" w:hAnsi="Times New Roman" w:cs="Times New Roman"/>
          <w:i/>
          <w:iCs/>
          <w:sz w:val="24"/>
          <w:szCs w:val="24"/>
        </w:rPr>
        <w:t>first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EC245B">
        <w:rPr>
          <w:rFonts w:ascii="Times New Roman" w:eastAsia="Times New Roman" w:hAnsi="Times New Roman" w:cs="Times New Roman"/>
          <w:i/>
          <w:iCs/>
          <w:sz w:val="24"/>
          <w:szCs w:val="24"/>
        </w:rPr>
        <w:t>last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, including the character pointed by </w:t>
      </w:r>
      <w:r w:rsidRPr="00EC245B">
        <w:rPr>
          <w:rFonts w:ascii="Times New Roman" w:eastAsia="Times New Roman" w:hAnsi="Times New Roman" w:cs="Times New Roman"/>
          <w:i/>
          <w:iCs/>
          <w:sz w:val="24"/>
          <w:szCs w:val="24"/>
        </w:rPr>
        <w:t>first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 but not the character pointed by </w:t>
      </w:r>
      <w:r w:rsidRPr="00EC245B">
        <w:rPr>
          <w:rFonts w:ascii="Times New Roman" w:eastAsia="Times New Roman" w:hAnsi="Times New Roman" w:cs="Times New Roman"/>
          <w:i/>
          <w:iCs/>
          <w:sz w:val="24"/>
          <w:szCs w:val="24"/>
        </w:rPr>
        <w:t>last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br/>
        <w:t xml:space="preserve">The function template argument </w:t>
      </w:r>
      <w:r w:rsidRPr="00EC245B">
        <w:rPr>
          <w:rFonts w:ascii="Courier New" w:eastAsia="Times New Roman" w:hAnsi="Courier New" w:cs="Courier New"/>
          <w:sz w:val="20"/>
        </w:rPr>
        <w:t>InputIterator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 shall be an </w:t>
      </w:r>
      <w:hyperlink r:id="rId351" w:history="1">
        <w:r w:rsidRPr="00EC245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input iterator</w:t>
        </w:r>
      </w:hyperlink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 type that points to elements of a type convertible to </w:t>
      </w:r>
      <w:r w:rsidRPr="00EC245B">
        <w:rPr>
          <w:rFonts w:ascii="Courier New" w:eastAsia="Times New Roman" w:hAnsi="Courier New" w:cs="Courier New"/>
          <w:sz w:val="20"/>
        </w:rPr>
        <w:t>charT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br/>
        <w:t xml:space="preserve">If </w:t>
      </w:r>
      <w:r w:rsidRPr="00EC245B">
        <w:rPr>
          <w:rFonts w:ascii="Courier New" w:eastAsia="Times New Roman" w:hAnsi="Courier New" w:cs="Courier New"/>
          <w:sz w:val="20"/>
        </w:rPr>
        <w:t>InputIterator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 is an integral type, the arguments are casted to the proper types so that signature (5) is used instead.</w:t>
      </w:r>
    </w:p>
    <w:p w:rsidR="00EC245B" w:rsidRPr="00EC245B" w:rsidRDefault="00EC245B" w:rsidP="00EC2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C245B">
        <w:rPr>
          <w:rFonts w:ascii="Times New Roman" w:eastAsia="Times New Roman" w:hAnsi="Times New Roman" w:cs="Times New Roman"/>
          <w:sz w:val="24"/>
          <w:szCs w:val="24"/>
        </w:rPr>
        <w:t>il</w:t>
      </w:r>
      <w:proofErr w:type="gramEnd"/>
    </w:p>
    <w:p w:rsidR="00EC245B" w:rsidRPr="00EC245B" w:rsidRDefault="00EC245B" w:rsidP="00EC245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An </w:t>
      </w:r>
      <w:hyperlink r:id="rId352" w:history="1">
        <w:r w:rsidRPr="00EC245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initializer_list</w:t>
        </w:r>
      </w:hyperlink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 object.</w:t>
      </w:r>
      <w:proofErr w:type="gramEnd"/>
      <w:r w:rsidRPr="00EC245B">
        <w:rPr>
          <w:rFonts w:ascii="Times New Roman" w:eastAsia="Times New Roman" w:hAnsi="Times New Roman" w:cs="Times New Roman"/>
          <w:sz w:val="24"/>
          <w:szCs w:val="24"/>
        </w:rPr>
        <w:br/>
        <w:t xml:space="preserve">These objects are automatically constructed from </w:t>
      </w:r>
      <w:r w:rsidRPr="00EC245B">
        <w:rPr>
          <w:rFonts w:ascii="Times New Roman" w:eastAsia="Times New Roman" w:hAnsi="Times New Roman" w:cs="Times New Roman"/>
          <w:i/>
          <w:iCs/>
          <w:sz w:val="24"/>
          <w:szCs w:val="24"/>
        </w:rPr>
        <w:t>initializer list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 declarators.</w:t>
      </w:r>
    </w:p>
    <w:p w:rsidR="00EC245B" w:rsidRPr="00EC245B" w:rsidRDefault="00EC245B" w:rsidP="00EC2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45B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EC245B">
        <w:rPr>
          <w:rFonts w:ascii="Courier New" w:eastAsia="Times New Roman" w:hAnsi="Courier New" w:cs="Courier New"/>
          <w:sz w:val="20"/>
        </w:rPr>
        <w:t>charT</w:t>
      </w:r>
      <w:proofErr w:type="gramEnd"/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 is </w:t>
      </w:r>
      <w:hyperlink r:id="rId353" w:history="1">
        <w:r w:rsidRPr="00EC245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basic_string</w:t>
        </w:r>
      </w:hyperlink>
      <w:r w:rsidRPr="00EC245B">
        <w:rPr>
          <w:rFonts w:ascii="Times New Roman" w:eastAsia="Times New Roman" w:hAnsi="Times New Roman" w:cs="Times New Roman"/>
          <w:sz w:val="24"/>
          <w:szCs w:val="24"/>
        </w:rPr>
        <w:t>'s character type (i.e., its first template parameter).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br/>
        <w:t xml:space="preserve">Member type </w:t>
      </w:r>
      <w:r w:rsidRPr="00EC245B">
        <w:rPr>
          <w:rFonts w:ascii="Courier New" w:eastAsia="Times New Roman" w:hAnsi="Courier New" w:cs="Courier New"/>
          <w:sz w:val="20"/>
        </w:rPr>
        <w:t>size_type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 is an unsigned integral type.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br/>
      </w:r>
      <w:r w:rsidRPr="00EC245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C245B" w:rsidRPr="00EC245B" w:rsidRDefault="00EC245B" w:rsidP="00EC24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C245B">
        <w:rPr>
          <w:rFonts w:ascii="Times New Roman" w:eastAsia="Times New Roman" w:hAnsi="Times New Roman" w:cs="Times New Roman"/>
          <w:b/>
          <w:bCs/>
          <w:sz w:val="27"/>
          <w:szCs w:val="27"/>
        </w:rPr>
        <w:t>Return Value</w:t>
      </w:r>
    </w:p>
    <w:p w:rsidR="00EC245B" w:rsidRPr="00EC245B" w:rsidRDefault="00EC245B" w:rsidP="00EC2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45B">
        <w:rPr>
          <w:rFonts w:ascii="Courier New" w:eastAsia="Times New Roman" w:hAnsi="Courier New" w:cs="Courier New"/>
          <w:sz w:val="20"/>
        </w:rPr>
        <w:t>*this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C245B" w:rsidRPr="00EC245B" w:rsidRDefault="00EC245B" w:rsidP="00EC24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C245B">
        <w:rPr>
          <w:rFonts w:ascii="Times New Roman" w:eastAsia="Times New Roman" w:hAnsi="Times New Roman" w:cs="Times New Roman"/>
          <w:b/>
          <w:bCs/>
          <w:sz w:val="27"/>
          <w:szCs w:val="27"/>
        </w:rPr>
        <w:t>Example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7637"/>
      </w:tblGrid>
      <w:tr w:rsidR="00EC245B" w:rsidRPr="00EC245B" w:rsidTr="00EC24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C245B">
              <w:rPr>
                <w:rFonts w:ascii="Courier New" w:eastAsia="Times New Roman" w:hAnsi="Courier New" w:cs="Courier New"/>
                <w:sz w:val="20"/>
              </w:rPr>
              <w:t>1</w:t>
            </w:r>
            <w:r w:rsidRPr="00EC245B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EC245B">
              <w:rPr>
                <w:rFonts w:ascii="Courier New" w:eastAsia="Times New Roman" w:hAnsi="Courier New" w:cs="Courier New"/>
                <w:sz w:val="20"/>
              </w:rPr>
              <w:t>2</w:t>
            </w:r>
            <w:r w:rsidRPr="00EC245B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EC245B">
              <w:rPr>
                <w:rFonts w:ascii="Courier New" w:eastAsia="Times New Roman" w:hAnsi="Courier New" w:cs="Courier New"/>
                <w:sz w:val="20"/>
              </w:rPr>
              <w:t>3</w:t>
            </w:r>
            <w:r w:rsidRPr="00EC245B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EC245B">
              <w:rPr>
                <w:rFonts w:ascii="Courier New" w:eastAsia="Times New Roman" w:hAnsi="Courier New" w:cs="Courier New"/>
                <w:sz w:val="20"/>
              </w:rPr>
              <w:t>4</w:t>
            </w:r>
            <w:r w:rsidRPr="00EC245B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EC245B">
              <w:rPr>
                <w:rFonts w:ascii="Courier New" w:eastAsia="Times New Roman" w:hAnsi="Courier New" w:cs="Courier New"/>
                <w:sz w:val="20"/>
              </w:rPr>
              <w:t>5</w:t>
            </w:r>
            <w:r w:rsidRPr="00EC245B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EC245B">
              <w:rPr>
                <w:rFonts w:ascii="Courier New" w:eastAsia="Times New Roman" w:hAnsi="Courier New" w:cs="Courier New"/>
                <w:sz w:val="20"/>
              </w:rPr>
              <w:t>6</w:t>
            </w:r>
            <w:r w:rsidRPr="00EC245B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EC245B">
              <w:rPr>
                <w:rFonts w:ascii="Courier New" w:eastAsia="Times New Roman" w:hAnsi="Courier New" w:cs="Courier New"/>
                <w:sz w:val="20"/>
              </w:rPr>
              <w:t>7</w:t>
            </w:r>
            <w:r w:rsidRPr="00EC245B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EC245B">
              <w:rPr>
                <w:rFonts w:ascii="Courier New" w:eastAsia="Times New Roman" w:hAnsi="Courier New" w:cs="Courier New"/>
                <w:sz w:val="20"/>
              </w:rPr>
              <w:t>8</w:t>
            </w:r>
            <w:r w:rsidRPr="00EC245B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EC245B">
              <w:rPr>
                <w:rFonts w:ascii="Courier New" w:eastAsia="Times New Roman" w:hAnsi="Courier New" w:cs="Courier New"/>
                <w:sz w:val="20"/>
              </w:rPr>
              <w:t>9</w:t>
            </w:r>
            <w:r w:rsidRPr="00EC245B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EC245B">
              <w:rPr>
                <w:rFonts w:ascii="Courier New" w:eastAsia="Times New Roman" w:hAnsi="Courier New" w:cs="Courier New"/>
                <w:sz w:val="20"/>
              </w:rPr>
              <w:t>10</w:t>
            </w:r>
            <w:r w:rsidRPr="00EC245B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EC245B">
              <w:rPr>
                <w:rFonts w:ascii="Courier New" w:eastAsia="Times New Roman" w:hAnsi="Courier New" w:cs="Courier New"/>
                <w:sz w:val="20"/>
              </w:rPr>
              <w:t>11</w:t>
            </w:r>
            <w:r w:rsidRPr="00EC245B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EC245B">
              <w:rPr>
                <w:rFonts w:ascii="Courier New" w:eastAsia="Times New Roman" w:hAnsi="Courier New" w:cs="Courier New"/>
                <w:sz w:val="20"/>
              </w:rPr>
              <w:t>12</w:t>
            </w:r>
            <w:r w:rsidRPr="00EC245B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EC245B">
              <w:rPr>
                <w:rFonts w:ascii="Courier New" w:eastAsia="Times New Roman" w:hAnsi="Courier New" w:cs="Courier New"/>
                <w:sz w:val="20"/>
              </w:rPr>
              <w:t>13</w:t>
            </w:r>
            <w:r w:rsidRPr="00EC245B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EC245B">
              <w:rPr>
                <w:rFonts w:ascii="Courier New" w:eastAsia="Times New Roman" w:hAnsi="Courier New" w:cs="Courier New"/>
                <w:sz w:val="20"/>
              </w:rPr>
              <w:t>14</w:t>
            </w:r>
            <w:r w:rsidRPr="00EC245B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EC245B">
              <w:rPr>
                <w:rFonts w:ascii="Courier New" w:eastAsia="Times New Roman" w:hAnsi="Courier New" w:cs="Courier New"/>
                <w:sz w:val="20"/>
              </w:rPr>
              <w:t>15</w:t>
            </w:r>
            <w:r w:rsidRPr="00EC245B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EC245B">
              <w:rPr>
                <w:rFonts w:ascii="Courier New" w:eastAsia="Times New Roman" w:hAnsi="Courier New" w:cs="Courier New"/>
                <w:sz w:val="20"/>
              </w:rPr>
              <w:t>16</w:t>
            </w:r>
            <w:r w:rsidRPr="00EC245B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EC245B">
              <w:rPr>
                <w:rFonts w:ascii="Courier New" w:eastAsia="Times New Roman" w:hAnsi="Courier New" w:cs="Courier New"/>
                <w:sz w:val="20"/>
              </w:rPr>
              <w:t>17</w:t>
            </w:r>
            <w:r w:rsidRPr="00EC245B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EC245B">
              <w:rPr>
                <w:rFonts w:ascii="Courier New" w:eastAsia="Times New Roman" w:hAnsi="Courier New" w:cs="Courier New"/>
                <w:sz w:val="20"/>
              </w:rPr>
              <w:t>18</w:t>
            </w:r>
            <w:r w:rsidRPr="00EC245B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EC245B">
              <w:rPr>
                <w:rFonts w:ascii="Courier New" w:eastAsia="Times New Roman" w:hAnsi="Courier New" w:cs="Courier New"/>
                <w:sz w:val="20"/>
              </w:rPr>
              <w:t>19</w:t>
            </w:r>
            <w:r w:rsidRPr="00EC245B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EC245B">
              <w:rPr>
                <w:rFonts w:ascii="Courier New" w:eastAsia="Times New Roman" w:hAnsi="Courier New" w:cs="Courier New"/>
                <w:sz w:val="20"/>
              </w:rPr>
              <w:t>20</w:t>
            </w:r>
            <w:r w:rsidRPr="00EC245B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EC245B">
              <w:rPr>
                <w:rFonts w:ascii="Courier New" w:eastAsia="Times New Roman" w:hAnsi="Courier New" w:cs="Courier New"/>
                <w:sz w:val="20"/>
              </w:rPr>
              <w:t>21</w:t>
            </w:r>
            <w:r w:rsidRPr="00EC245B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EC245B">
              <w:rPr>
                <w:rFonts w:ascii="Courier New" w:eastAsia="Times New Roman" w:hAnsi="Courier New" w:cs="Courier New"/>
                <w:sz w:val="20"/>
              </w:rPr>
              <w:t>22</w:t>
            </w:r>
          </w:p>
        </w:tc>
        <w:tc>
          <w:tcPr>
            <w:tcW w:w="0" w:type="auto"/>
            <w:vAlign w:val="center"/>
            <w:hideMark/>
          </w:tcPr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EC245B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// appending to string</w:t>
            </w:r>
          </w:p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EC245B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#include &lt;iostream&gt;</w:t>
            </w:r>
          </w:p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EC245B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#include &lt;string&gt;</w:t>
            </w:r>
          </w:p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</w:p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EC245B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int</w:t>
            </w:r>
            <w:r w:rsidRPr="00EC245B">
              <w:rPr>
                <w:rFonts w:ascii="Courier New" w:eastAsia="Times New Roman" w:hAnsi="Courier New" w:cs="Courier New"/>
                <w:sz w:val="20"/>
              </w:rPr>
              <w:t xml:space="preserve"> main ()</w:t>
            </w:r>
          </w:p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EC245B">
              <w:rPr>
                <w:rFonts w:ascii="Courier New" w:eastAsia="Times New Roman" w:hAnsi="Courier New" w:cs="Courier New"/>
                <w:sz w:val="20"/>
              </w:rPr>
              <w:t>{</w:t>
            </w:r>
          </w:p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EC245B">
              <w:rPr>
                <w:rFonts w:ascii="Courier New" w:eastAsia="Times New Roman" w:hAnsi="Courier New" w:cs="Courier New"/>
                <w:sz w:val="20"/>
              </w:rPr>
              <w:t xml:space="preserve">  std::string str;</w:t>
            </w:r>
          </w:p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EC245B">
              <w:rPr>
                <w:rFonts w:ascii="Courier New" w:eastAsia="Times New Roman" w:hAnsi="Courier New" w:cs="Courier New"/>
                <w:sz w:val="20"/>
              </w:rPr>
              <w:t xml:space="preserve">  std::string str2="Writing ";</w:t>
            </w:r>
          </w:p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EC245B">
              <w:rPr>
                <w:rFonts w:ascii="Courier New" w:eastAsia="Times New Roman" w:hAnsi="Courier New" w:cs="Courier New"/>
                <w:sz w:val="20"/>
              </w:rPr>
              <w:t xml:space="preserve">  std::string str3="print 10 and then 5 more";</w:t>
            </w:r>
          </w:p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</w:p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EC245B">
              <w:rPr>
                <w:rFonts w:ascii="Courier New" w:eastAsia="Times New Roman" w:hAnsi="Courier New" w:cs="Courier New"/>
                <w:sz w:val="20"/>
              </w:rPr>
              <w:t xml:space="preserve">  </w:t>
            </w:r>
            <w:r w:rsidRPr="00EC245B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// used in the same order as described above:</w:t>
            </w:r>
          </w:p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EC245B">
              <w:rPr>
                <w:rFonts w:ascii="Courier New" w:eastAsia="Times New Roman" w:hAnsi="Courier New" w:cs="Courier New"/>
                <w:sz w:val="20"/>
              </w:rPr>
              <w:t xml:space="preserve">  str.append(str2);                       </w:t>
            </w:r>
            <w:r w:rsidRPr="00EC245B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// "Writing "</w:t>
            </w:r>
          </w:p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EC245B">
              <w:rPr>
                <w:rFonts w:ascii="Courier New" w:eastAsia="Times New Roman" w:hAnsi="Courier New" w:cs="Courier New"/>
                <w:sz w:val="20"/>
              </w:rPr>
              <w:t xml:space="preserve">  str.append(str3,6,3);                   </w:t>
            </w:r>
            <w:r w:rsidRPr="00EC245B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// "10 "</w:t>
            </w:r>
          </w:p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EC245B">
              <w:rPr>
                <w:rFonts w:ascii="Courier New" w:eastAsia="Times New Roman" w:hAnsi="Courier New" w:cs="Courier New"/>
                <w:sz w:val="20"/>
              </w:rPr>
              <w:t xml:space="preserve">  str.append("dots are cool",5);          </w:t>
            </w:r>
            <w:r w:rsidRPr="00EC245B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// "dots "</w:t>
            </w:r>
          </w:p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EC245B">
              <w:rPr>
                <w:rFonts w:ascii="Courier New" w:eastAsia="Times New Roman" w:hAnsi="Courier New" w:cs="Courier New"/>
                <w:sz w:val="20"/>
              </w:rPr>
              <w:t xml:space="preserve">  str.append("here: ");                   </w:t>
            </w:r>
            <w:r w:rsidRPr="00EC245B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// "here: "</w:t>
            </w:r>
          </w:p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EC245B">
              <w:rPr>
                <w:rFonts w:ascii="Courier New" w:eastAsia="Times New Roman" w:hAnsi="Courier New" w:cs="Courier New"/>
                <w:sz w:val="20"/>
              </w:rPr>
              <w:t xml:space="preserve">  </w:t>
            </w:r>
            <w:proofErr w:type="gramStart"/>
            <w:r w:rsidRPr="00EC245B">
              <w:rPr>
                <w:rFonts w:ascii="Courier New" w:eastAsia="Times New Roman" w:hAnsi="Courier New" w:cs="Courier New"/>
                <w:sz w:val="20"/>
              </w:rPr>
              <w:t>str.append(</w:t>
            </w:r>
            <w:proofErr w:type="gramEnd"/>
            <w:r w:rsidRPr="00EC245B">
              <w:rPr>
                <w:rFonts w:ascii="Courier New" w:eastAsia="Times New Roman" w:hAnsi="Courier New" w:cs="Courier New"/>
                <w:sz w:val="20"/>
              </w:rPr>
              <w:t xml:space="preserve">10u,'.');                    </w:t>
            </w:r>
            <w:r w:rsidRPr="00EC245B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// ".........."</w:t>
            </w:r>
          </w:p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EC245B">
              <w:rPr>
                <w:rFonts w:ascii="Courier New" w:eastAsia="Times New Roman" w:hAnsi="Courier New" w:cs="Courier New"/>
                <w:sz w:val="20"/>
              </w:rPr>
              <w:t xml:space="preserve">  str.append(str3.begin()+8,str3.end());  </w:t>
            </w:r>
            <w:r w:rsidRPr="00EC245B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// " and then 5 more"</w:t>
            </w:r>
          </w:p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EC245B">
              <w:rPr>
                <w:rFonts w:ascii="Courier New" w:eastAsia="Times New Roman" w:hAnsi="Courier New" w:cs="Courier New"/>
                <w:sz w:val="20"/>
              </w:rPr>
              <w:t xml:space="preserve">  str.append&lt;</w:t>
            </w:r>
            <w:r w:rsidRPr="00EC245B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int</w:t>
            </w:r>
            <w:proofErr w:type="gramStart"/>
            <w:r w:rsidRPr="00EC245B">
              <w:rPr>
                <w:rFonts w:ascii="Courier New" w:eastAsia="Times New Roman" w:hAnsi="Courier New" w:cs="Courier New"/>
                <w:sz w:val="20"/>
              </w:rPr>
              <w:t>&gt;(</w:t>
            </w:r>
            <w:proofErr w:type="gramEnd"/>
            <w:r w:rsidRPr="00EC245B">
              <w:rPr>
                <w:rFonts w:ascii="Courier New" w:eastAsia="Times New Roman" w:hAnsi="Courier New" w:cs="Courier New"/>
                <w:sz w:val="20"/>
              </w:rPr>
              <w:t xml:space="preserve">5,0x2E);                </w:t>
            </w:r>
            <w:r w:rsidRPr="00EC245B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// "....."</w:t>
            </w:r>
          </w:p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</w:p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EC245B">
              <w:rPr>
                <w:rFonts w:ascii="Courier New" w:eastAsia="Times New Roman" w:hAnsi="Courier New" w:cs="Courier New"/>
                <w:sz w:val="20"/>
              </w:rPr>
              <w:t xml:space="preserve">  std::cout &lt;&lt; str &lt;&lt; '\n';</w:t>
            </w:r>
          </w:p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EC245B">
              <w:rPr>
                <w:rFonts w:ascii="Courier New" w:eastAsia="Times New Roman" w:hAnsi="Courier New" w:cs="Courier New"/>
                <w:sz w:val="20"/>
              </w:rPr>
              <w:t xml:space="preserve">  </w:t>
            </w:r>
            <w:r w:rsidRPr="00EC245B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return</w:t>
            </w:r>
            <w:r w:rsidRPr="00EC245B">
              <w:rPr>
                <w:rFonts w:ascii="Courier New" w:eastAsia="Times New Roman" w:hAnsi="Courier New" w:cs="Courier New"/>
                <w:sz w:val="20"/>
              </w:rPr>
              <w:t xml:space="preserve"> 0;</w:t>
            </w:r>
          </w:p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C245B">
              <w:rPr>
                <w:rFonts w:ascii="Courier New" w:eastAsia="Times New Roman" w:hAnsi="Courier New" w:cs="Courier New"/>
                <w:sz w:val="20"/>
              </w:rPr>
              <w:t>}</w:t>
            </w:r>
          </w:p>
        </w:tc>
      </w:tr>
    </w:tbl>
    <w:p w:rsidR="00EC245B" w:rsidRPr="00EC245B" w:rsidRDefault="00EC245B" w:rsidP="00EC2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45B">
        <w:rPr>
          <w:rFonts w:ascii="Times New Roman" w:eastAsia="Times New Roman" w:hAnsi="Times New Roman" w:cs="Times New Roman"/>
          <w:sz w:val="24"/>
          <w:szCs w:val="24"/>
        </w:rPr>
        <w:br/>
      </w:r>
      <w:r w:rsidRPr="00EC245B">
        <w:rPr>
          <w:rFonts w:ascii="Times New Roman" w:eastAsia="Times New Roman" w:hAnsi="Times New Roman" w:cs="Times New Roman"/>
          <w:sz w:val="24"/>
          <w:szCs w:val="24"/>
        </w:rPr>
        <w:br/>
        <w:t>Output: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452"/>
      </w:tblGrid>
      <w:tr w:rsidR="00EC245B" w:rsidRPr="00EC245B" w:rsidTr="00EC24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245B" w:rsidRPr="00EC245B" w:rsidRDefault="00EC245B" w:rsidP="00EC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C245B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Writing 10 dots here: .......... and then 5 more.....</w:t>
            </w:r>
          </w:p>
        </w:tc>
      </w:tr>
    </w:tbl>
    <w:p w:rsidR="00EC245B" w:rsidRPr="00EC245B" w:rsidRDefault="00EC245B" w:rsidP="00EC2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45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C245B" w:rsidRPr="00EC245B" w:rsidRDefault="00EC245B" w:rsidP="00EC24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C245B">
        <w:rPr>
          <w:rFonts w:ascii="Times New Roman" w:eastAsia="Times New Roman" w:hAnsi="Times New Roman" w:cs="Times New Roman"/>
          <w:b/>
          <w:bCs/>
          <w:sz w:val="27"/>
          <w:szCs w:val="27"/>
        </w:rPr>
        <w:t>Complexity</w:t>
      </w:r>
    </w:p>
    <w:p w:rsidR="00EC245B" w:rsidRPr="00EC245B" w:rsidRDefault="00EC245B" w:rsidP="00EC2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Unspecified, but generally up to linear in the new </w:t>
      </w:r>
      <w:hyperlink r:id="rId354" w:history="1">
        <w:r w:rsidRPr="00EC245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string length</w:t>
        </w:r>
      </w:hyperlink>
      <w:r w:rsidRPr="00EC245B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EC245B">
        <w:rPr>
          <w:rFonts w:ascii="Times New Roman" w:eastAsia="Times New Roman" w:hAnsi="Times New Roman" w:cs="Times New Roman"/>
          <w:sz w:val="24"/>
          <w:szCs w:val="24"/>
        </w:rPr>
        <w:br/>
      </w:r>
      <w:r w:rsidRPr="00EC245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C245B" w:rsidRPr="00EC245B" w:rsidRDefault="00EC245B" w:rsidP="00EC24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C245B">
        <w:rPr>
          <w:rFonts w:ascii="Times New Roman" w:eastAsia="Times New Roman" w:hAnsi="Times New Roman" w:cs="Times New Roman"/>
          <w:b/>
          <w:bCs/>
          <w:sz w:val="27"/>
          <w:szCs w:val="27"/>
        </w:rPr>
        <w:t>Iterator validity</w:t>
      </w:r>
    </w:p>
    <w:p w:rsidR="00EC245B" w:rsidRPr="00EC245B" w:rsidRDefault="00EC245B" w:rsidP="00EC2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45B">
        <w:rPr>
          <w:rFonts w:ascii="Times New Roman" w:eastAsia="Times New Roman" w:hAnsi="Times New Roman" w:cs="Times New Roman"/>
          <w:sz w:val="24"/>
          <w:szCs w:val="24"/>
        </w:rPr>
        <w:t>Any iterators, pointers and references related to this object may be invalidated.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br/>
      </w:r>
      <w:r w:rsidRPr="00EC245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C245B" w:rsidRPr="00EC245B" w:rsidRDefault="00EC245B" w:rsidP="00EC24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C245B">
        <w:rPr>
          <w:rFonts w:ascii="Times New Roman" w:eastAsia="Times New Roman" w:hAnsi="Times New Roman" w:cs="Times New Roman"/>
          <w:b/>
          <w:bCs/>
          <w:sz w:val="27"/>
          <w:szCs w:val="27"/>
        </w:rPr>
        <w:t>Data races</w:t>
      </w:r>
    </w:p>
    <w:p w:rsidR="00EC245B" w:rsidRPr="00EC245B" w:rsidRDefault="00EC245B" w:rsidP="00EC2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45B">
        <w:rPr>
          <w:rFonts w:ascii="Times New Roman" w:eastAsia="Times New Roman" w:hAnsi="Times New Roman" w:cs="Times New Roman"/>
          <w:sz w:val="24"/>
          <w:szCs w:val="24"/>
        </w:rPr>
        <w:t>The object is modified.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br/>
      </w:r>
      <w:r w:rsidRPr="00EC245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C245B" w:rsidRPr="00EC245B" w:rsidRDefault="00EC245B" w:rsidP="00EC24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C245B">
        <w:rPr>
          <w:rFonts w:ascii="Times New Roman" w:eastAsia="Times New Roman" w:hAnsi="Times New Roman" w:cs="Times New Roman"/>
          <w:b/>
          <w:bCs/>
          <w:sz w:val="27"/>
          <w:szCs w:val="27"/>
        </w:rPr>
        <w:t>Exception safety</w:t>
      </w:r>
    </w:p>
    <w:p w:rsidR="00EC245B" w:rsidRDefault="00EC245B" w:rsidP="00EC245B">
      <w:pPr>
        <w:rPr>
          <w:rFonts w:ascii="Times New Roman" w:eastAsia="Times New Roman" w:hAnsi="Times New Roman" w:cs="Times New Roman"/>
          <w:sz w:val="24"/>
          <w:szCs w:val="24"/>
        </w:rPr>
      </w:pPr>
      <w:r w:rsidRPr="00EC245B">
        <w:rPr>
          <w:rFonts w:ascii="Times New Roman" w:eastAsia="Times New Roman" w:hAnsi="Times New Roman" w:cs="Times New Roman"/>
          <w:b/>
          <w:bCs/>
          <w:sz w:val="24"/>
          <w:szCs w:val="24"/>
        </w:rPr>
        <w:t>Strong guarantee: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 if an exception is thrown, there are no changes in the </w:t>
      </w:r>
      <w:hyperlink r:id="rId355" w:history="1">
        <w:r w:rsidRPr="00EC245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basic_string</w:t>
        </w:r>
      </w:hyperlink>
      <w:r w:rsidRPr="00EC245B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br/>
      </w:r>
      <w:r w:rsidRPr="00EC245B">
        <w:rPr>
          <w:rFonts w:ascii="Times New Roman" w:eastAsia="Times New Roman" w:hAnsi="Times New Roman" w:cs="Times New Roman"/>
          <w:sz w:val="24"/>
          <w:szCs w:val="24"/>
        </w:rPr>
        <w:br/>
        <w:t xml:space="preserve">If </w:t>
      </w:r>
      <w:r w:rsidRPr="00EC245B">
        <w:rPr>
          <w:rFonts w:ascii="Courier New" w:eastAsia="Times New Roman" w:hAnsi="Courier New" w:cs="Courier New"/>
          <w:sz w:val="20"/>
        </w:rPr>
        <w:t>s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 does not point to an array long enough, or if the range specified by </w:t>
      </w:r>
      <w:r w:rsidRPr="00EC245B">
        <w:rPr>
          <w:rFonts w:ascii="Courier New" w:eastAsia="Times New Roman" w:hAnsi="Courier New" w:cs="Courier New"/>
          <w:sz w:val="20"/>
        </w:rPr>
        <w:t>[first</w:t>
      </w:r>
      <w:proofErr w:type="gramStart"/>
      <w:r w:rsidRPr="00EC245B">
        <w:rPr>
          <w:rFonts w:ascii="Courier New" w:eastAsia="Times New Roman" w:hAnsi="Courier New" w:cs="Courier New"/>
          <w:sz w:val="20"/>
        </w:rPr>
        <w:t>,last</w:t>
      </w:r>
      <w:proofErr w:type="gramEnd"/>
      <w:r w:rsidRPr="00EC245B">
        <w:rPr>
          <w:rFonts w:ascii="Courier New" w:eastAsia="Times New Roman" w:hAnsi="Courier New" w:cs="Courier New"/>
          <w:sz w:val="20"/>
        </w:rPr>
        <w:t>)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 is not valid, it causes </w:t>
      </w:r>
      <w:r w:rsidRPr="00EC245B">
        <w:rPr>
          <w:rFonts w:ascii="Times New Roman" w:eastAsia="Times New Roman" w:hAnsi="Times New Roman" w:cs="Times New Roman"/>
          <w:i/>
          <w:iCs/>
          <w:sz w:val="24"/>
          <w:szCs w:val="24"/>
        </w:rPr>
        <w:t>undefined behavior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br/>
      </w:r>
      <w:r w:rsidRPr="00EC245B">
        <w:rPr>
          <w:rFonts w:ascii="Times New Roman" w:eastAsia="Times New Roman" w:hAnsi="Times New Roman" w:cs="Times New Roman"/>
          <w:sz w:val="24"/>
          <w:szCs w:val="24"/>
        </w:rPr>
        <w:br/>
        <w:t xml:space="preserve">If </w:t>
      </w:r>
      <w:r w:rsidRPr="00EC245B">
        <w:rPr>
          <w:rFonts w:ascii="Times New Roman" w:eastAsia="Times New Roman" w:hAnsi="Times New Roman" w:cs="Times New Roman"/>
          <w:i/>
          <w:iCs/>
          <w:sz w:val="24"/>
          <w:szCs w:val="24"/>
        </w:rPr>
        <w:t>subpos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EC245B">
        <w:rPr>
          <w:rFonts w:ascii="Times New Roman" w:eastAsia="Times New Roman" w:hAnsi="Times New Roman" w:cs="Times New Roman"/>
          <w:sz w:val="24"/>
          <w:szCs w:val="24"/>
        </w:rPr>
        <w:t>is</w:t>
      </w:r>
      <w:proofErr w:type="gramEnd"/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 greater than </w:t>
      </w:r>
      <w:r w:rsidRPr="00EC245B">
        <w:rPr>
          <w:rFonts w:ascii="Times New Roman" w:eastAsia="Times New Roman" w:hAnsi="Times New Roman" w:cs="Times New Roman"/>
          <w:i/>
          <w:iCs/>
          <w:sz w:val="24"/>
          <w:szCs w:val="24"/>
        </w:rPr>
        <w:t>str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's </w:t>
      </w:r>
      <w:hyperlink r:id="rId356" w:history="1">
        <w:r w:rsidRPr="00EC245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length</w:t>
        </w:r>
      </w:hyperlink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, an </w:t>
      </w:r>
      <w:hyperlink r:id="rId357" w:history="1">
        <w:r w:rsidRPr="00EC245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out_of_range</w:t>
        </w:r>
      </w:hyperlink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 exception is thrown.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br/>
        <w:t xml:space="preserve">If the resulting </w:t>
      </w:r>
      <w:hyperlink r:id="rId358" w:history="1">
        <w:r w:rsidRPr="00EC245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string length</w:t>
        </w:r>
      </w:hyperlink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 would exceed the </w:t>
      </w:r>
      <w:hyperlink r:id="rId359" w:history="1">
        <w:r w:rsidRPr="00EC245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max_size</w:t>
        </w:r>
      </w:hyperlink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, a </w:t>
      </w:r>
      <w:hyperlink r:id="rId360" w:history="1">
        <w:r w:rsidRPr="00EC245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length_error</w:t>
        </w:r>
      </w:hyperlink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 exception is thrown.</w:t>
      </w:r>
      <w:r w:rsidRPr="00EC245B">
        <w:rPr>
          <w:rFonts w:ascii="Times New Roman" w:eastAsia="Times New Roman" w:hAnsi="Times New Roman" w:cs="Times New Roman"/>
          <w:sz w:val="24"/>
          <w:szCs w:val="24"/>
        </w:rPr>
        <w:br/>
        <w:t xml:space="preserve">If the type uses the </w:t>
      </w:r>
      <w:hyperlink r:id="rId361" w:history="1">
        <w:r w:rsidRPr="00EC245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default allocator</w:t>
        </w:r>
      </w:hyperlink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, a </w:t>
      </w:r>
      <w:hyperlink r:id="rId362" w:history="1">
        <w:r w:rsidRPr="00EC245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bad_alloc</w:t>
        </w:r>
      </w:hyperlink>
      <w:r w:rsidRPr="00EC245B">
        <w:rPr>
          <w:rFonts w:ascii="Times New Roman" w:eastAsia="Times New Roman" w:hAnsi="Times New Roman" w:cs="Times New Roman"/>
          <w:sz w:val="24"/>
          <w:szCs w:val="24"/>
        </w:rPr>
        <w:t xml:space="preserve"> exception is thrown if the function needs to allocate storage and fails.</w:t>
      </w:r>
    </w:p>
    <w:p w:rsidR="00EC245B" w:rsidRDefault="00EC245B" w:rsidP="00EC245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D3F41" w:rsidRPr="00CD3F41" w:rsidRDefault="00CD3F41" w:rsidP="00CD3F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D3F41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 member function </w:t>
      </w:r>
    </w:p>
    <w:p w:rsidR="00CD3F41" w:rsidRPr="00CD3F41" w:rsidRDefault="00CD3F41" w:rsidP="00CD3F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3F41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CD3F41">
        <w:rPr>
          <w:rFonts w:ascii="Times New Roman" w:eastAsia="Times New Roman" w:hAnsi="Times New Roman" w:cs="Times New Roman"/>
          <w:sz w:val="24"/>
          <w:szCs w:val="24"/>
        </w:rPr>
        <w:t>string</w:t>
      </w:r>
      <w:proofErr w:type="gramEnd"/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</w:p>
    <w:p w:rsidR="00CD3F41" w:rsidRPr="00CD3F41" w:rsidRDefault="00CD3F41" w:rsidP="00CD3F4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proofErr w:type="gramStart"/>
      <w:r w:rsidRPr="00CD3F4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std</w:t>
      </w:r>
      <w:proofErr w:type="gramEnd"/>
      <w:r w:rsidRPr="00CD3F4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::</w:t>
      </w:r>
      <w:hyperlink r:id="rId363" w:history="1">
        <w:r w:rsidRPr="00CD3F41">
          <w:rPr>
            <w:rFonts w:ascii="Times New Roman" w:eastAsia="Times New Roman" w:hAnsi="Times New Roman" w:cs="Times New Roman"/>
            <w:b/>
            <w:bCs/>
            <w:color w:val="0000FF"/>
            <w:kern w:val="36"/>
            <w:sz w:val="48"/>
            <w:szCs w:val="48"/>
            <w:u w:val="single"/>
          </w:rPr>
          <w:t>basic_string</w:t>
        </w:r>
      </w:hyperlink>
      <w:r w:rsidRPr="00CD3F4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::push_back</w:t>
      </w:r>
    </w:p>
    <w:p w:rsidR="00CD3F41" w:rsidRPr="00CD3F41" w:rsidRDefault="00CD3F41" w:rsidP="00CD3F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D3F41">
        <w:rPr>
          <w:rFonts w:ascii="Courier New" w:eastAsia="Times New Roman" w:hAnsi="Courier New" w:cs="Courier New"/>
          <w:sz w:val="20"/>
          <w:szCs w:val="20"/>
        </w:rPr>
        <w:t>void</w:t>
      </w:r>
      <w:proofErr w:type="gramEnd"/>
      <w:r w:rsidRPr="00CD3F41">
        <w:rPr>
          <w:rFonts w:ascii="Courier New" w:eastAsia="Times New Roman" w:hAnsi="Courier New" w:cs="Courier New"/>
          <w:sz w:val="20"/>
          <w:szCs w:val="20"/>
        </w:rPr>
        <w:t xml:space="preserve"> push_back (charT c);</w:t>
      </w:r>
    </w:p>
    <w:p w:rsidR="00CD3F41" w:rsidRPr="00CD3F41" w:rsidRDefault="00CD3F41" w:rsidP="00CD3F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3F41">
        <w:rPr>
          <w:rFonts w:ascii="Times New Roman" w:eastAsia="Times New Roman" w:hAnsi="Times New Roman" w:cs="Times New Roman"/>
          <w:sz w:val="24"/>
          <w:szCs w:val="24"/>
        </w:rPr>
        <w:t>Append character to string</w:t>
      </w:r>
    </w:p>
    <w:p w:rsidR="00CD3F41" w:rsidRPr="00CD3F41" w:rsidRDefault="00CD3F41" w:rsidP="00CD3F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Appends character </w:t>
      </w:r>
      <w:r w:rsidRPr="00CD3F41">
        <w:rPr>
          <w:rFonts w:ascii="Times New Roman" w:eastAsia="Times New Roman" w:hAnsi="Times New Roman" w:cs="Times New Roman"/>
          <w:i/>
          <w:iCs/>
          <w:sz w:val="24"/>
          <w:szCs w:val="24"/>
        </w:rPr>
        <w:t>c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 to the end of the </w:t>
      </w:r>
      <w:hyperlink r:id="rId364" w:history="1">
        <w:r w:rsidRPr="00CD3F4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basic_string</w:t>
        </w:r>
      </w:hyperlink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, increasing its </w:t>
      </w:r>
      <w:hyperlink r:id="rId365" w:history="1">
        <w:r w:rsidRPr="00CD3F4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length</w:t>
        </w:r>
      </w:hyperlink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 by one.</w:t>
      </w:r>
      <w:proofErr w:type="gramEnd"/>
      <w:r w:rsidRPr="00CD3F41">
        <w:rPr>
          <w:rFonts w:ascii="Times New Roman" w:eastAsia="Times New Roman" w:hAnsi="Times New Roman" w:cs="Times New Roman"/>
          <w:sz w:val="24"/>
          <w:szCs w:val="24"/>
        </w:rPr>
        <w:br/>
      </w:r>
      <w:r w:rsidRPr="00CD3F41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CD3F41" w:rsidRPr="00CD3F41" w:rsidRDefault="00CD3F41" w:rsidP="00CD3F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D3F41">
        <w:rPr>
          <w:rFonts w:ascii="Times New Roman" w:eastAsia="Times New Roman" w:hAnsi="Times New Roman" w:cs="Times New Roman"/>
          <w:b/>
          <w:bCs/>
          <w:sz w:val="27"/>
          <w:szCs w:val="27"/>
        </w:rPr>
        <w:t>Parameters</w:t>
      </w:r>
    </w:p>
    <w:p w:rsidR="00CD3F41" w:rsidRPr="00CD3F41" w:rsidRDefault="00CD3F41" w:rsidP="00CD3F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D3F41">
        <w:rPr>
          <w:rFonts w:ascii="Times New Roman" w:eastAsia="Times New Roman" w:hAnsi="Times New Roman" w:cs="Times New Roman"/>
          <w:sz w:val="24"/>
          <w:szCs w:val="24"/>
        </w:rPr>
        <w:lastRenderedPageBreak/>
        <w:t>c</w:t>
      </w:r>
      <w:proofErr w:type="gramEnd"/>
    </w:p>
    <w:p w:rsidR="00CD3F41" w:rsidRPr="00CD3F41" w:rsidRDefault="00CD3F41" w:rsidP="00CD3F4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Character added to the </w:t>
      </w:r>
      <w:hyperlink r:id="rId366" w:history="1">
        <w:r w:rsidRPr="00CD3F4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basic_string</w:t>
        </w:r>
      </w:hyperlink>
      <w:r w:rsidRPr="00CD3F41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CD3F41">
        <w:rPr>
          <w:rFonts w:ascii="Courier New" w:eastAsia="Times New Roman" w:hAnsi="Courier New" w:cs="Courier New"/>
          <w:sz w:val="20"/>
        </w:rPr>
        <w:t>charT</w:t>
      </w:r>
      <w:proofErr w:type="gramEnd"/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 is </w:t>
      </w:r>
      <w:hyperlink r:id="rId367" w:history="1">
        <w:r w:rsidRPr="00CD3F4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basic_string</w:t>
        </w:r>
      </w:hyperlink>
      <w:r w:rsidRPr="00CD3F41">
        <w:rPr>
          <w:rFonts w:ascii="Times New Roman" w:eastAsia="Times New Roman" w:hAnsi="Times New Roman" w:cs="Times New Roman"/>
          <w:sz w:val="24"/>
          <w:szCs w:val="24"/>
        </w:rPr>
        <w:t>'s character type (i.e., its first template parameter).</w:t>
      </w:r>
    </w:p>
    <w:p w:rsidR="00CD3F41" w:rsidRPr="00CD3F41" w:rsidRDefault="00CD3F41" w:rsidP="00CD3F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3F41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CD3F41" w:rsidRPr="00CD3F41" w:rsidRDefault="00CD3F41" w:rsidP="00CD3F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D3F41">
        <w:rPr>
          <w:rFonts w:ascii="Times New Roman" w:eastAsia="Times New Roman" w:hAnsi="Times New Roman" w:cs="Times New Roman"/>
          <w:b/>
          <w:bCs/>
          <w:sz w:val="27"/>
          <w:szCs w:val="27"/>
        </w:rPr>
        <w:t>Return value</w:t>
      </w:r>
    </w:p>
    <w:p w:rsidR="00CD3F41" w:rsidRPr="00CD3F41" w:rsidRDefault="00CD3F41" w:rsidP="00CD3F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D3F41">
        <w:rPr>
          <w:rFonts w:ascii="Times New Roman" w:eastAsia="Times New Roman" w:hAnsi="Times New Roman" w:cs="Times New Roman"/>
          <w:sz w:val="24"/>
          <w:szCs w:val="24"/>
        </w:rPr>
        <w:t>none</w:t>
      </w:r>
      <w:proofErr w:type="gramEnd"/>
      <w:r w:rsidRPr="00CD3F41">
        <w:rPr>
          <w:rFonts w:ascii="Times New Roman" w:eastAsia="Times New Roman" w:hAnsi="Times New Roman" w:cs="Times New Roman"/>
          <w:sz w:val="24"/>
          <w:szCs w:val="24"/>
        </w:rPr>
        <w:br/>
      </w:r>
      <w:r w:rsidRPr="00CD3F41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CD3F41" w:rsidRPr="00CD3F41" w:rsidRDefault="00CD3F41" w:rsidP="00CD3F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D3F41">
        <w:rPr>
          <w:rFonts w:ascii="Times New Roman" w:eastAsia="Times New Roman" w:hAnsi="Times New Roman" w:cs="Times New Roman"/>
          <w:b/>
          <w:bCs/>
          <w:sz w:val="27"/>
          <w:szCs w:val="27"/>
        </w:rPr>
        <w:t>Example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6076"/>
      </w:tblGrid>
      <w:tr w:rsidR="00CD3F41" w:rsidRPr="00CD3F41" w:rsidTr="00CD3F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D3F41">
              <w:rPr>
                <w:rFonts w:ascii="Courier New" w:eastAsia="Times New Roman" w:hAnsi="Courier New" w:cs="Courier New"/>
                <w:sz w:val="20"/>
              </w:rPr>
              <w:t>1</w:t>
            </w: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CD3F41">
              <w:rPr>
                <w:rFonts w:ascii="Courier New" w:eastAsia="Times New Roman" w:hAnsi="Courier New" w:cs="Courier New"/>
                <w:sz w:val="20"/>
              </w:rPr>
              <w:t>2</w:t>
            </w: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CD3F41">
              <w:rPr>
                <w:rFonts w:ascii="Courier New" w:eastAsia="Times New Roman" w:hAnsi="Courier New" w:cs="Courier New"/>
                <w:sz w:val="20"/>
              </w:rPr>
              <w:t>3</w:t>
            </w: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CD3F41">
              <w:rPr>
                <w:rFonts w:ascii="Courier New" w:eastAsia="Times New Roman" w:hAnsi="Courier New" w:cs="Courier New"/>
                <w:sz w:val="20"/>
              </w:rPr>
              <w:t>4</w:t>
            </w: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CD3F41">
              <w:rPr>
                <w:rFonts w:ascii="Courier New" w:eastAsia="Times New Roman" w:hAnsi="Courier New" w:cs="Courier New"/>
                <w:sz w:val="20"/>
              </w:rPr>
              <w:t>5</w:t>
            </w: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CD3F41">
              <w:rPr>
                <w:rFonts w:ascii="Courier New" w:eastAsia="Times New Roman" w:hAnsi="Courier New" w:cs="Courier New"/>
                <w:sz w:val="20"/>
              </w:rPr>
              <w:t>6</w:t>
            </w: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CD3F41">
              <w:rPr>
                <w:rFonts w:ascii="Courier New" w:eastAsia="Times New Roman" w:hAnsi="Courier New" w:cs="Courier New"/>
                <w:sz w:val="20"/>
              </w:rPr>
              <w:t>7</w:t>
            </w: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CD3F41">
              <w:rPr>
                <w:rFonts w:ascii="Courier New" w:eastAsia="Times New Roman" w:hAnsi="Courier New" w:cs="Courier New"/>
                <w:sz w:val="20"/>
              </w:rPr>
              <w:t>8</w:t>
            </w: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CD3F41">
              <w:rPr>
                <w:rFonts w:ascii="Courier New" w:eastAsia="Times New Roman" w:hAnsi="Courier New" w:cs="Courier New"/>
                <w:sz w:val="20"/>
              </w:rPr>
              <w:t>9</w:t>
            </w: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CD3F41">
              <w:rPr>
                <w:rFonts w:ascii="Courier New" w:eastAsia="Times New Roman" w:hAnsi="Courier New" w:cs="Courier New"/>
                <w:sz w:val="20"/>
              </w:rPr>
              <w:t>10</w:t>
            </w: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CD3F41">
              <w:rPr>
                <w:rFonts w:ascii="Courier New" w:eastAsia="Times New Roman" w:hAnsi="Courier New" w:cs="Courier New"/>
                <w:sz w:val="20"/>
              </w:rPr>
              <w:t>11</w:t>
            </w: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CD3F41">
              <w:rPr>
                <w:rFonts w:ascii="Courier New" w:eastAsia="Times New Roman" w:hAnsi="Courier New" w:cs="Courier New"/>
                <w:sz w:val="20"/>
              </w:rPr>
              <w:t>12</w:t>
            </w: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CD3F41">
              <w:rPr>
                <w:rFonts w:ascii="Courier New" w:eastAsia="Times New Roman" w:hAnsi="Courier New" w:cs="Courier New"/>
                <w:sz w:val="20"/>
              </w:rPr>
              <w:t>13</w:t>
            </w: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CD3F41">
              <w:rPr>
                <w:rFonts w:ascii="Courier New" w:eastAsia="Times New Roman" w:hAnsi="Courier New" w:cs="Courier New"/>
                <w:sz w:val="20"/>
              </w:rPr>
              <w:t>14</w:t>
            </w: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CD3F41">
              <w:rPr>
                <w:rFonts w:ascii="Courier New" w:eastAsia="Times New Roman" w:hAnsi="Courier New" w:cs="Courier New"/>
                <w:sz w:val="20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CD3F41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// string::push_back</w:t>
            </w:r>
          </w:p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CD3F41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#include &lt;iostream&gt;</w:t>
            </w:r>
          </w:p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CD3F41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#include &lt;fstream&gt;</w:t>
            </w:r>
          </w:p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CD3F41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#include &lt;string&gt;</w:t>
            </w:r>
          </w:p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</w:p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CD3F41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int</w:t>
            </w:r>
            <w:r w:rsidRPr="00CD3F41">
              <w:rPr>
                <w:rFonts w:ascii="Courier New" w:eastAsia="Times New Roman" w:hAnsi="Courier New" w:cs="Courier New"/>
                <w:sz w:val="20"/>
              </w:rPr>
              <w:t xml:space="preserve"> main ()</w:t>
            </w:r>
          </w:p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CD3F41">
              <w:rPr>
                <w:rFonts w:ascii="Courier New" w:eastAsia="Times New Roman" w:hAnsi="Courier New" w:cs="Courier New"/>
                <w:sz w:val="20"/>
              </w:rPr>
              <w:t>{</w:t>
            </w:r>
          </w:p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CD3F41">
              <w:rPr>
                <w:rFonts w:ascii="Courier New" w:eastAsia="Times New Roman" w:hAnsi="Courier New" w:cs="Courier New"/>
                <w:sz w:val="20"/>
              </w:rPr>
              <w:t xml:space="preserve">  std::string str;</w:t>
            </w:r>
          </w:p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CD3F41">
              <w:rPr>
                <w:rFonts w:ascii="Courier New" w:eastAsia="Times New Roman" w:hAnsi="Courier New" w:cs="Courier New"/>
                <w:sz w:val="20"/>
              </w:rPr>
              <w:t xml:space="preserve">  std::ifstream file ("test.txt",std::ios::in);</w:t>
            </w:r>
          </w:p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CD3F41">
              <w:rPr>
                <w:rFonts w:ascii="Courier New" w:eastAsia="Times New Roman" w:hAnsi="Courier New" w:cs="Courier New"/>
                <w:sz w:val="20"/>
              </w:rPr>
              <w:t xml:space="preserve">  </w:t>
            </w:r>
            <w:r w:rsidRPr="00CD3F41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if</w:t>
            </w:r>
            <w:r w:rsidRPr="00CD3F41">
              <w:rPr>
                <w:rFonts w:ascii="Courier New" w:eastAsia="Times New Roman" w:hAnsi="Courier New" w:cs="Courier New"/>
                <w:sz w:val="20"/>
              </w:rPr>
              <w:t xml:space="preserve"> (file) {</w:t>
            </w:r>
          </w:p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CD3F41">
              <w:rPr>
                <w:rFonts w:ascii="Courier New" w:eastAsia="Times New Roman" w:hAnsi="Courier New" w:cs="Courier New"/>
                <w:sz w:val="20"/>
              </w:rPr>
              <w:t xml:space="preserve">    </w:t>
            </w:r>
            <w:r w:rsidRPr="00CD3F41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while</w:t>
            </w:r>
            <w:r w:rsidRPr="00CD3F41">
              <w:rPr>
                <w:rFonts w:ascii="Courier New" w:eastAsia="Times New Roman" w:hAnsi="Courier New" w:cs="Courier New"/>
                <w:sz w:val="20"/>
              </w:rPr>
              <w:t xml:space="preserve"> (!file.eof()) str.push_back(file.get());</w:t>
            </w:r>
          </w:p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CD3F41">
              <w:rPr>
                <w:rFonts w:ascii="Courier New" w:eastAsia="Times New Roman" w:hAnsi="Courier New" w:cs="Courier New"/>
                <w:sz w:val="20"/>
              </w:rPr>
              <w:t xml:space="preserve">  }</w:t>
            </w:r>
          </w:p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CD3F41">
              <w:rPr>
                <w:rFonts w:ascii="Courier New" w:eastAsia="Times New Roman" w:hAnsi="Courier New" w:cs="Courier New"/>
                <w:sz w:val="20"/>
              </w:rPr>
              <w:t xml:space="preserve">  std::cout &lt;&lt; str &lt;&lt; '\n';</w:t>
            </w:r>
          </w:p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CD3F41">
              <w:rPr>
                <w:rFonts w:ascii="Courier New" w:eastAsia="Times New Roman" w:hAnsi="Courier New" w:cs="Courier New"/>
                <w:sz w:val="20"/>
              </w:rPr>
              <w:t xml:space="preserve">  </w:t>
            </w:r>
            <w:r w:rsidRPr="00CD3F41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return</w:t>
            </w:r>
            <w:r w:rsidRPr="00CD3F41">
              <w:rPr>
                <w:rFonts w:ascii="Courier New" w:eastAsia="Times New Roman" w:hAnsi="Courier New" w:cs="Courier New"/>
                <w:sz w:val="20"/>
              </w:rPr>
              <w:t xml:space="preserve"> 0;</w:t>
            </w:r>
          </w:p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D3F41">
              <w:rPr>
                <w:rFonts w:ascii="Courier New" w:eastAsia="Times New Roman" w:hAnsi="Courier New" w:cs="Courier New"/>
                <w:sz w:val="20"/>
              </w:rPr>
              <w:t>}</w:t>
            </w:r>
          </w:p>
        </w:tc>
      </w:tr>
    </w:tbl>
    <w:p w:rsidR="00CD3F41" w:rsidRPr="00CD3F41" w:rsidRDefault="00CD3F41" w:rsidP="00CD3F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3F41">
        <w:rPr>
          <w:rFonts w:ascii="Times New Roman" w:eastAsia="Times New Roman" w:hAnsi="Times New Roman" w:cs="Times New Roman"/>
          <w:sz w:val="24"/>
          <w:szCs w:val="24"/>
        </w:rPr>
        <w:br/>
      </w:r>
      <w:r w:rsidRPr="00CD3F41">
        <w:rPr>
          <w:rFonts w:ascii="Times New Roman" w:eastAsia="Times New Roman" w:hAnsi="Times New Roman" w:cs="Times New Roman"/>
          <w:sz w:val="24"/>
          <w:szCs w:val="24"/>
        </w:rPr>
        <w:br/>
        <w:t xml:space="preserve">This example reads an entire file character by character, appending each character to a string object using </w:t>
      </w:r>
      <w:r w:rsidRPr="00CD3F41">
        <w:rPr>
          <w:rFonts w:ascii="Courier New" w:eastAsia="Times New Roman" w:hAnsi="Courier New" w:cs="Courier New"/>
          <w:sz w:val="20"/>
        </w:rPr>
        <w:t>push_back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br/>
      </w:r>
      <w:r w:rsidRPr="00CD3F41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CD3F41" w:rsidRPr="00CD3F41" w:rsidRDefault="00CD3F41" w:rsidP="00CD3F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D3F41">
        <w:rPr>
          <w:rFonts w:ascii="Times New Roman" w:eastAsia="Times New Roman" w:hAnsi="Times New Roman" w:cs="Times New Roman"/>
          <w:b/>
          <w:bCs/>
          <w:sz w:val="27"/>
          <w:szCs w:val="27"/>
        </w:rPr>
        <w:t>Complexity</w:t>
      </w:r>
    </w:p>
    <w:p w:rsidR="00CD3F41" w:rsidRPr="00CD3F41" w:rsidRDefault="00CD3F41" w:rsidP="00CD3F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Unspecified; </w:t>
      </w:r>
      <w:proofErr w:type="gramStart"/>
      <w:r w:rsidRPr="00CD3F41">
        <w:rPr>
          <w:rFonts w:ascii="Times New Roman" w:eastAsia="Times New Roman" w:hAnsi="Times New Roman" w:cs="Times New Roman"/>
          <w:sz w:val="24"/>
          <w:szCs w:val="24"/>
        </w:rPr>
        <w:t>Generally</w:t>
      </w:r>
      <w:proofErr w:type="gramEnd"/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 amortized constant, but up to linear in the new </w:t>
      </w:r>
      <w:hyperlink r:id="rId368" w:history="1">
        <w:r w:rsidRPr="00CD3F4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string length</w:t>
        </w:r>
      </w:hyperlink>
      <w:r w:rsidRPr="00CD3F41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br/>
      </w:r>
      <w:r w:rsidRPr="00CD3F41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CD3F41" w:rsidRPr="00CD3F41" w:rsidRDefault="00CD3F41" w:rsidP="00CD3F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D3F41">
        <w:rPr>
          <w:rFonts w:ascii="Times New Roman" w:eastAsia="Times New Roman" w:hAnsi="Times New Roman" w:cs="Times New Roman"/>
          <w:b/>
          <w:bCs/>
          <w:sz w:val="27"/>
          <w:szCs w:val="27"/>
        </w:rPr>
        <w:t>Iterator validity</w:t>
      </w:r>
    </w:p>
    <w:p w:rsidR="00CD3F41" w:rsidRPr="00CD3F41" w:rsidRDefault="00CD3F41" w:rsidP="00CD3F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3F41">
        <w:rPr>
          <w:rFonts w:ascii="Times New Roman" w:eastAsia="Times New Roman" w:hAnsi="Times New Roman" w:cs="Times New Roman"/>
          <w:sz w:val="24"/>
          <w:szCs w:val="24"/>
        </w:rPr>
        <w:t>Any iterators, pointers and references related to this object may be invalidated.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br/>
      </w:r>
      <w:r w:rsidRPr="00CD3F41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CD3F41" w:rsidRPr="00CD3F41" w:rsidRDefault="00CD3F41" w:rsidP="00CD3F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D3F41">
        <w:rPr>
          <w:rFonts w:ascii="Times New Roman" w:eastAsia="Times New Roman" w:hAnsi="Times New Roman" w:cs="Times New Roman"/>
          <w:b/>
          <w:bCs/>
          <w:sz w:val="27"/>
          <w:szCs w:val="27"/>
        </w:rPr>
        <w:t>Data races</w:t>
      </w:r>
    </w:p>
    <w:p w:rsidR="00CD3F41" w:rsidRPr="00CD3F41" w:rsidRDefault="00CD3F41" w:rsidP="00CD3F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3F41">
        <w:rPr>
          <w:rFonts w:ascii="Times New Roman" w:eastAsia="Times New Roman" w:hAnsi="Times New Roman" w:cs="Times New Roman"/>
          <w:sz w:val="24"/>
          <w:szCs w:val="24"/>
        </w:rPr>
        <w:t>The object is modified.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br/>
      </w:r>
      <w:r w:rsidRPr="00CD3F41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CD3F41" w:rsidRPr="00CD3F41" w:rsidRDefault="00CD3F41" w:rsidP="00CD3F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D3F41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Exception safety</w:t>
      </w:r>
    </w:p>
    <w:p w:rsidR="00EC245B" w:rsidRDefault="00CD3F41" w:rsidP="00CD3F41">
      <w:pPr>
        <w:rPr>
          <w:rFonts w:ascii="Times New Roman" w:eastAsia="Times New Roman" w:hAnsi="Times New Roman" w:cs="Times New Roman"/>
          <w:sz w:val="24"/>
          <w:szCs w:val="24"/>
        </w:rPr>
      </w:pPr>
      <w:r w:rsidRPr="00CD3F41">
        <w:rPr>
          <w:rFonts w:ascii="Times New Roman" w:eastAsia="Times New Roman" w:hAnsi="Times New Roman" w:cs="Times New Roman"/>
          <w:b/>
          <w:bCs/>
          <w:sz w:val="24"/>
          <w:szCs w:val="24"/>
        </w:rPr>
        <w:t>Strong guarantee: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 if an exception is thrown, there are no changes in the </w:t>
      </w:r>
      <w:hyperlink r:id="rId369" w:history="1">
        <w:r w:rsidRPr="00CD3F4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basic_string</w:t>
        </w:r>
      </w:hyperlink>
      <w:r w:rsidRPr="00CD3F41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br/>
      </w:r>
      <w:r w:rsidRPr="00CD3F41">
        <w:rPr>
          <w:rFonts w:ascii="Times New Roman" w:eastAsia="Times New Roman" w:hAnsi="Times New Roman" w:cs="Times New Roman"/>
          <w:sz w:val="24"/>
          <w:szCs w:val="24"/>
        </w:rPr>
        <w:br/>
        <w:t xml:space="preserve">If the resulting </w:t>
      </w:r>
      <w:hyperlink r:id="rId370" w:history="1">
        <w:r w:rsidRPr="00CD3F4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string length</w:t>
        </w:r>
      </w:hyperlink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 would exceed the </w:t>
      </w:r>
      <w:hyperlink r:id="rId371" w:history="1">
        <w:r w:rsidRPr="00CD3F4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max_size</w:t>
        </w:r>
      </w:hyperlink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, a </w:t>
      </w:r>
      <w:hyperlink r:id="rId372" w:history="1">
        <w:r w:rsidRPr="00CD3F4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length_error</w:t>
        </w:r>
      </w:hyperlink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 exception is thrown.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br/>
        <w:t xml:space="preserve">If the type uses the </w:t>
      </w:r>
      <w:hyperlink r:id="rId373" w:history="1">
        <w:r w:rsidRPr="00CD3F4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default allocator</w:t>
        </w:r>
      </w:hyperlink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, a </w:t>
      </w:r>
      <w:hyperlink r:id="rId374" w:history="1">
        <w:r w:rsidRPr="00CD3F4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bad_alloc</w:t>
        </w:r>
      </w:hyperlink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 exception is thrown if the function needs to allocate storage and fails.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CD3F41" w:rsidRDefault="00CD3F41" w:rsidP="00CD3F4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D3F41" w:rsidRPr="00CD3F41" w:rsidRDefault="00CD3F41" w:rsidP="00CD3F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D3F41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 member function </w:t>
      </w:r>
    </w:p>
    <w:p w:rsidR="00CD3F41" w:rsidRPr="00CD3F41" w:rsidRDefault="00CD3F41" w:rsidP="00CD3F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3F41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CD3F41">
        <w:rPr>
          <w:rFonts w:ascii="Times New Roman" w:eastAsia="Times New Roman" w:hAnsi="Times New Roman" w:cs="Times New Roman"/>
          <w:sz w:val="24"/>
          <w:szCs w:val="24"/>
        </w:rPr>
        <w:t>string</w:t>
      </w:r>
      <w:proofErr w:type="gramEnd"/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</w:p>
    <w:p w:rsidR="00CD3F41" w:rsidRPr="00CD3F41" w:rsidRDefault="00CD3F41" w:rsidP="00CD3F4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proofErr w:type="gramStart"/>
      <w:r w:rsidRPr="00CD3F4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std</w:t>
      </w:r>
      <w:proofErr w:type="gramEnd"/>
      <w:r w:rsidRPr="00CD3F4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::</w:t>
      </w:r>
      <w:hyperlink r:id="rId375" w:history="1">
        <w:r w:rsidRPr="00CD3F41">
          <w:rPr>
            <w:rFonts w:ascii="Times New Roman" w:eastAsia="Times New Roman" w:hAnsi="Times New Roman" w:cs="Times New Roman"/>
            <w:b/>
            <w:bCs/>
            <w:color w:val="0000FF"/>
            <w:kern w:val="36"/>
            <w:sz w:val="48"/>
            <w:szCs w:val="48"/>
            <w:u w:val="single"/>
          </w:rPr>
          <w:t>basic_string</w:t>
        </w:r>
      </w:hyperlink>
      <w:r w:rsidRPr="00CD3F4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::assign</w:t>
      </w:r>
    </w:p>
    <w:p w:rsidR="00CD3F41" w:rsidRPr="00CD3F41" w:rsidRDefault="00CD3F41" w:rsidP="00CD3F41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76" w:history="1">
        <w:r w:rsidRPr="00CD3F4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C++98</w:t>
        </w:r>
      </w:hyperlink>
    </w:p>
    <w:p w:rsidR="00CD3F41" w:rsidRPr="00CD3F41" w:rsidRDefault="00CD3F41" w:rsidP="00CD3F41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77" w:history="1">
        <w:r w:rsidRPr="00CD3F4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C++11</w:t>
        </w:r>
      </w:hyperlink>
    </w:p>
    <w:p w:rsidR="00CD3F41" w:rsidRPr="00CD3F41" w:rsidRDefault="00CD3F41" w:rsidP="00CD3F41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55"/>
        <w:gridCol w:w="9535"/>
      </w:tblGrid>
      <w:tr w:rsidR="00CD3F41" w:rsidRPr="00CD3F41" w:rsidTr="00CD3F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3F41" w:rsidRPr="00CD3F41" w:rsidRDefault="00CD3F41" w:rsidP="00CD3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3F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string (1)</w:t>
            </w:r>
          </w:p>
        </w:tc>
        <w:tc>
          <w:tcPr>
            <w:tcW w:w="0" w:type="auto"/>
            <w:vAlign w:val="center"/>
            <w:hideMark/>
          </w:tcPr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t>basic_string&amp; assign (const basic_string&amp; str);</w:t>
            </w:r>
          </w:p>
        </w:tc>
      </w:tr>
      <w:tr w:rsidR="00CD3F41" w:rsidRPr="00CD3F41" w:rsidTr="00CD3F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3F41" w:rsidRPr="00CD3F41" w:rsidRDefault="00CD3F41" w:rsidP="00CD3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3F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substring (2)</w:t>
            </w:r>
          </w:p>
        </w:tc>
        <w:tc>
          <w:tcPr>
            <w:tcW w:w="0" w:type="auto"/>
            <w:vAlign w:val="center"/>
            <w:hideMark/>
          </w:tcPr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t>basic_string&amp; assign (const basic_string&amp; str, size_type subpos, size_type sublen);</w:t>
            </w:r>
          </w:p>
        </w:tc>
      </w:tr>
      <w:tr w:rsidR="00CD3F41" w:rsidRPr="00CD3F41" w:rsidTr="00CD3F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3F41" w:rsidRPr="00CD3F41" w:rsidRDefault="00CD3F41" w:rsidP="00CD3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3F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c-string (3)</w:t>
            </w:r>
          </w:p>
        </w:tc>
        <w:tc>
          <w:tcPr>
            <w:tcW w:w="0" w:type="auto"/>
            <w:vAlign w:val="center"/>
            <w:hideMark/>
          </w:tcPr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t>basic_string&amp; assign (const charT* s);</w:t>
            </w:r>
          </w:p>
        </w:tc>
      </w:tr>
      <w:tr w:rsidR="00CD3F41" w:rsidRPr="00CD3F41" w:rsidTr="00CD3F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3F41" w:rsidRPr="00CD3F41" w:rsidRDefault="00CD3F41" w:rsidP="00CD3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3F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buffer (4)</w:t>
            </w:r>
          </w:p>
        </w:tc>
        <w:tc>
          <w:tcPr>
            <w:tcW w:w="0" w:type="auto"/>
            <w:vAlign w:val="center"/>
            <w:hideMark/>
          </w:tcPr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t>basic_string&amp; assign (const charT* s, size_type n);</w:t>
            </w:r>
          </w:p>
        </w:tc>
      </w:tr>
      <w:tr w:rsidR="00CD3F41" w:rsidRPr="00CD3F41" w:rsidTr="00CD3F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3F41" w:rsidRPr="00CD3F41" w:rsidRDefault="00CD3F41" w:rsidP="00CD3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3F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fill (5)</w:t>
            </w:r>
          </w:p>
        </w:tc>
        <w:tc>
          <w:tcPr>
            <w:tcW w:w="0" w:type="auto"/>
            <w:vAlign w:val="center"/>
            <w:hideMark/>
          </w:tcPr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t>basic_string&amp; assign (size_type n, charT c);</w:t>
            </w:r>
          </w:p>
        </w:tc>
      </w:tr>
      <w:tr w:rsidR="00CD3F41" w:rsidRPr="00CD3F41" w:rsidTr="00CD3F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3F41" w:rsidRPr="00CD3F41" w:rsidRDefault="00CD3F41" w:rsidP="00CD3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3F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range (6)</w:t>
            </w:r>
          </w:p>
        </w:tc>
        <w:tc>
          <w:tcPr>
            <w:tcW w:w="0" w:type="auto"/>
            <w:vAlign w:val="center"/>
            <w:hideMark/>
          </w:tcPr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t>template &lt;class InputIterator&gt;</w:t>
            </w:r>
          </w:p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basic_string&amp; assign (InputIterator first, InputIterator last);</w:t>
            </w:r>
          </w:p>
        </w:tc>
      </w:tr>
    </w:tbl>
    <w:p w:rsidR="00CD3F41" w:rsidRPr="00CD3F41" w:rsidRDefault="00CD3F41" w:rsidP="00CD3F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3F41">
        <w:rPr>
          <w:rFonts w:ascii="Times New Roman" w:eastAsia="Times New Roman" w:hAnsi="Times New Roman" w:cs="Times New Roman"/>
          <w:sz w:val="24"/>
          <w:szCs w:val="24"/>
        </w:rPr>
        <w:t>Assign content to string</w:t>
      </w:r>
    </w:p>
    <w:p w:rsidR="00CD3F41" w:rsidRPr="00CD3F41" w:rsidRDefault="00CD3F41" w:rsidP="00CD3F4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D3F41">
        <w:rPr>
          <w:rFonts w:ascii="Times New Roman" w:eastAsia="Times New Roman" w:hAnsi="Times New Roman" w:cs="Times New Roman"/>
          <w:sz w:val="24"/>
          <w:szCs w:val="24"/>
        </w:rPr>
        <w:t>Assigns a new value to the string, replacing its current contents.</w:t>
      </w:r>
      <w:proofErr w:type="gramEnd"/>
    </w:p>
    <w:p w:rsidR="00CD3F41" w:rsidRPr="00CD3F41" w:rsidRDefault="00CD3F41" w:rsidP="00CD3F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(1) </w:t>
      </w:r>
      <w:proofErr w:type="gramStart"/>
      <w:r w:rsidRPr="00CD3F41">
        <w:rPr>
          <w:rFonts w:ascii="Times New Roman" w:eastAsia="Times New Roman" w:hAnsi="Times New Roman" w:cs="Times New Roman"/>
          <w:sz w:val="24"/>
          <w:szCs w:val="24"/>
        </w:rPr>
        <w:t>string</w:t>
      </w:r>
      <w:proofErr w:type="gramEnd"/>
    </w:p>
    <w:p w:rsidR="00CD3F41" w:rsidRPr="00CD3F41" w:rsidRDefault="00CD3F41" w:rsidP="00CD3F4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Copies </w:t>
      </w:r>
      <w:proofErr w:type="gramStart"/>
      <w:r w:rsidRPr="00CD3F41">
        <w:rPr>
          <w:rFonts w:ascii="Times New Roman" w:eastAsia="Times New Roman" w:hAnsi="Times New Roman" w:cs="Times New Roman"/>
          <w:i/>
          <w:iCs/>
          <w:sz w:val="24"/>
          <w:szCs w:val="24"/>
        </w:rPr>
        <w:t>str</w:t>
      </w:r>
      <w:proofErr w:type="gramEnd"/>
      <w:r w:rsidRPr="00CD3F4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D3F41" w:rsidRPr="00CD3F41" w:rsidRDefault="00CD3F41" w:rsidP="00CD3F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(2) </w:t>
      </w:r>
      <w:proofErr w:type="gramStart"/>
      <w:r w:rsidRPr="00CD3F41">
        <w:rPr>
          <w:rFonts w:ascii="Times New Roman" w:eastAsia="Times New Roman" w:hAnsi="Times New Roman" w:cs="Times New Roman"/>
          <w:sz w:val="24"/>
          <w:szCs w:val="24"/>
        </w:rPr>
        <w:t>substring</w:t>
      </w:r>
      <w:proofErr w:type="gramEnd"/>
    </w:p>
    <w:p w:rsidR="00CD3F41" w:rsidRPr="00CD3F41" w:rsidRDefault="00CD3F41" w:rsidP="00CD3F4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Copies the portion of </w:t>
      </w:r>
      <w:proofErr w:type="gramStart"/>
      <w:r w:rsidRPr="00CD3F41">
        <w:rPr>
          <w:rFonts w:ascii="Times New Roman" w:eastAsia="Times New Roman" w:hAnsi="Times New Roman" w:cs="Times New Roman"/>
          <w:i/>
          <w:iCs/>
          <w:sz w:val="24"/>
          <w:szCs w:val="24"/>
        </w:rPr>
        <w:t>str</w:t>
      </w:r>
      <w:proofErr w:type="gramEnd"/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 that begins at the character position </w:t>
      </w:r>
      <w:r w:rsidRPr="00CD3F41">
        <w:rPr>
          <w:rFonts w:ascii="Times New Roman" w:eastAsia="Times New Roman" w:hAnsi="Times New Roman" w:cs="Times New Roman"/>
          <w:i/>
          <w:iCs/>
          <w:sz w:val="24"/>
          <w:szCs w:val="24"/>
        </w:rPr>
        <w:t>subpos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 and spans </w:t>
      </w:r>
      <w:r w:rsidRPr="00CD3F41">
        <w:rPr>
          <w:rFonts w:ascii="Times New Roman" w:eastAsia="Times New Roman" w:hAnsi="Times New Roman" w:cs="Times New Roman"/>
          <w:i/>
          <w:iCs/>
          <w:sz w:val="24"/>
          <w:szCs w:val="24"/>
        </w:rPr>
        <w:t>sublen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 characters (or until the end of </w:t>
      </w:r>
      <w:r w:rsidRPr="00CD3F41">
        <w:rPr>
          <w:rFonts w:ascii="Times New Roman" w:eastAsia="Times New Roman" w:hAnsi="Times New Roman" w:cs="Times New Roman"/>
          <w:i/>
          <w:iCs/>
          <w:sz w:val="24"/>
          <w:szCs w:val="24"/>
        </w:rPr>
        <w:t>str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, if either </w:t>
      </w:r>
      <w:r w:rsidRPr="00CD3F41">
        <w:rPr>
          <w:rFonts w:ascii="Times New Roman" w:eastAsia="Times New Roman" w:hAnsi="Times New Roman" w:cs="Times New Roman"/>
          <w:i/>
          <w:iCs/>
          <w:sz w:val="24"/>
          <w:szCs w:val="24"/>
        </w:rPr>
        <w:t>str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 is too short or if </w:t>
      </w:r>
      <w:r w:rsidRPr="00CD3F41">
        <w:rPr>
          <w:rFonts w:ascii="Times New Roman" w:eastAsia="Times New Roman" w:hAnsi="Times New Roman" w:cs="Times New Roman"/>
          <w:i/>
          <w:iCs/>
          <w:sz w:val="24"/>
          <w:szCs w:val="24"/>
        </w:rPr>
        <w:t>sublen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 is </w:t>
      </w:r>
      <w:hyperlink r:id="rId378" w:history="1">
        <w:r w:rsidRPr="00CD3F4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basic_string::npos</w:t>
        </w:r>
      </w:hyperlink>
      <w:r w:rsidRPr="00CD3F41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CD3F41" w:rsidRPr="00CD3F41" w:rsidRDefault="00CD3F41" w:rsidP="00CD3F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3F41">
        <w:rPr>
          <w:rFonts w:ascii="Times New Roman" w:eastAsia="Times New Roman" w:hAnsi="Times New Roman" w:cs="Times New Roman"/>
          <w:sz w:val="24"/>
          <w:szCs w:val="24"/>
        </w:rPr>
        <w:t>(3) c-string</w:t>
      </w:r>
    </w:p>
    <w:p w:rsidR="00CD3F41" w:rsidRPr="00CD3F41" w:rsidRDefault="00CD3F41" w:rsidP="00CD3F4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Copies the null-terminated character sequence (C-string) pointed by </w:t>
      </w:r>
      <w:r w:rsidRPr="00CD3F41">
        <w:rPr>
          <w:rFonts w:ascii="Times New Roman" w:eastAsia="Times New Roman" w:hAnsi="Times New Roman" w:cs="Times New Roman"/>
          <w:i/>
          <w:iCs/>
          <w:sz w:val="24"/>
          <w:szCs w:val="24"/>
        </w:rPr>
        <w:t>s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br/>
        <w:t xml:space="preserve">The </w:t>
      </w:r>
      <w:hyperlink r:id="rId379" w:history="1">
        <w:r w:rsidRPr="00CD3F4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length</w:t>
        </w:r>
      </w:hyperlink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 is determined by calling </w:t>
      </w:r>
      <w:hyperlink r:id="rId380" w:history="1">
        <w:r w:rsidRPr="00CD3F41">
          <w:rPr>
            <w:rFonts w:ascii="Courier New" w:eastAsia="Times New Roman" w:hAnsi="Courier New" w:cs="Courier New"/>
            <w:color w:val="0000FF"/>
            <w:sz w:val="20"/>
            <w:u w:val="single"/>
          </w:rPr>
          <w:t>traits_type::length</w:t>
        </w:r>
      </w:hyperlink>
      <w:r w:rsidRPr="00CD3F41">
        <w:rPr>
          <w:rFonts w:ascii="Courier New" w:eastAsia="Times New Roman" w:hAnsi="Courier New" w:cs="Courier New"/>
          <w:sz w:val="20"/>
        </w:rPr>
        <w:t>(s)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D3F41" w:rsidRPr="00CD3F41" w:rsidRDefault="00CD3F41" w:rsidP="00CD3F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(4) </w:t>
      </w:r>
      <w:proofErr w:type="gramStart"/>
      <w:r w:rsidRPr="00CD3F41">
        <w:rPr>
          <w:rFonts w:ascii="Times New Roman" w:eastAsia="Times New Roman" w:hAnsi="Times New Roman" w:cs="Times New Roman"/>
          <w:sz w:val="24"/>
          <w:szCs w:val="24"/>
        </w:rPr>
        <w:t>buffer</w:t>
      </w:r>
      <w:proofErr w:type="gramEnd"/>
    </w:p>
    <w:p w:rsidR="00CD3F41" w:rsidRPr="00CD3F41" w:rsidRDefault="00CD3F41" w:rsidP="00CD3F4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Copies the first </w:t>
      </w:r>
      <w:r w:rsidRPr="00CD3F41">
        <w:rPr>
          <w:rFonts w:ascii="Times New Roman" w:eastAsia="Times New Roman" w:hAnsi="Times New Roman" w:cs="Times New Roman"/>
          <w:i/>
          <w:iCs/>
          <w:sz w:val="24"/>
          <w:szCs w:val="24"/>
        </w:rPr>
        <w:t>n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 characters from the array of characters pointed by </w:t>
      </w:r>
      <w:r w:rsidRPr="00CD3F41">
        <w:rPr>
          <w:rFonts w:ascii="Times New Roman" w:eastAsia="Times New Roman" w:hAnsi="Times New Roman" w:cs="Times New Roman"/>
          <w:i/>
          <w:iCs/>
          <w:sz w:val="24"/>
          <w:szCs w:val="24"/>
        </w:rPr>
        <w:t>s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CD3F41" w:rsidRPr="00CD3F41" w:rsidRDefault="00CD3F41" w:rsidP="00CD3F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(5) </w:t>
      </w:r>
      <w:proofErr w:type="gramStart"/>
      <w:r w:rsidRPr="00CD3F41">
        <w:rPr>
          <w:rFonts w:ascii="Times New Roman" w:eastAsia="Times New Roman" w:hAnsi="Times New Roman" w:cs="Times New Roman"/>
          <w:sz w:val="24"/>
          <w:szCs w:val="24"/>
        </w:rPr>
        <w:t>fill</w:t>
      </w:r>
      <w:proofErr w:type="gramEnd"/>
    </w:p>
    <w:p w:rsidR="00CD3F41" w:rsidRPr="00CD3F41" w:rsidRDefault="00CD3F41" w:rsidP="00CD3F4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Replaces the current value by </w:t>
      </w:r>
      <w:r w:rsidRPr="00CD3F41">
        <w:rPr>
          <w:rFonts w:ascii="Times New Roman" w:eastAsia="Times New Roman" w:hAnsi="Times New Roman" w:cs="Times New Roman"/>
          <w:i/>
          <w:iCs/>
          <w:sz w:val="24"/>
          <w:szCs w:val="24"/>
        </w:rPr>
        <w:t>n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 consecutive copies of character </w:t>
      </w:r>
      <w:r w:rsidRPr="00CD3F41">
        <w:rPr>
          <w:rFonts w:ascii="Times New Roman" w:eastAsia="Times New Roman" w:hAnsi="Times New Roman" w:cs="Times New Roman"/>
          <w:i/>
          <w:iCs/>
          <w:sz w:val="24"/>
          <w:szCs w:val="24"/>
        </w:rPr>
        <w:t>c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CD3F41" w:rsidRPr="00CD3F41" w:rsidRDefault="00CD3F41" w:rsidP="00CD3F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(6) </w:t>
      </w:r>
      <w:proofErr w:type="gramStart"/>
      <w:r w:rsidRPr="00CD3F41">
        <w:rPr>
          <w:rFonts w:ascii="Times New Roman" w:eastAsia="Times New Roman" w:hAnsi="Times New Roman" w:cs="Times New Roman"/>
          <w:sz w:val="24"/>
          <w:szCs w:val="24"/>
        </w:rPr>
        <w:t>range</w:t>
      </w:r>
      <w:proofErr w:type="gramEnd"/>
    </w:p>
    <w:p w:rsidR="00CD3F41" w:rsidRPr="00CD3F41" w:rsidRDefault="00CD3F41" w:rsidP="00CD3F4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Copies the sequence of characters in the range </w:t>
      </w:r>
      <w:r w:rsidRPr="00CD3F41">
        <w:rPr>
          <w:rFonts w:ascii="Courier New" w:eastAsia="Times New Roman" w:hAnsi="Courier New" w:cs="Courier New"/>
          <w:sz w:val="20"/>
        </w:rPr>
        <w:t>[first</w:t>
      </w:r>
      <w:proofErr w:type="gramStart"/>
      <w:r w:rsidRPr="00CD3F41">
        <w:rPr>
          <w:rFonts w:ascii="Courier New" w:eastAsia="Times New Roman" w:hAnsi="Courier New" w:cs="Courier New"/>
          <w:sz w:val="20"/>
        </w:rPr>
        <w:t>,last</w:t>
      </w:r>
      <w:proofErr w:type="gramEnd"/>
      <w:r w:rsidRPr="00CD3F41">
        <w:rPr>
          <w:rFonts w:ascii="Courier New" w:eastAsia="Times New Roman" w:hAnsi="Courier New" w:cs="Courier New"/>
          <w:sz w:val="20"/>
        </w:rPr>
        <w:t>)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t>, in the same order.</w:t>
      </w:r>
    </w:p>
    <w:p w:rsidR="00CD3F41" w:rsidRPr="00CD3F41" w:rsidRDefault="00CD3F41" w:rsidP="00CD3F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(7) </w:t>
      </w:r>
      <w:proofErr w:type="gramStart"/>
      <w:r w:rsidRPr="00CD3F41">
        <w:rPr>
          <w:rFonts w:ascii="Times New Roman" w:eastAsia="Times New Roman" w:hAnsi="Times New Roman" w:cs="Times New Roman"/>
          <w:sz w:val="24"/>
          <w:szCs w:val="24"/>
        </w:rPr>
        <w:t>initializer</w:t>
      </w:r>
      <w:proofErr w:type="gramEnd"/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 list</w:t>
      </w:r>
    </w:p>
    <w:p w:rsidR="00CD3F41" w:rsidRPr="00CD3F41" w:rsidRDefault="00CD3F41" w:rsidP="00CD3F4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Copies each of the characters in </w:t>
      </w:r>
      <w:proofErr w:type="gramStart"/>
      <w:r w:rsidRPr="00CD3F41">
        <w:rPr>
          <w:rFonts w:ascii="Times New Roman" w:eastAsia="Times New Roman" w:hAnsi="Times New Roman" w:cs="Times New Roman"/>
          <w:i/>
          <w:iCs/>
          <w:sz w:val="24"/>
          <w:szCs w:val="24"/>
        </w:rPr>
        <w:t>il</w:t>
      </w:r>
      <w:proofErr w:type="gramEnd"/>
      <w:r w:rsidRPr="00CD3F41">
        <w:rPr>
          <w:rFonts w:ascii="Times New Roman" w:eastAsia="Times New Roman" w:hAnsi="Times New Roman" w:cs="Times New Roman"/>
          <w:sz w:val="24"/>
          <w:szCs w:val="24"/>
        </w:rPr>
        <w:t>, in the same order.</w:t>
      </w:r>
    </w:p>
    <w:p w:rsidR="00CD3F41" w:rsidRPr="00CD3F41" w:rsidRDefault="00CD3F41" w:rsidP="00CD3F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(8) </w:t>
      </w:r>
      <w:proofErr w:type="gramStart"/>
      <w:r w:rsidRPr="00CD3F41">
        <w:rPr>
          <w:rFonts w:ascii="Times New Roman" w:eastAsia="Times New Roman" w:hAnsi="Times New Roman" w:cs="Times New Roman"/>
          <w:sz w:val="24"/>
          <w:szCs w:val="24"/>
        </w:rPr>
        <w:t>move</w:t>
      </w:r>
      <w:proofErr w:type="gramEnd"/>
    </w:p>
    <w:p w:rsidR="00CD3F41" w:rsidRPr="00CD3F41" w:rsidRDefault="00CD3F41" w:rsidP="00CD3F4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D3F41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Acquires the contents of </w:t>
      </w:r>
      <w:r w:rsidRPr="00CD3F41">
        <w:rPr>
          <w:rFonts w:ascii="Times New Roman" w:eastAsia="Times New Roman" w:hAnsi="Times New Roman" w:cs="Times New Roman"/>
          <w:i/>
          <w:iCs/>
          <w:sz w:val="24"/>
          <w:szCs w:val="24"/>
        </w:rPr>
        <w:t>str</w:t>
      </w:r>
      <w:proofErr w:type="gramStart"/>
      <w:r w:rsidRPr="00CD3F41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D3F41">
        <w:rPr>
          <w:rFonts w:ascii="Times New Roman" w:eastAsia="Times New Roman" w:hAnsi="Times New Roman" w:cs="Times New Roman"/>
          <w:sz w:val="24"/>
          <w:szCs w:val="24"/>
        </w:rPr>
        <w:br/>
      </w:r>
      <w:r w:rsidRPr="00CD3F41">
        <w:rPr>
          <w:rFonts w:ascii="Times New Roman" w:eastAsia="Times New Roman" w:hAnsi="Times New Roman" w:cs="Times New Roman"/>
          <w:i/>
          <w:iCs/>
          <w:sz w:val="24"/>
          <w:szCs w:val="24"/>
        </w:rPr>
        <w:t>str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 is left in an unspecified but valid state.</w:t>
      </w:r>
    </w:p>
    <w:p w:rsidR="00CD3F41" w:rsidRPr="00CD3F41" w:rsidRDefault="00CD3F41" w:rsidP="00CD3F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3F41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CD3F41" w:rsidRPr="00CD3F41" w:rsidRDefault="00CD3F41" w:rsidP="00CD3F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D3F41">
        <w:rPr>
          <w:rFonts w:ascii="Times New Roman" w:eastAsia="Times New Roman" w:hAnsi="Times New Roman" w:cs="Times New Roman"/>
          <w:b/>
          <w:bCs/>
          <w:sz w:val="27"/>
          <w:szCs w:val="27"/>
        </w:rPr>
        <w:t>Parameters</w:t>
      </w:r>
    </w:p>
    <w:p w:rsidR="00CD3F41" w:rsidRPr="00CD3F41" w:rsidRDefault="00CD3F41" w:rsidP="00CD3F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D3F41">
        <w:rPr>
          <w:rFonts w:ascii="Times New Roman" w:eastAsia="Times New Roman" w:hAnsi="Times New Roman" w:cs="Times New Roman"/>
          <w:sz w:val="24"/>
          <w:szCs w:val="24"/>
        </w:rPr>
        <w:t>str</w:t>
      </w:r>
      <w:proofErr w:type="gramEnd"/>
    </w:p>
    <w:p w:rsidR="00CD3F41" w:rsidRPr="00CD3F41" w:rsidRDefault="00CD3F41" w:rsidP="00CD3F4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Another </w:t>
      </w:r>
      <w:hyperlink r:id="rId381" w:history="1">
        <w:r w:rsidRPr="00CD3F4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basic_string</w:t>
        </w:r>
      </w:hyperlink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 object of the same type (with the same class template arguments </w:t>
      </w:r>
      <w:r w:rsidRPr="00CD3F41">
        <w:rPr>
          <w:rFonts w:ascii="Courier New" w:eastAsia="Times New Roman" w:hAnsi="Courier New" w:cs="Courier New"/>
          <w:sz w:val="20"/>
        </w:rPr>
        <w:t>charT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D3F41">
        <w:rPr>
          <w:rFonts w:ascii="Courier New" w:eastAsia="Times New Roman" w:hAnsi="Courier New" w:cs="Courier New"/>
          <w:sz w:val="20"/>
        </w:rPr>
        <w:t>traits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CD3F41">
        <w:rPr>
          <w:rFonts w:ascii="Courier New" w:eastAsia="Times New Roman" w:hAnsi="Courier New" w:cs="Courier New"/>
          <w:sz w:val="20"/>
        </w:rPr>
        <w:t>Alloc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t>), whose value is either copied or moved.</w:t>
      </w:r>
      <w:proofErr w:type="gramEnd"/>
    </w:p>
    <w:p w:rsidR="00CD3F41" w:rsidRPr="00CD3F41" w:rsidRDefault="00CD3F41" w:rsidP="00CD3F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D3F41">
        <w:rPr>
          <w:rFonts w:ascii="Times New Roman" w:eastAsia="Times New Roman" w:hAnsi="Times New Roman" w:cs="Times New Roman"/>
          <w:sz w:val="24"/>
          <w:szCs w:val="24"/>
        </w:rPr>
        <w:t>subpos</w:t>
      </w:r>
      <w:proofErr w:type="gramEnd"/>
    </w:p>
    <w:p w:rsidR="00CD3F41" w:rsidRPr="00CD3F41" w:rsidRDefault="00CD3F41" w:rsidP="00CD3F4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Position of the first character in </w:t>
      </w:r>
      <w:proofErr w:type="gramStart"/>
      <w:r w:rsidRPr="00CD3F41">
        <w:rPr>
          <w:rFonts w:ascii="Times New Roman" w:eastAsia="Times New Roman" w:hAnsi="Times New Roman" w:cs="Times New Roman"/>
          <w:i/>
          <w:iCs/>
          <w:sz w:val="24"/>
          <w:szCs w:val="24"/>
        </w:rPr>
        <w:t>str</w:t>
      </w:r>
      <w:proofErr w:type="gramEnd"/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 that is copied to the object as a substring.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br/>
        <w:t xml:space="preserve">If this is greater than </w:t>
      </w:r>
      <w:proofErr w:type="gramStart"/>
      <w:r w:rsidRPr="00CD3F41">
        <w:rPr>
          <w:rFonts w:ascii="Times New Roman" w:eastAsia="Times New Roman" w:hAnsi="Times New Roman" w:cs="Times New Roman"/>
          <w:i/>
          <w:iCs/>
          <w:sz w:val="24"/>
          <w:szCs w:val="24"/>
        </w:rPr>
        <w:t>str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t>'s</w:t>
      </w:r>
      <w:proofErr w:type="gramEnd"/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382" w:history="1">
        <w:r w:rsidRPr="00CD3F4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length</w:t>
        </w:r>
      </w:hyperlink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, it throws </w:t>
      </w:r>
      <w:hyperlink r:id="rId383" w:history="1">
        <w:r w:rsidRPr="00CD3F4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out_of_range</w:t>
        </w:r>
      </w:hyperlink>
      <w:r w:rsidRPr="00CD3F41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br/>
        <w:t xml:space="preserve">Note: The first character in </w:t>
      </w:r>
      <w:proofErr w:type="gramStart"/>
      <w:r w:rsidRPr="00CD3F41">
        <w:rPr>
          <w:rFonts w:ascii="Times New Roman" w:eastAsia="Times New Roman" w:hAnsi="Times New Roman" w:cs="Times New Roman"/>
          <w:i/>
          <w:iCs/>
          <w:sz w:val="24"/>
          <w:szCs w:val="24"/>
        </w:rPr>
        <w:t>str</w:t>
      </w:r>
      <w:proofErr w:type="gramEnd"/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 is denoted by a value of </w:t>
      </w:r>
      <w:r w:rsidRPr="00CD3F41">
        <w:rPr>
          <w:rFonts w:ascii="Courier New" w:eastAsia="Times New Roman" w:hAnsi="Courier New" w:cs="Courier New"/>
          <w:sz w:val="20"/>
        </w:rPr>
        <w:t>0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 (not </w:t>
      </w:r>
      <w:r w:rsidRPr="00CD3F41">
        <w:rPr>
          <w:rFonts w:ascii="Courier New" w:eastAsia="Times New Roman" w:hAnsi="Courier New" w:cs="Courier New"/>
          <w:sz w:val="20"/>
        </w:rPr>
        <w:t>1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CD3F41" w:rsidRPr="00CD3F41" w:rsidRDefault="00CD3F41" w:rsidP="00CD3F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D3F41">
        <w:rPr>
          <w:rFonts w:ascii="Times New Roman" w:eastAsia="Times New Roman" w:hAnsi="Times New Roman" w:cs="Times New Roman"/>
          <w:sz w:val="24"/>
          <w:szCs w:val="24"/>
        </w:rPr>
        <w:t>sublen</w:t>
      </w:r>
      <w:proofErr w:type="gramEnd"/>
    </w:p>
    <w:p w:rsidR="00CD3F41" w:rsidRPr="00CD3F41" w:rsidRDefault="00CD3F41" w:rsidP="00CD3F4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D3F41">
        <w:rPr>
          <w:rFonts w:ascii="Times New Roman" w:eastAsia="Times New Roman" w:hAnsi="Times New Roman" w:cs="Times New Roman"/>
          <w:sz w:val="24"/>
          <w:szCs w:val="24"/>
        </w:rPr>
        <w:t>Length of the substring to be copied (if the string is shorter, as many characters as possible are copied).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br/>
        <w:t xml:space="preserve">A value of </w:t>
      </w:r>
      <w:hyperlink r:id="rId384" w:history="1">
        <w:r w:rsidRPr="00CD3F4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basic_string::npos</w:t>
        </w:r>
      </w:hyperlink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 indicates all characters until the end of </w:t>
      </w:r>
      <w:proofErr w:type="gramStart"/>
      <w:r w:rsidRPr="00CD3F41">
        <w:rPr>
          <w:rFonts w:ascii="Times New Roman" w:eastAsia="Times New Roman" w:hAnsi="Times New Roman" w:cs="Times New Roman"/>
          <w:i/>
          <w:iCs/>
          <w:sz w:val="24"/>
          <w:szCs w:val="24"/>
        </w:rPr>
        <w:t>str</w:t>
      </w:r>
      <w:proofErr w:type="gramEnd"/>
      <w:r w:rsidRPr="00CD3F4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D3F41" w:rsidRPr="00CD3F41" w:rsidRDefault="00CD3F41" w:rsidP="00CD3F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D3F41">
        <w:rPr>
          <w:rFonts w:ascii="Times New Roman" w:eastAsia="Times New Roman" w:hAnsi="Times New Roman" w:cs="Times New Roman"/>
          <w:sz w:val="24"/>
          <w:szCs w:val="24"/>
        </w:rPr>
        <w:t>s</w:t>
      </w:r>
      <w:proofErr w:type="gramEnd"/>
    </w:p>
    <w:p w:rsidR="00CD3F41" w:rsidRPr="00CD3F41" w:rsidRDefault="00CD3F41" w:rsidP="00CD3F4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Pointer to an array of characters (such as a </w:t>
      </w:r>
      <w:r w:rsidRPr="00CD3F41">
        <w:rPr>
          <w:rFonts w:ascii="Times New Roman" w:eastAsia="Times New Roman" w:hAnsi="Times New Roman" w:cs="Times New Roman"/>
          <w:i/>
          <w:iCs/>
          <w:sz w:val="24"/>
          <w:szCs w:val="24"/>
        </w:rPr>
        <w:t>c-string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t>).</w:t>
      </w:r>
      <w:proofErr w:type="gramEnd"/>
    </w:p>
    <w:p w:rsidR="00CD3F41" w:rsidRPr="00CD3F41" w:rsidRDefault="00CD3F41" w:rsidP="00CD3F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D3F41"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gramEnd"/>
    </w:p>
    <w:p w:rsidR="00CD3F41" w:rsidRPr="00CD3F41" w:rsidRDefault="00CD3F41" w:rsidP="00CD3F4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D3F41">
        <w:rPr>
          <w:rFonts w:ascii="Times New Roman" w:eastAsia="Times New Roman" w:hAnsi="Times New Roman" w:cs="Times New Roman"/>
          <w:sz w:val="24"/>
          <w:szCs w:val="24"/>
        </w:rPr>
        <w:t>Number of characters to copy.</w:t>
      </w:r>
      <w:proofErr w:type="gramEnd"/>
    </w:p>
    <w:p w:rsidR="00CD3F41" w:rsidRPr="00CD3F41" w:rsidRDefault="00CD3F41" w:rsidP="00CD3F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D3F41">
        <w:rPr>
          <w:rFonts w:ascii="Times New Roman" w:eastAsia="Times New Roman" w:hAnsi="Times New Roman" w:cs="Times New Roman"/>
          <w:sz w:val="24"/>
          <w:szCs w:val="24"/>
        </w:rPr>
        <w:t>c</w:t>
      </w:r>
      <w:proofErr w:type="gramEnd"/>
    </w:p>
    <w:p w:rsidR="00CD3F41" w:rsidRPr="00CD3F41" w:rsidRDefault="00CD3F41" w:rsidP="00CD3F4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Character value, repeated </w:t>
      </w:r>
      <w:r w:rsidRPr="00CD3F41">
        <w:rPr>
          <w:rFonts w:ascii="Times New Roman" w:eastAsia="Times New Roman" w:hAnsi="Times New Roman" w:cs="Times New Roman"/>
          <w:i/>
          <w:iCs/>
          <w:sz w:val="24"/>
          <w:szCs w:val="24"/>
        </w:rPr>
        <w:t>n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 times.</w:t>
      </w:r>
    </w:p>
    <w:p w:rsidR="00CD3F41" w:rsidRPr="00CD3F41" w:rsidRDefault="00CD3F41" w:rsidP="00CD3F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D3F41">
        <w:rPr>
          <w:rFonts w:ascii="Times New Roman" w:eastAsia="Times New Roman" w:hAnsi="Times New Roman" w:cs="Times New Roman"/>
          <w:sz w:val="24"/>
          <w:szCs w:val="24"/>
        </w:rPr>
        <w:t>first</w:t>
      </w:r>
      <w:proofErr w:type="gramEnd"/>
      <w:r w:rsidRPr="00CD3F41">
        <w:rPr>
          <w:rFonts w:ascii="Times New Roman" w:eastAsia="Times New Roman" w:hAnsi="Times New Roman" w:cs="Times New Roman"/>
          <w:sz w:val="24"/>
          <w:szCs w:val="24"/>
        </w:rPr>
        <w:t>, last</w:t>
      </w:r>
    </w:p>
    <w:p w:rsidR="00CD3F41" w:rsidRPr="00CD3F41" w:rsidRDefault="00CD3F41" w:rsidP="00CD3F4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385" w:history="1">
        <w:r w:rsidRPr="00CD3F4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Input iterators</w:t>
        </w:r>
      </w:hyperlink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 to the initial and final positions in a range. The range used is </w:t>
      </w:r>
      <w:r w:rsidRPr="00CD3F41">
        <w:rPr>
          <w:rFonts w:ascii="Courier New" w:eastAsia="Times New Roman" w:hAnsi="Courier New" w:cs="Courier New"/>
          <w:sz w:val="20"/>
        </w:rPr>
        <w:t>[first</w:t>
      </w:r>
      <w:proofErr w:type="gramStart"/>
      <w:r w:rsidRPr="00CD3F41">
        <w:rPr>
          <w:rFonts w:ascii="Courier New" w:eastAsia="Times New Roman" w:hAnsi="Courier New" w:cs="Courier New"/>
          <w:sz w:val="20"/>
        </w:rPr>
        <w:t>,last</w:t>
      </w:r>
      <w:proofErr w:type="gramEnd"/>
      <w:r w:rsidRPr="00CD3F41">
        <w:rPr>
          <w:rFonts w:ascii="Courier New" w:eastAsia="Times New Roman" w:hAnsi="Courier New" w:cs="Courier New"/>
          <w:sz w:val="20"/>
        </w:rPr>
        <w:t>)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, which includes all the characters between </w:t>
      </w:r>
      <w:r w:rsidRPr="00CD3F41">
        <w:rPr>
          <w:rFonts w:ascii="Times New Roman" w:eastAsia="Times New Roman" w:hAnsi="Times New Roman" w:cs="Times New Roman"/>
          <w:i/>
          <w:iCs/>
          <w:sz w:val="24"/>
          <w:szCs w:val="24"/>
        </w:rPr>
        <w:t>first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CD3F41">
        <w:rPr>
          <w:rFonts w:ascii="Times New Roman" w:eastAsia="Times New Roman" w:hAnsi="Times New Roman" w:cs="Times New Roman"/>
          <w:i/>
          <w:iCs/>
          <w:sz w:val="24"/>
          <w:szCs w:val="24"/>
        </w:rPr>
        <w:t>last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, including the character pointed by </w:t>
      </w:r>
      <w:r w:rsidRPr="00CD3F41">
        <w:rPr>
          <w:rFonts w:ascii="Times New Roman" w:eastAsia="Times New Roman" w:hAnsi="Times New Roman" w:cs="Times New Roman"/>
          <w:i/>
          <w:iCs/>
          <w:sz w:val="24"/>
          <w:szCs w:val="24"/>
        </w:rPr>
        <w:t>first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 but not the character pointed by </w:t>
      </w:r>
      <w:r w:rsidRPr="00CD3F41">
        <w:rPr>
          <w:rFonts w:ascii="Times New Roman" w:eastAsia="Times New Roman" w:hAnsi="Times New Roman" w:cs="Times New Roman"/>
          <w:i/>
          <w:iCs/>
          <w:sz w:val="24"/>
          <w:szCs w:val="24"/>
        </w:rPr>
        <w:t>last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br/>
        <w:t xml:space="preserve">The function template argument </w:t>
      </w:r>
      <w:r w:rsidRPr="00CD3F41">
        <w:rPr>
          <w:rFonts w:ascii="Courier New" w:eastAsia="Times New Roman" w:hAnsi="Courier New" w:cs="Courier New"/>
          <w:sz w:val="20"/>
        </w:rPr>
        <w:t>InputIterator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 shall be an </w:t>
      </w:r>
      <w:hyperlink r:id="rId386" w:history="1">
        <w:r w:rsidRPr="00CD3F4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input iterator</w:t>
        </w:r>
      </w:hyperlink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 type that points to elements of a type convertible to </w:t>
      </w:r>
      <w:r w:rsidRPr="00CD3F41">
        <w:rPr>
          <w:rFonts w:ascii="Courier New" w:eastAsia="Times New Roman" w:hAnsi="Courier New" w:cs="Courier New"/>
          <w:sz w:val="20"/>
        </w:rPr>
        <w:t>charT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br/>
        <w:t xml:space="preserve">If </w:t>
      </w:r>
      <w:r w:rsidRPr="00CD3F41">
        <w:rPr>
          <w:rFonts w:ascii="Courier New" w:eastAsia="Times New Roman" w:hAnsi="Courier New" w:cs="Courier New"/>
          <w:sz w:val="20"/>
        </w:rPr>
        <w:t>InputIterator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 is an integral type, the arguments are casted to the proper types so that signature (5) is used instead.</w:t>
      </w:r>
    </w:p>
    <w:p w:rsidR="00CD3F41" w:rsidRPr="00CD3F41" w:rsidRDefault="00CD3F41" w:rsidP="00CD3F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D3F41">
        <w:rPr>
          <w:rFonts w:ascii="Times New Roman" w:eastAsia="Times New Roman" w:hAnsi="Times New Roman" w:cs="Times New Roman"/>
          <w:sz w:val="24"/>
          <w:szCs w:val="24"/>
        </w:rPr>
        <w:t>il</w:t>
      </w:r>
      <w:proofErr w:type="gramEnd"/>
    </w:p>
    <w:p w:rsidR="00CD3F41" w:rsidRPr="00CD3F41" w:rsidRDefault="00CD3F41" w:rsidP="00CD3F4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An </w:t>
      </w:r>
      <w:hyperlink r:id="rId387" w:history="1">
        <w:r w:rsidRPr="00CD3F4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initializer_list</w:t>
        </w:r>
      </w:hyperlink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 object.</w:t>
      </w:r>
      <w:proofErr w:type="gramEnd"/>
      <w:r w:rsidRPr="00CD3F41">
        <w:rPr>
          <w:rFonts w:ascii="Times New Roman" w:eastAsia="Times New Roman" w:hAnsi="Times New Roman" w:cs="Times New Roman"/>
          <w:sz w:val="24"/>
          <w:szCs w:val="24"/>
        </w:rPr>
        <w:br/>
        <w:t xml:space="preserve">These objects are automatically constructed from </w:t>
      </w:r>
      <w:r w:rsidRPr="00CD3F41">
        <w:rPr>
          <w:rFonts w:ascii="Times New Roman" w:eastAsia="Times New Roman" w:hAnsi="Times New Roman" w:cs="Times New Roman"/>
          <w:i/>
          <w:iCs/>
          <w:sz w:val="24"/>
          <w:szCs w:val="24"/>
        </w:rPr>
        <w:t>initializer list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 declarators.</w:t>
      </w:r>
    </w:p>
    <w:p w:rsidR="00CD3F41" w:rsidRPr="00CD3F41" w:rsidRDefault="00CD3F41" w:rsidP="00CD3F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3F41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CD3F41">
        <w:rPr>
          <w:rFonts w:ascii="Courier New" w:eastAsia="Times New Roman" w:hAnsi="Courier New" w:cs="Courier New"/>
          <w:sz w:val="20"/>
        </w:rPr>
        <w:t>charT</w:t>
      </w:r>
      <w:proofErr w:type="gramEnd"/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 is </w:t>
      </w:r>
      <w:hyperlink r:id="rId388" w:history="1">
        <w:r w:rsidRPr="00CD3F4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basic_string</w:t>
        </w:r>
      </w:hyperlink>
      <w:r w:rsidRPr="00CD3F41">
        <w:rPr>
          <w:rFonts w:ascii="Times New Roman" w:eastAsia="Times New Roman" w:hAnsi="Times New Roman" w:cs="Times New Roman"/>
          <w:sz w:val="24"/>
          <w:szCs w:val="24"/>
        </w:rPr>
        <w:t>'s character type (i.e., its first template parameter).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br/>
        <w:t xml:space="preserve">Member type </w:t>
      </w:r>
      <w:r w:rsidRPr="00CD3F41">
        <w:rPr>
          <w:rFonts w:ascii="Courier New" w:eastAsia="Times New Roman" w:hAnsi="Courier New" w:cs="Courier New"/>
          <w:sz w:val="20"/>
        </w:rPr>
        <w:t>size_type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 is an unsigned integral type.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br/>
      </w:r>
      <w:r w:rsidRPr="00CD3F41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CD3F41" w:rsidRPr="00CD3F41" w:rsidRDefault="00CD3F41" w:rsidP="00CD3F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D3F41">
        <w:rPr>
          <w:rFonts w:ascii="Times New Roman" w:eastAsia="Times New Roman" w:hAnsi="Times New Roman" w:cs="Times New Roman"/>
          <w:b/>
          <w:bCs/>
          <w:sz w:val="27"/>
          <w:szCs w:val="27"/>
        </w:rPr>
        <w:t>Return Value</w:t>
      </w:r>
    </w:p>
    <w:p w:rsidR="00CD3F41" w:rsidRPr="00CD3F41" w:rsidRDefault="00CD3F41" w:rsidP="00CD3F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3F41">
        <w:rPr>
          <w:rFonts w:ascii="Courier New" w:eastAsia="Times New Roman" w:hAnsi="Courier New" w:cs="Courier New"/>
          <w:sz w:val="20"/>
        </w:rPr>
        <w:t>*this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CD3F41" w:rsidRPr="00CD3F41" w:rsidRDefault="00CD3F41" w:rsidP="00CD3F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D3F41">
        <w:rPr>
          <w:rFonts w:ascii="Times New Roman" w:eastAsia="Times New Roman" w:hAnsi="Times New Roman" w:cs="Times New Roman"/>
          <w:b/>
          <w:bCs/>
          <w:sz w:val="27"/>
          <w:szCs w:val="27"/>
        </w:rPr>
        <w:t>Example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7757"/>
      </w:tblGrid>
      <w:tr w:rsidR="00CD3F41" w:rsidRPr="00CD3F41" w:rsidTr="00CD3F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D3F41">
              <w:rPr>
                <w:rFonts w:ascii="Courier New" w:eastAsia="Times New Roman" w:hAnsi="Courier New" w:cs="Courier New"/>
                <w:sz w:val="20"/>
              </w:rPr>
              <w:t>1</w:t>
            </w: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CD3F41">
              <w:rPr>
                <w:rFonts w:ascii="Courier New" w:eastAsia="Times New Roman" w:hAnsi="Courier New" w:cs="Courier New"/>
                <w:sz w:val="20"/>
              </w:rPr>
              <w:t>2</w:t>
            </w: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CD3F41">
              <w:rPr>
                <w:rFonts w:ascii="Courier New" w:eastAsia="Times New Roman" w:hAnsi="Courier New" w:cs="Courier New"/>
                <w:sz w:val="20"/>
              </w:rPr>
              <w:t>3</w:t>
            </w: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CD3F41">
              <w:rPr>
                <w:rFonts w:ascii="Courier New" w:eastAsia="Times New Roman" w:hAnsi="Courier New" w:cs="Courier New"/>
                <w:sz w:val="20"/>
              </w:rPr>
              <w:t>4</w:t>
            </w: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CD3F41">
              <w:rPr>
                <w:rFonts w:ascii="Courier New" w:eastAsia="Times New Roman" w:hAnsi="Courier New" w:cs="Courier New"/>
                <w:sz w:val="20"/>
              </w:rPr>
              <w:t>5</w:t>
            </w: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CD3F41">
              <w:rPr>
                <w:rFonts w:ascii="Courier New" w:eastAsia="Times New Roman" w:hAnsi="Courier New" w:cs="Courier New"/>
                <w:sz w:val="20"/>
              </w:rPr>
              <w:lastRenderedPageBreak/>
              <w:t>6</w:t>
            </w: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CD3F41">
              <w:rPr>
                <w:rFonts w:ascii="Courier New" w:eastAsia="Times New Roman" w:hAnsi="Courier New" w:cs="Courier New"/>
                <w:sz w:val="20"/>
              </w:rPr>
              <w:t>7</w:t>
            </w: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CD3F41">
              <w:rPr>
                <w:rFonts w:ascii="Courier New" w:eastAsia="Times New Roman" w:hAnsi="Courier New" w:cs="Courier New"/>
                <w:sz w:val="20"/>
              </w:rPr>
              <w:t>8</w:t>
            </w: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CD3F41">
              <w:rPr>
                <w:rFonts w:ascii="Courier New" w:eastAsia="Times New Roman" w:hAnsi="Courier New" w:cs="Courier New"/>
                <w:sz w:val="20"/>
              </w:rPr>
              <w:t>9</w:t>
            </w: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CD3F41">
              <w:rPr>
                <w:rFonts w:ascii="Courier New" w:eastAsia="Times New Roman" w:hAnsi="Courier New" w:cs="Courier New"/>
                <w:sz w:val="20"/>
              </w:rPr>
              <w:t>10</w:t>
            </w: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CD3F41">
              <w:rPr>
                <w:rFonts w:ascii="Courier New" w:eastAsia="Times New Roman" w:hAnsi="Courier New" w:cs="Courier New"/>
                <w:sz w:val="20"/>
              </w:rPr>
              <w:t>11</w:t>
            </w: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CD3F41">
              <w:rPr>
                <w:rFonts w:ascii="Courier New" w:eastAsia="Times New Roman" w:hAnsi="Courier New" w:cs="Courier New"/>
                <w:sz w:val="20"/>
              </w:rPr>
              <w:t>12</w:t>
            </w: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CD3F41">
              <w:rPr>
                <w:rFonts w:ascii="Courier New" w:eastAsia="Times New Roman" w:hAnsi="Courier New" w:cs="Courier New"/>
                <w:sz w:val="20"/>
              </w:rPr>
              <w:t>13</w:t>
            </w: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CD3F41">
              <w:rPr>
                <w:rFonts w:ascii="Courier New" w:eastAsia="Times New Roman" w:hAnsi="Courier New" w:cs="Courier New"/>
                <w:sz w:val="20"/>
              </w:rPr>
              <w:t>14</w:t>
            </w: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CD3F41">
              <w:rPr>
                <w:rFonts w:ascii="Courier New" w:eastAsia="Times New Roman" w:hAnsi="Courier New" w:cs="Courier New"/>
                <w:sz w:val="20"/>
              </w:rPr>
              <w:t>15</w:t>
            </w: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CD3F41">
              <w:rPr>
                <w:rFonts w:ascii="Courier New" w:eastAsia="Times New Roman" w:hAnsi="Courier New" w:cs="Courier New"/>
                <w:sz w:val="20"/>
              </w:rPr>
              <w:t>16</w:t>
            </w: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CD3F41">
              <w:rPr>
                <w:rFonts w:ascii="Courier New" w:eastAsia="Times New Roman" w:hAnsi="Courier New" w:cs="Courier New"/>
                <w:sz w:val="20"/>
              </w:rPr>
              <w:t>17</w:t>
            </w: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CD3F41">
              <w:rPr>
                <w:rFonts w:ascii="Courier New" w:eastAsia="Times New Roman" w:hAnsi="Courier New" w:cs="Courier New"/>
                <w:sz w:val="20"/>
              </w:rPr>
              <w:t>18</w:t>
            </w: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CD3F41">
              <w:rPr>
                <w:rFonts w:ascii="Courier New" w:eastAsia="Times New Roman" w:hAnsi="Courier New" w:cs="Courier New"/>
                <w:sz w:val="20"/>
              </w:rPr>
              <w:t>19</w:t>
            </w: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CD3F41">
              <w:rPr>
                <w:rFonts w:ascii="Courier New" w:eastAsia="Times New Roman" w:hAnsi="Courier New" w:cs="Courier New"/>
                <w:sz w:val="20"/>
              </w:rPr>
              <w:t>20</w:t>
            </w: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CD3F41">
              <w:rPr>
                <w:rFonts w:ascii="Courier New" w:eastAsia="Times New Roman" w:hAnsi="Courier New" w:cs="Courier New"/>
                <w:sz w:val="20"/>
              </w:rPr>
              <w:t>21</w:t>
            </w: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CD3F41">
              <w:rPr>
                <w:rFonts w:ascii="Courier New" w:eastAsia="Times New Roman" w:hAnsi="Courier New" w:cs="Courier New"/>
                <w:sz w:val="20"/>
              </w:rPr>
              <w:t>22</w:t>
            </w: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CD3F41">
              <w:rPr>
                <w:rFonts w:ascii="Courier New" w:eastAsia="Times New Roman" w:hAnsi="Courier New" w:cs="Courier New"/>
                <w:sz w:val="20"/>
              </w:rPr>
              <w:t>23</w:t>
            </w: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CD3F41">
              <w:rPr>
                <w:rFonts w:ascii="Courier New" w:eastAsia="Times New Roman" w:hAnsi="Courier New" w:cs="Courier New"/>
                <w:sz w:val="20"/>
              </w:rPr>
              <w:t>24</w:t>
            </w: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CD3F41">
              <w:rPr>
                <w:rFonts w:ascii="Courier New" w:eastAsia="Times New Roman" w:hAnsi="Courier New" w:cs="Courier New"/>
                <w:sz w:val="20"/>
              </w:rPr>
              <w:t>25</w:t>
            </w: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CD3F41">
              <w:rPr>
                <w:rFonts w:ascii="Courier New" w:eastAsia="Times New Roman" w:hAnsi="Courier New" w:cs="Courier New"/>
                <w:sz w:val="20"/>
              </w:rPr>
              <w:t>26</w:t>
            </w: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CD3F41">
              <w:rPr>
                <w:rFonts w:ascii="Courier New" w:eastAsia="Times New Roman" w:hAnsi="Courier New" w:cs="Courier New"/>
                <w:sz w:val="20"/>
              </w:rPr>
              <w:t>27</w:t>
            </w: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CD3F41">
              <w:rPr>
                <w:rFonts w:ascii="Courier New" w:eastAsia="Times New Roman" w:hAnsi="Courier New" w:cs="Courier New"/>
                <w:sz w:val="20"/>
              </w:rPr>
              <w:t>28</w:t>
            </w: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CD3F41">
              <w:rPr>
                <w:rFonts w:ascii="Courier New" w:eastAsia="Times New Roman" w:hAnsi="Courier New" w:cs="Courier New"/>
                <w:sz w:val="20"/>
              </w:rPr>
              <w:t>29</w:t>
            </w: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CD3F41">
              <w:rPr>
                <w:rFonts w:ascii="Courier New" w:eastAsia="Times New Roman" w:hAnsi="Courier New" w:cs="Courier New"/>
                <w:sz w:val="20"/>
              </w:rPr>
              <w:t>30</w:t>
            </w: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CD3F41">
              <w:rPr>
                <w:rFonts w:ascii="Courier New" w:eastAsia="Times New Roman" w:hAnsi="Courier New" w:cs="Courier New"/>
                <w:sz w:val="20"/>
              </w:rPr>
              <w:t>31</w:t>
            </w: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CD3F41">
              <w:rPr>
                <w:rFonts w:ascii="Courier New" w:eastAsia="Times New Roman" w:hAnsi="Courier New" w:cs="Courier New"/>
                <w:sz w:val="20"/>
              </w:rPr>
              <w:t>32</w:t>
            </w: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CD3F41">
              <w:rPr>
                <w:rFonts w:ascii="Courier New" w:eastAsia="Times New Roman" w:hAnsi="Courier New" w:cs="Courier New"/>
                <w:sz w:val="20"/>
              </w:rPr>
              <w:t>33</w:t>
            </w: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CD3F41">
              <w:rPr>
                <w:rFonts w:ascii="Courier New" w:eastAsia="Times New Roman" w:hAnsi="Courier New" w:cs="Courier New"/>
                <w:sz w:val="20"/>
              </w:rPr>
              <w:t>34</w:t>
            </w:r>
          </w:p>
        </w:tc>
        <w:tc>
          <w:tcPr>
            <w:tcW w:w="0" w:type="auto"/>
            <w:vAlign w:val="center"/>
            <w:hideMark/>
          </w:tcPr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CD3F41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lastRenderedPageBreak/>
              <w:t>// string::assign</w:t>
            </w:r>
          </w:p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CD3F41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#include &lt;iostream&gt;</w:t>
            </w:r>
          </w:p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CD3F41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#include &lt;string&gt;</w:t>
            </w:r>
          </w:p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</w:p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CD3F41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int</w:t>
            </w:r>
            <w:r w:rsidRPr="00CD3F41">
              <w:rPr>
                <w:rFonts w:ascii="Courier New" w:eastAsia="Times New Roman" w:hAnsi="Courier New" w:cs="Courier New"/>
                <w:sz w:val="20"/>
              </w:rPr>
              <w:t xml:space="preserve"> main ()</w:t>
            </w:r>
          </w:p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CD3F41">
              <w:rPr>
                <w:rFonts w:ascii="Courier New" w:eastAsia="Times New Roman" w:hAnsi="Courier New" w:cs="Courier New"/>
                <w:sz w:val="20"/>
              </w:rPr>
              <w:lastRenderedPageBreak/>
              <w:t>{</w:t>
            </w:r>
          </w:p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CD3F41">
              <w:rPr>
                <w:rFonts w:ascii="Courier New" w:eastAsia="Times New Roman" w:hAnsi="Courier New" w:cs="Courier New"/>
                <w:sz w:val="20"/>
              </w:rPr>
              <w:t xml:space="preserve">  std::string str;</w:t>
            </w:r>
          </w:p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CD3F41">
              <w:rPr>
                <w:rFonts w:ascii="Courier New" w:eastAsia="Times New Roman" w:hAnsi="Courier New" w:cs="Courier New"/>
                <w:sz w:val="20"/>
              </w:rPr>
              <w:t xml:space="preserve">  </w:t>
            </w:r>
            <w:proofErr w:type="gramStart"/>
            <w:r w:rsidRPr="00CD3F41">
              <w:rPr>
                <w:rFonts w:ascii="Courier New" w:eastAsia="Times New Roman" w:hAnsi="Courier New" w:cs="Courier New"/>
                <w:sz w:val="20"/>
              </w:rPr>
              <w:t>std::string</w:t>
            </w:r>
            <w:proofErr w:type="gramEnd"/>
            <w:r w:rsidRPr="00CD3F41">
              <w:rPr>
                <w:rFonts w:ascii="Courier New" w:eastAsia="Times New Roman" w:hAnsi="Courier New" w:cs="Courier New"/>
                <w:sz w:val="20"/>
              </w:rPr>
              <w:t xml:space="preserve"> base="The quick brown fox jumps over a lazy dog.";</w:t>
            </w:r>
          </w:p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</w:p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CD3F41">
              <w:rPr>
                <w:rFonts w:ascii="Courier New" w:eastAsia="Times New Roman" w:hAnsi="Courier New" w:cs="Courier New"/>
                <w:sz w:val="20"/>
              </w:rPr>
              <w:t xml:space="preserve">  </w:t>
            </w:r>
            <w:r w:rsidRPr="00CD3F41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// used in the same order as described above:</w:t>
            </w:r>
          </w:p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</w:p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CD3F41">
              <w:rPr>
                <w:rFonts w:ascii="Courier New" w:eastAsia="Times New Roman" w:hAnsi="Courier New" w:cs="Courier New"/>
                <w:sz w:val="20"/>
              </w:rPr>
              <w:t xml:space="preserve">  str.assign(base);</w:t>
            </w:r>
          </w:p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CD3F41">
              <w:rPr>
                <w:rFonts w:ascii="Courier New" w:eastAsia="Times New Roman" w:hAnsi="Courier New" w:cs="Courier New"/>
                <w:sz w:val="20"/>
              </w:rPr>
              <w:t xml:space="preserve">  std::cout &lt;&lt; str &lt;&lt; '\n';</w:t>
            </w:r>
          </w:p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</w:p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CD3F41">
              <w:rPr>
                <w:rFonts w:ascii="Courier New" w:eastAsia="Times New Roman" w:hAnsi="Courier New" w:cs="Courier New"/>
                <w:sz w:val="20"/>
              </w:rPr>
              <w:t xml:space="preserve">  str.assign(base,10,9);</w:t>
            </w:r>
          </w:p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CD3F41">
              <w:rPr>
                <w:rFonts w:ascii="Courier New" w:eastAsia="Times New Roman" w:hAnsi="Courier New" w:cs="Courier New"/>
                <w:sz w:val="20"/>
              </w:rPr>
              <w:t xml:space="preserve">  std::cout &lt;&lt; str &lt;&lt; '\n';         </w:t>
            </w:r>
            <w:r w:rsidRPr="00CD3F41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// "brown fox"</w:t>
            </w:r>
          </w:p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</w:p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CD3F41">
              <w:rPr>
                <w:rFonts w:ascii="Courier New" w:eastAsia="Times New Roman" w:hAnsi="Courier New" w:cs="Courier New"/>
                <w:sz w:val="20"/>
              </w:rPr>
              <w:t xml:space="preserve">  str.assign("pangrams are cool",7);</w:t>
            </w:r>
          </w:p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CD3F41">
              <w:rPr>
                <w:rFonts w:ascii="Courier New" w:eastAsia="Times New Roman" w:hAnsi="Courier New" w:cs="Courier New"/>
                <w:sz w:val="20"/>
              </w:rPr>
              <w:t xml:space="preserve">  std::cout &lt;&lt; str &lt;&lt; '\n';         </w:t>
            </w:r>
            <w:r w:rsidRPr="00CD3F41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// "pangram"</w:t>
            </w:r>
          </w:p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</w:p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CD3F41">
              <w:rPr>
                <w:rFonts w:ascii="Courier New" w:eastAsia="Times New Roman" w:hAnsi="Courier New" w:cs="Courier New"/>
                <w:sz w:val="20"/>
              </w:rPr>
              <w:t xml:space="preserve">  str.assign("c-string");</w:t>
            </w:r>
          </w:p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CD3F41">
              <w:rPr>
                <w:rFonts w:ascii="Courier New" w:eastAsia="Times New Roman" w:hAnsi="Courier New" w:cs="Courier New"/>
                <w:sz w:val="20"/>
              </w:rPr>
              <w:t xml:space="preserve">  std::cout &lt;&lt; str &lt;&lt; '\n';         </w:t>
            </w:r>
            <w:r w:rsidRPr="00CD3F41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// "c-string"</w:t>
            </w:r>
          </w:p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</w:p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CD3F41">
              <w:rPr>
                <w:rFonts w:ascii="Courier New" w:eastAsia="Times New Roman" w:hAnsi="Courier New" w:cs="Courier New"/>
                <w:sz w:val="20"/>
              </w:rPr>
              <w:t xml:space="preserve">  str.assign(10,'*');</w:t>
            </w:r>
          </w:p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CD3F41">
              <w:rPr>
                <w:rFonts w:ascii="Courier New" w:eastAsia="Times New Roman" w:hAnsi="Courier New" w:cs="Courier New"/>
                <w:sz w:val="20"/>
              </w:rPr>
              <w:t xml:space="preserve">  std::cout &lt;&lt; str &lt;&lt; '\n';         </w:t>
            </w:r>
            <w:r w:rsidRPr="00CD3F41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// "**********"</w:t>
            </w:r>
          </w:p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</w:p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CD3F41">
              <w:rPr>
                <w:rFonts w:ascii="Courier New" w:eastAsia="Times New Roman" w:hAnsi="Courier New" w:cs="Courier New"/>
                <w:sz w:val="20"/>
              </w:rPr>
              <w:t xml:space="preserve">  str.assign&lt;</w:t>
            </w:r>
            <w:r w:rsidRPr="00CD3F41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int</w:t>
            </w:r>
            <w:r w:rsidRPr="00CD3F41">
              <w:rPr>
                <w:rFonts w:ascii="Courier New" w:eastAsia="Times New Roman" w:hAnsi="Courier New" w:cs="Courier New"/>
                <w:sz w:val="20"/>
              </w:rPr>
              <w:t>&gt;(10,0x2D);</w:t>
            </w:r>
          </w:p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CD3F41">
              <w:rPr>
                <w:rFonts w:ascii="Courier New" w:eastAsia="Times New Roman" w:hAnsi="Courier New" w:cs="Courier New"/>
                <w:sz w:val="20"/>
              </w:rPr>
              <w:t xml:space="preserve">  std::cout &lt;&lt; str &lt;&lt; '\n';         </w:t>
            </w:r>
            <w:r w:rsidRPr="00CD3F41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// "----------"</w:t>
            </w:r>
          </w:p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</w:p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CD3F41">
              <w:rPr>
                <w:rFonts w:ascii="Courier New" w:eastAsia="Times New Roman" w:hAnsi="Courier New" w:cs="Courier New"/>
                <w:sz w:val="20"/>
              </w:rPr>
              <w:t xml:space="preserve">  str.assign(base.begin()+16,base.end()-12);</w:t>
            </w:r>
          </w:p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CD3F41">
              <w:rPr>
                <w:rFonts w:ascii="Courier New" w:eastAsia="Times New Roman" w:hAnsi="Courier New" w:cs="Courier New"/>
                <w:sz w:val="20"/>
              </w:rPr>
              <w:t xml:space="preserve">  std::cout &lt;&lt; str &lt;&lt; '\n';         </w:t>
            </w:r>
            <w:r w:rsidRPr="00CD3F41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// "fox jumps over"</w:t>
            </w:r>
          </w:p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</w:p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CD3F41">
              <w:rPr>
                <w:rFonts w:ascii="Courier New" w:eastAsia="Times New Roman" w:hAnsi="Courier New" w:cs="Courier New"/>
                <w:sz w:val="20"/>
              </w:rPr>
              <w:t xml:space="preserve">  </w:t>
            </w:r>
            <w:r w:rsidRPr="00CD3F41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return</w:t>
            </w:r>
            <w:r w:rsidRPr="00CD3F41">
              <w:rPr>
                <w:rFonts w:ascii="Courier New" w:eastAsia="Times New Roman" w:hAnsi="Courier New" w:cs="Courier New"/>
                <w:sz w:val="20"/>
              </w:rPr>
              <w:t xml:space="preserve"> 0;</w:t>
            </w:r>
          </w:p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D3F41">
              <w:rPr>
                <w:rFonts w:ascii="Courier New" w:eastAsia="Times New Roman" w:hAnsi="Courier New" w:cs="Courier New"/>
                <w:sz w:val="20"/>
              </w:rPr>
              <w:t>}</w:t>
            </w:r>
          </w:p>
        </w:tc>
      </w:tr>
    </w:tbl>
    <w:p w:rsidR="00CD3F41" w:rsidRPr="00CD3F41" w:rsidRDefault="00CD3F41" w:rsidP="00CD3F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3F41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 w:rsidRPr="00CD3F41">
        <w:rPr>
          <w:rFonts w:ascii="Times New Roman" w:eastAsia="Times New Roman" w:hAnsi="Times New Roman" w:cs="Times New Roman"/>
          <w:sz w:val="24"/>
          <w:szCs w:val="24"/>
        </w:rPr>
        <w:br/>
        <w:t>Output: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131"/>
      </w:tblGrid>
      <w:tr w:rsidR="00CD3F41" w:rsidRPr="00CD3F41" w:rsidTr="00CD3F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t>The quick brown fox jumps over a lazy dog.</w:t>
            </w:r>
          </w:p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t>brown fox</w:t>
            </w:r>
          </w:p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t>pangram</w:t>
            </w:r>
          </w:p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t>c-string</w:t>
            </w:r>
          </w:p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t>**********</w:t>
            </w:r>
          </w:p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t>----------</w:t>
            </w:r>
          </w:p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t>fox jumps over</w:t>
            </w:r>
          </w:p>
        </w:tc>
      </w:tr>
    </w:tbl>
    <w:p w:rsidR="00CD3F41" w:rsidRPr="00CD3F41" w:rsidRDefault="00CD3F41" w:rsidP="00CD3F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3F41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CD3F41" w:rsidRPr="00CD3F41" w:rsidRDefault="00CD3F41" w:rsidP="00CD3F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D3F41">
        <w:rPr>
          <w:rFonts w:ascii="Times New Roman" w:eastAsia="Times New Roman" w:hAnsi="Times New Roman" w:cs="Times New Roman"/>
          <w:b/>
          <w:bCs/>
          <w:sz w:val="27"/>
          <w:szCs w:val="27"/>
        </w:rPr>
        <w:t>Complexity</w:t>
      </w:r>
    </w:p>
    <w:p w:rsidR="00CD3F41" w:rsidRPr="00CD3F41" w:rsidRDefault="00CD3F41" w:rsidP="00CD3F41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89" w:history="1">
        <w:r w:rsidRPr="00CD3F4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C++98</w:t>
        </w:r>
      </w:hyperlink>
    </w:p>
    <w:p w:rsidR="00CD3F41" w:rsidRPr="00CD3F41" w:rsidRDefault="00CD3F41" w:rsidP="00CD3F41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90" w:history="1">
        <w:r w:rsidRPr="00CD3F4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C++11</w:t>
        </w:r>
      </w:hyperlink>
    </w:p>
    <w:p w:rsidR="00CD3F41" w:rsidRPr="00CD3F41" w:rsidRDefault="00CD3F41" w:rsidP="00CD3F41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D3F41" w:rsidRPr="00CD3F41" w:rsidRDefault="00CD3F41" w:rsidP="00CD3F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D3F41">
        <w:rPr>
          <w:rFonts w:ascii="Times New Roman" w:eastAsia="Times New Roman" w:hAnsi="Times New Roman" w:cs="Times New Roman"/>
          <w:sz w:val="24"/>
          <w:szCs w:val="24"/>
        </w:rPr>
        <w:t>Unspecified.</w:t>
      </w:r>
      <w:proofErr w:type="gramEnd"/>
    </w:p>
    <w:p w:rsidR="00CD3F41" w:rsidRPr="00CD3F41" w:rsidRDefault="00CD3F41" w:rsidP="00CD3F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3F41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CD3F41" w:rsidRPr="00CD3F41" w:rsidRDefault="00CD3F41" w:rsidP="00CD3F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D3F41">
        <w:rPr>
          <w:rFonts w:ascii="Times New Roman" w:eastAsia="Times New Roman" w:hAnsi="Times New Roman" w:cs="Times New Roman"/>
          <w:b/>
          <w:bCs/>
          <w:sz w:val="27"/>
          <w:szCs w:val="27"/>
        </w:rPr>
        <w:t>Iterator validity</w:t>
      </w:r>
    </w:p>
    <w:p w:rsidR="00CD3F41" w:rsidRPr="00CD3F41" w:rsidRDefault="00CD3F41" w:rsidP="00CD3F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3F41">
        <w:rPr>
          <w:rFonts w:ascii="Times New Roman" w:eastAsia="Times New Roman" w:hAnsi="Times New Roman" w:cs="Times New Roman"/>
          <w:sz w:val="24"/>
          <w:szCs w:val="24"/>
        </w:rPr>
        <w:t>Any iterators, pointers and references related to this object may be invalidated.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br/>
      </w:r>
      <w:r w:rsidRPr="00CD3F41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CD3F41" w:rsidRPr="00CD3F41" w:rsidRDefault="00CD3F41" w:rsidP="00CD3F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D3F41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Data races</w:t>
      </w:r>
    </w:p>
    <w:p w:rsidR="00CD3F41" w:rsidRPr="00CD3F41" w:rsidRDefault="00CD3F41" w:rsidP="00CD3F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3F41">
        <w:rPr>
          <w:rFonts w:ascii="Times New Roman" w:eastAsia="Times New Roman" w:hAnsi="Times New Roman" w:cs="Times New Roman"/>
          <w:sz w:val="24"/>
          <w:szCs w:val="24"/>
        </w:rPr>
        <w:t>The object is modified.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br/>
        <w:t xml:space="preserve">The </w:t>
      </w:r>
      <w:r w:rsidRPr="00CD3F41">
        <w:rPr>
          <w:rFonts w:ascii="Times New Roman" w:eastAsia="Times New Roman" w:hAnsi="Times New Roman" w:cs="Times New Roman"/>
          <w:i/>
          <w:iCs/>
          <w:sz w:val="24"/>
          <w:szCs w:val="24"/>
        </w:rPr>
        <w:t>move assign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 form </w:t>
      </w:r>
      <w:r w:rsidRPr="00CD3F41">
        <w:rPr>
          <w:rFonts w:ascii="Times New Roman" w:eastAsia="Times New Roman" w:hAnsi="Times New Roman" w:cs="Times New Roman"/>
          <w:i/>
          <w:iCs/>
          <w:sz w:val="24"/>
          <w:szCs w:val="24"/>
        </w:rPr>
        <w:t>(8</w:t>
      </w:r>
      <w:proofErr w:type="gramStart"/>
      <w:r w:rsidRPr="00CD3F41">
        <w:rPr>
          <w:rFonts w:ascii="Times New Roman" w:eastAsia="Times New Roman" w:hAnsi="Times New Roman" w:cs="Times New Roman"/>
          <w:i/>
          <w:iCs/>
          <w:sz w:val="24"/>
          <w:szCs w:val="24"/>
        </w:rPr>
        <w:t>)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t>,</w:t>
      </w:r>
      <w:proofErr w:type="gramEnd"/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 modifies </w:t>
      </w:r>
      <w:r w:rsidRPr="00CD3F41">
        <w:rPr>
          <w:rFonts w:ascii="Times New Roman" w:eastAsia="Times New Roman" w:hAnsi="Times New Roman" w:cs="Times New Roman"/>
          <w:i/>
          <w:iCs/>
          <w:sz w:val="24"/>
          <w:szCs w:val="24"/>
        </w:rPr>
        <w:t>str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br/>
      </w:r>
      <w:r w:rsidRPr="00CD3F41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CD3F41" w:rsidRPr="00CD3F41" w:rsidRDefault="00CD3F41" w:rsidP="00CD3F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D3F41">
        <w:rPr>
          <w:rFonts w:ascii="Times New Roman" w:eastAsia="Times New Roman" w:hAnsi="Times New Roman" w:cs="Times New Roman"/>
          <w:b/>
          <w:bCs/>
          <w:sz w:val="27"/>
          <w:szCs w:val="27"/>
        </w:rPr>
        <w:t>Exception safety</w:t>
      </w:r>
    </w:p>
    <w:p w:rsidR="00CD3F41" w:rsidRDefault="00CD3F41" w:rsidP="00CD3F41">
      <w:pPr>
        <w:rPr>
          <w:rFonts w:ascii="Times New Roman" w:eastAsia="Times New Roman" w:hAnsi="Times New Roman" w:cs="Times New Roman"/>
          <w:sz w:val="24"/>
          <w:szCs w:val="24"/>
        </w:rPr>
      </w:pPr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For the </w:t>
      </w:r>
      <w:r w:rsidRPr="00CD3F41">
        <w:rPr>
          <w:rFonts w:ascii="Times New Roman" w:eastAsia="Times New Roman" w:hAnsi="Times New Roman" w:cs="Times New Roman"/>
          <w:i/>
          <w:iCs/>
          <w:sz w:val="24"/>
          <w:szCs w:val="24"/>
        </w:rPr>
        <w:t>move assign (8)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t>, the function does not throw exceptions (no-throw guarantee).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br/>
        <w:t>In all other cases, there are no effects in case an exception is thrown (strong guarantee).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br/>
      </w:r>
      <w:r w:rsidRPr="00CD3F41">
        <w:rPr>
          <w:rFonts w:ascii="Times New Roman" w:eastAsia="Times New Roman" w:hAnsi="Times New Roman" w:cs="Times New Roman"/>
          <w:sz w:val="24"/>
          <w:szCs w:val="24"/>
        </w:rPr>
        <w:br/>
        <w:t xml:space="preserve">If </w:t>
      </w:r>
      <w:r w:rsidRPr="00CD3F41">
        <w:rPr>
          <w:rFonts w:ascii="Courier New" w:eastAsia="Times New Roman" w:hAnsi="Courier New" w:cs="Courier New"/>
          <w:sz w:val="20"/>
        </w:rPr>
        <w:t>s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 does not point to an array long enough, or if the range specified by </w:t>
      </w:r>
      <w:r w:rsidRPr="00CD3F41">
        <w:rPr>
          <w:rFonts w:ascii="Courier New" w:eastAsia="Times New Roman" w:hAnsi="Courier New" w:cs="Courier New"/>
          <w:sz w:val="20"/>
        </w:rPr>
        <w:t>[first</w:t>
      </w:r>
      <w:proofErr w:type="gramStart"/>
      <w:r w:rsidRPr="00CD3F41">
        <w:rPr>
          <w:rFonts w:ascii="Courier New" w:eastAsia="Times New Roman" w:hAnsi="Courier New" w:cs="Courier New"/>
          <w:sz w:val="20"/>
        </w:rPr>
        <w:t>,last</w:t>
      </w:r>
      <w:proofErr w:type="gramEnd"/>
      <w:r w:rsidRPr="00CD3F41">
        <w:rPr>
          <w:rFonts w:ascii="Courier New" w:eastAsia="Times New Roman" w:hAnsi="Courier New" w:cs="Courier New"/>
          <w:sz w:val="20"/>
        </w:rPr>
        <w:t>)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 is not valid, it causes </w:t>
      </w:r>
      <w:r w:rsidRPr="00CD3F41">
        <w:rPr>
          <w:rFonts w:ascii="Times New Roman" w:eastAsia="Times New Roman" w:hAnsi="Times New Roman" w:cs="Times New Roman"/>
          <w:i/>
          <w:iCs/>
          <w:sz w:val="24"/>
          <w:szCs w:val="24"/>
        </w:rPr>
        <w:t>undefined behavior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br/>
      </w:r>
      <w:r w:rsidRPr="00CD3F41">
        <w:rPr>
          <w:rFonts w:ascii="Times New Roman" w:eastAsia="Times New Roman" w:hAnsi="Times New Roman" w:cs="Times New Roman"/>
          <w:sz w:val="24"/>
          <w:szCs w:val="24"/>
        </w:rPr>
        <w:br/>
        <w:t xml:space="preserve">If </w:t>
      </w:r>
      <w:r w:rsidRPr="00CD3F41">
        <w:rPr>
          <w:rFonts w:ascii="Times New Roman" w:eastAsia="Times New Roman" w:hAnsi="Times New Roman" w:cs="Times New Roman"/>
          <w:i/>
          <w:iCs/>
          <w:sz w:val="24"/>
          <w:szCs w:val="24"/>
        </w:rPr>
        <w:t>subpos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CD3F41">
        <w:rPr>
          <w:rFonts w:ascii="Times New Roman" w:eastAsia="Times New Roman" w:hAnsi="Times New Roman" w:cs="Times New Roman"/>
          <w:sz w:val="24"/>
          <w:szCs w:val="24"/>
        </w:rPr>
        <w:t>is</w:t>
      </w:r>
      <w:proofErr w:type="gramEnd"/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 greater than </w:t>
      </w:r>
      <w:r w:rsidRPr="00CD3F41">
        <w:rPr>
          <w:rFonts w:ascii="Times New Roman" w:eastAsia="Times New Roman" w:hAnsi="Times New Roman" w:cs="Times New Roman"/>
          <w:i/>
          <w:iCs/>
          <w:sz w:val="24"/>
          <w:szCs w:val="24"/>
        </w:rPr>
        <w:t>str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's </w:t>
      </w:r>
      <w:hyperlink r:id="rId391" w:history="1">
        <w:r w:rsidRPr="00CD3F4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length</w:t>
        </w:r>
      </w:hyperlink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, an </w:t>
      </w:r>
      <w:hyperlink r:id="rId392" w:history="1">
        <w:r w:rsidRPr="00CD3F4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out_of_range</w:t>
        </w:r>
      </w:hyperlink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 exception is thrown.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br/>
        <w:t xml:space="preserve">If the resulting </w:t>
      </w:r>
      <w:hyperlink r:id="rId393" w:history="1">
        <w:r w:rsidRPr="00CD3F4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string length</w:t>
        </w:r>
      </w:hyperlink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 would exceed the </w:t>
      </w:r>
      <w:hyperlink r:id="rId394" w:history="1">
        <w:r w:rsidRPr="00CD3F4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max_size</w:t>
        </w:r>
      </w:hyperlink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, a </w:t>
      </w:r>
      <w:hyperlink r:id="rId395" w:history="1">
        <w:r w:rsidRPr="00CD3F4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length_error</w:t>
        </w:r>
      </w:hyperlink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 exception is thrown.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br/>
        <w:t xml:space="preserve">If the type uses the </w:t>
      </w:r>
      <w:hyperlink r:id="rId396" w:history="1">
        <w:r w:rsidRPr="00CD3F4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default allocator</w:t>
        </w:r>
      </w:hyperlink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, a </w:t>
      </w:r>
      <w:hyperlink r:id="rId397" w:history="1">
        <w:r w:rsidRPr="00CD3F4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bad_alloc</w:t>
        </w:r>
      </w:hyperlink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 exception is thrown if the function needs to allocate storage and fails.</w:t>
      </w:r>
    </w:p>
    <w:p w:rsidR="00CD3F41" w:rsidRDefault="00CD3F41" w:rsidP="00CD3F4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D3F41" w:rsidRDefault="00CD3F41" w:rsidP="00CD3F4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D3F41" w:rsidRPr="00CD3F41" w:rsidRDefault="00CD3F41" w:rsidP="00CD3F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D3F41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 member function </w:t>
      </w:r>
    </w:p>
    <w:p w:rsidR="00CD3F41" w:rsidRPr="00CD3F41" w:rsidRDefault="00CD3F41" w:rsidP="00CD3F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3F41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CD3F41">
        <w:rPr>
          <w:rFonts w:ascii="Times New Roman" w:eastAsia="Times New Roman" w:hAnsi="Times New Roman" w:cs="Times New Roman"/>
          <w:sz w:val="24"/>
          <w:szCs w:val="24"/>
        </w:rPr>
        <w:t>string</w:t>
      </w:r>
      <w:proofErr w:type="gramEnd"/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</w:p>
    <w:p w:rsidR="00CD3F41" w:rsidRPr="00CD3F41" w:rsidRDefault="00CD3F41" w:rsidP="00CD3F4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proofErr w:type="gramStart"/>
      <w:r w:rsidRPr="00CD3F4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std</w:t>
      </w:r>
      <w:proofErr w:type="gramEnd"/>
      <w:r w:rsidRPr="00CD3F4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::</w:t>
      </w:r>
      <w:hyperlink r:id="rId398" w:history="1">
        <w:r w:rsidRPr="00CD3F41">
          <w:rPr>
            <w:rFonts w:ascii="Times New Roman" w:eastAsia="Times New Roman" w:hAnsi="Times New Roman" w:cs="Times New Roman"/>
            <w:b/>
            <w:bCs/>
            <w:color w:val="0000FF"/>
            <w:kern w:val="36"/>
            <w:sz w:val="48"/>
            <w:szCs w:val="48"/>
            <w:u w:val="single"/>
          </w:rPr>
          <w:t>basic_string</w:t>
        </w:r>
      </w:hyperlink>
      <w:r w:rsidRPr="00CD3F4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::insert</w:t>
      </w:r>
    </w:p>
    <w:p w:rsidR="00CD3F41" w:rsidRPr="00CD3F41" w:rsidRDefault="00CD3F41" w:rsidP="00CD3F41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99" w:history="1">
        <w:r w:rsidRPr="00CD3F4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C++98</w:t>
        </w:r>
      </w:hyperlink>
    </w:p>
    <w:p w:rsidR="00CD3F41" w:rsidRPr="00CD3F41" w:rsidRDefault="00CD3F41" w:rsidP="00CD3F41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00" w:history="1">
        <w:r w:rsidRPr="00CD3F4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C++11</w:t>
        </w:r>
      </w:hyperlink>
    </w:p>
    <w:p w:rsidR="00CD3F41" w:rsidRPr="00CD3F41" w:rsidRDefault="00CD3F41" w:rsidP="00CD3F41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20"/>
        <w:gridCol w:w="8870"/>
      </w:tblGrid>
      <w:tr w:rsidR="00CD3F41" w:rsidRPr="00CD3F41" w:rsidTr="00CD3F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3F41" w:rsidRPr="00CD3F41" w:rsidRDefault="00CD3F41" w:rsidP="00CD3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3F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string (1)</w:t>
            </w:r>
          </w:p>
        </w:tc>
        <w:tc>
          <w:tcPr>
            <w:tcW w:w="0" w:type="auto"/>
            <w:vAlign w:val="center"/>
            <w:hideMark/>
          </w:tcPr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t>basic_string&amp; insert (size_type pos, const basic_string&amp; str);</w:t>
            </w:r>
          </w:p>
        </w:tc>
      </w:tr>
      <w:tr w:rsidR="00CD3F41" w:rsidRPr="00CD3F41" w:rsidTr="00CD3F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3F41" w:rsidRPr="00CD3F41" w:rsidRDefault="00CD3F41" w:rsidP="00CD3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3F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substring (2)</w:t>
            </w:r>
          </w:p>
        </w:tc>
        <w:tc>
          <w:tcPr>
            <w:tcW w:w="0" w:type="auto"/>
            <w:vAlign w:val="center"/>
            <w:hideMark/>
          </w:tcPr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t>basic_string&amp; insert (size_type pos, const basic_string&amp; str,</w:t>
            </w:r>
          </w:p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  size_type subpos, size_type sublen);</w:t>
            </w:r>
          </w:p>
        </w:tc>
      </w:tr>
      <w:tr w:rsidR="00CD3F41" w:rsidRPr="00CD3F41" w:rsidTr="00CD3F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3F41" w:rsidRPr="00CD3F41" w:rsidRDefault="00CD3F41" w:rsidP="00CD3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3F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c-string (3)</w:t>
            </w:r>
          </w:p>
        </w:tc>
        <w:tc>
          <w:tcPr>
            <w:tcW w:w="0" w:type="auto"/>
            <w:vAlign w:val="center"/>
            <w:hideMark/>
          </w:tcPr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t>basic_string&amp; insert (size_type pos, const charT* s);</w:t>
            </w:r>
          </w:p>
        </w:tc>
      </w:tr>
      <w:tr w:rsidR="00CD3F41" w:rsidRPr="00CD3F41" w:rsidTr="00CD3F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3F41" w:rsidRPr="00CD3F41" w:rsidRDefault="00CD3F41" w:rsidP="00CD3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3F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buffer (4)</w:t>
            </w:r>
          </w:p>
        </w:tc>
        <w:tc>
          <w:tcPr>
            <w:tcW w:w="0" w:type="auto"/>
            <w:vAlign w:val="center"/>
            <w:hideMark/>
          </w:tcPr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t>basic_string&amp; insert (size_type pos, const charT* s, size_type n);</w:t>
            </w:r>
          </w:p>
        </w:tc>
      </w:tr>
      <w:tr w:rsidR="00CD3F41" w:rsidRPr="00CD3F41" w:rsidTr="00CD3F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3F41" w:rsidRPr="00CD3F41" w:rsidRDefault="00CD3F41" w:rsidP="00CD3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3F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fill (5)</w:t>
            </w:r>
          </w:p>
        </w:tc>
        <w:tc>
          <w:tcPr>
            <w:tcW w:w="0" w:type="auto"/>
            <w:vAlign w:val="center"/>
            <w:hideMark/>
          </w:tcPr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t>basic_string&amp; insert (size_type pos, size_type n, charT c);</w:t>
            </w:r>
          </w:p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void insert (iterator p,     size_type n, charT c);</w:t>
            </w:r>
          </w:p>
        </w:tc>
      </w:tr>
      <w:tr w:rsidR="00CD3F41" w:rsidRPr="00CD3F41" w:rsidTr="00CD3F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3F41" w:rsidRPr="00CD3F41" w:rsidRDefault="00CD3F41" w:rsidP="00CD3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3F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single character (6)</w:t>
            </w:r>
          </w:p>
        </w:tc>
        <w:tc>
          <w:tcPr>
            <w:tcW w:w="0" w:type="auto"/>
            <w:vAlign w:val="center"/>
            <w:hideMark/>
          </w:tcPr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iterator insert (iterator p, charT c);</w:t>
            </w:r>
          </w:p>
        </w:tc>
      </w:tr>
      <w:tr w:rsidR="00CD3F41" w:rsidRPr="00CD3F41" w:rsidTr="00CD3F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3F41" w:rsidRPr="00CD3F41" w:rsidRDefault="00CD3F41" w:rsidP="00CD3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3F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range (7)</w:t>
            </w:r>
          </w:p>
        </w:tc>
        <w:tc>
          <w:tcPr>
            <w:tcW w:w="0" w:type="auto"/>
            <w:vAlign w:val="center"/>
            <w:hideMark/>
          </w:tcPr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t>template &lt;class InputIterator&gt;</w:t>
            </w:r>
          </w:p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void insert (iterator p, InputIterator first, InputIterator last);</w:t>
            </w:r>
          </w:p>
        </w:tc>
      </w:tr>
    </w:tbl>
    <w:p w:rsidR="00CD3F41" w:rsidRPr="00CD3F41" w:rsidRDefault="00CD3F41" w:rsidP="00CD3F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3F41">
        <w:rPr>
          <w:rFonts w:ascii="Times New Roman" w:eastAsia="Times New Roman" w:hAnsi="Times New Roman" w:cs="Times New Roman"/>
          <w:sz w:val="24"/>
          <w:szCs w:val="24"/>
        </w:rPr>
        <w:t>Insert into string</w:t>
      </w:r>
    </w:p>
    <w:p w:rsidR="00CD3F41" w:rsidRPr="00CD3F41" w:rsidRDefault="00CD3F41" w:rsidP="00CD3F4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Inserts additional characters into the </w:t>
      </w:r>
      <w:hyperlink r:id="rId401" w:history="1">
        <w:r w:rsidRPr="00CD3F4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basic_string</w:t>
        </w:r>
      </w:hyperlink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 right before the character indicated by </w:t>
      </w:r>
      <w:r w:rsidRPr="00CD3F41">
        <w:rPr>
          <w:rFonts w:ascii="Times New Roman" w:eastAsia="Times New Roman" w:hAnsi="Times New Roman" w:cs="Times New Roman"/>
          <w:i/>
          <w:iCs/>
          <w:sz w:val="24"/>
          <w:szCs w:val="24"/>
        </w:rPr>
        <w:t>pos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 (or </w:t>
      </w:r>
      <w:r w:rsidRPr="00CD3F41">
        <w:rPr>
          <w:rFonts w:ascii="Times New Roman" w:eastAsia="Times New Roman" w:hAnsi="Times New Roman" w:cs="Times New Roman"/>
          <w:i/>
          <w:iCs/>
          <w:sz w:val="24"/>
          <w:szCs w:val="24"/>
        </w:rPr>
        <w:t>p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t>):</w:t>
      </w:r>
    </w:p>
    <w:p w:rsidR="00CD3F41" w:rsidRPr="00CD3F41" w:rsidRDefault="00CD3F41" w:rsidP="00CD3F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(1) </w:t>
      </w:r>
      <w:proofErr w:type="gramStart"/>
      <w:r w:rsidRPr="00CD3F41">
        <w:rPr>
          <w:rFonts w:ascii="Times New Roman" w:eastAsia="Times New Roman" w:hAnsi="Times New Roman" w:cs="Times New Roman"/>
          <w:sz w:val="24"/>
          <w:szCs w:val="24"/>
        </w:rPr>
        <w:t>string</w:t>
      </w:r>
      <w:proofErr w:type="gramEnd"/>
    </w:p>
    <w:p w:rsidR="00CD3F41" w:rsidRPr="00CD3F41" w:rsidRDefault="00CD3F41" w:rsidP="00CD3F4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D3F41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Inserts a copy of </w:t>
      </w:r>
      <w:proofErr w:type="gramStart"/>
      <w:r w:rsidRPr="00CD3F41">
        <w:rPr>
          <w:rFonts w:ascii="Times New Roman" w:eastAsia="Times New Roman" w:hAnsi="Times New Roman" w:cs="Times New Roman"/>
          <w:i/>
          <w:iCs/>
          <w:sz w:val="24"/>
          <w:szCs w:val="24"/>
        </w:rPr>
        <w:t>str</w:t>
      </w:r>
      <w:proofErr w:type="gramEnd"/>
      <w:r w:rsidRPr="00CD3F4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D3F41" w:rsidRPr="00CD3F41" w:rsidRDefault="00CD3F41" w:rsidP="00CD3F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(2) </w:t>
      </w:r>
      <w:proofErr w:type="gramStart"/>
      <w:r w:rsidRPr="00CD3F41">
        <w:rPr>
          <w:rFonts w:ascii="Times New Roman" w:eastAsia="Times New Roman" w:hAnsi="Times New Roman" w:cs="Times New Roman"/>
          <w:sz w:val="24"/>
          <w:szCs w:val="24"/>
        </w:rPr>
        <w:t>substring</w:t>
      </w:r>
      <w:proofErr w:type="gramEnd"/>
    </w:p>
    <w:p w:rsidR="00CD3F41" w:rsidRPr="00CD3F41" w:rsidRDefault="00CD3F41" w:rsidP="00CD3F4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Inserts a copy of a substring of </w:t>
      </w:r>
      <w:proofErr w:type="gramStart"/>
      <w:r w:rsidRPr="00CD3F41">
        <w:rPr>
          <w:rFonts w:ascii="Times New Roman" w:eastAsia="Times New Roman" w:hAnsi="Times New Roman" w:cs="Times New Roman"/>
          <w:i/>
          <w:iCs/>
          <w:sz w:val="24"/>
          <w:szCs w:val="24"/>
        </w:rPr>
        <w:t>str</w:t>
      </w:r>
      <w:proofErr w:type="gramEnd"/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. The substring is the portion of </w:t>
      </w:r>
      <w:proofErr w:type="gramStart"/>
      <w:r w:rsidRPr="00CD3F41">
        <w:rPr>
          <w:rFonts w:ascii="Times New Roman" w:eastAsia="Times New Roman" w:hAnsi="Times New Roman" w:cs="Times New Roman"/>
          <w:i/>
          <w:iCs/>
          <w:sz w:val="24"/>
          <w:szCs w:val="24"/>
        </w:rPr>
        <w:t>str</w:t>
      </w:r>
      <w:proofErr w:type="gramEnd"/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 that begins at the character position </w:t>
      </w:r>
      <w:r w:rsidRPr="00CD3F41">
        <w:rPr>
          <w:rFonts w:ascii="Times New Roman" w:eastAsia="Times New Roman" w:hAnsi="Times New Roman" w:cs="Times New Roman"/>
          <w:i/>
          <w:iCs/>
          <w:sz w:val="24"/>
          <w:szCs w:val="24"/>
        </w:rPr>
        <w:t>subpos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 and spans </w:t>
      </w:r>
      <w:r w:rsidRPr="00CD3F41">
        <w:rPr>
          <w:rFonts w:ascii="Times New Roman" w:eastAsia="Times New Roman" w:hAnsi="Times New Roman" w:cs="Times New Roman"/>
          <w:i/>
          <w:iCs/>
          <w:sz w:val="24"/>
          <w:szCs w:val="24"/>
        </w:rPr>
        <w:t>sublen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 characters (or until the end of </w:t>
      </w:r>
      <w:r w:rsidRPr="00CD3F41">
        <w:rPr>
          <w:rFonts w:ascii="Times New Roman" w:eastAsia="Times New Roman" w:hAnsi="Times New Roman" w:cs="Times New Roman"/>
          <w:i/>
          <w:iCs/>
          <w:sz w:val="24"/>
          <w:szCs w:val="24"/>
        </w:rPr>
        <w:t>str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, if either </w:t>
      </w:r>
      <w:r w:rsidRPr="00CD3F41">
        <w:rPr>
          <w:rFonts w:ascii="Times New Roman" w:eastAsia="Times New Roman" w:hAnsi="Times New Roman" w:cs="Times New Roman"/>
          <w:i/>
          <w:iCs/>
          <w:sz w:val="24"/>
          <w:szCs w:val="24"/>
        </w:rPr>
        <w:t>str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 is too short or if </w:t>
      </w:r>
      <w:r w:rsidRPr="00CD3F41">
        <w:rPr>
          <w:rFonts w:ascii="Times New Roman" w:eastAsia="Times New Roman" w:hAnsi="Times New Roman" w:cs="Times New Roman"/>
          <w:i/>
          <w:iCs/>
          <w:sz w:val="24"/>
          <w:szCs w:val="24"/>
        </w:rPr>
        <w:t>sublen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 is </w:t>
      </w:r>
      <w:hyperlink r:id="rId402" w:history="1">
        <w:r w:rsidRPr="00CD3F4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npos</w:t>
        </w:r>
      </w:hyperlink>
      <w:r w:rsidRPr="00CD3F41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CD3F41" w:rsidRPr="00CD3F41" w:rsidRDefault="00CD3F41" w:rsidP="00CD3F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3F41">
        <w:rPr>
          <w:rFonts w:ascii="Times New Roman" w:eastAsia="Times New Roman" w:hAnsi="Times New Roman" w:cs="Times New Roman"/>
          <w:sz w:val="24"/>
          <w:szCs w:val="24"/>
        </w:rPr>
        <w:t>(3) c-string</w:t>
      </w:r>
    </w:p>
    <w:p w:rsidR="00CD3F41" w:rsidRPr="00CD3F41" w:rsidRDefault="00CD3F41" w:rsidP="00CD3F4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Inserts a copy of the string formed by the null-terminated character sequence (C-string) pointed by </w:t>
      </w:r>
      <w:r w:rsidRPr="00CD3F41">
        <w:rPr>
          <w:rFonts w:ascii="Times New Roman" w:eastAsia="Times New Roman" w:hAnsi="Times New Roman" w:cs="Times New Roman"/>
          <w:i/>
          <w:iCs/>
          <w:sz w:val="24"/>
          <w:szCs w:val="24"/>
        </w:rPr>
        <w:t>s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br/>
        <w:t xml:space="preserve">The length of this character sequence is determined by calling </w:t>
      </w:r>
      <w:hyperlink r:id="rId403" w:history="1">
        <w:r w:rsidRPr="00CD3F41">
          <w:rPr>
            <w:rFonts w:ascii="Courier New" w:eastAsia="Times New Roman" w:hAnsi="Courier New" w:cs="Courier New"/>
            <w:color w:val="0000FF"/>
            <w:sz w:val="20"/>
            <w:u w:val="single"/>
          </w:rPr>
          <w:t>traits_type::length</w:t>
        </w:r>
      </w:hyperlink>
      <w:r w:rsidRPr="00CD3F41">
        <w:rPr>
          <w:rFonts w:ascii="Courier New" w:eastAsia="Times New Roman" w:hAnsi="Courier New" w:cs="Courier New"/>
          <w:sz w:val="20"/>
        </w:rPr>
        <w:t>(s)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D3F41" w:rsidRPr="00CD3F41" w:rsidRDefault="00CD3F41" w:rsidP="00CD3F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(4) </w:t>
      </w:r>
      <w:proofErr w:type="gramStart"/>
      <w:r w:rsidRPr="00CD3F41">
        <w:rPr>
          <w:rFonts w:ascii="Times New Roman" w:eastAsia="Times New Roman" w:hAnsi="Times New Roman" w:cs="Times New Roman"/>
          <w:sz w:val="24"/>
          <w:szCs w:val="24"/>
        </w:rPr>
        <w:t>buffer</w:t>
      </w:r>
      <w:proofErr w:type="gramEnd"/>
    </w:p>
    <w:p w:rsidR="00CD3F41" w:rsidRPr="00CD3F41" w:rsidRDefault="00CD3F41" w:rsidP="00CD3F4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Inserts a copy of the first </w:t>
      </w:r>
      <w:r w:rsidRPr="00CD3F41">
        <w:rPr>
          <w:rFonts w:ascii="Times New Roman" w:eastAsia="Times New Roman" w:hAnsi="Times New Roman" w:cs="Times New Roman"/>
          <w:i/>
          <w:iCs/>
          <w:sz w:val="24"/>
          <w:szCs w:val="24"/>
        </w:rPr>
        <w:t>n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 characters in the array of characters pointed by </w:t>
      </w:r>
      <w:r w:rsidRPr="00CD3F41">
        <w:rPr>
          <w:rFonts w:ascii="Times New Roman" w:eastAsia="Times New Roman" w:hAnsi="Times New Roman" w:cs="Times New Roman"/>
          <w:i/>
          <w:iCs/>
          <w:sz w:val="24"/>
          <w:szCs w:val="24"/>
        </w:rPr>
        <w:t>s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CD3F41" w:rsidRPr="00CD3F41" w:rsidRDefault="00CD3F41" w:rsidP="00CD3F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(5) </w:t>
      </w:r>
      <w:proofErr w:type="gramStart"/>
      <w:r w:rsidRPr="00CD3F41">
        <w:rPr>
          <w:rFonts w:ascii="Times New Roman" w:eastAsia="Times New Roman" w:hAnsi="Times New Roman" w:cs="Times New Roman"/>
          <w:sz w:val="24"/>
          <w:szCs w:val="24"/>
        </w:rPr>
        <w:t>fill</w:t>
      </w:r>
      <w:proofErr w:type="gramEnd"/>
    </w:p>
    <w:p w:rsidR="00CD3F41" w:rsidRPr="00CD3F41" w:rsidRDefault="00CD3F41" w:rsidP="00CD3F4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Inserts </w:t>
      </w:r>
      <w:r w:rsidRPr="00CD3F41">
        <w:rPr>
          <w:rFonts w:ascii="Times New Roman" w:eastAsia="Times New Roman" w:hAnsi="Times New Roman" w:cs="Times New Roman"/>
          <w:i/>
          <w:iCs/>
          <w:sz w:val="24"/>
          <w:szCs w:val="24"/>
        </w:rPr>
        <w:t>n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 consecutive copies of character </w:t>
      </w:r>
      <w:r w:rsidRPr="00CD3F41">
        <w:rPr>
          <w:rFonts w:ascii="Times New Roman" w:eastAsia="Times New Roman" w:hAnsi="Times New Roman" w:cs="Times New Roman"/>
          <w:i/>
          <w:iCs/>
          <w:sz w:val="24"/>
          <w:szCs w:val="24"/>
        </w:rPr>
        <w:t>c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CD3F41" w:rsidRPr="00CD3F41" w:rsidRDefault="00CD3F41" w:rsidP="00CD3F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(6) </w:t>
      </w:r>
      <w:proofErr w:type="gramStart"/>
      <w:r w:rsidRPr="00CD3F41">
        <w:rPr>
          <w:rFonts w:ascii="Times New Roman" w:eastAsia="Times New Roman" w:hAnsi="Times New Roman" w:cs="Times New Roman"/>
          <w:sz w:val="24"/>
          <w:szCs w:val="24"/>
        </w:rPr>
        <w:t>single</w:t>
      </w:r>
      <w:proofErr w:type="gramEnd"/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 character</w:t>
      </w:r>
    </w:p>
    <w:p w:rsidR="00CD3F41" w:rsidRPr="00CD3F41" w:rsidRDefault="00CD3F41" w:rsidP="00CD3F4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Inserts character </w:t>
      </w:r>
      <w:r w:rsidRPr="00CD3F41">
        <w:rPr>
          <w:rFonts w:ascii="Times New Roman" w:eastAsia="Times New Roman" w:hAnsi="Times New Roman" w:cs="Times New Roman"/>
          <w:i/>
          <w:iCs/>
          <w:sz w:val="24"/>
          <w:szCs w:val="24"/>
        </w:rPr>
        <w:t>c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D3F41" w:rsidRPr="00CD3F41" w:rsidRDefault="00CD3F41" w:rsidP="00CD3F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(7) </w:t>
      </w:r>
      <w:proofErr w:type="gramStart"/>
      <w:r w:rsidRPr="00CD3F41">
        <w:rPr>
          <w:rFonts w:ascii="Times New Roman" w:eastAsia="Times New Roman" w:hAnsi="Times New Roman" w:cs="Times New Roman"/>
          <w:sz w:val="24"/>
          <w:szCs w:val="24"/>
        </w:rPr>
        <w:t>range</w:t>
      </w:r>
      <w:proofErr w:type="gramEnd"/>
    </w:p>
    <w:p w:rsidR="00CD3F41" w:rsidRPr="00CD3F41" w:rsidRDefault="00CD3F41" w:rsidP="00CD3F4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Inserts a copy of the sequence of characters in the range </w:t>
      </w:r>
      <w:r w:rsidRPr="00CD3F41">
        <w:rPr>
          <w:rFonts w:ascii="Courier New" w:eastAsia="Times New Roman" w:hAnsi="Courier New" w:cs="Courier New"/>
          <w:sz w:val="20"/>
        </w:rPr>
        <w:t>[first</w:t>
      </w:r>
      <w:proofErr w:type="gramStart"/>
      <w:r w:rsidRPr="00CD3F41">
        <w:rPr>
          <w:rFonts w:ascii="Courier New" w:eastAsia="Times New Roman" w:hAnsi="Courier New" w:cs="Courier New"/>
          <w:sz w:val="20"/>
        </w:rPr>
        <w:t>,last</w:t>
      </w:r>
      <w:proofErr w:type="gramEnd"/>
      <w:r w:rsidRPr="00CD3F41">
        <w:rPr>
          <w:rFonts w:ascii="Courier New" w:eastAsia="Times New Roman" w:hAnsi="Courier New" w:cs="Courier New"/>
          <w:sz w:val="20"/>
        </w:rPr>
        <w:t>)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t>, in the same order.</w:t>
      </w:r>
    </w:p>
    <w:p w:rsidR="00CD3F41" w:rsidRPr="00CD3F41" w:rsidRDefault="00CD3F41" w:rsidP="00CD3F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(8) </w:t>
      </w:r>
      <w:proofErr w:type="gramStart"/>
      <w:r w:rsidRPr="00CD3F41">
        <w:rPr>
          <w:rFonts w:ascii="Times New Roman" w:eastAsia="Times New Roman" w:hAnsi="Times New Roman" w:cs="Times New Roman"/>
          <w:sz w:val="24"/>
          <w:szCs w:val="24"/>
        </w:rPr>
        <w:t>initializer</w:t>
      </w:r>
      <w:proofErr w:type="gramEnd"/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 list</w:t>
      </w:r>
    </w:p>
    <w:p w:rsidR="00CD3F41" w:rsidRPr="00CD3F41" w:rsidRDefault="00CD3F41" w:rsidP="00CD3F4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Inserts a copy of each of the characters in </w:t>
      </w:r>
      <w:proofErr w:type="gramStart"/>
      <w:r w:rsidRPr="00CD3F41">
        <w:rPr>
          <w:rFonts w:ascii="Times New Roman" w:eastAsia="Times New Roman" w:hAnsi="Times New Roman" w:cs="Times New Roman"/>
          <w:i/>
          <w:iCs/>
          <w:sz w:val="24"/>
          <w:szCs w:val="24"/>
        </w:rPr>
        <w:t>il</w:t>
      </w:r>
      <w:proofErr w:type="gramEnd"/>
      <w:r w:rsidRPr="00CD3F41">
        <w:rPr>
          <w:rFonts w:ascii="Times New Roman" w:eastAsia="Times New Roman" w:hAnsi="Times New Roman" w:cs="Times New Roman"/>
          <w:sz w:val="24"/>
          <w:szCs w:val="24"/>
        </w:rPr>
        <w:t>, in the same order.</w:t>
      </w:r>
    </w:p>
    <w:p w:rsidR="00CD3F41" w:rsidRPr="00CD3F41" w:rsidRDefault="00CD3F41" w:rsidP="00CD3F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3F41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CD3F41" w:rsidRPr="00CD3F41" w:rsidRDefault="00CD3F41" w:rsidP="00CD3F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D3F41">
        <w:rPr>
          <w:rFonts w:ascii="Times New Roman" w:eastAsia="Times New Roman" w:hAnsi="Times New Roman" w:cs="Times New Roman"/>
          <w:b/>
          <w:bCs/>
          <w:sz w:val="27"/>
          <w:szCs w:val="27"/>
        </w:rPr>
        <w:t>Parameters</w:t>
      </w:r>
    </w:p>
    <w:p w:rsidR="00CD3F41" w:rsidRPr="00CD3F41" w:rsidRDefault="00CD3F41" w:rsidP="00CD3F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D3F41">
        <w:rPr>
          <w:rFonts w:ascii="Times New Roman" w:eastAsia="Times New Roman" w:hAnsi="Times New Roman" w:cs="Times New Roman"/>
          <w:sz w:val="24"/>
          <w:szCs w:val="24"/>
        </w:rPr>
        <w:t>pos</w:t>
      </w:r>
      <w:proofErr w:type="gramEnd"/>
    </w:p>
    <w:p w:rsidR="00CD3F41" w:rsidRPr="00CD3F41" w:rsidRDefault="00CD3F41" w:rsidP="00CD3F4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Insertion point: The new contents are inserted before the character at position </w:t>
      </w:r>
      <w:r w:rsidRPr="00CD3F41">
        <w:rPr>
          <w:rFonts w:ascii="Times New Roman" w:eastAsia="Times New Roman" w:hAnsi="Times New Roman" w:cs="Times New Roman"/>
          <w:i/>
          <w:iCs/>
          <w:sz w:val="24"/>
          <w:szCs w:val="24"/>
        </w:rPr>
        <w:t>pos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br/>
        <w:t xml:space="preserve">If this is greater than the object's </w:t>
      </w:r>
      <w:hyperlink r:id="rId404" w:history="1">
        <w:r w:rsidRPr="00CD3F4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length</w:t>
        </w:r>
      </w:hyperlink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, it throws </w:t>
      </w:r>
      <w:hyperlink r:id="rId405" w:history="1">
        <w:r w:rsidRPr="00CD3F4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out_of_range</w:t>
        </w:r>
      </w:hyperlink>
      <w:r w:rsidRPr="00CD3F41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br/>
        <w:t xml:space="preserve">Note: The first character is denoted by a value of </w:t>
      </w:r>
      <w:r w:rsidRPr="00CD3F41">
        <w:rPr>
          <w:rFonts w:ascii="Courier New" w:eastAsia="Times New Roman" w:hAnsi="Courier New" w:cs="Courier New"/>
          <w:sz w:val="20"/>
        </w:rPr>
        <w:t>0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 (not </w:t>
      </w:r>
      <w:r w:rsidRPr="00CD3F41">
        <w:rPr>
          <w:rFonts w:ascii="Courier New" w:eastAsia="Times New Roman" w:hAnsi="Courier New" w:cs="Courier New"/>
          <w:sz w:val="20"/>
        </w:rPr>
        <w:t>1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CD3F41" w:rsidRPr="00CD3F41" w:rsidRDefault="00CD3F41" w:rsidP="00CD3F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D3F41">
        <w:rPr>
          <w:rFonts w:ascii="Times New Roman" w:eastAsia="Times New Roman" w:hAnsi="Times New Roman" w:cs="Times New Roman"/>
          <w:sz w:val="24"/>
          <w:szCs w:val="24"/>
        </w:rPr>
        <w:t>str</w:t>
      </w:r>
      <w:proofErr w:type="gramEnd"/>
    </w:p>
    <w:p w:rsidR="00CD3F41" w:rsidRPr="00CD3F41" w:rsidRDefault="00CD3F41" w:rsidP="00CD3F4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Another </w:t>
      </w:r>
      <w:hyperlink r:id="rId406" w:history="1">
        <w:r w:rsidRPr="00CD3F4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basic_string</w:t>
        </w:r>
      </w:hyperlink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 object of the same type (with the same class template arguments </w:t>
      </w:r>
      <w:r w:rsidRPr="00CD3F41">
        <w:rPr>
          <w:rFonts w:ascii="Courier New" w:eastAsia="Times New Roman" w:hAnsi="Courier New" w:cs="Courier New"/>
          <w:sz w:val="20"/>
        </w:rPr>
        <w:t>charT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D3F41">
        <w:rPr>
          <w:rFonts w:ascii="Courier New" w:eastAsia="Times New Roman" w:hAnsi="Courier New" w:cs="Courier New"/>
          <w:sz w:val="20"/>
        </w:rPr>
        <w:t>traits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CD3F41">
        <w:rPr>
          <w:rFonts w:ascii="Courier New" w:eastAsia="Times New Roman" w:hAnsi="Courier New" w:cs="Courier New"/>
          <w:sz w:val="20"/>
        </w:rPr>
        <w:t>Alloc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t>).</w:t>
      </w:r>
      <w:proofErr w:type="gramEnd"/>
    </w:p>
    <w:p w:rsidR="00CD3F41" w:rsidRPr="00CD3F41" w:rsidRDefault="00CD3F41" w:rsidP="00CD3F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D3F41">
        <w:rPr>
          <w:rFonts w:ascii="Times New Roman" w:eastAsia="Times New Roman" w:hAnsi="Times New Roman" w:cs="Times New Roman"/>
          <w:sz w:val="24"/>
          <w:szCs w:val="24"/>
        </w:rPr>
        <w:t>subpos</w:t>
      </w:r>
      <w:proofErr w:type="gramEnd"/>
    </w:p>
    <w:p w:rsidR="00CD3F41" w:rsidRPr="00CD3F41" w:rsidRDefault="00CD3F41" w:rsidP="00CD3F4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Position of the first character in </w:t>
      </w:r>
      <w:proofErr w:type="gramStart"/>
      <w:r w:rsidRPr="00CD3F41">
        <w:rPr>
          <w:rFonts w:ascii="Times New Roman" w:eastAsia="Times New Roman" w:hAnsi="Times New Roman" w:cs="Times New Roman"/>
          <w:i/>
          <w:iCs/>
          <w:sz w:val="24"/>
          <w:szCs w:val="24"/>
        </w:rPr>
        <w:t>str</w:t>
      </w:r>
      <w:proofErr w:type="gramEnd"/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 that is inserted into the object as a substring.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br/>
        <w:t xml:space="preserve">If this is greater than </w:t>
      </w:r>
      <w:proofErr w:type="gramStart"/>
      <w:r w:rsidRPr="00CD3F41">
        <w:rPr>
          <w:rFonts w:ascii="Times New Roman" w:eastAsia="Times New Roman" w:hAnsi="Times New Roman" w:cs="Times New Roman"/>
          <w:i/>
          <w:iCs/>
          <w:sz w:val="24"/>
          <w:szCs w:val="24"/>
        </w:rPr>
        <w:t>str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t>'s</w:t>
      </w:r>
      <w:proofErr w:type="gramEnd"/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407" w:history="1">
        <w:r w:rsidRPr="00CD3F4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length</w:t>
        </w:r>
      </w:hyperlink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, it throws </w:t>
      </w:r>
      <w:hyperlink r:id="rId408" w:history="1">
        <w:r w:rsidRPr="00CD3F4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out_of_range</w:t>
        </w:r>
      </w:hyperlink>
      <w:r w:rsidRPr="00CD3F41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br/>
        <w:t xml:space="preserve">Note: The first character in </w:t>
      </w:r>
      <w:proofErr w:type="gramStart"/>
      <w:r w:rsidRPr="00CD3F41">
        <w:rPr>
          <w:rFonts w:ascii="Times New Roman" w:eastAsia="Times New Roman" w:hAnsi="Times New Roman" w:cs="Times New Roman"/>
          <w:i/>
          <w:iCs/>
          <w:sz w:val="24"/>
          <w:szCs w:val="24"/>
        </w:rPr>
        <w:t>str</w:t>
      </w:r>
      <w:proofErr w:type="gramEnd"/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 is denoted by a value of </w:t>
      </w:r>
      <w:r w:rsidRPr="00CD3F41">
        <w:rPr>
          <w:rFonts w:ascii="Courier New" w:eastAsia="Times New Roman" w:hAnsi="Courier New" w:cs="Courier New"/>
          <w:sz w:val="20"/>
        </w:rPr>
        <w:t>0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 (not </w:t>
      </w:r>
      <w:r w:rsidRPr="00CD3F41">
        <w:rPr>
          <w:rFonts w:ascii="Courier New" w:eastAsia="Times New Roman" w:hAnsi="Courier New" w:cs="Courier New"/>
          <w:sz w:val="20"/>
        </w:rPr>
        <w:t>1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CD3F41" w:rsidRPr="00CD3F41" w:rsidRDefault="00CD3F41" w:rsidP="00CD3F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D3F41">
        <w:rPr>
          <w:rFonts w:ascii="Times New Roman" w:eastAsia="Times New Roman" w:hAnsi="Times New Roman" w:cs="Times New Roman"/>
          <w:sz w:val="24"/>
          <w:szCs w:val="24"/>
        </w:rPr>
        <w:t>sublen</w:t>
      </w:r>
      <w:proofErr w:type="gramEnd"/>
    </w:p>
    <w:p w:rsidR="00CD3F41" w:rsidRPr="00CD3F41" w:rsidRDefault="00CD3F41" w:rsidP="00CD3F4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D3F41">
        <w:rPr>
          <w:rFonts w:ascii="Times New Roman" w:eastAsia="Times New Roman" w:hAnsi="Times New Roman" w:cs="Times New Roman"/>
          <w:sz w:val="24"/>
          <w:szCs w:val="24"/>
        </w:rPr>
        <w:t>Length of the substring to be copied (if the string is shorter, as many characters as possible are copied).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br/>
        <w:t xml:space="preserve">A value of </w:t>
      </w:r>
      <w:hyperlink r:id="rId409" w:history="1">
        <w:r w:rsidRPr="00CD3F4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npos</w:t>
        </w:r>
      </w:hyperlink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 indicates all characters until the end of </w:t>
      </w:r>
      <w:proofErr w:type="gramStart"/>
      <w:r w:rsidRPr="00CD3F41">
        <w:rPr>
          <w:rFonts w:ascii="Times New Roman" w:eastAsia="Times New Roman" w:hAnsi="Times New Roman" w:cs="Times New Roman"/>
          <w:i/>
          <w:iCs/>
          <w:sz w:val="24"/>
          <w:szCs w:val="24"/>
        </w:rPr>
        <w:t>str</w:t>
      </w:r>
      <w:proofErr w:type="gramEnd"/>
      <w:r w:rsidRPr="00CD3F4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D3F41" w:rsidRPr="00CD3F41" w:rsidRDefault="00CD3F41" w:rsidP="00CD3F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D3F41">
        <w:rPr>
          <w:rFonts w:ascii="Times New Roman" w:eastAsia="Times New Roman" w:hAnsi="Times New Roman" w:cs="Times New Roman"/>
          <w:sz w:val="24"/>
          <w:szCs w:val="24"/>
        </w:rPr>
        <w:t>s</w:t>
      </w:r>
      <w:proofErr w:type="gramEnd"/>
    </w:p>
    <w:p w:rsidR="00CD3F41" w:rsidRPr="00CD3F41" w:rsidRDefault="00CD3F41" w:rsidP="00CD3F4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Pointer to an array of characters (such as a </w:t>
      </w:r>
      <w:r w:rsidRPr="00CD3F41">
        <w:rPr>
          <w:rFonts w:ascii="Times New Roman" w:eastAsia="Times New Roman" w:hAnsi="Times New Roman" w:cs="Times New Roman"/>
          <w:i/>
          <w:iCs/>
          <w:sz w:val="24"/>
          <w:szCs w:val="24"/>
        </w:rPr>
        <w:t>c-string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t>).</w:t>
      </w:r>
      <w:proofErr w:type="gramEnd"/>
    </w:p>
    <w:p w:rsidR="00CD3F41" w:rsidRPr="00CD3F41" w:rsidRDefault="00CD3F41" w:rsidP="00CD3F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D3F41"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gramEnd"/>
    </w:p>
    <w:p w:rsidR="00CD3F41" w:rsidRPr="00CD3F41" w:rsidRDefault="00CD3F41" w:rsidP="00CD3F4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D3F41">
        <w:rPr>
          <w:rFonts w:ascii="Times New Roman" w:eastAsia="Times New Roman" w:hAnsi="Times New Roman" w:cs="Times New Roman"/>
          <w:sz w:val="24"/>
          <w:szCs w:val="24"/>
        </w:rPr>
        <w:t>Number of characters to insert.</w:t>
      </w:r>
      <w:proofErr w:type="gramEnd"/>
    </w:p>
    <w:p w:rsidR="00CD3F41" w:rsidRPr="00CD3F41" w:rsidRDefault="00CD3F41" w:rsidP="00CD3F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D3F41">
        <w:rPr>
          <w:rFonts w:ascii="Times New Roman" w:eastAsia="Times New Roman" w:hAnsi="Times New Roman" w:cs="Times New Roman"/>
          <w:sz w:val="24"/>
          <w:szCs w:val="24"/>
        </w:rPr>
        <w:t>c</w:t>
      </w:r>
      <w:proofErr w:type="gramEnd"/>
    </w:p>
    <w:p w:rsidR="00CD3F41" w:rsidRPr="00CD3F41" w:rsidRDefault="00CD3F41" w:rsidP="00CD3F4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D3F41">
        <w:rPr>
          <w:rFonts w:ascii="Times New Roman" w:eastAsia="Times New Roman" w:hAnsi="Times New Roman" w:cs="Times New Roman"/>
          <w:sz w:val="24"/>
          <w:szCs w:val="24"/>
        </w:rPr>
        <w:t>Character value.</w:t>
      </w:r>
      <w:proofErr w:type="gramEnd"/>
    </w:p>
    <w:p w:rsidR="00CD3F41" w:rsidRPr="00CD3F41" w:rsidRDefault="00CD3F41" w:rsidP="00CD3F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D3F41">
        <w:rPr>
          <w:rFonts w:ascii="Times New Roman" w:eastAsia="Times New Roman" w:hAnsi="Times New Roman" w:cs="Times New Roman"/>
          <w:sz w:val="24"/>
          <w:szCs w:val="24"/>
        </w:rPr>
        <w:t>p</w:t>
      </w:r>
      <w:proofErr w:type="gramEnd"/>
    </w:p>
    <w:p w:rsidR="00CD3F41" w:rsidRPr="00CD3F41" w:rsidRDefault="00CD3F41" w:rsidP="00CD3F4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Iterator pointing to the insertion point: The new contents are inserted before the character pointed by </w:t>
      </w:r>
      <w:r w:rsidRPr="00CD3F41">
        <w:rPr>
          <w:rFonts w:ascii="Times New Roman" w:eastAsia="Times New Roman" w:hAnsi="Times New Roman" w:cs="Times New Roman"/>
          <w:i/>
          <w:iCs/>
          <w:sz w:val="24"/>
          <w:szCs w:val="24"/>
        </w:rPr>
        <w:t>p</w:t>
      </w:r>
      <w:proofErr w:type="gramStart"/>
      <w:r w:rsidRPr="00CD3F41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D3F41">
        <w:rPr>
          <w:rFonts w:ascii="Times New Roman" w:eastAsia="Times New Roman" w:hAnsi="Times New Roman" w:cs="Times New Roman"/>
          <w:sz w:val="24"/>
          <w:szCs w:val="24"/>
        </w:rPr>
        <w:br/>
      </w:r>
      <w:r w:rsidRPr="00CD3F41">
        <w:rPr>
          <w:rFonts w:ascii="Courier New" w:eastAsia="Times New Roman" w:hAnsi="Courier New" w:cs="Courier New"/>
          <w:sz w:val="20"/>
        </w:rPr>
        <w:t>iterator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 is a member type, defined as a </w:t>
      </w:r>
      <w:hyperlink r:id="rId410" w:history="1">
        <w:r w:rsidRPr="00CD3F4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random access iterator</w:t>
        </w:r>
      </w:hyperlink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 type that points to characters of the </w:t>
      </w:r>
      <w:hyperlink r:id="rId411" w:history="1">
        <w:r w:rsidRPr="00CD3F4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basic_string</w:t>
        </w:r>
      </w:hyperlink>
      <w:r w:rsidRPr="00CD3F4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D3F41" w:rsidRPr="00CD3F41" w:rsidRDefault="00CD3F41" w:rsidP="00CD3F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D3F41">
        <w:rPr>
          <w:rFonts w:ascii="Times New Roman" w:eastAsia="Times New Roman" w:hAnsi="Times New Roman" w:cs="Times New Roman"/>
          <w:sz w:val="24"/>
          <w:szCs w:val="24"/>
        </w:rPr>
        <w:t>first</w:t>
      </w:r>
      <w:proofErr w:type="gramEnd"/>
      <w:r w:rsidRPr="00CD3F41">
        <w:rPr>
          <w:rFonts w:ascii="Times New Roman" w:eastAsia="Times New Roman" w:hAnsi="Times New Roman" w:cs="Times New Roman"/>
          <w:sz w:val="24"/>
          <w:szCs w:val="24"/>
        </w:rPr>
        <w:t>, last</w:t>
      </w:r>
    </w:p>
    <w:p w:rsidR="00CD3F41" w:rsidRPr="00CD3F41" w:rsidRDefault="00CD3F41" w:rsidP="00CD3F4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412" w:history="1">
        <w:r w:rsidRPr="00CD3F4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Input iterators</w:t>
        </w:r>
      </w:hyperlink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 to the initial and final positions in a range. The range used is </w:t>
      </w:r>
      <w:r w:rsidRPr="00CD3F41">
        <w:rPr>
          <w:rFonts w:ascii="Courier New" w:eastAsia="Times New Roman" w:hAnsi="Courier New" w:cs="Courier New"/>
          <w:sz w:val="20"/>
        </w:rPr>
        <w:t>[first</w:t>
      </w:r>
      <w:proofErr w:type="gramStart"/>
      <w:r w:rsidRPr="00CD3F41">
        <w:rPr>
          <w:rFonts w:ascii="Courier New" w:eastAsia="Times New Roman" w:hAnsi="Courier New" w:cs="Courier New"/>
          <w:sz w:val="20"/>
        </w:rPr>
        <w:t>,last</w:t>
      </w:r>
      <w:proofErr w:type="gramEnd"/>
      <w:r w:rsidRPr="00CD3F41">
        <w:rPr>
          <w:rFonts w:ascii="Courier New" w:eastAsia="Times New Roman" w:hAnsi="Courier New" w:cs="Courier New"/>
          <w:sz w:val="20"/>
        </w:rPr>
        <w:t>)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, which includes all the characters between </w:t>
      </w:r>
      <w:r w:rsidRPr="00CD3F41">
        <w:rPr>
          <w:rFonts w:ascii="Times New Roman" w:eastAsia="Times New Roman" w:hAnsi="Times New Roman" w:cs="Times New Roman"/>
          <w:i/>
          <w:iCs/>
          <w:sz w:val="24"/>
          <w:szCs w:val="24"/>
        </w:rPr>
        <w:t>first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CD3F41">
        <w:rPr>
          <w:rFonts w:ascii="Times New Roman" w:eastAsia="Times New Roman" w:hAnsi="Times New Roman" w:cs="Times New Roman"/>
          <w:i/>
          <w:iCs/>
          <w:sz w:val="24"/>
          <w:szCs w:val="24"/>
        </w:rPr>
        <w:t>last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, including the character pointed by </w:t>
      </w:r>
      <w:r w:rsidRPr="00CD3F41">
        <w:rPr>
          <w:rFonts w:ascii="Times New Roman" w:eastAsia="Times New Roman" w:hAnsi="Times New Roman" w:cs="Times New Roman"/>
          <w:i/>
          <w:iCs/>
          <w:sz w:val="24"/>
          <w:szCs w:val="24"/>
        </w:rPr>
        <w:t>first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 but not the character pointed by </w:t>
      </w:r>
      <w:r w:rsidRPr="00CD3F41">
        <w:rPr>
          <w:rFonts w:ascii="Times New Roman" w:eastAsia="Times New Roman" w:hAnsi="Times New Roman" w:cs="Times New Roman"/>
          <w:i/>
          <w:iCs/>
          <w:sz w:val="24"/>
          <w:szCs w:val="24"/>
        </w:rPr>
        <w:t>last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br/>
      </w:r>
      <w:r w:rsidRPr="00CD3F41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The function template argument </w:t>
      </w:r>
      <w:r w:rsidRPr="00CD3F41">
        <w:rPr>
          <w:rFonts w:ascii="Courier New" w:eastAsia="Times New Roman" w:hAnsi="Courier New" w:cs="Courier New"/>
          <w:sz w:val="20"/>
        </w:rPr>
        <w:t>InputIterator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 shall be an </w:t>
      </w:r>
      <w:hyperlink r:id="rId413" w:history="1">
        <w:r w:rsidRPr="00CD3F4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input iterator</w:t>
        </w:r>
      </w:hyperlink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 type that points to elements of a type convertible to </w:t>
      </w:r>
      <w:r w:rsidRPr="00CD3F41">
        <w:rPr>
          <w:rFonts w:ascii="Courier New" w:eastAsia="Times New Roman" w:hAnsi="Courier New" w:cs="Courier New"/>
          <w:sz w:val="20"/>
        </w:rPr>
        <w:t>charT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D3F41" w:rsidRPr="00CD3F41" w:rsidRDefault="00CD3F41" w:rsidP="00CD3F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D3F41">
        <w:rPr>
          <w:rFonts w:ascii="Times New Roman" w:eastAsia="Times New Roman" w:hAnsi="Times New Roman" w:cs="Times New Roman"/>
          <w:sz w:val="24"/>
          <w:szCs w:val="24"/>
        </w:rPr>
        <w:t>il</w:t>
      </w:r>
      <w:proofErr w:type="gramEnd"/>
    </w:p>
    <w:p w:rsidR="00CD3F41" w:rsidRPr="00CD3F41" w:rsidRDefault="00CD3F41" w:rsidP="00CD3F4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An </w:t>
      </w:r>
      <w:hyperlink r:id="rId414" w:history="1">
        <w:r w:rsidRPr="00CD3F4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initializer_list</w:t>
        </w:r>
      </w:hyperlink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 object.</w:t>
      </w:r>
      <w:proofErr w:type="gramEnd"/>
      <w:r w:rsidRPr="00CD3F41">
        <w:rPr>
          <w:rFonts w:ascii="Times New Roman" w:eastAsia="Times New Roman" w:hAnsi="Times New Roman" w:cs="Times New Roman"/>
          <w:sz w:val="24"/>
          <w:szCs w:val="24"/>
        </w:rPr>
        <w:br/>
        <w:t xml:space="preserve">These objects are automatically constructed from </w:t>
      </w:r>
      <w:r w:rsidRPr="00CD3F41">
        <w:rPr>
          <w:rFonts w:ascii="Times New Roman" w:eastAsia="Times New Roman" w:hAnsi="Times New Roman" w:cs="Times New Roman"/>
          <w:i/>
          <w:iCs/>
          <w:sz w:val="24"/>
          <w:szCs w:val="24"/>
        </w:rPr>
        <w:t>initializer list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 declarators.</w:t>
      </w:r>
    </w:p>
    <w:p w:rsidR="00CD3F41" w:rsidRPr="00CD3F41" w:rsidRDefault="00CD3F41" w:rsidP="00CD3F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3F41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CD3F41">
        <w:rPr>
          <w:rFonts w:ascii="Courier New" w:eastAsia="Times New Roman" w:hAnsi="Courier New" w:cs="Courier New"/>
          <w:sz w:val="20"/>
        </w:rPr>
        <w:t>charT</w:t>
      </w:r>
      <w:proofErr w:type="gramEnd"/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 is </w:t>
      </w:r>
      <w:hyperlink r:id="rId415" w:history="1">
        <w:r w:rsidRPr="00CD3F4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basic_string</w:t>
        </w:r>
      </w:hyperlink>
      <w:r w:rsidRPr="00CD3F41">
        <w:rPr>
          <w:rFonts w:ascii="Times New Roman" w:eastAsia="Times New Roman" w:hAnsi="Times New Roman" w:cs="Times New Roman"/>
          <w:sz w:val="24"/>
          <w:szCs w:val="24"/>
        </w:rPr>
        <w:t>'s character type (i.e., its first template parameter).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br/>
        <w:t xml:space="preserve">Member type </w:t>
      </w:r>
      <w:r w:rsidRPr="00CD3F41">
        <w:rPr>
          <w:rFonts w:ascii="Courier New" w:eastAsia="Times New Roman" w:hAnsi="Courier New" w:cs="Courier New"/>
          <w:sz w:val="20"/>
        </w:rPr>
        <w:t>size_type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 is an unsigned integral type.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br/>
      </w:r>
      <w:r w:rsidRPr="00CD3F41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CD3F41" w:rsidRPr="00CD3F41" w:rsidRDefault="00CD3F41" w:rsidP="00CD3F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D3F41">
        <w:rPr>
          <w:rFonts w:ascii="Times New Roman" w:eastAsia="Times New Roman" w:hAnsi="Times New Roman" w:cs="Times New Roman"/>
          <w:b/>
          <w:bCs/>
          <w:sz w:val="27"/>
          <w:szCs w:val="27"/>
        </w:rPr>
        <w:t>Return value</w:t>
      </w:r>
    </w:p>
    <w:p w:rsidR="00CD3F41" w:rsidRPr="00CD3F41" w:rsidRDefault="00CD3F41" w:rsidP="00CD3F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The signatures returning a reference to </w:t>
      </w:r>
      <w:hyperlink r:id="rId416" w:history="1">
        <w:r w:rsidRPr="00CD3F4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basic_string</w:t>
        </w:r>
      </w:hyperlink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, return </w:t>
      </w:r>
      <w:r w:rsidRPr="00CD3F41">
        <w:rPr>
          <w:rFonts w:ascii="Courier New" w:eastAsia="Times New Roman" w:hAnsi="Courier New" w:cs="Courier New"/>
          <w:sz w:val="20"/>
        </w:rPr>
        <w:t>*this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br/>
        <w:t xml:space="preserve">Those returning an </w:t>
      </w:r>
      <w:r w:rsidRPr="00CD3F41">
        <w:rPr>
          <w:rFonts w:ascii="Courier New" w:eastAsia="Times New Roman" w:hAnsi="Courier New" w:cs="Courier New"/>
          <w:sz w:val="20"/>
        </w:rPr>
        <w:t>iterator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t>, return an iterator pointing to the first character inserted.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br/>
      </w:r>
      <w:r w:rsidRPr="00CD3F41">
        <w:rPr>
          <w:rFonts w:ascii="Times New Roman" w:eastAsia="Times New Roman" w:hAnsi="Times New Roman" w:cs="Times New Roman"/>
          <w:sz w:val="24"/>
          <w:szCs w:val="24"/>
        </w:rPr>
        <w:br/>
        <w:t xml:space="preserve">Member type </w:t>
      </w:r>
      <w:r w:rsidRPr="00CD3F41">
        <w:rPr>
          <w:rFonts w:ascii="Courier New" w:eastAsia="Times New Roman" w:hAnsi="Courier New" w:cs="Courier New"/>
          <w:sz w:val="20"/>
        </w:rPr>
        <w:t>iterator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 is a </w:t>
      </w:r>
      <w:hyperlink r:id="rId417" w:history="1">
        <w:r w:rsidRPr="00CD3F4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random access iterator</w:t>
        </w:r>
      </w:hyperlink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 type that points to characters of the </w:t>
      </w:r>
      <w:hyperlink r:id="rId418" w:history="1">
        <w:r w:rsidRPr="00CD3F4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basic_string</w:t>
        </w:r>
      </w:hyperlink>
      <w:r w:rsidRPr="00CD3F41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br/>
      </w:r>
      <w:r w:rsidRPr="00CD3F41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CD3F41" w:rsidRPr="00CD3F41" w:rsidRDefault="00CD3F41" w:rsidP="00CD3F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D3F41">
        <w:rPr>
          <w:rFonts w:ascii="Times New Roman" w:eastAsia="Times New Roman" w:hAnsi="Times New Roman" w:cs="Times New Roman"/>
          <w:b/>
          <w:bCs/>
          <w:sz w:val="27"/>
          <w:szCs w:val="27"/>
        </w:rPr>
        <w:t>Example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10157"/>
      </w:tblGrid>
      <w:tr w:rsidR="00CD3F41" w:rsidRPr="00CD3F41" w:rsidTr="00CD3F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D3F41">
              <w:rPr>
                <w:rFonts w:ascii="Courier New" w:eastAsia="Times New Roman" w:hAnsi="Courier New" w:cs="Courier New"/>
                <w:sz w:val="20"/>
              </w:rPr>
              <w:t>1</w:t>
            </w: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CD3F41">
              <w:rPr>
                <w:rFonts w:ascii="Courier New" w:eastAsia="Times New Roman" w:hAnsi="Courier New" w:cs="Courier New"/>
                <w:sz w:val="20"/>
              </w:rPr>
              <w:t>2</w:t>
            </w: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CD3F41">
              <w:rPr>
                <w:rFonts w:ascii="Courier New" w:eastAsia="Times New Roman" w:hAnsi="Courier New" w:cs="Courier New"/>
                <w:sz w:val="20"/>
              </w:rPr>
              <w:t>3</w:t>
            </w: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CD3F41">
              <w:rPr>
                <w:rFonts w:ascii="Courier New" w:eastAsia="Times New Roman" w:hAnsi="Courier New" w:cs="Courier New"/>
                <w:sz w:val="20"/>
              </w:rPr>
              <w:t>4</w:t>
            </w: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CD3F41">
              <w:rPr>
                <w:rFonts w:ascii="Courier New" w:eastAsia="Times New Roman" w:hAnsi="Courier New" w:cs="Courier New"/>
                <w:sz w:val="20"/>
              </w:rPr>
              <w:t>5</w:t>
            </w: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CD3F41">
              <w:rPr>
                <w:rFonts w:ascii="Courier New" w:eastAsia="Times New Roman" w:hAnsi="Courier New" w:cs="Courier New"/>
                <w:sz w:val="20"/>
              </w:rPr>
              <w:t>6</w:t>
            </w: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CD3F41">
              <w:rPr>
                <w:rFonts w:ascii="Courier New" w:eastAsia="Times New Roman" w:hAnsi="Courier New" w:cs="Courier New"/>
                <w:sz w:val="20"/>
              </w:rPr>
              <w:t>7</w:t>
            </w: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CD3F41">
              <w:rPr>
                <w:rFonts w:ascii="Courier New" w:eastAsia="Times New Roman" w:hAnsi="Courier New" w:cs="Courier New"/>
                <w:sz w:val="20"/>
              </w:rPr>
              <w:t>8</w:t>
            </w: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CD3F41">
              <w:rPr>
                <w:rFonts w:ascii="Courier New" w:eastAsia="Times New Roman" w:hAnsi="Courier New" w:cs="Courier New"/>
                <w:sz w:val="20"/>
              </w:rPr>
              <w:t>9</w:t>
            </w: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CD3F41">
              <w:rPr>
                <w:rFonts w:ascii="Courier New" w:eastAsia="Times New Roman" w:hAnsi="Courier New" w:cs="Courier New"/>
                <w:sz w:val="20"/>
              </w:rPr>
              <w:t>10</w:t>
            </w: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CD3F41">
              <w:rPr>
                <w:rFonts w:ascii="Courier New" w:eastAsia="Times New Roman" w:hAnsi="Courier New" w:cs="Courier New"/>
                <w:sz w:val="20"/>
              </w:rPr>
              <w:t>11</w:t>
            </w: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CD3F41">
              <w:rPr>
                <w:rFonts w:ascii="Courier New" w:eastAsia="Times New Roman" w:hAnsi="Courier New" w:cs="Courier New"/>
                <w:sz w:val="20"/>
              </w:rPr>
              <w:t>12</w:t>
            </w: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CD3F41">
              <w:rPr>
                <w:rFonts w:ascii="Courier New" w:eastAsia="Times New Roman" w:hAnsi="Courier New" w:cs="Courier New"/>
                <w:sz w:val="20"/>
              </w:rPr>
              <w:t>13</w:t>
            </w: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CD3F41">
              <w:rPr>
                <w:rFonts w:ascii="Courier New" w:eastAsia="Times New Roman" w:hAnsi="Courier New" w:cs="Courier New"/>
                <w:sz w:val="20"/>
              </w:rPr>
              <w:t>14</w:t>
            </w: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CD3F41">
              <w:rPr>
                <w:rFonts w:ascii="Courier New" w:eastAsia="Times New Roman" w:hAnsi="Courier New" w:cs="Courier New"/>
                <w:sz w:val="20"/>
              </w:rPr>
              <w:t>15</w:t>
            </w: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CD3F41">
              <w:rPr>
                <w:rFonts w:ascii="Courier New" w:eastAsia="Times New Roman" w:hAnsi="Courier New" w:cs="Courier New"/>
                <w:sz w:val="20"/>
              </w:rPr>
              <w:t>16</w:t>
            </w: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CD3F41">
              <w:rPr>
                <w:rFonts w:ascii="Courier New" w:eastAsia="Times New Roman" w:hAnsi="Courier New" w:cs="Courier New"/>
                <w:sz w:val="20"/>
              </w:rPr>
              <w:t>17</w:t>
            </w: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CD3F41">
              <w:rPr>
                <w:rFonts w:ascii="Courier New" w:eastAsia="Times New Roman" w:hAnsi="Courier New" w:cs="Courier New"/>
                <w:sz w:val="20"/>
              </w:rPr>
              <w:t>18</w:t>
            </w: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CD3F41">
              <w:rPr>
                <w:rFonts w:ascii="Courier New" w:eastAsia="Times New Roman" w:hAnsi="Courier New" w:cs="Courier New"/>
                <w:sz w:val="20"/>
              </w:rPr>
              <w:t>19</w:t>
            </w: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CD3F41">
              <w:rPr>
                <w:rFonts w:ascii="Courier New" w:eastAsia="Times New Roman" w:hAnsi="Courier New" w:cs="Courier New"/>
                <w:sz w:val="20"/>
              </w:rPr>
              <w:t>20</w:t>
            </w: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CD3F41">
              <w:rPr>
                <w:rFonts w:ascii="Courier New" w:eastAsia="Times New Roman" w:hAnsi="Courier New" w:cs="Courier New"/>
                <w:sz w:val="20"/>
              </w:rPr>
              <w:t>21</w:t>
            </w: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CD3F41">
              <w:rPr>
                <w:rFonts w:ascii="Courier New" w:eastAsia="Times New Roman" w:hAnsi="Courier New" w:cs="Courier New"/>
                <w:sz w:val="20"/>
              </w:rPr>
              <w:t>22</w:t>
            </w: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CD3F41">
              <w:rPr>
                <w:rFonts w:ascii="Courier New" w:eastAsia="Times New Roman" w:hAnsi="Courier New" w:cs="Courier New"/>
                <w:sz w:val="20"/>
              </w:rPr>
              <w:t>23</w:t>
            </w: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CD3F41">
              <w:rPr>
                <w:rFonts w:ascii="Courier New" w:eastAsia="Times New Roman" w:hAnsi="Courier New" w:cs="Courier New"/>
                <w:sz w:val="20"/>
              </w:rPr>
              <w:t>24</w:t>
            </w:r>
          </w:p>
        </w:tc>
        <w:tc>
          <w:tcPr>
            <w:tcW w:w="0" w:type="auto"/>
            <w:vAlign w:val="center"/>
            <w:hideMark/>
          </w:tcPr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CD3F41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// inserting into a string</w:t>
            </w:r>
          </w:p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CD3F41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#include &lt;iostream&gt;</w:t>
            </w:r>
          </w:p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CD3F41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#include &lt;string&gt;</w:t>
            </w:r>
          </w:p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</w:p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CD3F41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int</w:t>
            </w:r>
            <w:r w:rsidRPr="00CD3F41">
              <w:rPr>
                <w:rFonts w:ascii="Courier New" w:eastAsia="Times New Roman" w:hAnsi="Courier New" w:cs="Courier New"/>
                <w:sz w:val="20"/>
              </w:rPr>
              <w:t xml:space="preserve"> main ()</w:t>
            </w:r>
          </w:p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CD3F41">
              <w:rPr>
                <w:rFonts w:ascii="Courier New" w:eastAsia="Times New Roman" w:hAnsi="Courier New" w:cs="Courier New"/>
                <w:sz w:val="20"/>
              </w:rPr>
              <w:t>{</w:t>
            </w:r>
          </w:p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CD3F41">
              <w:rPr>
                <w:rFonts w:ascii="Courier New" w:eastAsia="Times New Roman" w:hAnsi="Courier New" w:cs="Courier New"/>
                <w:sz w:val="20"/>
              </w:rPr>
              <w:t xml:space="preserve">  std::string str="to be question";</w:t>
            </w:r>
          </w:p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CD3F41">
              <w:rPr>
                <w:rFonts w:ascii="Courier New" w:eastAsia="Times New Roman" w:hAnsi="Courier New" w:cs="Courier New"/>
                <w:sz w:val="20"/>
              </w:rPr>
              <w:t xml:space="preserve">  std::string str2="the ";</w:t>
            </w:r>
          </w:p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CD3F41">
              <w:rPr>
                <w:rFonts w:ascii="Courier New" w:eastAsia="Times New Roman" w:hAnsi="Courier New" w:cs="Courier New"/>
                <w:sz w:val="20"/>
              </w:rPr>
              <w:t xml:space="preserve">  std::string str3="or not to be";</w:t>
            </w:r>
          </w:p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CD3F41">
              <w:rPr>
                <w:rFonts w:ascii="Courier New" w:eastAsia="Times New Roman" w:hAnsi="Courier New" w:cs="Courier New"/>
                <w:sz w:val="20"/>
              </w:rPr>
              <w:t xml:space="preserve">  std::string::iterator it;</w:t>
            </w:r>
          </w:p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</w:p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CD3F41">
              <w:rPr>
                <w:rFonts w:ascii="Courier New" w:eastAsia="Times New Roman" w:hAnsi="Courier New" w:cs="Courier New"/>
                <w:sz w:val="20"/>
              </w:rPr>
              <w:t xml:space="preserve">  </w:t>
            </w:r>
            <w:r w:rsidRPr="00CD3F41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// used in the same order as described above:</w:t>
            </w:r>
          </w:p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CD3F41">
              <w:rPr>
                <w:rFonts w:ascii="Courier New" w:eastAsia="Times New Roman" w:hAnsi="Courier New" w:cs="Courier New"/>
                <w:sz w:val="20"/>
              </w:rPr>
              <w:t xml:space="preserve">  str.insert(6,str2);                 </w:t>
            </w:r>
            <w:r w:rsidRPr="00CD3F41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// to be (the )question</w:t>
            </w:r>
          </w:p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CD3F41">
              <w:rPr>
                <w:rFonts w:ascii="Courier New" w:eastAsia="Times New Roman" w:hAnsi="Courier New" w:cs="Courier New"/>
                <w:sz w:val="20"/>
              </w:rPr>
              <w:t xml:space="preserve">  str.insert(6,str3,3,4);             </w:t>
            </w:r>
            <w:r w:rsidRPr="00CD3F41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// to be (not )the question</w:t>
            </w:r>
          </w:p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CD3F41">
              <w:rPr>
                <w:rFonts w:ascii="Courier New" w:eastAsia="Times New Roman" w:hAnsi="Courier New" w:cs="Courier New"/>
                <w:sz w:val="20"/>
              </w:rPr>
              <w:t xml:space="preserve">  str.insert(10,"that is cool",8);    </w:t>
            </w:r>
            <w:r w:rsidRPr="00CD3F41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// to be not (that is )the question</w:t>
            </w:r>
          </w:p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CD3F41">
              <w:rPr>
                <w:rFonts w:ascii="Courier New" w:eastAsia="Times New Roman" w:hAnsi="Courier New" w:cs="Courier New"/>
                <w:sz w:val="20"/>
              </w:rPr>
              <w:t xml:space="preserve">  str.insert(10,"to be ");            </w:t>
            </w:r>
            <w:r w:rsidRPr="00CD3F41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// to be not (to be )that is the question</w:t>
            </w:r>
          </w:p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CD3F41">
              <w:rPr>
                <w:rFonts w:ascii="Courier New" w:eastAsia="Times New Roman" w:hAnsi="Courier New" w:cs="Courier New"/>
                <w:sz w:val="20"/>
              </w:rPr>
              <w:t xml:space="preserve">  str.insert(15,1,':');               </w:t>
            </w:r>
            <w:r w:rsidRPr="00CD3F41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// to be not to be(:) that is the question</w:t>
            </w:r>
          </w:p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CD3F41">
              <w:rPr>
                <w:rFonts w:ascii="Courier New" w:eastAsia="Times New Roman" w:hAnsi="Courier New" w:cs="Courier New"/>
                <w:sz w:val="20"/>
              </w:rPr>
              <w:t xml:space="preserve">  it = str.insert(str.begin()+5,','); </w:t>
            </w:r>
            <w:r w:rsidRPr="00CD3F41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// to be(,) not to be: that is the question</w:t>
            </w:r>
          </w:p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CD3F41">
              <w:rPr>
                <w:rFonts w:ascii="Courier New" w:eastAsia="Times New Roman" w:hAnsi="Courier New" w:cs="Courier New"/>
                <w:sz w:val="20"/>
              </w:rPr>
              <w:t xml:space="preserve">  str.insert (</w:t>
            </w:r>
            <w:proofErr w:type="gramStart"/>
            <w:r w:rsidRPr="00CD3F41">
              <w:rPr>
                <w:rFonts w:ascii="Courier New" w:eastAsia="Times New Roman" w:hAnsi="Courier New" w:cs="Courier New"/>
                <w:sz w:val="20"/>
              </w:rPr>
              <w:t>str.end(</w:t>
            </w:r>
            <w:proofErr w:type="gramEnd"/>
            <w:r w:rsidRPr="00CD3F41">
              <w:rPr>
                <w:rFonts w:ascii="Courier New" w:eastAsia="Times New Roman" w:hAnsi="Courier New" w:cs="Courier New"/>
                <w:sz w:val="20"/>
              </w:rPr>
              <w:t xml:space="preserve">),3,'.');       </w:t>
            </w:r>
            <w:r w:rsidRPr="00CD3F41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// to be, not to be: that is the question(...)</w:t>
            </w:r>
          </w:p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CD3F41">
              <w:rPr>
                <w:rFonts w:ascii="Courier New" w:eastAsia="Times New Roman" w:hAnsi="Courier New" w:cs="Courier New"/>
                <w:sz w:val="20"/>
              </w:rPr>
              <w:t xml:space="preserve">  str.insert (it+2,str3.begin(),str3.begin()+3); </w:t>
            </w:r>
            <w:r w:rsidRPr="00CD3F41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// (or )</w:t>
            </w:r>
          </w:p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</w:p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CD3F41">
              <w:rPr>
                <w:rFonts w:ascii="Courier New" w:eastAsia="Times New Roman" w:hAnsi="Courier New" w:cs="Courier New"/>
                <w:sz w:val="20"/>
              </w:rPr>
              <w:t xml:space="preserve">  std::cout &lt;&lt; str &lt;&lt; '\n';</w:t>
            </w:r>
          </w:p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CD3F41">
              <w:rPr>
                <w:rFonts w:ascii="Courier New" w:eastAsia="Times New Roman" w:hAnsi="Courier New" w:cs="Courier New"/>
                <w:sz w:val="20"/>
              </w:rPr>
              <w:t xml:space="preserve">  </w:t>
            </w:r>
            <w:r w:rsidRPr="00CD3F41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return</w:t>
            </w:r>
            <w:r w:rsidRPr="00CD3F41">
              <w:rPr>
                <w:rFonts w:ascii="Courier New" w:eastAsia="Times New Roman" w:hAnsi="Courier New" w:cs="Courier New"/>
                <w:sz w:val="20"/>
              </w:rPr>
              <w:t xml:space="preserve"> 0;</w:t>
            </w:r>
          </w:p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D3F41">
              <w:rPr>
                <w:rFonts w:ascii="Courier New" w:eastAsia="Times New Roman" w:hAnsi="Courier New" w:cs="Courier New"/>
                <w:sz w:val="20"/>
              </w:rPr>
              <w:t>}</w:t>
            </w:r>
          </w:p>
        </w:tc>
      </w:tr>
    </w:tbl>
    <w:p w:rsidR="00CD3F41" w:rsidRPr="00CD3F41" w:rsidRDefault="00CD3F41" w:rsidP="00CD3F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3F41">
        <w:rPr>
          <w:rFonts w:ascii="Times New Roman" w:eastAsia="Times New Roman" w:hAnsi="Times New Roman" w:cs="Times New Roman"/>
          <w:sz w:val="24"/>
          <w:szCs w:val="24"/>
        </w:rPr>
        <w:br/>
        <w:t>Output: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371"/>
      </w:tblGrid>
      <w:tr w:rsidR="00CD3F41" w:rsidRPr="00CD3F41" w:rsidTr="00CD3F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gramStart"/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t>to</w:t>
            </w:r>
            <w:proofErr w:type="gramEnd"/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be, or not to be: that is the question...</w:t>
            </w:r>
          </w:p>
        </w:tc>
      </w:tr>
    </w:tbl>
    <w:p w:rsidR="00CD3F41" w:rsidRPr="00CD3F41" w:rsidRDefault="00CD3F41" w:rsidP="00CD3F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3F41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CD3F41" w:rsidRPr="00CD3F41" w:rsidRDefault="00CD3F41" w:rsidP="00CD3F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D3F41">
        <w:rPr>
          <w:rFonts w:ascii="Times New Roman" w:eastAsia="Times New Roman" w:hAnsi="Times New Roman" w:cs="Times New Roman"/>
          <w:b/>
          <w:bCs/>
          <w:sz w:val="27"/>
          <w:szCs w:val="27"/>
        </w:rPr>
        <w:t>Complexity</w:t>
      </w:r>
    </w:p>
    <w:p w:rsidR="00CD3F41" w:rsidRPr="00CD3F41" w:rsidRDefault="00CD3F41" w:rsidP="00CD3F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D3F41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Unspecified, but generally up to linear in the new </w:t>
      </w:r>
      <w:hyperlink r:id="rId419" w:history="1">
        <w:r w:rsidRPr="00CD3F4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string length</w:t>
        </w:r>
      </w:hyperlink>
      <w:r w:rsidRPr="00CD3F41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D3F41">
        <w:rPr>
          <w:rFonts w:ascii="Times New Roman" w:eastAsia="Times New Roman" w:hAnsi="Times New Roman" w:cs="Times New Roman"/>
          <w:sz w:val="24"/>
          <w:szCs w:val="24"/>
        </w:rPr>
        <w:br/>
      </w:r>
      <w:r w:rsidRPr="00CD3F41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CD3F41" w:rsidRPr="00CD3F41" w:rsidRDefault="00CD3F41" w:rsidP="00CD3F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D3F41">
        <w:rPr>
          <w:rFonts w:ascii="Times New Roman" w:eastAsia="Times New Roman" w:hAnsi="Times New Roman" w:cs="Times New Roman"/>
          <w:b/>
          <w:bCs/>
          <w:sz w:val="27"/>
          <w:szCs w:val="27"/>
        </w:rPr>
        <w:t>Iterator validity</w:t>
      </w:r>
    </w:p>
    <w:p w:rsidR="00CD3F41" w:rsidRPr="00CD3F41" w:rsidRDefault="00CD3F41" w:rsidP="00CD3F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3F41">
        <w:rPr>
          <w:rFonts w:ascii="Times New Roman" w:eastAsia="Times New Roman" w:hAnsi="Times New Roman" w:cs="Times New Roman"/>
          <w:sz w:val="24"/>
          <w:szCs w:val="24"/>
        </w:rPr>
        <w:t>Any iterators, pointers and references related to this object may be invalidated.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br/>
      </w:r>
      <w:r w:rsidRPr="00CD3F41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CD3F41" w:rsidRPr="00CD3F41" w:rsidRDefault="00CD3F41" w:rsidP="00CD3F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D3F41">
        <w:rPr>
          <w:rFonts w:ascii="Times New Roman" w:eastAsia="Times New Roman" w:hAnsi="Times New Roman" w:cs="Times New Roman"/>
          <w:b/>
          <w:bCs/>
          <w:sz w:val="27"/>
          <w:szCs w:val="27"/>
        </w:rPr>
        <w:t>Data races</w:t>
      </w:r>
    </w:p>
    <w:p w:rsidR="00CD3F41" w:rsidRPr="00CD3F41" w:rsidRDefault="00CD3F41" w:rsidP="00CD3F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3F41">
        <w:rPr>
          <w:rFonts w:ascii="Times New Roman" w:eastAsia="Times New Roman" w:hAnsi="Times New Roman" w:cs="Times New Roman"/>
          <w:sz w:val="24"/>
          <w:szCs w:val="24"/>
        </w:rPr>
        <w:t>The object is modified.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br/>
      </w:r>
      <w:r w:rsidRPr="00CD3F41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CD3F41" w:rsidRPr="00CD3F41" w:rsidRDefault="00CD3F41" w:rsidP="00CD3F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D3F41">
        <w:rPr>
          <w:rFonts w:ascii="Times New Roman" w:eastAsia="Times New Roman" w:hAnsi="Times New Roman" w:cs="Times New Roman"/>
          <w:b/>
          <w:bCs/>
          <w:sz w:val="27"/>
          <w:szCs w:val="27"/>
        </w:rPr>
        <w:t>Exception safety</w:t>
      </w:r>
    </w:p>
    <w:p w:rsidR="00CD3F41" w:rsidRDefault="00CD3F41" w:rsidP="00CD3F41">
      <w:pPr>
        <w:rPr>
          <w:rFonts w:ascii="Times New Roman" w:eastAsia="Times New Roman" w:hAnsi="Times New Roman" w:cs="Times New Roman"/>
          <w:sz w:val="24"/>
          <w:szCs w:val="24"/>
        </w:rPr>
      </w:pPr>
      <w:r w:rsidRPr="00CD3F41">
        <w:rPr>
          <w:rFonts w:ascii="Times New Roman" w:eastAsia="Times New Roman" w:hAnsi="Times New Roman" w:cs="Times New Roman"/>
          <w:b/>
          <w:bCs/>
          <w:sz w:val="24"/>
          <w:szCs w:val="24"/>
        </w:rPr>
        <w:t>Strong guarantee: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 if an exception is thrown, there are no changes in the </w:t>
      </w:r>
      <w:hyperlink r:id="rId420" w:history="1">
        <w:r w:rsidRPr="00CD3F4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basic_string</w:t>
        </w:r>
      </w:hyperlink>
      <w:r w:rsidRPr="00CD3F41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br/>
      </w:r>
      <w:r w:rsidRPr="00CD3F41">
        <w:rPr>
          <w:rFonts w:ascii="Times New Roman" w:eastAsia="Times New Roman" w:hAnsi="Times New Roman" w:cs="Times New Roman"/>
          <w:sz w:val="24"/>
          <w:szCs w:val="24"/>
        </w:rPr>
        <w:br/>
        <w:t xml:space="preserve">If </w:t>
      </w:r>
      <w:r w:rsidRPr="00CD3F41">
        <w:rPr>
          <w:rFonts w:ascii="Courier New" w:eastAsia="Times New Roman" w:hAnsi="Courier New" w:cs="Courier New"/>
          <w:sz w:val="20"/>
        </w:rPr>
        <w:t>s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 does not point to an array long enough, or if either </w:t>
      </w:r>
      <w:r w:rsidRPr="00CD3F41">
        <w:rPr>
          <w:rFonts w:ascii="Times New Roman" w:eastAsia="Times New Roman" w:hAnsi="Times New Roman" w:cs="Times New Roman"/>
          <w:i/>
          <w:iCs/>
          <w:sz w:val="24"/>
          <w:szCs w:val="24"/>
        </w:rPr>
        <w:t>p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 or the range specified by </w:t>
      </w:r>
      <w:r w:rsidRPr="00CD3F41">
        <w:rPr>
          <w:rFonts w:ascii="Courier New" w:eastAsia="Times New Roman" w:hAnsi="Courier New" w:cs="Courier New"/>
          <w:sz w:val="20"/>
        </w:rPr>
        <w:t>[first</w:t>
      </w:r>
      <w:proofErr w:type="gramStart"/>
      <w:r w:rsidRPr="00CD3F41">
        <w:rPr>
          <w:rFonts w:ascii="Courier New" w:eastAsia="Times New Roman" w:hAnsi="Courier New" w:cs="Courier New"/>
          <w:sz w:val="20"/>
        </w:rPr>
        <w:t>,last</w:t>
      </w:r>
      <w:proofErr w:type="gramEnd"/>
      <w:r w:rsidRPr="00CD3F41">
        <w:rPr>
          <w:rFonts w:ascii="Courier New" w:eastAsia="Times New Roman" w:hAnsi="Courier New" w:cs="Courier New"/>
          <w:sz w:val="20"/>
        </w:rPr>
        <w:t>)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 is not valid, it causes </w:t>
      </w:r>
      <w:r w:rsidRPr="00CD3F41">
        <w:rPr>
          <w:rFonts w:ascii="Times New Roman" w:eastAsia="Times New Roman" w:hAnsi="Times New Roman" w:cs="Times New Roman"/>
          <w:i/>
          <w:iCs/>
          <w:sz w:val="24"/>
          <w:szCs w:val="24"/>
        </w:rPr>
        <w:t>undefined behavior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br/>
      </w:r>
      <w:r w:rsidRPr="00CD3F41">
        <w:rPr>
          <w:rFonts w:ascii="Times New Roman" w:eastAsia="Times New Roman" w:hAnsi="Times New Roman" w:cs="Times New Roman"/>
          <w:sz w:val="24"/>
          <w:szCs w:val="24"/>
        </w:rPr>
        <w:br/>
        <w:t xml:space="preserve">If </w:t>
      </w:r>
      <w:r w:rsidRPr="00CD3F41">
        <w:rPr>
          <w:rFonts w:ascii="Times New Roman" w:eastAsia="Times New Roman" w:hAnsi="Times New Roman" w:cs="Times New Roman"/>
          <w:i/>
          <w:iCs/>
          <w:sz w:val="24"/>
          <w:szCs w:val="24"/>
        </w:rPr>
        <w:t>pos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CD3F41">
        <w:rPr>
          <w:rFonts w:ascii="Times New Roman" w:eastAsia="Times New Roman" w:hAnsi="Times New Roman" w:cs="Times New Roman"/>
          <w:sz w:val="24"/>
          <w:szCs w:val="24"/>
        </w:rPr>
        <w:t>is</w:t>
      </w:r>
      <w:proofErr w:type="gramEnd"/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 greater than the </w:t>
      </w:r>
      <w:hyperlink r:id="rId421" w:history="1">
        <w:r w:rsidRPr="00CD3F4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string length</w:t>
        </w:r>
      </w:hyperlink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, or if </w:t>
      </w:r>
      <w:r w:rsidRPr="00CD3F41">
        <w:rPr>
          <w:rFonts w:ascii="Times New Roman" w:eastAsia="Times New Roman" w:hAnsi="Times New Roman" w:cs="Times New Roman"/>
          <w:i/>
          <w:iCs/>
          <w:sz w:val="24"/>
          <w:szCs w:val="24"/>
        </w:rPr>
        <w:t>subpos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 is greater than </w:t>
      </w:r>
      <w:r w:rsidRPr="00CD3F41">
        <w:rPr>
          <w:rFonts w:ascii="Times New Roman" w:eastAsia="Times New Roman" w:hAnsi="Times New Roman" w:cs="Times New Roman"/>
          <w:i/>
          <w:iCs/>
          <w:sz w:val="24"/>
          <w:szCs w:val="24"/>
        </w:rPr>
        <w:t>str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's </w:t>
      </w:r>
      <w:hyperlink r:id="rId422" w:history="1">
        <w:r w:rsidRPr="00CD3F4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length</w:t>
        </w:r>
      </w:hyperlink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, an </w:t>
      </w:r>
      <w:hyperlink r:id="rId423" w:history="1">
        <w:r w:rsidRPr="00CD3F4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out_of_range</w:t>
        </w:r>
      </w:hyperlink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 exception is thrown.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br/>
        <w:t xml:space="preserve">If the resulting </w:t>
      </w:r>
      <w:hyperlink r:id="rId424" w:history="1">
        <w:r w:rsidRPr="00CD3F4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string length</w:t>
        </w:r>
      </w:hyperlink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 would exceed the </w:t>
      </w:r>
      <w:hyperlink r:id="rId425" w:history="1">
        <w:r w:rsidRPr="00CD3F4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max_size</w:t>
        </w:r>
      </w:hyperlink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, a </w:t>
      </w:r>
      <w:hyperlink r:id="rId426" w:history="1">
        <w:r w:rsidRPr="00CD3F4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length_error</w:t>
        </w:r>
      </w:hyperlink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 exception is thrown.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br/>
        <w:t xml:space="preserve">If the type uses the </w:t>
      </w:r>
      <w:hyperlink r:id="rId427" w:history="1">
        <w:r w:rsidRPr="00CD3F4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default allocator</w:t>
        </w:r>
      </w:hyperlink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, a </w:t>
      </w:r>
      <w:hyperlink r:id="rId428" w:history="1">
        <w:r w:rsidRPr="00CD3F4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bad_alloc</w:t>
        </w:r>
      </w:hyperlink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 exception is thrown if the function needs to allocate storage and fails.</w:t>
      </w:r>
    </w:p>
    <w:p w:rsidR="00CD3F41" w:rsidRDefault="00CD3F41" w:rsidP="00CD3F4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D3F41" w:rsidRDefault="00CD3F41" w:rsidP="00CD3F4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D3F41" w:rsidRPr="00CD3F41" w:rsidRDefault="00CD3F41" w:rsidP="00CD3F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D3F41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 member function </w:t>
      </w:r>
    </w:p>
    <w:p w:rsidR="00CD3F41" w:rsidRPr="00CD3F41" w:rsidRDefault="00CD3F41" w:rsidP="00CD3F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3F41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CD3F41">
        <w:rPr>
          <w:rFonts w:ascii="Times New Roman" w:eastAsia="Times New Roman" w:hAnsi="Times New Roman" w:cs="Times New Roman"/>
          <w:sz w:val="24"/>
          <w:szCs w:val="24"/>
        </w:rPr>
        <w:t>string</w:t>
      </w:r>
      <w:proofErr w:type="gramEnd"/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</w:p>
    <w:p w:rsidR="00CD3F41" w:rsidRPr="00CD3F41" w:rsidRDefault="00CD3F41" w:rsidP="00CD3F4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proofErr w:type="gramStart"/>
      <w:r w:rsidRPr="00CD3F4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std</w:t>
      </w:r>
      <w:proofErr w:type="gramEnd"/>
      <w:r w:rsidRPr="00CD3F4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::</w:t>
      </w:r>
      <w:hyperlink r:id="rId429" w:history="1">
        <w:r w:rsidRPr="00CD3F41">
          <w:rPr>
            <w:rFonts w:ascii="Times New Roman" w:eastAsia="Times New Roman" w:hAnsi="Times New Roman" w:cs="Times New Roman"/>
            <w:b/>
            <w:bCs/>
            <w:color w:val="0000FF"/>
            <w:kern w:val="36"/>
            <w:sz w:val="48"/>
            <w:szCs w:val="48"/>
            <w:u w:val="single"/>
          </w:rPr>
          <w:t>basic_string</w:t>
        </w:r>
      </w:hyperlink>
      <w:r w:rsidRPr="00CD3F4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::erase</w:t>
      </w:r>
    </w:p>
    <w:p w:rsidR="00CD3F41" w:rsidRPr="00CD3F41" w:rsidRDefault="00CD3F41" w:rsidP="00CD3F41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30" w:history="1">
        <w:r w:rsidRPr="00CD3F4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C++98</w:t>
        </w:r>
      </w:hyperlink>
    </w:p>
    <w:p w:rsidR="00CD3F41" w:rsidRPr="00CD3F41" w:rsidRDefault="00CD3F41" w:rsidP="00CD3F41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31" w:history="1">
        <w:r w:rsidRPr="00CD3F4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C++11</w:t>
        </w:r>
      </w:hyperlink>
    </w:p>
    <w:p w:rsidR="00CD3F41" w:rsidRPr="00CD3F41" w:rsidRDefault="00CD3F41" w:rsidP="00CD3F41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01"/>
        <w:gridCol w:w="7517"/>
      </w:tblGrid>
      <w:tr w:rsidR="00CD3F41" w:rsidRPr="00CD3F41" w:rsidTr="00CD3F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3F41" w:rsidRPr="00CD3F41" w:rsidRDefault="00CD3F41" w:rsidP="00CD3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3F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sequence (1)</w:t>
            </w:r>
          </w:p>
        </w:tc>
        <w:tc>
          <w:tcPr>
            <w:tcW w:w="0" w:type="auto"/>
            <w:vAlign w:val="center"/>
            <w:hideMark/>
          </w:tcPr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t>basic_string&amp; erase (size_type pos = 0, size_type len = npos);</w:t>
            </w:r>
          </w:p>
        </w:tc>
      </w:tr>
      <w:tr w:rsidR="00CD3F41" w:rsidRPr="00CD3F41" w:rsidTr="00CD3F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3F41" w:rsidRPr="00CD3F41" w:rsidRDefault="00CD3F41" w:rsidP="00CD3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3F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character (2)</w:t>
            </w:r>
          </w:p>
        </w:tc>
        <w:tc>
          <w:tcPr>
            <w:tcW w:w="0" w:type="auto"/>
            <w:vAlign w:val="center"/>
            <w:hideMark/>
          </w:tcPr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iterator erase (iterator p);</w:t>
            </w:r>
          </w:p>
        </w:tc>
      </w:tr>
      <w:tr w:rsidR="00CD3F41" w:rsidRPr="00CD3F41" w:rsidTr="00CD3F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3F41" w:rsidRPr="00CD3F41" w:rsidRDefault="00CD3F41" w:rsidP="00CD3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3F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range (3)</w:t>
            </w:r>
          </w:p>
        </w:tc>
        <w:tc>
          <w:tcPr>
            <w:tcW w:w="0" w:type="auto"/>
            <w:vAlign w:val="center"/>
            <w:hideMark/>
          </w:tcPr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iterator erase (iterator first, iterator last);</w:t>
            </w:r>
          </w:p>
        </w:tc>
      </w:tr>
    </w:tbl>
    <w:p w:rsidR="00CD3F41" w:rsidRPr="00CD3F41" w:rsidRDefault="00CD3F41" w:rsidP="00CD3F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3F41">
        <w:rPr>
          <w:rFonts w:ascii="Times New Roman" w:eastAsia="Times New Roman" w:hAnsi="Times New Roman" w:cs="Times New Roman"/>
          <w:sz w:val="24"/>
          <w:szCs w:val="24"/>
        </w:rPr>
        <w:t>Erase characters from string</w:t>
      </w:r>
    </w:p>
    <w:p w:rsidR="00CD3F41" w:rsidRPr="00CD3F41" w:rsidRDefault="00CD3F41" w:rsidP="00CD3F4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Erases part of the </w:t>
      </w:r>
      <w:hyperlink r:id="rId432" w:history="1">
        <w:r w:rsidRPr="00CD3F4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basic_string</w:t>
        </w:r>
      </w:hyperlink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, reducing its </w:t>
      </w:r>
      <w:hyperlink r:id="rId433" w:history="1">
        <w:r w:rsidRPr="00CD3F4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length</w:t>
        </w:r>
      </w:hyperlink>
      <w:r w:rsidRPr="00CD3F4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D3F41" w:rsidRPr="00CD3F41" w:rsidRDefault="00CD3F41" w:rsidP="00CD3F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(1) </w:t>
      </w:r>
      <w:proofErr w:type="gramStart"/>
      <w:r w:rsidRPr="00CD3F41">
        <w:rPr>
          <w:rFonts w:ascii="Times New Roman" w:eastAsia="Times New Roman" w:hAnsi="Times New Roman" w:cs="Times New Roman"/>
          <w:sz w:val="24"/>
          <w:szCs w:val="24"/>
        </w:rPr>
        <w:t>sequence</w:t>
      </w:r>
      <w:proofErr w:type="gramEnd"/>
    </w:p>
    <w:p w:rsidR="00CD3F41" w:rsidRPr="00CD3F41" w:rsidRDefault="00CD3F41" w:rsidP="00CD3F4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D3F41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Erases the portion of the string value that begins at the character position </w:t>
      </w:r>
      <w:r w:rsidRPr="00CD3F41">
        <w:rPr>
          <w:rFonts w:ascii="Times New Roman" w:eastAsia="Times New Roman" w:hAnsi="Times New Roman" w:cs="Times New Roman"/>
          <w:i/>
          <w:iCs/>
          <w:sz w:val="24"/>
          <w:szCs w:val="24"/>
        </w:rPr>
        <w:t>pos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 and spans </w:t>
      </w:r>
      <w:r w:rsidRPr="00CD3F41">
        <w:rPr>
          <w:rFonts w:ascii="Times New Roman" w:eastAsia="Times New Roman" w:hAnsi="Times New Roman" w:cs="Times New Roman"/>
          <w:i/>
          <w:iCs/>
          <w:sz w:val="24"/>
          <w:szCs w:val="24"/>
        </w:rPr>
        <w:t>len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 characters (or until the </w:t>
      </w:r>
      <w:r w:rsidRPr="00CD3F41">
        <w:rPr>
          <w:rFonts w:ascii="Times New Roman" w:eastAsia="Times New Roman" w:hAnsi="Times New Roman" w:cs="Times New Roman"/>
          <w:i/>
          <w:iCs/>
          <w:sz w:val="24"/>
          <w:szCs w:val="24"/>
        </w:rPr>
        <w:t>end of the string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, if either the content is too short or if </w:t>
      </w:r>
      <w:r w:rsidRPr="00CD3F41">
        <w:rPr>
          <w:rFonts w:ascii="Times New Roman" w:eastAsia="Times New Roman" w:hAnsi="Times New Roman" w:cs="Times New Roman"/>
          <w:i/>
          <w:iCs/>
          <w:sz w:val="24"/>
          <w:szCs w:val="24"/>
        </w:rPr>
        <w:t>len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 is </w:t>
      </w:r>
      <w:hyperlink r:id="rId434" w:history="1">
        <w:r w:rsidRPr="00CD3F4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basic_string::npos</w:t>
        </w:r>
      </w:hyperlink>
      <w:r w:rsidRPr="00CD3F41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D3F41">
        <w:rPr>
          <w:rFonts w:ascii="Times New Roman" w:eastAsia="Times New Roman" w:hAnsi="Times New Roman" w:cs="Times New Roman"/>
          <w:sz w:val="24"/>
          <w:szCs w:val="24"/>
        </w:rPr>
        <w:br/>
        <w:t xml:space="preserve">Notice that the default argument erases all characters in the string (like member function </w:t>
      </w:r>
      <w:hyperlink r:id="rId435" w:history="1">
        <w:r w:rsidRPr="00CD3F4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clear</w:t>
        </w:r>
      </w:hyperlink>
      <w:r w:rsidRPr="00CD3F41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CD3F41" w:rsidRPr="00CD3F41" w:rsidRDefault="00CD3F41" w:rsidP="00CD3F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(2) </w:t>
      </w:r>
      <w:proofErr w:type="gramStart"/>
      <w:r w:rsidRPr="00CD3F41">
        <w:rPr>
          <w:rFonts w:ascii="Times New Roman" w:eastAsia="Times New Roman" w:hAnsi="Times New Roman" w:cs="Times New Roman"/>
          <w:sz w:val="24"/>
          <w:szCs w:val="24"/>
        </w:rPr>
        <w:t>character</w:t>
      </w:r>
      <w:proofErr w:type="gramEnd"/>
    </w:p>
    <w:p w:rsidR="00CD3F41" w:rsidRPr="00CD3F41" w:rsidRDefault="00CD3F41" w:rsidP="00CD3F4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Erases the character pointed by </w:t>
      </w:r>
      <w:r w:rsidRPr="00CD3F41">
        <w:rPr>
          <w:rFonts w:ascii="Times New Roman" w:eastAsia="Times New Roman" w:hAnsi="Times New Roman" w:cs="Times New Roman"/>
          <w:i/>
          <w:iCs/>
          <w:sz w:val="24"/>
          <w:szCs w:val="24"/>
        </w:rPr>
        <w:t>p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D3F41" w:rsidRPr="00CD3F41" w:rsidRDefault="00CD3F41" w:rsidP="00CD3F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(3) </w:t>
      </w:r>
      <w:proofErr w:type="gramStart"/>
      <w:r w:rsidRPr="00CD3F41">
        <w:rPr>
          <w:rFonts w:ascii="Times New Roman" w:eastAsia="Times New Roman" w:hAnsi="Times New Roman" w:cs="Times New Roman"/>
          <w:sz w:val="24"/>
          <w:szCs w:val="24"/>
        </w:rPr>
        <w:t>range</w:t>
      </w:r>
      <w:proofErr w:type="gramEnd"/>
    </w:p>
    <w:p w:rsidR="00CD3F41" w:rsidRPr="00CD3F41" w:rsidRDefault="00CD3F41" w:rsidP="00CD3F4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Erases the sequence of characters in the range </w:t>
      </w:r>
      <w:r w:rsidRPr="00CD3F41">
        <w:rPr>
          <w:rFonts w:ascii="Courier New" w:eastAsia="Times New Roman" w:hAnsi="Courier New" w:cs="Courier New"/>
          <w:sz w:val="20"/>
        </w:rPr>
        <w:t>[first</w:t>
      </w:r>
      <w:proofErr w:type="gramStart"/>
      <w:r w:rsidRPr="00CD3F41">
        <w:rPr>
          <w:rFonts w:ascii="Courier New" w:eastAsia="Times New Roman" w:hAnsi="Courier New" w:cs="Courier New"/>
          <w:sz w:val="20"/>
        </w:rPr>
        <w:t>,last</w:t>
      </w:r>
      <w:proofErr w:type="gramEnd"/>
      <w:r w:rsidRPr="00CD3F41">
        <w:rPr>
          <w:rFonts w:ascii="Courier New" w:eastAsia="Times New Roman" w:hAnsi="Courier New" w:cs="Courier New"/>
          <w:sz w:val="20"/>
        </w:rPr>
        <w:t>)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D3F41" w:rsidRPr="00CD3F41" w:rsidRDefault="00CD3F41" w:rsidP="00CD3F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3F41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CD3F41" w:rsidRPr="00CD3F41" w:rsidRDefault="00CD3F41" w:rsidP="00CD3F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D3F41">
        <w:rPr>
          <w:rFonts w:ascii="Times New Roman" w:eastAsia="Times New Roman" w:hAnsi="Times New Roman" w:cs="Times New Roman"/>
          <w:b/>
          <w:bCs/>
          <w:sz w:val="27"/>
          <w:szCs w:val="27"/>
        </w:rPr>
        <w:t>Parameters</w:t>
      </w:r>
    </w:p>
    <w:p w:rsidR="00CD3F41" w:rsidRPr="00CD3F41" w:rsidRDefault="00CD3F41" w:rsidP="00CD3F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D3F41">
        <w:rPr>
          <w:rFonts w:ascii="Times New Roman" w:eastAsia="Times New Roman" w:hAnsi="Times New Roman" w:cs="Times New Roman"/>
          <w:sz w:val="24"/>
          <w:szCs w:val="24"/>
        </w:rPr>
        <w:t>pos</w:t>
      </w:r>
      <w:proofErr w:type="gramEnd"/>
    </w:p>
    <w:p w:rsidR="00CD3F41" w:rsidRPr="00CD3F41" w:rsidRDefault="00CD3F41" w:rsidP="00CD3F4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D3F41">
        <w:rPr>
          <w:rFonts w:ascii="Times New Roman" w:eastAsia="Times New Roman" w:hAnsi="Times New Roman" w:cs="Times New Roman"/>
          <w:sz w:val="24"/>
          <w:szCs w:val="24"/>
        </w:rPr>
        <w:t>Position of the first character to be erased.</w:t>
      </w:r>
      <w:proofErr w:type="gramEnd"/>
      <w:r w:rsidRPr="00CD3F41">
        <w:rPr>
          <w:rFonts w:ascii="Times New Roman" w:eastAsia="Times New Roman" w:hAnsi="Times New Roman" w:cs="Times New Roman"/>
          <w:sz w:val="24"/>
          <w:szCs w:val="24"/>
        </w:rPr>
        <w:br/>
        <w:t xml:space="preserve">If this is greater than the </w:t>
      </w:r>
      <w:hyperlink r:id="rId436" w:history="1">
        <w:r w:rsidRPr="00CD3F4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string length</w:t>
        </w:r>
      </w:hyperlink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, it throws </w:t>
      </w:r>
      <w:hyperlink r:id="rId437" w:history="1">
        <w:r w:rsidRPr="00CD3F4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out_of_range</w:t>
        </w:r>
      </w:hyperlink>
      <w:r w:rsidRPr="00CD3F41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br/>
        <w:t xml:space="preserve">Note: The first character in </w:t>
      </w:r>
      <w:proofErr w:type="gramStart"/>
      <w:r w:rsidRPr="00CD3F41">
        <w:rPr>
          <w:rFonts w:ascii="Times New Roman" w:eastAsia="Times New Roman" w:hAnsi="Times New Roman" w:cs="Times New Roman"/>
          <w:i/>
          <w:iCs/>
          <w:sz w:val="24"/>
          <w:szCs w:val="24"/>
        </w:rPr>
        <w:t>str</w:t>
      </w:r>
      <w:proofErr w:type="gramEnd"/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 is denoted by a value of </w:t>
      </w:r>
      <w:r w:rsidRPr="00CD3F41">
        <w:rPr>
          <w:rFonts w:ascii="Courier New" w:eastAsia="Times New Roman" w:hAnsi="Courier New" w:cs="Courier New"/>
          <w:sz w:val="20"/>
        </w:rPr>
        <w:t>0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 (not </w:t>
      </w:r>
      <w:r w:rsidRPr="00CD3F41">
        <w:rPr>
          <w:rFonts w:ascii="Courier New" w:eastAsia="Times New Roman" w:hAnsi="Courier New" w:cs="Courier New"/>
          <w:sz w:val="20"/>
        </w:rPr>
        <w:t>1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CD3F41" w:rsidRPr="00CD3F41" w:rsidRDefault="00CD3F41" w:rsidP="00CD3F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D3F41">
        <w:rPr>
          <w:rFonts w:ascii="Times New Roman" w:eastAsia="Times New Roman" w:hAnsi="Times New Roman" w:cs="Times New Roman"/>
          <w:sz w:val="24"/>
          <w:szCs w:val="24"/>
        </w:rPr>
        <w:t>len</w:t>
      </w:r>
      <w:proofErr w:type="gramEnd"/>
    </w:p>
    <w:p w:rsidR="00CD3F41" w:rsidRPr="00CD3F41" w:rsidRDefault="00CD3F41" w:rsidP="00CD3F4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D3F41">
        <w:rPr>
          <w:rFonts w:ascii="Times New Roman" w:eastAsia="Times New Roman" w:hAnsi="Times New Roman" w:cs="Times New Roman"/>
          <w:sz w:val="24"/>
          <w:szCs w:val="24"/>
        </w:rPr>
        <w:t>Number of characters to erase (if the string is shorter, as many characters as possible are erased).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br/>
        <w:t xml:space="preserve">A value of </w:t>
      </w:r>
      <w:hyperlink r:id="rId438" w:history="1">
        <w:r w:rsidRPr="00CD3F4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basic_string::npos</w:t>
        </w:r>
      </w:hyperlink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 indicates all characters until the end of the string.</w:t>
      </w:r>
    </w:p>
    <w:p w:rsidR="00CD3F41" w:rsidRPr="00CD3F41" w:rsidRDefault="00CD3F41" w:rsidP="00CD3F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D3F41">
        <w:rPr>
          <w:rFonts w:ascii="Times New Roman" w:eastAsia="Times New Roman" w:hAnsi="Times New Roman" w:cs="Times New Roman"/>
          <w:sz w:val="24"/>
          <w:szCs w:val="24"/>
        </w:rPr>
        <w:t>p</w:t>
      </w:r>
      <w:proofErr w:type="gramEnd"/>
    </w:p>
    <w:p w:rsidR="00CD3F41" w:rsidRPr="00CD3F41" w:rsidRDefault="00CD3F41" w:rsidP="00CD3F4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D3F41">
        <w:rPr>
          <w:rFonts w:ascii="Times New Roman" w:eastAsia="Times New Roman" w:hAnsi="Times New Roman" w:cs="Times New Roman"/>
          <w:sz w:val="24"/>
          <w:szCs w:val="24"/>
        </w:rPr>
        <w:t>Iterator to the character to be removed.</w:t>
      </w:r>
      <w:proofErr w:type="gramEnd"/>
    </w:p>
    <w:p w:rsidR="00CD3F41" w:rsidRPr="00CD3F41" w:rsidRDefault="00CD3F41" w:rsidP="00CD3F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D3F41">
        <w:rPr>
          <w:rFonts w:ascii="Times New Roman" w:eastAsia="Times New Roman" w:hAnsi="Times New Roman" w:cs="Times New Roman"/>
          <w:sz w:val="24"/>
          <w:szCs w:val="24"/>
        </w:rPr>
        <w:t>first</w:t>
      </w:r>
      <w:proofErr w:type="gramEnd"/>
      <w:r w:rsidRPr="00CD3F41">
        <w:rPr>
          <w:rFonts w:ascii="Times New Roman" w:eastAsia="Times New Roman" w:hAnsi="Times New Roman" w:cs="Times New Roman"/>
          <w:sz w:val="24"/>
          <w:szCs w:val="24"/>
        </w:rPr>
        <w:t>, last</w:t>
      </w:r>
    </w:p>
    <w:p w:rsidR="00CD3F41" w:rsidRPr="00CD3F41" w:rsidRDefault="00CD3F41" w:rsidP="00CD3F4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Iterators specifying a range within the </w:t>
      </w:r>
      <w:hyperlink r:id="rId439" w:history="1">
        <w:r w:rsidRPr="00CD3F4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basic_string</w:t>
        </w:r>
      </w:hyperlink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] to be removed: </w:t>
      </w:r>
      <w:r w:rsidRPr="00CD3F41">
        <w:rPr>
          <w:rFonts w:ascii="Courier New" w:eastAsia="Times New Roman" w:hAnsi="Courier New" w:cs="Courier New"/>
          <w:sz w:val="20"/>
        </w:rPr>
        <w:t>[first</w:t>
      </w:r>
      <w:proofErr w:type="gramStart"/>
      <w:r w:rsidRPr="00CD3F41">
        <w:rPr>
          <w:rFonts w:ascii="Courier New" w:eastAsia="Times New Roman" w:hAnsi="Courier New" w:cs="Courier New"/>
          <w:sz w:val="20"/>
        </w:rPr>
        <w:t>,last</w:t>
      </w:r>
      <w:proofErr w:type="gramEnd"/>
      <w:r w:rsidRPr="00CD3F41">
        <w:rPr>
          <w:rFonts w:ascii="Courier New" w:eastAsia="Times New Roman" w:hAnsi="Courier New" w:cs="Courier New"/>
          <w:sz w:val="20"/>
        </w:rPr>
        <w:t>)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. i.e., the range includes all the characters between </w:t>
      </w:r>
      <w:r w:rsidRPr="00CD3F41">
        <w:rPr>
          <w:rFonts w:ascii="Times New Roman" w:eastAsia="Times New Roman" w:hAnsi="Times New Roman" w:cs="Times New Roman"/>
          <w:i/>
          <w:iCs/>
          <w:sz w:val="24"/>
          <w:szCs w:val="24"/>
        </w:rPr>
        <w:t>first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CD3F41">
        <w:rPr>
          <w:rFonts w:ascii="Times New Roman" w:eastAsia="Times New Roman" w:hAnsi="Times New Roman" w:cs="Times New Roman"/>
          <w:i/>
          <w:iCs/>
          <w:sz w:val="24"/>
          <w:szCs w:val="24"/>
        </w:rPr>
        <w:t>last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, including the character pointed by </w:t>
      </w:r>
      <w:r w:rsidRPr="00CD3F41">
        <w:rPr>
          <w:rFonts w:ascii="Times New Roman" w:eastAsia="Times New Roman" w:hAnsi="Times New Roman" w:cs="Times New Roman"/>
          <w:i/>
          <w:iCs/>
          <w:sz w:val="24"/>
          <w:szCs w:val="24"/>
        </w:rPr>
        <w:t>first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 but not the one pointed by </w:t>
      </w:r>
      <w:r w:rsidRPr="00CD3F41">
        <w:rPr>
          <w:rFonts w:ascii="Times New Roman" w:eastAsia="Times New Roman" w:hAnsi="Times New Roman" w:cs="Times New Roman"/>
          <w:i/>
          <w:iCs/>
          <w:sz w:val="24"/>
          <w:szCs w:val="24"/>
        </w:rPr>
        <w:t>last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D3F41" w:rsidRPr="00CD3F41" w:rsidRDefault="00CD3F41" w:rsidP="00CD3F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3F41">
        <w:rPr>
          <w:rFonts w:ascii="Times New Roman" w:eastAsia="Times New Roman" w:hAnsi="Times New Roman" w:cs="Times New Roman"/>
          <w:sz w:val="24"/>
          <w:szCs w:val="24"/>
        </w:rPr>
        <w:br/>
        <w:t xml:space="preserve">Member type </w:t>
      </w:r>
      <w:r w:rsidRPr="00CD3F41">
        <w:rPr>
          <w:rFonts w:ascii="Courier New" w:eastAsia="Times New Roman" w:hAnsi="Courier New" w:cs="Courier New"/>
          <w:sz w:val="20"/>
        </w:rPr>
        <w:t>size_type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 is an unsigned integral type.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br/>
        <w:t xml:space="preserve">Member </w:t>
      </w:r>
      <w:proofErr w:type="gramStart"/>
      <w:r w:rsidRPr="00CD3F41">
        <w:rPr>
          <w:rFonts w:ascii="Times New Roman" w:eastAsia="Times New Roman" w:hAnsi="Times New Roman" w:cs="Times New Roman"/>
          <w:sz w:val="24"/>
          <w:szCs w:val="24"/>
        </w:rPr>
        <w:t>types</w:t>
      </w:r>
      <w:proofErr w:type="gramEnd"/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D3F41">
        <w:rPr>
          <w:rFonts w:ascii="Courier New" w:eastAsia="Times New Roman" w:hAnsi="Courier New" w:cs="Courier New"/>
          <w:sz w:val="20"/>
        </w:rPr>
        <w:t>iterator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CD3F41">
        <w:rPr>
          <w:rFonts w:ascii="Courier New" w:eastAsia="Times New Roman" w:hAnsi="Courier New" w:cs="Courier New"/>
          <w:sz w:val="20"/>
        </w:rPr>
        <w:t>const_iterator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 are </w:t>
      </w:r>
      <w:hyperlink r:id="rId440" w:history="1">
        <w:r w:rsidRPr="00CD3F4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random access iterator</w:t>
        </w:r>
      </w:hyperlink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 types that point to characters of the </w:t>
      </w:r>
      <w:hyperlink r:id="rId441" w:history="1">
        <w:r w:rsidRPr="00CD3F4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basic_string</w:t>
        </w:r>
      </w:hyperlink>
      <w:r w:rsidRPr="00CD3F41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br/>
      </w:r>
      <w:r w:rsidRPr="00CD3F41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CD3F41" w:rsidRPr="00CD3F41" w:rsidRDefault="00CD3F41" w:rsidP="00CD3F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D3F41">
        <w:rPr>
          <w:rFonts w:ascii="Times New Roman" w:eastAsia="Times New Roman" w:hAnsi="Times New Roman" w:cs="Times New Roman"/>
          <w:b/>
          <w:bCs/>
          <w:sz w:val="27"/>
          <w:szCs w:val="27"/>
        </w:rPr>
        <w:t>Return value</w:t>
      </w:r>
    </w:p>
    <w:p w:rsidR="00CD3F41" w:rsidRPr="00CD3F41" w:rsidRDefault="00CD3F41" w:rsidP="00CD3F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CD3F41">
        <w:rPr>
          <w:rFonts w:ascii="Times New Roman" w:eastAsia="Times New Roman" w:hAnsi="Times New Roman" w:cs="Times New Roman"/>
          <w:i/>
          <w:iCs/>
          <w:sz w:val="24"/>
          <w:szCs w:val="24"/>
        </w:rPr>
        <w:t>sequence version (1)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 returns </w:t>
      </w:r>
      <w:r w:rsidRPr="00CD3F41">
        <w:rPr>
          <w:rFonts w:ascii="Courier New" w:eastAsia="Times New Roman" w:hAnsi="Courier New" w:cs="Courier New"/>
          <w:sz w:val="20"/>
        </w:rPr>
        <w:t>*this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br/>
        <w:t xml:space="preserve">The others return an iterator referring to the character that now occupies the position of the first character erased, or </w:t>
      </w:r>
      <w:hyperlink r:id="rId442" w:history="1">
        <w:r w:rsidRPr="00CD3F4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basic_string::end</w:t>
        </w:r>
      </w:hyperlink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 if no such character exists.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br/>
      </w:r>
      <w:r w:rsidRPr="00CD3F41">
        <w:rPr>
          <w:rFonts w:ascii="Times New Roman" w:eastAsia="Times New Roman" w:hAnsi="Times New Roman" w:cs="Times New Roman"/>
          <w:sz w:val="24"/>
          <w:szCs w:val="24"/>
        </w:rPr>
        <w:br/>
        <w:t xml:space="preserve">Member type </w:t>
      </w:r>
      <w:r w:rsidRPr="00CD3F41">
        <w:rPr>
          <w:rFonts w:ascii="Courier New" w:eastAsia="Times New Roman" w:hAnsi="Courier New" w:cs="Courier New"/>
          <w:sz w:val="20"/>
        </w:rPr>
        <w:t>iterator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 is a </w:t>
      </w:r>
      <w:hyperlink r:id="rId443" w:history="1">
        <w:r w:rsidRPr="00CD3F4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random access iterator</w:t>
        </w:r>
      </w:hyperlink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 type that points to characters of the </w:t>
      </w:r>
      <w:hyperlink r:id="rId444" w:history="1">
        <w:r w:rsidRPr="00CD3F4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basic_string</w:t>
        </w:r>
      </w:hyperlink>
      <w:r w:rsidRPr="00CD3F41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br/>
      </w:r>
      <w:r w:rsidRPr="00CD3F41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CD3F41" w:rsidRPr="00CD3F41" w:rsidRDefault="00CD3F41" w:rsidP="00CD3F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D3F41">
        <w:rPr>
          <w:rFonts w:ascii="Times New Roman" w:eastAsia="Times New Roman" w:hAnsi="Times New Roman" w:cs="Times New Roman"/>
          <w:b/>
          <w:bCs/>
          <w:sz w:val="27"/>
          <w:szCs w:val="27"/>
        </w:rPr>
        <w:t>Example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9197"/>
      </w:tblGrid>
      <w:tr w:rsidR="00CD3F41" w:rsidRPr="00CD3F41" w:rsidTr="00CD3F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D3F41">
              <w:rPr>
                <w:rFonts w:ascii="Courier New" w:eastAsia="Times New Roman" w:hAnsi="Courier New" w:cs="Courier New"/>
                <w:sz w:val="20"/>
              </w:rPr>
              <w:t>1</w:t>
            </w: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CD3F41">
              <w:rPr>
                <w:rFonts w:ascii="Courier New" w:eastAsia="Times New Roman" w:hAnsi="Courier New" w:cs="Courier New"/>
                <w:sz w:val="20"/>
              </w:rPr>
              <w:t>2</w:t>
            </w: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CD3F41">
              <w:rPr>
                <w:rFonts w:ascii="Courier New" w:eastAsia="Times New Roman" w:hAnsi="Courier New" w:cs="Courier New"/>
                <w:sz w:val="20"/>
              </w:rPr>
              <w:t>3</w:t>
            </w: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CD3F41">
              <w:rPr>
                <w:rFonts w:ascii="Courier New" w:eastAsia="Times New Roman" w:hAnsi="Courier New" w:cs="Courier New"/>
                <w:sz w:val="20"/>
              </w:rPr>
              <w:t>4</w:t>
            </w: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CD3F41">
              <w:rPr>
                <w:rFonts w:ascii="Courier New" w:eastAsia="Times New Roman" w:hAnsi="Courier New" w:cs="Courier New"/>
                <w:sz w:val="20"/>
              </w:rPr>
              <w:t>5</w:t>
            </w: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CD3F41">
              <w:rPr>
                <w:rFonts w:ascii="Courier New" w:eastAsia="Times New Roman" w:hAnsi="Courier New" w:cs="Courier New"/>
                <w:sz w:val="20"/>
              </w:rPr>
              <w:t>6</w:t>
            </w: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CD3F41">
              <w:rPr>
                <w:rFonts w:ascii="Courier New" w:eastAsia="Times New Roman" w:hAnsi="Courier New" w:cs="Courier New"/>
                <w:sz w:val="20"/>
              </w:rPr>
              <w:t>7</w:t>
            </w: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CD3F41">
              <w:rPr>
                <w:rFonts w:ascii="Courier New" w:eastAsia="Times New Roman" w:hAnsi="Courier New" w:cs="Courier New"/>
                <w:sz w:val="20"/>
              </w:rPr>
              <w:t>8</w:t>
            </w: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CD3F41">
              <w:rPr>
                <w:rFonts w:ascii="Courier New" w:eastAsia="Times New Roman" w:hAnsi="Courier New" w:cs="Courier New"/>
                <w:sz w:val="20"/>
              </w:rPr>
              <w:lastRenderedPageBreak/>
              <w:t>9</w:t>
            </w: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CD3F41">
              <w:rPr>
                <w:rFonts w:ascii="Courier New" w:eastAsia="Times New Roman" w:hAnsi="Courier New" w:cs="Courier New"/>
                <w:sz w:val="20"/>
              </w:rPr>
              <w:t>10</w:t>
            </w: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CD3F41">
              <w:rPr>
                <w:rFonts w:ascii="Courier New" w:eastAsia="Times New Roman" w:hAnsi="Courier New" w:cs="Courier New"/>
                <w:sz w:val="20"/>
              </w:rPr>
              <w:t>11</w:t>
            </w: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CD3F41">
              <w:rPr>
                <w:rFonts w:ascii="Courier New" w:eastAsia="Times New Roman" w:hAnsi="Courier New" w:cs="Courier New"/>
                <w:sz w:val="20"/>
              </w:rPr>
              <w:t>12</w:t>
            </w: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CD3F41">
              <w:rPr>
                <w:rFonts w:ascii="Courier New" w:eastAsia="Times New Roman" w:hAnsi="Courier New" w:cs="Courier New"/>
                <w:sz w:val="20"/>
              </w:rPr>
              <w:t>13</w:t>
            </w: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CD3F41">
              <w:rPr>
                <w:rFonts w:ascii="Courier New" w:eastAsia="Times New Roman" w:hAnsi="Courier New" w:cs="Courier New"/>
                <w:sz w:val="20"/>
              </w:rPr>
              <w:t>14</w:t>
            </w: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CD3F41">
              <w:rPr>
                <w:rFonts w:ascii="Courier New" w:eastAsia="Times New Roman" w:hAnsi="Courier New" w:cs="Courier New"/>
                <w:sz w:val="20"/>
              </w:rPr>
              <w:t>15</w:t>
            </w: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CD3F41">
              <w:rPr>
                <w:rFonts w:ascii="Courier New" w:eastAsia="Times New Roman" w:hAnsi="Courier New" w:cs="Courier New"/>
                <w:sz w:val="20"/>
              </w:rPr>
              <w:t>16</w:t>
            </w: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CD3F41">
              <w:rPr>
                <w:rFonts w:ascii="Courier New" w:eastAsia="Times New Roman" w:hAnsi="Courier New" w:cs="Courier New"/>
                <w:sz w:val="20"/>
              </w:rPr>
              <w:t>17</w:t>
            </w: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CD3F41">
              <w:rPr>
                <w:rFonts w:ascii="Courier New" w:eastAsia="Times New Roman" w:hAnsi="Courier New" w:cs="Courier New"/>
                <w:sz w:val="20"/>
              </w:rPr>
              <w:t>18</w:t>
            </w: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CD3F41">
              <w:rPr>
                <w:rFonts w:ascii="Courier New" w:eastAsia="Times New Roman" w:hAnsi="Courier New" w:cs="Courier New"/>
                <w:sz w:val="20"/>
              </w:rPr>
              <w:t>19</w:t>
            </w: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CD3F41">
              <w:rPr>
                <w:rFonts w:ascii="Courier New" w:eastAsia="Times New Roman" w:hAnsi="Courier New" w:cs="Courier New"/>
                <w:sz w:val="20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CD3F41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lastRenderedPageBreak/>
              <w:t>// string::erase</w:t>
            </w:r>
          </w:p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CD3F41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#include &lt;iostream&gt;</w:t>
            </w:r>
          </w:p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CD3F41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#include &lt;string&gt;</w:t>
            </w:r>
          </w:p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</w:p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CD3F41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int</w:t>
            </w:r>
            <w:r w:rsidRPr="00CD3F41">
              <w:rPr>
                <w:rFonts w:ascii="Courier New" w:eastAsia="Times New Roman" w:hAnsi="Courier New" w:cs="Courier New"/>
                <w:sz w:val="20"/>
              </w:rPr>
              <w:t xml:space="preserve"> main ()</w:t>
            </w:r>
          </w:p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CD3F41">
              <w:rPr>
                <w:rFonts w:ascii="Courier New" w:eastAsia="Times New Roman" w:hAnsi="Courier New" w:cs="Courier New"/>
                <w:sz w:val="20"/>
              </w:rPr>
              <w:t>{</w:t>
            </w:r>
          </w:p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CD3F41">
              <w:rPr>
                <w:rFonts w:ascii="Courier New" w:eastAsia="Times New Roman" w:hAnsi="Courier New" w:cs="Courier New"/>
                <w:sz w:val="20"/>
              </w:rPr>
              <w:t xml:space="preserve">  </w:t>
            </w:r>
            <w:proofErr w:type="gramStart"/>
            <w:r w:rsidRPr="00CD3F41">
              <w:rPr>
                <w:rFonts w:ascii="Courier New" w:eastAsia="Times New Roman" w:hAnsi="Courier New" w:cs="Courier New"/>
                <w:sz w:val="20"/>
              </w:rPr>
              <w:t>std::string</w:t>
            </w:r>
            <w:proofErr w:type="gramEnd"/>
            <w:r w:rsidRPr="00CD3F41">
              <w:rPr>
                <w:rFonts w:ascii="Courier New" w:eastAsia="Times New Roman" w:hAnsi="Courier New" w:cs="Courier New"/>
                <w:sz w:val="20"/>
              </w:rPr>
              <w:t xml:space="preserve"> str ("This is an example sentence.");</w:t>
            </w:r>
          </w:p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CD3F41">
              <w:rPr>
                <w:rFonts w:ascii="Courier New" w:eastAsia="Times New Roman" w:hAnsi="Courier New" w:cs="Courier New"/>
                <w:sz w:val="20"/>
              </w:rPr>
              <w:t xml:space="preserve">  std::cout &lt;&lt; str &lt;&lt; '\n';</w:t>
            </w:r>
          </w:p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CD3F41">
              <w:rPr>
                <w:rFonts w:ascii="Courier New" w:eastAsia="Times New Roman" w:hAnsi="Courier New" w:cs="Courier New"/>
                <w:sz w:val="20"/>
              </w:rPr>
              <w:lastRenderedPageBreak/>
              <w:t xml:space="preserve">                                           </w:t>
            </w:r>
            <w:r w:rsidRPr="00CD3F41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// "This is an example sentence."</w:t>
            </w:r>
          </w:p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CD3F41">
              <w:rPr>
                <w:rFonts w:ascii="Courier New" w:eastAsia="Times New Roman" w:hAnsi="Courier New" w:cs="Courier New"/>
                <w:sz w:val="20"/>
              </w:rPr>
              <w:t xml:space="preserve">  str.erase (10,8);                        </w:t>
            </w:r>
            <w:r w:rsidRPr="00CD3F41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//            ^^^^^^^^</w:t>
            </w:r>
          </w:p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CD3F41">
              <w:rPr>
                <w:rFonts w:ascii="Courier New" w:eastAsia="Times New Roman" w:hAnsi="Courier New" w:cs="Courier New"/>
                <w:sz w:val="20"/>
              </w:rPr>
              <w:t xml:space="preserve">  std::cout &lt;&lt; str &lt;&lt; '\n';</w:t>
            </w:r>
          </w:p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CD3F41">
              <w:rPr>
                <w:rFonts w:ascii="Courier New" w:eastAsia="Times New Roman" w:hAnsi="Courier New" w:cs="Courier New"/>
                <w:sz w:val="20"/>
              </w:rPr>
              <w:t xml:space="preserve">                                           </w:t>
            </w:r>
            <w:r w:rsidRPr="00CD3F41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 xml:space="preserve">// "This is </w:t>
            </w:r>
            <w:proofErr w:type="gramStart"/>
            <w:r w:rsidRPr="00CD3F41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an</w:t>
            </w:r>
            <w:proofErr w:type="gramEnd"/>
            <w:r w:rsidRPr="00CD3F41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 xml:space="preserve"> sentence."</w:t>
            </w:r>
          </w:p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CD3F41">
              <w:rPr>
                <w:rFonts w:ascii="Courier New" w:eastAsia="Times New Roman" w:hAnsi="Courier New" w:cs="Courier New"/>
                <w:sz w:val="20"/>
              </w:rPr>
              <w:t xml:space="preserve">  str.erase (str.begin()+9);               </w:t>
            </w:r>
            <w:r w:rsidRPr="00CD3F41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//           ^</w:t>
            </w:r>
          </w:p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CD3F41">
              <w:rPr>
                <w:rFonts w:ascii="Courier New" w:eastAsia="Times New Roman" w:hAnsi="Courier New" w:cs="Courier New"/>
                <w:sz w:val="20"/>
              </w:rPr>
              <w:t xml:space="preserve">  std::cout &lt;&lt; str &lt;&lt; '\n';</w:t>
            </w:r>
          </w:p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CD3F41">
              <w:rPr>
                <w:rFonts w:ascii="Courier New" w:eastAsia="Times New Roman" w:hAnsi="Courier New" w:cs="Courier New"/>
                <w:sz w:val="20"/>
              </w:rPr>
              <w:t xml:space="preserve">                                           </w:t>
            </w:r>
            <w:r w:rsidRPr="00CD3F41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// "This is a sentence."</w:t>
            </w:r>
          </w:p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CD3F41">
              <w:rPr>
                <w:rFonts w:ascii="Courier New" w:eastAsia="Times New Roman" w:hAnsi="Courier New" w:cs="Courier New"/>
                <w:sz w:val="20"/>
              </w:rPr>
              <w:t xml:space="preserve">  str.erase (str.begin()+5, str.end()-9);  </w:t>
            </w:r>
            <w:r w:rsidRPr="00CD3F41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//       ^^^^^</w:t>
            </w:r>
          </w:p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CD3F41">
              <w:rPr>
                <w:rFonts w:ascii="Courier New" w:eastAsia="Times New Roman" w:hAnsi="Courier New" w:cs="Courier New"/>
                <w:sz w:val="20"/>
              </w:rPr>
              <w:t xml:space="preserve">  std::cout &lt;&lt; str &lt;&lt; '\n';</w:t>
            </w:r>
          </w:p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CD3F41">
              <w:rPr>
                <w:rFonts w:ascii="Courier New" w:eastAsia="Times New Roman" w:hAnsi="Courier New" w:cs="Courier New"/>
                <w:sz w:val="20"/>
              </w:rPr>
              <w:t xml:space="preserve">                                           </w:t>
            </w:r>
            <w:r w:rsidRPr="00CD3F41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// "This sentence."</w:t>
            </w:r>
          </w:p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CD3F41">
              <w:rPr>
                <w:rFonts w:ascii="Courier New" w:eastAsia="Times New Roman" w:hAnsi="Courier New" w:cs="Courier New"/>
                <w:sz w:val="20"/>
              </w:rPr>
              <w:t xml:space="preserve">  </w:t>
            </w:r>
            <w:r w:rsidRPr="00CD3F41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return</w:t>
            </w:r>
            <w:r w:rsidRPr="00CD3F41">
              <w:rPr>
                <w:rFonts w:ascii="Courier New" w:eastAsia="Times New Roman" w:hAnsi="Courier New" w:cs="Courier New"/>
                <w:sz w:val="20"/>
              </w:rPr>
              <w:t xml:space="preserve"> 0;</w:t>
            </w:r>
          </w:p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D3F41">
              <w:rPr>
                <w:rFonts w:ascii="Courier New" w:eastAsia="Times New Roman" w:hAnsi="Courier New" w:cs="Courier New"/>
                <w:sz w:val="20"/>
              </w:rPr>
              <w:t>}</w:t>
            </w:r>
          </w:p>
        </w:tc>
      </w:tr>
    </w:tbl>
    <w:p w:rsidR="00CD3F41" w:rsidRPr="00CD3F41" w:rsidRDefault="00CD3F41" w:rsidP="00CD3F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3F41">
        <w:rPr>
          <w:rFonts w:ascii="Times New Roman" w:eastAsia="Times New Roman" w:hAnsi="Times New Roman" w:cs="Times New Roman"/>
          <w:sz w:val="24"/>
          <w:szCs w:val="24"/>
        </w:rPr>
        <w:lastRenderedPageBreak/>
        <w:br/>
        <w:t>Output: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451"/>
      </w:tblGrid>
      <w:tr w:rsidR="00CD3F41" w:rsidRPr="00CD3F41" w:rsidTr="00CD3F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t>This is an example sentence.</w:t>
            </w:r>
          </w:p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This is </w:t>
            </w:r>
            <w:proofErr w:type="gramStart"/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t>an</w:t>
            </w:r>
            <w:proofErr w:type="gramEnd"/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sentence.</w:t>
            </w:r>
          </w:p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t>This is a sentence.</w:t>
            </w:r>
          </w:p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t>This sentence.</w:t>
            </w:r>
          </w:p>
        </w:tc>
      </w:tr>
    </w:tbl>
    <w:p w:rsidR="00CD3F41" w:rsidRPr="00CD3F41" w:rsidRDefault="00CD3F41" w:rsidP="00CD3F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3F41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CD3F41" w:rsidRPr="00CD3F41" w:rsidRDefault="00CD3F41" w:rsidP="00CD3F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D3F41">
        <w:rPr>
          <w:rFonts w:ascii="Times New Roman" w:eastAsia="Times New Roman" w:hAnsi="Times New Roman" w:cs="Times New Roman"/>
          <w:b/>
          <w:bCs/>
          <w:sz w:val="27"/>
          <w:szCs w:val="27"/>
        </w:rPr>
        <w:t>Complexity</w:t>
      </w:r>
    </w:p>
    <w:p w:rsidR="00CD3F41" w:rsidRPr="00CD3F41" w:rsidRDefault="00CD3F41" w:rsidP="00CD3F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Unspecified, but generally up to linear in the new </w:t>
      </w:r>
      <w:hyperlink r:id="rId445" w:history="1">
        <w:r w:rsidRPr="00CD3F4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string length</w:t>
        </w:r>
      </w:hyperlink>
      <w:r w:rsidRPr="00CD3F41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D3F41">
        <w:rPr>
          <w:rFonts w:ascii="Times New Roman" w:eastAsia="Times New Roman" w:hAnsi="Times New Roman" w:cs="Times New Roman"/>
          <w:sz w:val="24"/>
          <w:szCs w:val="24"/>
        </w:rPr>
        <w:br/>
      </w:r>
      <w:r w:rsidRPr="00CD3F41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CD3F41" w:rsidRPr="00CD3F41" w:rsidRDefault="00CD3F41" w:rsidP="00CD3F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D3F41">
        <w:rPr>
          <w:rFonts w:ascii="Times New Roman" w:eastAsia="Times New Roman" w:hAnsi="Times New Roman" w:cs="Times New Roman"/>
          <w:b/>
          <w:bCs/>
          <w:sz w:val="27"/>
          <w:szCs w:val="27"/>
        </w:rPr>
        <w:t>Iterator validity</w:t>
      </w:r>
    </w:p>
    <w:p w:rsidR="00CD3F41" w:rsidRPr="00CD3F41" w:rsidRDefault="00CD3F41" w:rsidP="00CD3F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3F41">
        <w:rPr>
          <w:rFonts w:ascii="Times New Roman" w:eastAsia="Times New Roman" w:hAnsi="Times New Roman" w:cs="Times New Roman"/>
          <w:sz w:val="24"/>
          <w:szCs w:val="24"/>
        </w:rPr>
        <w:t>Any iterators, pointers and references related to this object may be invalidated.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br/>
      </w:r>
      <w:r w:rsidRPr="00CD3F41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CD3F41" w:rsidRPr="00CD3F41" w:rsidRDefault="00CD3F41" w:rsidP="00CD3F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D3F41">
        <w:rPr>
          <w:rFonts w:ascii="Times New Roman" w:eastAsia="Times New Roman" w:hAnsi="Times New Roman" w:cs="Times New Roman"/>
          <w:b/>
          <w:bCs/>
          <w:sz w:val="27"/>
          <w:szCs w:val="27"/>
        </w:rPr>
        <w:t>Data races</w:t>
      </w:r>
    </w:p>
    <w:p w:rsidR="00CD3F41" w:rsidRPr="00CD3F41" w:rsidRDefault="00CD3F41" w:rsidP="00CD3F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3F41">
        <w:rPr>
          <w:rFonts w:ascii="Times New Roman" w:eastAsia="Times New Roman" w:hAnsi="Times New Roman" w:cs="Times New Roman"/>
          <w:sz w:val="24"/>
          <w:szCs w:val="24"/>
        </w:rPr>
        <w:t>The object is modified.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br/>
      </w:r>
      <w:r w:rsidRPr="00CD3F41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CD3F41" w:rsidRPr="00CD3F41" w:rsidRDefault="00CD3F41" w:rsidP="00CD3F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D3F41">
        <w:rPr>
          <w:rFonts w:ascii="Times New Roman" w:eastAsia="Times New Roman" w:hAnsi="Times New Roman" w:cs="Times New Roman"/>
          <w:b/>
          <w:bCs/>
          <w:sz w:val="27"/>
          <w:szCs w:val="27"/>
        </w:rPr>
        <w:t>Exception safety</w:t>
      </w:r>
    </w:p>
    <w:p w:rsidR="00CD3F41" w:rsidRDefault="00CD3F41" w:rsidP="00CD3F41">
      <w:pPr>
        <w:rPr>
          <w:rFonts w:ascii="Times New Roman" w:eastAsia="Times New Roman" w:hAnsi="Times New Roman" w:cs="Times New Roman"/>
          <w:sz w:val="24"/>
          <w:szCs w:val="24"/>
        </w:rPr>
      </w:pPr>
      <w:r w:rsidRPr="00CD3F41">
        <w:rPr>
          <w:rFonts w:ascii="Times New Roman" w:eastAsia="Times New Roman" w:hAnsi="Times New Roman" w:cs="Times New Roman"/>
          <w:b/>
          <w:bCs/>
          <w:sz w:val="24"/>
          <w:szCs w:val="24"/>
        </w:rPr>
        <w:t>Strong guarantee: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 if an exception is thrown, there are no changes in the </w:t>
      </w:r>
      <w:hyperlink r:id="rId446" w:history="1">
        <w:r w:rsidRPr="00CD3F4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basic_string</w:t>
        </w:r>
      </w:hyperlink>
      <w:r w:rsidRPr="00CD3F41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br/>
      </w:r>
      <w:r w:rsidRPr="00CD3F41">
        <w:rPr>
          <w:rFonts w:ascii="Times New Roman" w:eastAsia="Times New Roman" w:hAnsi="Times New Roman" w:cs="Times New Roman"/>
          <w:sz w:val="24"/>
          <w:szCs w:val="24"/>
        </w:rPr>
        <w:br/>
        <w:t xml:space="preserve">An invalid </w:t>
      </w:r>
      <w:r w:rsidRPr="00CD3F41">
        <w:rPr>
          <w:rFonts w:ascii="Times New Roman" w:eastAsia="Times New Roman" w:hAnsi="Times New Roman" w:cs="Times New Roman"/>
          <w:i/>
          <w:iCs/>
          <w:sz w:val="24"/>
          <w:szCs w:val="24"/>
        </w:rPr>
        <w:t>p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 (or range) causes </w:t>
      </w:r>
      <w:r w:rsidRPr="00CD3F41">
        <w:rPr>
          <w:rFonts w:ascii="Times New Roman" w:eastAsia="Times New Roman" w:hAnsi="Times New Roman" w:cs="Times New Roman"/>
          <w:i/>
          <w:iCs/>
          <w:sz w:val="24"/>
          <w:szCs w:val="24"/>
        </w:rPr>
        <w:t>undefined behavior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br/>
      </w:r>
      <w:r w:rsidRPr="00CD3F41">
        <w:rPr>
          <w:rFonts w:ascii="Times New Roman" w:eastAsia="Times New Roman" w:hAnsi="Times New Roman" w:cs="Times New Roman"/>
          <w:sz w:val="24"/>
          <w:szCs w:val="24"/>
        </w:rPr>
        <w:br/>
        <w:t xml:space="preserve">If </w:t>
      </w:r>
      <w:r w:rsidRPr="00CD3F41">
        <w:rPr>
          <w:rFonts w:ascii="Times New Roman" w:eastAsia="Times New Roman" w:hAnsi="Times New Roman" w:cs="Times New Roman"/>
          <w:i/>
          <w:iCs/>
          <w:sz w:val="24"/>
          <w:szCs w:val="24"/>
        </w:rPr>
        <w:t>pos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CD3F41">
        <w:rPr>
          <w:rFonts w:ascii="Times New Roman" w:eastAsia="Times New Roman" w:hAnsi="Times New Roman" w:cs="Times New Roman"/>
          <w:sz w:val="24"/>
          <w:szCs w:val="24"/>
        </w:rPr>
        <w:t>is</w:t>
      </w:r>
      <w:proofErr w:type="gramEnd"/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 greater than the </w:t>
      </w:r>
      <w:hyperlink r:id="rId447" w:history="1">
        <w:r w:rsidRPr="00CD3F4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string length</w:t>
        </w:r>
      </w:hyperlink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, an </w:t>
      </w:r>
      <w:hyperlink r:id="rId448" w:history="1">
        <w:r w:rsidRPr="00CD3F4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out_of_range</w:t>
        </w:r>
      </w:hyperlink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 exception is thrown.</w:t>
      </w:r>
    </w:p>
    <w:p w:rsidR="00CD3F41" w:rsidRDefault="00CD3F41" w:rsidP="00CD3F4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D3F41" w:rsidRPr="00CD3F41" w:rsidRDefault="00CD3F41" w:rsidP="00CD3F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D3F41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 member function </w:t>
      </w:r>
    </w:p>
    <w:p w:rsidR="00CD3F41" w:rsidRPr="00CD3F41" w:rsidRDefault="00CD3F41" w:rsidP="00CD3F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3F41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CD3F41">
        <w:rPr>
          <w:rFonts w:ascii="Times New Roman" w:eastAsia="Times New Roman" w:hAnsi="Times New Roman" w:cs="Times New Roman"/>
          <w:sz w:val="24"/>
          <w:szCs w:val="24"/>
        </w:rPr>
        <w:t>string</w:t>
      </w:r>
      <w:proofErr w:type="gramEnd"/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</w:p>
    <w:p w:rsidR="00CD3F41" w:rsidRPr="00CD3F41" w:rsidRDefault="00CD3F41" w:rsidP="00CD3F4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proofErr w:type="gramStart"/>
      <w:r w:rsidRPr="00CD3F4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lastRenderedPageBreak/>
        <w:t>std</w:t>
      </w:r>
      <w:proofErr w:type="gramEnd"/>
      <w:r w:rsidRPr="00CD3F4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::</w:t>
      </w:r>
      <w:hyperlink r:id="rId449" w:history="1">
        <w:r w:rsidRPr="00CD3F41">
          <w:rPr>
            <w:rFonts w:ascii="Times New Roman" w:eastAsia="Times New Roman" w:hAnsi="Times New Roman" w:cs="Times New Roman"/>
            <w:b/>
            <w:bCs/>
            <w:color w:val="0000FF"/>
            <w:kern w:val="36"/>
            <w:sz w:val="48"/>
            <w:szCs w:val="48"/>
            <w:u w:val="single"/>
          </w:rPr>
          <w:t>basic_string</w:t>
        </w:r>
      </w:hyperlink>
      <w:r w:rsidRPr="00CD3F4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::replace</w:t>
      </w:r>
    </w:p>
    <w:p w:rsidR="00CD3F41" w:rsidRPr="00CD3F41" w:rsidRDefault="00CD3F41" w:rsidP="00CD3F41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50" w:history="1">
        <w:r w:rsidRPr="00CD3F4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C++98</w:t>
        </w:r>
      </w:hyperlink>
    </w:p>
    <w:p w:rsidR="00CD3F41" w:rsidRPr="00CD3F41" w:rsidRDefault="00CD3F41" w:rsidP="00CD3F41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51" w:history="1">
        <w:r w:rsidRPr="00CD3F4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C++11</w:t>
        </w:r>
      </w:hyperlink>
    </w:p>
    <w:p w:rsidR="00CD3F41" w:rsidRPr="00CD3F41" w:rsidRDefault="00CD3F41" w:rsidP="00CD3F41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60"/>
        <w:gridCol w:w="9530"/>
      </w:tblGrid>
      <w:tr w:rsidR="00CD3F41" w:rsidRPr="00CD3F41" w:rsidTr="00CD3F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3F41" w:rsidRPr="00CD3F41" w:rsidRDefault="00CD3F41" w:rsidP="00CD3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3F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string (1)</w:t>
            </w:r>
          </w:p>
        </w:tc>
        <w:tc>
          <w:tcPr>
            <w:tcW w:w="0" w:type="auto"/>
            <w:vAlign w:val="center"/>
            <w:hideMark/>
          </w:tcPr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t>basic_string&amp; replace (size_type pos, size_type len, const basic_string&amp; str);</w:t>
            </w:r>
          </w:p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t>basic_string&amp; replace (iterator i1,   iterator i2,   const basic_string&amp; str);</w:t>
            </w:r>
          </w:p>
        </w:tc>
      </w:tr>
      <w:tr w:rsidR="00CD3F41" w:rsidRPr="00CD3F41" w:rsidTr="00CD3F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3F41" w:rsidRPr="00CD3F41" w:rsidRDefault="00CD3F41" w:rsidP="00CD3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3F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substring (2)</w:t>
            </w:r>
          </w:p>
        </w:tc>
        <w:tc>
          <w:tcPr>
            <w:tcW w:w="0" w:type="auto"/>
            <w:vAlign w:val="center"/>
            <w:hideMark/>
          </w:tcPr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t>basic_string&amp; replace (size_type pos, size_type len, const basic_string&amp; str,</w:t>
            </w:r>
          </w:p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   size_type subpos, size_type sublen);</w:t>
            </w:r>
          </w:p>
        </w:tc>
      </w:tr>
      <w:tr w:rsidR="00CD3F41" w:rsidRPr="00CD3F41" w:rsidTr="00CD3F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3F41" w:rsidRPr="00CD3F41" w:rsidRDefault="00CD3F41" w:rsidP="00CD3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3F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c-string (3)</w:t>
            </w:r>
          </w:p>
        </w:tc>
        <w:tc>
          <w:tcPr>
            <w:tcW w:w="0" w:type="auto"/>
            <w:vAlign w:val="center"/>
            <w:hideMark/>
          </w:tcPr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t>basic_string&amp; replace (size_type pos, size_type len, const charT* s);</w:t>
            </w:r>
          </w:p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t>basic_string&amp; replace (iterator i1,   iterator i2,   const charT* s);</w:t>
            </w:r>
          </w:p>
        </w:tc>
      </w:tr>
      <w:tr w:rsidR="00CD3F41" w:rsidRPr="00CD3F41" w:rsidTr="00CD3F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3F41" w:rsidRPr="00CD3F41" w:rsidRDefault="00CD3F41" w:rsidP="00CD3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3F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buffer (4)</w:t>
            </w:r>
          </w:p>
        </w:tc>
        <w:tc>
          <w:tcPr>
            <w:tcW w:w="0" w:type="auto"/>
            <w:vAlign w:val="center"/>
            <w:hideMark/>
          </w:tcPr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t>basic_string&amp; replace (size_type pos, size_type len, const charT* s, size_type n);</w:t>
            </w:r>
          </w:p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t>basic_string&amp; replace (iterator i1,   iterator i2,   const charT* s, size_type n);</w:t>
            </w:r>
          </w:p>
        </w:tc>
      </w:tr>
      <w:tr w:rsidR="00CD3F41" w:rsidRPr="00CD3F41" w:rsidTr="00CD3F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3F41" w:rsidRPr="00CD3F41" w:rsidRDefault="00CD3F41" w:rsidP="00CD3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3F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fill (5)</w:t>
            </w:r>
          </w:p>
        </w:tc>
        <w:tc>
          <w:tcPr>
            <w:tcW w:w="0" w:type="auto"/>
            <w:vAlign w:val="center"/>
            <w:hideMark/>
          </w:tcPr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t>basic_string&amp; replace (size_type pos, size_type len, size_type n, charT c);</w:t>
            </w:r>
          </w:p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t>basic_string&amp; replace (iterator i1,   iterator i2,   size_type n, charT c);</w:t>
            </w:r>
          </w:p>
        </w:tc>
      </w:tr>
      <w:tr w:rsidR="00CD3F41" w:rsidRPr="00CD3F41" w:rsidTr="00CD3F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3F41" w:rsidRPr="00CD3F41" w:rsidRDefault="00CD3F41" w:rsidP="00CD3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3F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range (6)</w:t>
            </w:r>
          </w:p>
        </w:tc>
        <w:tc>
          <w:tcPr>
            <w:tcW w:w="0" w:type="auto"/>
            <w:vAlign w:val="center"/>
            <w:hideMark/>
          </w:tcPr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t>template &lt;class InputIterator&gt;</w:t>
            </w:r>
          </w:p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basic_string&amp; replace (iterator i1, iterator i2,</w:t>
            </w:r>
          </w:p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   InputIterator first, InputIterator last);</w:t>
            </w:r>
          </w:p>
        </w:tc>
      </w:tr>
    </w:tbl>
    <w:p w:rsidR="00CD3F41" w:rsidRPr="00CD3F41" w:rsidRDefault="00CD3F41" w:rsidP="00CD3F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3F41">
        <w:rPr>
          <w:rFonts w:ascii="Times New Roman" w:eastAsia="Times New Roman" w:hAnsi="Times New Roman" w:cs="Times New Roman"/>
          <w:sz w:val="24"/>
          <w:szCs w:val="24"/>
        </w:rPr>
        <w:t>Replace portion of string</w:t>
      </w:r>
    </w:p>
    <w:p w:rsidR="00CD3F41" w:rsidRPr="00CD3F41" w:rsidRDefault="00CD3F41" w:rsidP="00CD3F4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Replaces the portion of the string that begins at character </w:t>
      </w:r>
      <w:r w:rsidRPr="00CD3F41">
        <w:rPr>
          <w:rFonts w:ascii="Times New Roman" w:eastAsia="Times New Roman" w:hAnsi="Times New Roman" w:cs="Times New Roman"/>
          <w:i/>
          <w:iCs/>
          <w:sz w:val="24"/>
          <w:szCs w:val="24"/>
        </w:rPr>
        <w:t>pos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 and spans </w:t>
      </w:r>
      <w:r w:rsidRPr="00CD3F41">
        <w:rPr>
          <w:rFonts w:ascii="Times New Roman" w:eastAsia="Times New Roman" w:hAnsi="Times New Roman" w:cs="Times New Roman"/>
          <w:i/>
          <w:iCs/>
          <w:sz w:val="24"/>
          <w:szCs w:val="24"/>
        </w:rPr>
        <w:t>len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 characters (or the part of the string in the range between </w:t>
      </w:r>
      <w:r w:rsidRPr="00CD3F41">
        <w:rPr>
          <w:rFonts w:ascii="Courier New" w:eastAsia="Times New Roman" w:hAnsi="Courier New" w:cs="Courier New"/>
          <w:sz w:val="20"/>
        </w:rPr>
        <w:t>[i1</w:t>
      </w:r>
      <w:proofErr w:type="gramStart"/>
      <w:r w:rsidRPr="00CD3F41">
        <w:rPr>
          <w:rFonts w:ascii="Courier New" w:eastAsia="Times New Roman" w:hAnsi="Courier New" w:cs="Courier New"/>
          <w:sz w:val="20"/>
        </w:rPr>
        <w:t>,i2</w:t>
      </w:r>
      <w:proofErr w:type="gramEnd"/>
      <w:r w:rsidRPr="00CD3F41">
        <w:rPr>
          <w:rFonts w:ascii="Courier New" w:eastAsia="Times New Roman" w:hAnsi="Courier New" w:cs="Courier New"/>
          <w:sz w:val="20"/>
        </w:rPr>
        <w:t>)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t>) by new contents:</w:t>
      </w:r>
    </w:p>
    <w:p w:rsidR="00CD3F41" w:rsidRPr="00CD3F41" w:rsidRDefault="00CD3F41" w:rsidP="00CD3F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(1) </w:t>
      </w:r>
      <w:proofErr w:type="gramStart"/>
      <w:r w:rsidRPr="00CD3F41">
        <w:rPr>
          <w:rFonts w:ascii="Times New Roman" w:eastAsia="Times New Roman" w:hAnsi="Times New Roman" w:cs="Times New Roman"/>
          <w:sz w:val="24"/>
          <w:szCs w:val="24"/>
        </w:rPr>
        <w:t>string</w:t>
      </w:r>
      <w:proofErr w:type="gramEnd"/>
    </w:p>
    <w:p w:rsidR="00CD3F41" w:rsidRPr="00CD3F41" w:rsidRDefault="00CD3F41" w:rsidP="00CD3F4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Copies </w:t>
      </w:r>
      <w:proofErr w:type="gramStart"/>
      <w:r w:rsidRPr="00CD3F41">
        <w:rPr>
          <w:rFonts w:ascii="Times New Roman" w:eastAsia="Times New Roman" w:hAnsi="Times New Roman" w:cs="Times New Roman"/>
          <w:i/>
          <w:iCs/>
          <w:sz w:val="24"/>
          <w:szCs w:val="24"/>
        </w:rPr>
        <w:t>str</w:t>
      </w:r>
      <w:proofErr w:type="gramEnd"/>
      <w:r w:rsidRPr="00CD3F4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D3F41" w:rsidRPr="00CD3F41" w:rsidRDefault="00CD3F41" w:rsidP="00CD3F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(2) </w:t>
      </w:r>
      <w:proofErr w:type="gramStart"/>
      <w:r w:rsidRPr="00CD3F41">
        <w:rPr>
          <w:rFonts w:ascii="Times New Roman" w:eastAsia="Times New Roman" w:hAnsi="Times New Roman" w:cs="Times New Roman"/>
          <w:sz w:val="24"/>
          <w:szCs w:val="24"/>
        </w:rPr>
        <w:t>substring</w:t>
      </w:r>
      <w:proofErr w:type="gramEnd"/>
    </w:p>
    <w:p w:rsidR="00CD3F41" w:rsidRPr="00CD3F41" w:rsidRDefault="00CD3F41" w:rsidP="00CD3F4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Copies the portion of </w:t>
      </w:r>
      <w:proofErr w:type="gramStart"/>
      <w:r w:rsidRPr="00CD3F41">
        <w:rPr>
          <w:rFonts w:ascii="Times New Roman" w:eastAsia="Times New Roman" w:hAnsi="Times New Roman" w:cs="Times New Roman"/>
          <w:i/>
          <w:iCs/>
          <w:sz w:val="24"/>
          <w:szCs w:val="24"/>
        </w:rPr>
        <w:t>str</w:t>
      </w:r>
      <w:proofErr w:type="gramEnd"/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 that begins at the character position </w:t>
      </w:r>
      <w:r w:rsidRPr="00CD3F41">
        <w:rPr>
          <w:rFonts w:ascii="Times New Roman" w:eastAsia="Times New Roman" w:hAnsi="Times New Roman" w:cs="Times New Roman"/>
          <w:i/>
          <w:iCs/>
          <w:sz w:val="24"/>
          <w:szCs w:val="24"/>
        </w:rPr>
        <w:t>subpos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 and spans </w:t>
      </w:r>
      <w:r w:rsidRPr="00CD3F41">
        <w:rPr>
          <w:rFonts w:ascii="Times New Roman" w:eastAsia="Times New Roman" w:hAnsi="Times New Roman" w:cs="Times New Roman"/>
          <w:i/>
          <w:iCs/>
          <w:sz w:val="24"/>
          <w:szCs w:val="24"/>
        </w:rPr>
        <w:t>sublen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 characters (or until the end of </w:t>
      </w:r>
      <w:r w:rsidRPr="00CD3F41">
        <w:rPr>
          <w:rFonts w:ascii="Times New Roman" w:eastAsia="Times New Roman" w:hAnsi="Times New Roman" w:cs="Times New Roman"/>
          <w:i/>
          <w:iCs/>
          <w:sz w:val="24"/>
          <w:szCs w:val="24"/>
        </w:rPr>
        <w:t>str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, if either </w:t>
      </w:r>
      <w:r w:rsidRPr="00CD3F41">
        <w:rPr>
          <w:rFonts w:ascii="Times New Roman" w:eastAsia="Times New Roman" w:hAnsi="Times New Roman" w:cs="Times New Roman"/>
          <w:i/>
          <w:iCs/>
          <w:sz w:val="24"/>
          <w:szCs w:val="24"/>
        </w:rPr>
        <w:t>str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 is too short or if </w:t>
      </w:r>
      <w:r w:rsidRPr="00CD3F41">
        <w:rPr>
          <w:rFonts w:ascii="Times New Roman" w:eastAsia="Times New Roman" w:hAnsi="Times New Roman" w:cs="Times New Roman"/>
          <w:i/>
          <w:iCs/>
          <w:sz w:val="24"/>
          <w:szCs w:val="24"/>
        </w:rPr>
        <w:t>sublen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 is </w:t>
      </w:r>
      <w:hyperlink r:id="rId452" w:history="1">
        <w:r w:rsidRPr="00CD3F4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basic_string::npos</w:t>
        </w:r>
      </w:hyperlink>
      <w:r w:rsidRPr="00CD3F41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CD3F41" w:rsidRPr="00CD3F41" w:rsidRDefault="00CD3F41" w:rsidP="00CD3F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3F41">
        <w:rPr>
          <w:rFonts w:ascii="Times New Roman" w:eastAsia="Times New Roman" w:hAnsi="Times New Roman" w:cs="Times New Roman"/>
          <w:sz w:val="24"/>
          <w:szCs w:val="24"/>
        </w:rPr>
        <w:t>(3) c-string</w:t>
      </w:r>
    </w:p>
    <w:p w:rsidR="00CD3F41" w:rsidRPr="00CD3F41" w:rsidRDefault="00CD3F41" w:rsidP="00CD3F4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Copies the null-terminated character sequence (C-string) pointed by </w:t>
      </w:r>
      <w:r w:rsidRPr="00CD3F41">
        <w:rPr>
          <w:rFonts w:ascii="Times New Roman" w:eastAsia="Times New Roman" w:hAnsi="Times New Roman" w:cs="Times New Roman"/>
          <w:i/>
          <w:iCs/>
          <w:sz w:val="24"/>
          <w:szCs w:val="24"/>
        </w:rPr>
        <w:t>s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br/>
        <w:t xml:space="preserve">The </w:t>
      </w:r>
      <w:hyperlink r:id="rId453" w:history="1">
        <w:r w:rsidRPr="00CD3F4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length</w:t>
        </w:r>
      </w:hyperlink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 is determined by calling </w:t>
      </w:r>
      <w:hyperlink r:id="rId454" w:history="1">
        <w:r w:rsidRPr="00CD3F41">
          <w:rPr>
            <w:rFonts w:ascii="Courier New" w:eastAsia="Times New Roman" w:hAnsi="Courier New" w:cs="Courier New"/>
            <w:color w:val="0000FF"/>
            <w:sz w:val="20"/>
            <w:u w:val="single"/>
          </w:rPr>
          <w:t>traits.length</w:t>
        </w:r>
      </w:hyperlink>
      <w:r w:rsidRPr="00CD3F41">
        <w:rPr>
          <w:rFonts w:ascii="Courier New" w:eastAsia="Times New Roman" w:hAnsi="Courier New" w:cs="Courier New"/>
          <w:sz w:val="20"/>
        </w:rPr>
        <w:t>(s)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D3F41" w:rsidRPr="00CD3F41" w:rsidRDefault="00CD3F41" w:rsidP="00CD3F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(4) </w:t>
      </w:r>
      <w:proofErr w:type="gramStart"/>
      <w:r w:rsidRPr="00CD3F41">
        <w:rPr>
          <w:rFonts w:ascii="Times New Roman" w:eastAsia="Times New Roman" w:hAnsi="Times New Roman" w:cs="Times New Roman"/>
          <w:sz w:val="24"/>
          <w:szCs w:val="24"/>
        </w:rPr>
        <w:t>buffer</w:t>
      </w:r>
      <w:proofErr w:type="gramEnd"/>
    </w:p>
    <w:p w:rsidR="00CD3F41" w:rsidRPr="00CD3F41" w:rsidRDefault="00CD3F41" w:rsidP="00CD3F4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Copies the first </w:t>
      </w:r>
      <w:r w:rsidRPr="00CD3F41">
        <w:rPr>
          <w:rFonts w:ascii="Times New Roman" w:eastAsia="Times New Roman" w:hAnsi="Times New Roman" w:cs="Times New Roman"/>
          <w:i/>
          <w:iCs/>
          <w:sz w:val="24"/>
          <w:szCs w:val="24"/>
        </w:rPr>
        <w:t>n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 characters from the array of characters pointed by </w:t>
      </w:r>
      <w:r w:rsidRPr="00CD3F41">
        <w:rPr>
          <w:rFonts w:ascii="Times New Roman" w:eastAsia="Times New Roman" w:hAnsi="Times New Roman" w:cs="Times New Roman"/>
          <w:i/>
          <w:iCs/>
          <w:sz w:val="24"/>
          <w:szCs w:val="24"/>
        </w:rPr>
        <w:t>s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CD3F41" w:rsidRPr="00CD3F41" w:rsidRDefault="00CD3F41" w:rsidP="00CD3F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(5) </w:t>
      </w:r>
      <w:proofErr w:type="gramStart"/>
      <w:r w:rsidRPr="00CD3F41">
        <w:rPr>
          <w:rFonts w:ascii="Times New Roman" w:eastAsia="Times New Roman" w:hAnsi="Times New Roman" w:cs="Times New Roman"/>
          <w:sz w:val="24"/>
          <w:szCs w:val="24"/>
        </w:rPr>
        <w:t>fill</w:t>
      </w:r>
      <w:proofErr w:type="gramEnd"/>
    </w:p>
    <w:p w:rsidR="00CD3F41" w:rsidRPr="00CD3F41" w:rsidRDefault="00CD3F41" w:rsidP="00CD3F4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Replaces the portion of the string by </w:t>
      </w:r>
      <w:r w:rsidRPr="00CD3F41">
        <w:rPr>
          <w:rFonts w:ascii="Times New Roman" w:eastAsia="Times New Roman" w:hAnsi="Times New Roman" w:cs="Times New Roman"/>
          <w:i/>
          <w:iCs/>
          <w:sz w:val="24"/>
          <w:szCs w:val="24"/>
        </w:rPr>
        <w:t>n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 consecutive copies of character </w:t>
      </w:r>
      <w:r w:rsidRPr="00CD3F41">
        <w:rPr>
          <w:rFonts w:ascii="Times New Roman" w:eastAsia="Times New Roman" w:hAnsi="Times New Roman" w:cs="Times New Roman"/>
          <w:i/>
          <w:iCs/>
          <w:sz w:val="24"/>
          <w:szCs w:val="24"/>
        </w:rPr>
        <w:t>c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CD3F41" w:rsidRPr="00CD3F41" w:rsidRDefault="00CD3F41" w:rsidP="00CD3F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(6) </w:t>
      </w:r>
      <w:proofErr w:type="gramStart"/>
      <w:r w:rsidRPr="00CD3F41">
        <w:rPr>
          <w:rFonts w:ascii="Times New Roman" w:eastAsia="Times New Roman" w:hAnsi="Times New Roman" w:cs="Times New Roman"/>
          <w:sz w:val="24"/>
          <w:szCs w:val="24"/>
        </w:rPr>
        <w:t>range</w:t>
      </w:r>
      <w:proofErr w:type="gramEnd"/>
    </w:p>
    <w:p w:rsidR="00CD3F41" w:rsidRPr="00CD3F41" w:rsidRDefault="00CD3F41" w:rsidP="00CD3F4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Copies the sequence of characters in the range </w:t>
      </w:r>
      <w:r w:rsidRPr="00CD3F41">
        <w:rPr>
          <w:rFonts w:ascii="Courier New" w:eastAsia="Times New Roman" w:hAnsi="Courier New" w:cs="Courier New"/>
          <w:sz w:val="20"/>
        </w:rPr>
        <w:t>[first</w:t>
      </w:r>
      <w:proofErr w:type="gramStart"/>
      <w:r w:rsidRPr="00CD3F41">
        <w:rPr>
          <w:rFonts w:ascii="Courier New" w:eastAsia="Times New Roman" w:hAnsi="Courier New" w:cs="Courier New"/>
          <w:sz w:val="20"/>
        </w:rPr>
        <w:t>,last</w:t>
      </w:r>
      <w:proofErr w:type="gramEnd"/>
      <w:r w:rsidRPr="00CD3F41">
        <w:rPr>
          <w:rFonts w:ascii="Courier New" w:eastAsia="Times New Roman" w:hAnsi="Courier New" w:cs="Courier New"/>
          <w:sz w:val="20"/>
        </w:rPr>
        <w:t>)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t>, in the same order.</w:t>
      </w:r>
    </w:p>
    <w:p w:rsidR="00CD3F41" w:rsidRPr="00CD3F41" w:rsidRDefault="00CD3F41" w:rsidP="00CD3F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(7) </w:t>
      </w:r>
      <w:proofErr w:type="gramStart"/>
      <w:r w:rsidRPr="00CD3F41">
        <w:rPr>
          <w:rFonts w:ascii="Times New Roman" w:eastAsia="Times New Roman" w:hAnsi="Times New Roman" w:cs="Times New Roman"/>
          <w:sz w:val="24"/>
          <w:szCs w:val="24"/>
        </w:rPr>
        <w:t>initializer</w:t>
      </w:r>
      <w:proofErr w:type="gramEnd"/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 list</w:t>
      </w:r>
    </w:p>
    <w:p w:rsidR="00CD3F41" w:rsidRPr="00CD3F41" w:rsidRDefault="00CD3F41" w:rsidP="00CD3F4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Copies each of the characters in </w:t>
      </w:r>
      <w:proofErr w:type="gramStart"/>
      <w:r w:rsidRPr="00CD3F41">
        <w:rPr>
          <w:rFonts w:ascii="Times New Roman" w:eastAsia="Times New Roman" w:hAnsi="Times New Roman" w:cs="Times New Roman"/>
          <w:i/>
          <w:iCs/>
          <w:sz w:val="24"/>
          <w:szCs w:val="24"/>
        </w:rPr>
        <w:t>il</w:t>
      </w:r>
      <w:proofErr w:type="gramEnd"/>
      <w:r w:rsidRPr="00CD3F41">
        <w:rPr>
          <w:rFonts w:ascii="Times New Roman" w:eastAsia="Times New Roman" w:hAnsi="Times New Roman" w:cs="Times New Roman"/>
          <w:sz w:val="24"/>
          <w:szCs w:val="24"/>
        </w:rPr>
        <w:t>, in the same order.</w:t>
      </w:r>
    </w:p>
    <w:p w:rsidR="00CD3F41" w:rsidRPr="00CD3F41" w:rsidRDefault="00CD3F41" w:rsidP="00CD3F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3F41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CD3F41" w:rsidRPr="00CD3F41" w:rsidRDefault="00CD3F41" w:rsidP="00CD3F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D3F41">
        <w:rPr>
          <w:rFonts w:ascii="Times New Roman" w:eastAsia="Times New Roman" w:hAnsi="Times New Roman" w:cs="Times New Roman"/>
          <w:b/>
          <w:bCs/>
          <w:sz w:val="27"/>
          <w:szCs w:val="27"/>
        </w:rPr>
        <w:t>Parameters</w:t>
      </w:r>
    </w:p>
    <w:p w:rsidR="00CD3F41" w:rsidRPr="00CD3F41" w:rsidRDefault="00CD3F41" w:rsidP="00CD3F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D3F41">
        <w:rPr>
          <w:rFonts w:ascii="Times New Roman" w:eastAsia="Times New Roman" w:hAnsi="Times New Roman" w:cs="Times New Roman"/>
          <w:sz w:val="24"/>
          <w:szCs w:val="24"/>
        </w:rPr>
        <w:t>str</w:t>
      </w:r>
      <w:proofErr w:type="gramEnd"/>
    </w:p>
    <w:p w:rsidR="00CD3F41" w:rsidRPr="00CD3F41" w:rsidRDefault="00CD3F41" w:rsidP="00CD3F4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Another </w:t>
      </w:r>
      <w:hyperlink r:id="rId455" w:history="1">
        <w:r w:rsidRPr="00CD3F4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basic_string</w:t>
        </w:r>
      </w:hyperlink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 object of the same type (with the same class template arguments </w:t>
      </w:r>
      <w:r w:rsidRPr="00CD3F41">
        <w:rPr>
          <w:rFonts w:ascii="Courier New" w:eastAsia="Times New Roman" w:hAnsi="Courier New" w:cs="Courier New"/>
          <w:sz w:val="20"/>
        </w:rPr>
        <w:t>charT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D3F41">
        <w:rPr>
          <w:rFonts w:ascii="Courier New" w:eastAsia="Times New Roman" w:hAnsi="Courier New" w:cs="Courier New"/>
          <w:sz w:val="20"/>
        </w:rPr>
        <w:t>traits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CD3F41">
        <w:rPr>
          <w:rFonts w:ascii="Courier New" w:eastAsia="Times New Roman" w:hAnsi="Courier New" w:cs="Courier New"/>
          <w:sz w:val="20"/>
        </w:rPr>
        <w:t>Alloc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t>), whose value is copied.</w:t>
      </w:r>
      <w:proofErr w:type="gramEnd"/>
    </w:p>
    <w:p w:rsidR="00CD3F41" w:rsidRPr="00CD3F41" w:rsidRDefault="00CD3F41" w:rsidP="00CD3F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D3F41">
        <w:rPr>
          <w:rFonts w:ascii="Times New Roman" w:eastAsia="Times New Roman" w:hAnsi="Times New Roman" w:cs="Times New Roman"/>
          <w:sz w:val="24"/>
          <w:szCs w:val="24"/>
        </w:rPr>
        <w:t>pos</w:t>
      </w:r>
      <w:proofErr w:type="gramEnd"/>
    </w:p>
    <w:p w:rsidR="00CD3F41" w:rsidRPr="00CD3F41" w:rsidRDefault="00CD3F41" w:rsidP="00CD3F4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D3F41">
        <w:rPr>
          <w:rFonts w:ascii="Times New Roman" w:eastAsia="Times New Roman" w:hAnsi="Times New Roman" w:cs="Times New Roman"/>
          <w:sz w:val="24"/>
          <w:szCs w:val="24"/>
        </w:rPr>
        <w:lastRenderedPageBreak/>
        <w:t>Position of the first character to be replaced.</w:t>
      </w:r>
      <w:proofErr w:type="gramEnd"/>
      <w:r w:rsidRPr="00CD3F41">
        <w:rPr>
          <w:rFonts w:ascii="Times New Roman" w:eastAsia="Times New Roman" w:hAnsi="Times New Roman" w:cs="Times New Roman"/>
          <w:sz w:val="24"/>
          <w:szCs w:val="24"/>
        </w:rPr>
        <w:br/>
        <w:t xml:space="preserve">If this is greater than the </w:t>
      </w:r>
      <w:hyperlink r:id="rId456" w:history="1">
        <w:r w:rsidRPr="00CD3F4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string length</w:t>
        </w:r>
      </w:hyperlink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, it throws </w:t>
      </w:r>
      <w:hyperlink r:id="rId457" w:history="1">
        <w:r w:rsidRPr="00CD3F4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out_of_range</w:t>
        </w:r>
      </w:hyperlink>
      <w:r w:rsidRPr="00CD3F4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D3F41" w:rsidRPr="00CD3F41" w:rsidRDefault="00CD3F41" w:rsidP="00CD3F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D3F41">
        <w:rPr>
          <w:rFonts w:ascii="Times New Roman" w:eastAsia="Times New Roman" w:hAnsi="Times New Roman" w:cs="Times New Roman"/>
          <w:sz w:val="24"/>
          <w:szCs w:val="24"/>
        </w:rPr>
        <w:t>len</w:t>
      </w:r>
      <w:proofErr w:type="gramEnd"/>
    </w:p>
    <w:p w:rsidR="00CD3F41" w:rsidRPr="00CD3F41" w:rsidRDefault="00CD3F41" w:rsidP="00CD3F4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D3F41">
        <w:rPr>
          <w:rFonts w:ascii="Times New Roman" w:eastAsia="Times New Roman" w:hAnsi="Times New Roman" w:cs="Times New Roman"/>
          <w:sz w:val="24"/>
          <w:szCs w:val="24"/>
        </w:rPr>
        <w:t>Number of characters to replace (if the string is shorter, as many characters as possible are replaced).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br/>
        <w:t xml:space="preserve">A value of </w:t>
      </w:r>
      <w:hyperlink r:id="rId458" w:history="1">
        <w:r w:rsidRPr="00CD3F4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basic_string::npos</w:t>
        </w:r>
      </w:hyperlink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 indicates all characters until the end of the string.</w:t>
      </w:r>
    </w:p>
    <w:p w:rsidR="00CD3F41" w:rsidRPr="00CD3F41" w:rsidRDefault="00CD3F41" w:rsidP="00CD3F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D3F41">
        <w:rPr>
          <w:rFonts w:ascii="Times New Roman" w:eastAsia="Times New Roman" w:hAnsi="Times New Roman" w:cs="Times New Roman"/>
          <w:sz w:val="24"/>
          <w:szCs w:val="24"/>
        </w:rPr>
        <w:t>subpos</w:t>
      </w:r>
      <w:proofErr w:type="gramEnd"/>
    </w:p>
    <w:p w:rsidR="00CD3F41" w:rsidRPr="00CD3F41" w:rsidRDefault="00CD3F41" w:rsidP="00CD3F4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Position of the first character in </w:t>
      </w:r>
      <w:proofErr w:type="gramStart"/>
      <w:r w:rsidRPr="00CD3F41">
        <w:rPr>
          <w:rFonts w:ascii="Times New Roman" w:eastAsia="Times New Roman" w:hAnsi="Times New Roman" w:cs="Times New Roman"/>
          <w:i/>
          <w:iCs/>
          <w:sz w:val="24"/>
          <w:szCs w:val="24"/>
        </w:rPr>
        <w:t>str</w:t>
      </w:r>
      <w:proofErr w:type="gramEnd"/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 that is copied to the object as replacement.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br/>
        <w:t xml:space="preserve">If this is greater than </w:t>
      </w:r>
      <w:proofErr w:type="gramStart"/>
      <w:r w:rsidRPr="00CD3F41">
        <w:rPr>
          <w:rFonts w:ascii="Times New Roman" w:eastAsia="Times New Roman" w:hAnsi="Times New Roman" w:cs="Times New Roman"/>
          <w:i/>
          <w:iCs/>
          <w:sz w:val="24"/>
          <w:szCs w:val="24"/>
        </w:rPr>
        <w:t>str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t>'s</w:t>
      </w:r>
      <w:proofErr w:type="gramEnd"/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459" w:history="1">
        <w:r w:rsidRPr="00CD3F4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length</w:t>
        </w:r>
      </w:hyperlink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, it throws </w:t>
      </w:r>
      <w:hyperlink r:id="rId460" w:history="1">
        <w:r w:rsidRPr="00CD3F4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out_of_range</w:t>
        </w:r>
      </w:hyperlink>
      <w:r w:rsidRPr="00CD3F4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D3F41" w:rsidRPr="00CD3F41" w:rsidRDefault="00CD3F41" w:rsidP="00CD3F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D3F41">
        <w:rPr>
          <w:rFonts w:ascii="Times New Roman" w:eastAsia="Times New Roman" w:hAnsi="Times New Roman" w:cs="Times New Roman"/>
          <w:sz w:val="24"/>
          <w:szCs w:val="24"/>
        </w:rPr>
        <w:t>sublen</w:t>
      </w:r>
      <w:proofErr w:type="gramEnd"/>
    </w:p>
    <w:p w:rsidR="00CD3F41" w:rsidRPr="00CD3F41" w:rsidRDefault="00CD3F41" w:rsidP="00CD3F4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D3F41">
        <w:rPr>
          <w:rFonts w:ascii="Times New Roman" w:eastAsia="Times New Roman" w:hAnsi="Times New Roman" w:cs="Times New Roman"/>
          <w:sz w:val="24"/>
          <w:szCs w:val="24"/>
        </w:rPr>
        <w:t>Length of the substring to be copied (if the string is shorter, as many characters as possible are copied).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br/>
        <w:t xml:space="preserve">A value of </w:t>
      </w:r>
      <w:hyperlink r:id="rId461" w:history="1">
        <w:r w:rsidRPr="00CD3F4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basic_string::npos</w:t>
        </w:r>
      </w:hyperlink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 indicates all characters until the end of </w:t>
      </w:r>
      <w:proofErr w:type="gramStart"/>
      <w:r w:rsidRPr="00CD3F41">
        <w:rPr>
          <w:rFonts w:ascii="Times New Roman" w:eastAsia="Times New Roman" w:hAnsi="Times New Roman" w:cs="Times New Roman"/>
          <w:i/>
          <w:iCs/>
          <w:sz w:val="24"/>
          <w:szCs w:val="24"/>
        </w:rPr>
        <w:t>str</w:t>
      </w:r>
      <w:proofErr w:type="gramEnd"/>
      <w:r w:rsidRPr="00CD3F4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D3F41" w:rsidRPr="00CD3F41" w:rsidRDefault="00CD3F41" w:rsidP="00CD3F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D3F41">
        <w:rPr>
          <w:rFonts w:ascii="Times New Roman" w:eastAsia="Times New Roman" w:hAnsi="Times New Roman" w:cs="Times New Roman"/>
          <w:sz w:val="24"/>
          <w:szCs w:val="24"/>
        </w:rPr>
        <w:t>s</w:t>
      </w:r>
      <w:proofErr w:type="gramEnd"/>
    </w:p>
    <w:p w:rsidR="00CD3F41" w:rsidRPr="00CD3F41" w:rsidRDefault="00CD3F41" w:rsidP="00CD3F4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Pointer to an array of characters (such as a </w:t>
      </w:r>
      <w:r w:rsidRPr="00CD3F41">
        <w:rPr>
          <w:rFonts w:ascii="Times New Roman" w:eastAsia="Times New Roman" w:hAnsi="Times New Roman" w:cs="Times New Roman"/>
          <w:i/>
          <w:iCs/>
          <w:sz w:val="24"/>
          <w:szCs w:val="24"/>
        </w:rPr>
        <w:t>c-string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t>).</w:t>
      </w:r>
      <w:proofErr w:type="gramEnd"/>
    </w:p>
    <w:p w:rsidR="00CD3F41" w:rsidRPr="00CD3F41" w:rsidRDefault="00CD3F41" w:rsidP="00CD3F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D3F41"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gramEnd"/>
    </w:p>
    <w:p w:rsidR="00CD3F41" w:rsidRPr="00CD3F41" w:rsidRDefault="00CD3F41" w:rsidP="00CD3F4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D3F41">
        <w:rPr>
          <w:rFonts w:ascii="Times New Roman" w:eastAsia="Times New Roman" w:hAnsi="Times New Roman" w:cs="Times New Roman"/>
          <w:sz w:val="24"/>
          <w:szCs w:val="24"/>
        </w:rPr>
        <w:t>Number of characters to copy.</w:t>
      </w:r>
      <w:proofErr w:type="gramEnd"/>
    </w:p>
    <w:p w:rsidR="00CD3F41" w:rsidRPr="00CD3F41" w:rsidRDefault="00CD3F41" w:rsidP="00CD3F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D3F41">
        <w:rPr>
          <w:rFonts w:ascii="Times New Roman" w:eastAsia="Times New Roman" w:hAnsi="Times New Roman" w:cs="Times New Roman"/>
          <w:sz w:val="24"/>
          <w:szCs w:val="24"/>
        </w:rPr>
        <w:t>c</w:t>
      </w:r>
      <w:proofErr w:type="gramEnd"/>
    </w:p>
    <w:p w:rsidR="00CD3F41" w:rsidRPr="00CD3F41" w:rsidRDefault="00CD3F41" w:rsidP="00CD3F4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Character value, repeated </w:t>
      </w:r>
      <w:r w:rsidRPr="00CD3F41">
        <w:rPr>
          <w:rFonts w:ascii="Times New Roman" w:eastAsia="Times New Roman" w:hAnsi="Times New Roman" w:cs="Times New Roman"/>
          <w:i/>
          <w:iCs/>
          <w:sz w:val="24"/>
          <w:szCs w:val="24"/>
        </w:rPr>
        <w:t>n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 times.</w:t>
      </w:r>
    </w:p>
    <w:p w:rsidR="00CD3F41" w:rsidRPr="00CD3F41" w:rsidRDefault="00CD3F41" w:rsidP="00CD3F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D3F41">
        <w:rPr>
          <w:rFonts w:ascii="Times New Roman" w:eastAsia="Times New Roman" w:hAnsi="Times New Roman" w:cs="Times New Roman"/>
          <w:sz w:val="24"/>
          <w:szCs w:val="24"/>
        </w:rPr>
        <w:t>first</w:t>
      </w:r>
      <w:proofErr w:type="gramEnd"/>
      <w:r w:rsidRPr="00CD3F41">
        <w:rPr>
          <w:rFonts w:ascii="Times New Roman" w:eastAsia="Times New Roman" w:hAnsi="Times New Roman" w:cs="Times New Roman"/>
          <w:sz w:val="24"/>
          <w:szCs w:val="24"/>
        </w:rPr>
        <w:t>, last</w:t>
      </w:r>
    </w:p>
    <w:p w:rsidR="00CD3F41" w:rsidRPr="00CD3F41" w:rsidRDefault="00CD3F41" w:rsidP="00CD3F4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462" w:history="1">
        <w:r w:rsidRPr="00CD3F4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Input iterators</w:t>
        </w:r>
      </w:hyperlink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 to the initial and final positions in a range. The range used is </w:t>
      </w:r>
      <w:r w:rsidRPr="00CD3F41">
        <w:rPr>
          <w:rFonts w:ascii="Courier New" w:eastAsia="Times New Roman" w:hAnsi="Courier New" w:cs="Courier New"/>
          <w:sz w:val="20"/>
        </w:rPr>
        <w:t>[first</w:t>
      </w:r>
      <w:proofErr w:type="gramStart"/>
      <w:r w:rsidRPr="00CD3F41">
        <w:rPr>
          <w:rFonts w:ascii="Courier New" w:eastAsia="Times New Roman" w:hAnsi="Courier New" w:cs="Courier New"/>
          <w:sz w:val="20"/>
        </w:rPr>
        <w:t>,last</w:t>
      </w:r>
      <w:proofErr w:type="gramEnd"/>
      <w:r w:rsidRPr="00CD3F41">
        <w:rPr>
          <w:rFonts w:ascii="Courier New" w:eastAsia="Times New Roman" w:hAnsi="Courier New" w:cs="Courier New"/>
          <w:sz w:val="20"/>
        </w:rPr>
        <w:t>)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, which includes all the characters between </w:t>
      </w:r>
      <w:r w:rsidRPr="00CD3F41">
        <w:rPr>
          <w:rFonts w:ascii="Times New Roman" w:eastAsia="Times New Roman" w:hAnsi="Times New Roman" w:cs="Times New Roman"/>
          <w:i/>
          <w:iCs/>
          <w:sz w:val="24"/>
          <w:szCs w:val="24"/>
        </w:rPr>
        <w:t>first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CD3F41">
        <w:rPr>
          <w:rFonts w:ascii="Times New Roman" w:eastAsia="Times New Roman" w:hAnsi="Times New Roman" w:cs="Times New Roman"/>
          <w:i/>
          <w:iCs/>
          <w:sz w:val="24"/>
          <w:szCs w:val="24"/>
        </w:rPr>
        <w:t>last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, including the character pointed by </w:t>
      </w:r>
      <w:r w:rsidRPr="00CD3F41">
        <w:rPr>
          <w:rFonts w:ascii="Times New Roman" w:eastAsia="Times New Roman" w:hAnsi="Times New Roman" w:cs="Times New Roman"/>
          <w:i/>
          <w:iCs/>
          <w:sz w:val="24"/>
          <w:szCs w:val="24"/>
        </w:rPr>
        <w:t>first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 but not the character pointed by </w:t>
      </w:r>
      <w:r w:rsidRPr="00CD3F41">
        <w:rPr>
          <w:rFonts w:ascii="Times New Roman" w:eastAsia="Times New Roman" w:hAnsi="Times New Roman" w:cs="Times New Roman"/>
          <w:i/>
          <w:iCs/>
          <w:sz w:val="24"/>
          <w:szCs w:val="24"/>
        </w:rPr>
        <w:t>last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br/>
        <w:t xml:space="preserve">The function template argument </w:t>
      </w:r>
      <w:r w:rsidRPr="00CD3F41">
        <w:rPr>
          <w:rFonts w:ascii="Courier New" w:eastAsia="Times New Roman" w:hAnsi="Courier New" w:cs="Courier New"/>
          <w:sz w:val="20"/>
        </w:rPr>
        <w:t>InputIterator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 shall be an </w:t>
      </w:r>
      <w:hyperlink r:id="rId463" w:history="1">
        <w:r w:rsidRPr="00CD3F4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input iterator</w:t>
        </w:r>
      </w:hyperlink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 type that points to elements of a type convertible to </w:t>
      </w:r>
      <w:r w:rsidRPr="00CD3F41">
        <w:rPr>
          <w:rFonts w:ascii="Courier New" w:eastAsia="Times New Roman" w:hAnsi="Courier New" w:cs="Courier New"/>
          <w:sz w:val="20"/>
        </w:rPr>
        <w:t>charT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D3F41" w:rsidRPr="00CD3F41" w:rsidRDefault="00CD3F41" w:rsidP="00CD3F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D3F41">
        <w:rPr>
          <w:rFonts w:ascii="Times New Roman" w:eastAsia="Times New Roman" w:hAnsi="Times New Roman" w:cs="Times New Roman"/>
          <w:sz w:val="24"/>
          <w:szCs w:val="24"/>
        </w:rPr>
        <w:t>il</w:t>
      </w:r>
      <w:proofErr w:type="gramEnd"/>
    </w:p>
    <w:p w:rsidR="00CD3F41" w:rsidRPr="00CD3F41" w:rsidRDefault="00CD3F41" w:rsidP="00CD3F4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An </w:t>
      </w:r>
      <w:hyperlink r:id="rId464" w:history="1">
        <w:r w:rsidRPr="00CD3F4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initializer_list</w:t>
        </w:r>
      </w:hyperlink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 object.</w:t>
      </w:r>
      <w:proofErr w:type="gramEnd"/>
      <w:r w:rsidRPr="00CD3F41">
        <w:rPr>
          <w:rFonts w:ascii="Times New Roman" w:eastAsia="Times New Roman" w:hAnsi="Times New Roman" w:cs="Times New Roman"/>
          <w:sz w:val="24"/>
          <w:szCs w:val="24"/>
        </w:rPr>
        <w:br/>
        <w:t xml:space="preserve">These objects are automatically constructed from </w:t>
      </w:r>
      <w:r w:rsidRPr="00CD3F41">
        <w:rPr>
          <w:rFonts w:ascii="Times New Roman" w:eastAsia="Times New Roman" w:hAnsi="Times New Roman" w:cs="Times New Roman"/>
          <w:i/>
          <w:iCs/>
          <w:sz w:val="24"/>
          <w:szCs w:val="24"/>
        </w:rPr>
        <w:t>initializer list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 declarators.</w:t>
      </w:r>
    </w:p>
    <w:p w:rsidR="00CD3F41" w:rsidRPr="00CD3F41" w:rsidRDefault="00CD3F41" w:rsidP="00CD3F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3F41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CD3F41">
        <w:rPr>
          <w:rFonts w:ascii="Courier New" w:eastAsia="Times New Roman" w:hAnsi="Courier New" w:cs="Courier New"/>
          <w:sz w:val="20"/>
        </w:rPr>
        <w:t>charT</w:t>
      </w:r>
      <w:proofErr w:type="gramEnd"/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 is </w:t>
      </w:r>
      <w:hyperlink r:id="rId465" w:history="1">
        <w:r w:rsidRPr="00CD3F4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basic_string</w:t>
        </w:r>
      </w:hyperlink>
      <w:r w:rsidRPr="00CD3F41">
        <w:rPr>
          <w:rFonts w:ascii="Times New Roman" w:eastAsia="Times New Roman" w:hAnsi="Times New Roman" w:cs="Times New Roman"/>
          <w:sz w:val="24"/>
          <w:szCs w:val="24"/>
        </w:rPr>
        <w:t>'s character type (i.e., its first template parameter).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br/>
        <w:t xml:space="preserve">Member type </w:t>
      </w:r>
      <w:r w:rsidRPr="00CD3F41">
        <w:rPr>
          <w:rFonts w:ascii="Courier New" w:eastAsia="Times New Roman" w:hAnsi="Courier New" w:cs="Courier New"/>
          <w:sz w:val="20"/>
        </w:rPr>
        <w:t>size_type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 is an unsigned integral type.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br/>
      </w:r>
      <w:r w:rsidRPr="00CD3F41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CD3F41" w:rsidRPr="00CD3F41" w:rsidRDefault="00CD3F41" w:rsidP="00CD3F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D3F41">
        <w:rPr>
          <w:rFonts w:ascii="Times New Roman" w:eastAsia="Times New Roman" w:hAnsi="Times New Roman" w:cs="Times New Roman"/>
          <w:b/>
          <w:bCs/>
          <w:sz w:val="27"/>
          <w:szCs w:val="27"/>
        </w:rPr>
        <w:t>Return Value</w:t>
      </w:r>
    </w:p>
    <w:p w:rsidR="00CD3F41" w:rsidRPr="00CD3F41" w:rsidRDefault="00CD3F41" w:rsidP="00CD3F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3F41">
        <w:rPr>
          <w:rFonts w:ascii="Courier New" w:eastAsia="Times New Roman" w:hAnsi="Courier New" w:cs="Courier New"/>
          <w:sz w:val="20"/>
        </w:rPr>
        <w:t>*this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CD3F41" w:rsidRPr="00CD3F41" w:rsidRDefault="00CD3F41" w:rsidP="00CD3F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D3F41">
        <w:rPr>
          <w:rFonts w:ascii="Times New Roman" w:eastAsia="Times New Roman" w:hAnsi="Times New Roman" w:cs="Times New Roman"/>
          <w:b/>
          <w:bCs/>
          <w:sz w:val="27"/>
          <w:szCs w:val="27"/>
        </w:rPr>
        <w:t>Example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10574"/>
      </w:tblGrid>
      <w:tr w:rsidR="00CD3F41" w:rsidRPr="00CD3F41" w:rsidTr="00CD3F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D3F41">
              <w:rPr>
                <w:rFonts w:ascii="Courier New" w:eastAsia="Times New Roman" w:hAnsi="Courier New" w:cs="Courier New"/>
                <w:sz w:val="20"/>
              </w:rPr>
              <w:t>1</w:t>
            </w: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CD3F41">
              <w:rPr>
                <w:rFonts w:ascii="Courier New" w:eastAsia="Times New Roman" w:hAnsi="Courier New" w:cs="Courier New"/>
                <w:sz w:val="20"/>
              </w:rPr>
              <w:t>2</w:t>
            </w: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CD3F41">
              <w:rPr>
                <w:rFonts w:ascii="Courier New" w:eastAsia="Times New Roman" w:hAnsi="Courier New" w:cs="Courier New"/>
                <w:sz w:val="20"/>
              </w:rPr>
              <w:t>3</w:t>
            </w: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CD3F41">
              <w:rPr>
                <w:rFonts w:ascii="Courier New" w:eastAsia="Times New Roman" w:hAnsi="Courier New" w:cs="Courier New"/>
                <w:sz w:val="20"/>
              </w:rPr>
              <w:t>4</w:t>
            </w: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CD3F41">
              <w:rPr>
                <w:rFonts w:ascii="Courier New" w:eastAsia="Times New Roman" w:hAnsi="Courier New" w:cs="Courier New"/>
                <w:sz w:val="20"/>
              </w:rPr>
              <w:t>5</w:t>
            </w: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CD3F41">
              <w:rPr>
                <w:rFonts w:ascii="Courier New" w:eastAsia="Times New Roman" w:hAnsi="Courier New" w:cs="Courier New"/>
                <w:sz w:val="20"/>
              </w:rPr>
              <w:t>6</w:t>
            </w: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CD3F41">
              <w:rPr>
                <w:rFonts w:ascii="Courier New" w:eastAsia="Times New Roman" w:hAnsi="Courier New" w:cs="Courier New"/>
                <w:sz w:val="20"/>
              </w:rPr>
              <w:t>7</w:t>
            </w: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CD3F41">
              <w:rPr>
                <w:rFonts w:ascii="Courier New" w:eastAsia="Times New Roman" w:hAnsi="Courier New" w:cs="Courier New"/>
                <w:sz w:val="20"/>
              </w:rPr>
              <w:t>8</w:t>
            </w: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CD3F41">
              <w:rPr>
                <w:rFonts w:ascii="Courier New" w:eastAsia="Times New Roman" w:hAnsi="Courier New" w:cs="Courier New"/>
                <w:sz w:val="20"/>
              </w:rPr>
              <w:t>9</w:t>
            </w: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CD3F41">
              <w:rPr>
                <w:rFonts w:ascii="Courier New" w:eastAsia="Times New Roman" w:hAnsi="Courier New" w:cs="Courier New"/>
                <w:sz w:val="20"/>
              </w:rPr>
              <w:t>10</w:t>
            </w: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CD3F41">
              <w:rPr>
                <w:rFonts w:ascii="Courier New" w:eastAsia="Times New Roman" w:hAnsi="Courier New" w:cs="Courier New"/>
                <w:sz w:val="20"/>
              </w:rPr>
              <w:t>11</w:t>
            </w: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CD3F41">
              <w:rPr>
                <w:rFonts w:ascii="Courier New" w:eastAsia="Times New Roman" w:hAnsi="Courier New" w:cs="Courier New"/>
                <w:sz w:val="20"/>
              </w:rPr>
              <w:t>12</w:t>
            </w: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CD3F41">
              <w:rPr>
                <w:rFonts w:ascii="Courier New" w:eastAsia="Times New Roman" w:hAnsi="Courier New" w:cs="Courier New"/>
                <w:sz w:val="20"/>
              </w:rPr>
              <w:t>13</w:t>
            </w: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CD3F41">
              <w:rPr>
                <w:rFonts w:ascii="Courier New" w:eastAsia="Times New Roman" w:hAnsi="Courier New" w:cs="Courier New"/>
                <w:sz w:val="20"/>
              </w:rPr>
              <w:t>14</w:t>
            </w: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CD3F41">
              <w:rPr>
                <w:rFonts w:ascii="Courier New" w:eastAsia="Times New Roman" w:hAnsi="Courier New" w:cs="Courier New"/>
                <w:sz w:val="20"/>
              </w:rPr>
              <w:t>15</w:t>
            </w: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CD3F41">
              <w:rPr>
                <w:rFonts w:ascii="Courier New" w:eastAsia="Times New Roman" w:hAnsi="Courier New" w:cs="Courier New"/>
                <w:sz w:val="20"/>
              </w:rPr>
              <w:lastRenderedPageBreak/>
              <w:t>16</w:t>
            </w: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CD3F41">
              <w:rPr>
                <w:rFonts w:ascii="Courier New" w:eastAsia="Times New Roman" w:hAnsi="Courier New" w:cs="Courier New"/>
                <w:sz w:val="20"/>
              </w:rPr>
              <w:t>17</w:t>
            </w: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CD3F41">
              <w:rPr>
                <w:rFonts w:ascii="Courier New" w:eastAsia="Times New Roman" w:hAnsi="Courier New" w:cs="Courier New"/>
                <w:sz w:val="20"/>
              </w:rPr>
              <w:t>18</w:t>
            </w: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CD3F41">
              <w:rPr>
                <w:rFonts w:ascii="Courier New" w:eastAsia="Times New Roman" w:hAnsi="Courier New" w:cs="Courier New"/>
                <w:sz w:val="20"/>
              </w:rPr>
              <w:t>19</w:t>
            </w: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CD3F41">
              <w:rPr>
                <w:rFonts w:ascii="Courier New" w:eastAsia="Times New Roman" w:hAnsi="Courier New" w:cs="Courier New"/>
                <w:sz w:val="20"/>
              </w:rPr>
              <w:t>20</w:t>
            </w: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CD3F41">
              <w:rPr>
                <w:rFonts w:ascii="Courier New" w:eastAsia="Times New Roman" w:hAnsi="Courier New" w:cs="Courier New"/>
                <w:sz w:val="20"/>
              </w:rPr>
              <w:t>21</w:t>
            </w: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CD3F41">
              <w:rPr>
                <w:rFonts w:ascii="Courier New" w:eastAsia="Times New Roman" w:hAnsi="Courier New" w:cs="Courier New"/>
                <w:sz w:val="20"/>
              </w:rPr>
              <w:t>22</w:t>
            </w: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CD3F41">
              <w:rPr>
                <w:rFonts w:ascii="Courier New" w:eastAsia="Times New Roman" w:hAnsi="Courier New" w:cs="Courier New"/>
                <w:sz w:val="20"/>
              </w:rPr>
              <w:t>23</w:t>
            </w: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CD3F41">
              <w:rPr>
                <w:rFonts w:ascii="Courier New" w:eastAsia="Times New Roman" w:hAnsi="Courier New" w:cs="Courier New"/>
                <w:sz w:val="20"/>
              </w:rPr>
              <w:t>24</w:t>
            </w: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CD3F41">
              <w:rPr>
                <w:rFonts w:ascii="Courier New" w:eastAsia="Times New Roman" w:hAnsi="Courier New" w:cs="Courier New"/>
                <w:sz w:val="20"/>
              </w:rPr>
              <w:t>25</w:t>
            </w: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CD3F41">
              <w:rPr>
                <w:rFonts w:ascii="Courier New" w:eastAsia="Times New Roman" w:hAnsi="Courier New" w:cs="Courier New"/>
                <w:sz w:val="20"/>
              </w:rPr>
              <w:t>26</w:t>
            </w: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CD3F41">
              <w:rPr>
                <w:rFonts w:ascii="Courier New" w:eastAsia="Times New Roman" w:hAnsi="Courier New" w:cs="Courier New"/>
                <w:sz w:val="20"/>
              </w:rPr>
              <w:t>27</w:t>
            </w: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CD3F41">
              <w:rPr>
                <w:rFonts w:ascii="Courier New" w:eastAsia="Times New Roman" w:hAnsi="Courier New" w:cs="Courier New"/>
                <w:sz w:val="20"/>
              </w:rPr>
              <w:t>28</w:t>
            </w: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CD3F41">
              <w:rPr>
                <w:rFonts w:ascii="Courier New" w:eastAsia="Times New Roman" w:hAnsi="Courier New" w:cs="Courier New"/>
                <w:sz w:val="20"/>
              </w:rPr>
              <w:t>29</w:t>
            </w: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CD3F41">
              <w:rPr>
                <w:rFonts w:ascii="Courier New" w:eastAsia="Times New Roman" w:hAnsi="Courier New" w:cs="Courier New"/>
                <w:sz w:val="20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CD3F41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lastRenderedPageBreak/>
              <w:t>// replacing in a string</w:t>
            </w:r>
          </w:p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CD3F41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#include &lt;iostream&gt;</w:t>
            </w:r>
          </w:p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CD3F41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#include &lt;string&gt;</w:t>
            </w:r>
          </w:p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</w:p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CD3F41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int</w:t>
            </w:r>
            <w:r w:rsidRPr="00CD3F41">
              <w:rPr>
                <w:rFonts w:ascii="Courier New" w:eastAsia="Times New Roman" w:hAnsi="Courier New" w:cs="Courier New"/>
                <w:sz w:val="20"/>
              </w:rPr>
              <w:t xml:space="preserve"> main ()</w:t>
            </w:r>
          </w:p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CD3F41">
              <w:rPr>
                <w:rFonts w:ascii="Courier New" w:eastAsia="Times New Roman" w:hAnsi="Courier New" w:cs="Courier New"/>
                <w:sz w:val="20"/>
              </w:rPr>
              <w:t>{</w:t>
            </w:r>
          </w:p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CD3F41">
              <w:rPr>
                <w:rFonts w:ascii="Courier New" w:eastAsia="Times New Roman" w:hAnsi="Courier New" w:cs="Courier New"/>
                <w:sz w:val="20"/>
              </w:rPr>
              <w:t xml:space="preserve">  </w:t>
            </w:r>
            <w:proofErr w:type="gramStart"/>
            <w:r w:rsidRPr="00CD3F41">
              <w:rPr>
                <w:rFonts w:ascii="Courier New" w:eastAsia="Times New Roman" w:hAnsi="Courier New" w:cs="Courier New"/>
                <w:sz w:val="20"/>
              </w:rPr>
              <w:t>std::string</w:t>
            </w:r>
            <w:proofErr w:type="gramEnd"/>
            <w:r w:rsidRPr="00CD3F41">
              <w:rPr>
                <w:rFonts w:ascii="Courier New" w:eastAsia="Times New Roman" w:hAnsi="Courier New" w:cs="Courier New"/>
                <w:sz w:val="20"/>
              </w:rPr>
              <w:t xml:space="preserve"> base="this is a test string.";</w:t>
            </w:r>
          </w:p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CD3F41">
              <w:rPr>
                <w:rFonts w:ascii="Courier New" w:eastAsia="Times New Roman" w:hAnsi="Courier New" w:cs="Courier New"/>
                <w:sz w:val="20"/>
              </w:rPr>
              <w:t xml:space="preserve">  std::string str2="n example";</w:t>
            </w:r>
          </w:p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CD3F41">
              <w:rPr>
                <w:rFonts w:ascii="Courier New" w:eastAsia="Times New Roman" w:hAnsi="Courier New" w:cs="Courier New"/>
                <w:sz w:val="20"/>
              </w:rPr>
              <w:t xml:space="preserve">  std::string str3="sample phrase";</w:t>
            </w:r>
          </w:p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CD3F41">
              <w:rPr>
                <w:rFonts w:ascii="Courier New" w:eastAsia="Times New Roman" w:hAnsi="Courier New" w:cs="Courier New"/>
                <w:sz w:val="20"/>
              </w:rPr>
              <w:t xml:space="preserve">  std::string str4="useful.</w:t>
            </w:r>
            <w:proofErr w:type="gramStart"/>
            <w:r w:rsidRPr="00CD3F41">
              <w:rPr>
                <w:rFonts w:ascii="Courier New" w:eastAsia="Times New Roman" w:hAnsi="Courier New" w:cs="Courier New"/>
                <w:sz w:val="20"/>
              </w:rPr>
              <w:t>";</w:t>
            </w:r>
            <w:proofErr w:type="gramEnd"/>
          </w:p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</w:p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CD3F41">
              <w:rPr>
                <w:rFonts w:ascii="Courier New" w:eastAsia="Times New Roman" w:hAnsi="Courier New" w:cs="Courier New"/>
                <w:sz w:val="20"/>
              </w:rPr>
              <w:t xml:space="preserve">  </w:t>
            </w:r>
            <w:r w:rsidRPr="00CD3F41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// replace signatures used in the same order as described above:</w:t>
            </w:r>
          </w:p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</w:p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CD3F41">
              <w:rPr>
                <w:rFonts w:ascii="Courier New" w:eastAsia="Times New Roman" w:hAnsi="Courier New" w:cs="Courier New"/>
                <w:sz w:val="20"/>
              </w:rPr>
              <w:t xml:space="preserve">  </w:t>
            </w:r>
            <w:r w:rsidRPr="00CD3F41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// Using positions:                 0123456789*123456789*12345</w:t>
            </w:r>
          </w:p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CD3F41">
              <w:rPr>
                <w:rFonts w:ascii="Courier New" w:eastAsia="Times New Roman" w:hAnsi="Courier New" w:cs="Courier New"/>
                <w:sz w:val="20"/>
              </w:rPr>
              <w:t xml:space="preserve">  </w:t>
            </w:r>
            <w:proofErr w:type="gramStart"/>
            <w:r w:rsidRPr="00CD3F41">
              <w:rPr>
                <w:rFonts w:ascii="Courier New" w:eastAsia="Times New Roman" w:hAnsi="Courier New" w:cs="Courier New"/>
                <w:sz w:val="20"/>
              </w:rPr>
              <w:t>std::string</w:t>
            </w:r>
            <w:proofErr w:type="gramEnd"/>
            <w:r w:rsidRPr="00CD3F41">
              <w:rPr>
                <w:rFonts w:ascii="Courier New" w:eastAsia="Times New Roman" w:hAnsi="Courier New" w:cs="Courier New"/>
                <w:sz w:val="20"/>
              </w:rPr>
              <w:t xml:space="preserve"> str=base;           </w:t>
            </w:r>
            <w:r w:rsidRPr="00CD3F41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// "this is a test string."</w:t>
            </w:r>
          </w:p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CD3F41">
              <w:rPr>
                <w:rFonts w:ascii="Courier New" w:eastAsia="Times New Roman" w:hAnsi="Courier New" w:cs="Courier New"/>
                <w:sz w:val="20"/>
              </w:rPr>
              <w:lastRenderedPageBreak/>
              <w:t xml:space="preserve">  </w:t>
            </w:r>
            <w:proofErr w:type="gramStart"/>
            <w:r w:rsidRPr="00CD3F41">
              <w:rPr>
                <w:rFonts w:ascii="Courier New" w:eastAsia="Times New Roman" w:hAnsi="Courier New" w:cs="Courier New"/>
                <w:sz w:val="20"/>
              </w:rPr>
              <w:t>str.replace(</w:t>
            </w:r>
            <w:proofErr w:type="gramEnd"/>
            <w:r w:rsidRPr="00CD3F41">
              <w:rPr>
                <w:rFonts w:ascii="Courier New" w:eastAsia="Times New Roman" w:hAnsi="Courier New" w:cs="Courier New"/>
                <w:sz w:val="20"/>
              </w:rPr>
              <w:t xml:space="preserve">9,5,str2);          </w:t>
            </w:r>
            <w:r w:rsidRPr="00CD3F41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// "this is an example string." (1)</w:t>
            </w:r>
          </w:p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CD3F41">
              <w:rPr>
                <w:rFonts w:ascii="Courier New" w:eastAsia="Times New Roman" w:hAnsi="Courier New" w:cs="Courier New"/>
                <w:sz w:val="20"/>
              </w:rPr>
              <w:t xml:space="preserve">  </w:t>
            </w:r>
            <w:proofErr w:type="gramStart"/>
            <w:r w:rsidRPr="00CD3F41">
              <w:rPr>
                <w:rFonts w:ascii="Courier New" w:eastAsia="Times New Roman" w:hAnsi="Courier New" w:cs="Courier New"/>
                <w:sz w:val="20"/>
              </w:rPr>
              <w:t>str.replace(</w:t>
            </w:r>
            <w:proofErr w:type="gramEnd"/>
            <w:r w:rsidRPr="00CD3F41">
              <w:rPr>
                <w:rFonts w:ascii="Courier New" w:eastAsia="Times New Roman" w:hAnsi="Courier New" w:cs="Courier New"/>
                <w:sz w:val="20"/>
              </w:rPr>
              <w:t xml:space="preserve">19,6,str3,7,6);     </w:t>
            </w:r>
            <w:r w:rsidRPr="00CD3F41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// "this is an example phrase." (2)</w:t>
            </w:r>
          </w:p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CD3F41">
              <w:rPr>
                <w:rFonts w:ascii="Courier New" w:eastAsia="Times New Roman" w:hAnsi="Courier New" w:cs="Courier New"/>
                <w:sz w:val="20"/>
              </w:rPr>
              <w:t xml:space="preserve">  </w:t>
            </w:r>
            <w:proofErr w:type="gramStart"/>
            <w:r w:rsidRPr="00CD3F41">
              <w:rPr>
                <w:rFonts w:ascii="Courier New" w:eastAsia="Times New Roman" w:hAnsi="Courier New" w:cs="Courier New"/>
                <w:sz w:val="20"/>
              </w:rPr>
              <w:t>str.replace(</w:t>
            </w:r>
            <w:proofErr w:type="gramEnd"/>
            <w:r w:rsidRPr="00CD3F41">
              <w:rPr>
                <w:rFonts w:ascii="Courier New" w:eastAsia="Times New Roman" w:hAnsi="Courier New" w:cs="Courier New"/>
                <w:sz w:val="20"/>
              </w:rPr>
              <w:t xml:space="preserve">8,10,"just a");     </w:t>
            </w:r>
            <w:r w:rsidRPr="00CD3F41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// "this is just a phrase."     (3)</w:t>
            </w:r>
          </w:p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CD3F41">
              <w:rPr>
                <w:rFonts w:ascii="Courier New" w:eastAsia="Times New Roman" w:hAnsi="Courier New" w:cs="Courier New"/>
                <w:sz w:val="20"/>
              </w:rPr>
              <w:t xml:space="preserve">  </w:t>
            </w:r>
            <w:proofErr w:type="gramStart"/>
            <w:r w:rsidRPr="00CD3F41">
              <w:rPr>
                <w:rFonts w:ascii="Courier New" w:eastAsia="Times New Roman" w:hAnsi="Courier New" w:cs="Courier New"/>
                <w:sz w:val="20"/>
              </w:rPr>
              <w:t>str.replace(</w:t>
            </w:r>
            <w:proofErr w:type="gramEnd"/>
            <w:r w:rsidRPr="00CD3F41">
              <w:rPr>
                <w:rFonts w:ascii="Courier New" w:eastAsia="Times New Roman" w:hAnsi="Courier New" w:cs="Courier New"/>
                <w:sz w:val="20"/>
              </w:rPr>
              <w:t xml:space="preserve">8,6,"a shorty",7);  </w:t>
            </w:r>
            <w:r w:rsidRPr="00CD3F41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// "this is a short phrase."    (4)</w:t>
            </w:r>
          </w:p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CD3F41">
              <w:rPr>
                <w:rFonts w:ascii="Courier New" w:eastAsia="Times New Roman" w:hAnsi="Courier New" w:cs="Courier New"/>
                <w:sz w:val="20"/>
              </w:rPr>
              <w:t xml:space="preserve">  </w:t>
            </w:r>
            <w:proofErr w:type="gramStart"/>
            <w:r w:rsidRPr="00CD3F41">
              <w:rPr>
                <w:rFonts w:ascii="Courier New" w:eastAsia="Times New Roman" w:hAnsi="Courier New" w:cs="Courier New"/>
                <w:sz w:val="20"/>
              </w:rPr>
              <w:t>str.replace(</w:t>
            </w:r>
            <w:proofErr w:type="gramEnd"/>
            <w:r w:rsidRPr="00CD3F41">
              <w:rPr>
                <w:rFonts w:ascii="Courier New" w:eastAsia="Times New Roman" w:hAnsi="Courier New" w:cs="Courier New"/>
                <w:sz w:val="20"/>
              </w:rPr>
              <w:t xml:space="preserve">22,1,3,'!');        </w:t>
            </w:r>
            <w:r w:rsidRPr="00CD3F41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// "this is a short phrase!!!"  (5)</w:t>
            </w:r>
          </w:p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</w:p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CD3F41">
              <w:rPr>
                <w:rFonts w:ascii="Courier New" w:eastAsia="Times New Roman" w:hAnsi="Courier New" w:cs="Courier New"/>
                <w:sz w:val="20"/>
              </w:rPr>
              <w:t xml:space="preserve">  </w:t>
            </w:r>
            <w:r w:rsidRPr="00CD3F41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// Using iterators:                                               0123456789*123456789*</w:t>
            </w:r>
          </w:p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CD3F41">
              <w:rPr>
                <w:rFonts w:ascii="Courier New" w:eastAsia="Times New Roman" w:hAnsi="Courier New" w:cs="Courier New"/>
                <w:sz w:val="20"/>
              </w:rPr>
              <w:t xml:space="preserve">  </w:t>
            </w:r>
            <w:proofErr w:type="gramStart"/>
            <w:r w:rsidRPr="00CD3F41">
              <w:rPr>
                <w:rFonts w:ascii="Courier New" w:eastAsia="Times New Roman" w:hAnsi="Courier New" w:cs="Courier New"/>
                <w:sz w:val="20"/>
              </w:rPr>
              <w:t>str.replace(</w:t>
            </w:r>
            <w:proofErr w:type="gramEnd"/>
            <w:r w:rsidRPr="00CD3F41">
              <w:rPr>
                <w:rFonts w:ascii="Courier New" w:eastAsia="Times New Roman" w:hAnsi="Courier New" w:cs="Courier New"/>
                <w:sz w:val="20"/>
              </w:rPr>
              <w:t xml:space="preserve">str.begin(),str.end()-3,str3);                    </w:t>
            </w:r>
            <w:r w:rsidRPr="00CD3F41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// "sample phrase!!!"      (1)</w:t>
            </w:r>
          </w:p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CD3F41">
              <w:rPr>
                <w:rFonts w:ascii="Courier New" w:eastAsia="Times New Roman" w:hAnsi="Courier New" w:cs="Courier New"/>
                <w:sz w:val="20"/>
              </w:rPr>
              <w:t xml:space="preserve">  </w:t>
            </w:r>
            <w:proofErr w:type="gramStart"/>
            <w:r w:rsidRPr="00CD3F41">
              <w:rPr>
                <w:rFonts w:ascii="Courier New" w:eastAsia="Times New Roman" w:hAnsi="Courier New" w:cs="Courier New"/>
                <w:sz w:val="20"/>
              </w:rPr>
              <w:t>str.replace(</w:t>
            </w:r>
            <w:proofErr w:type="gramEnd"/>
            <w:r w:rsidRPr="00CD3F41">
              <w:rPr>
                <w:rFonts w:ascii="Courier New" w:eastAsia="Times New Roman" w:hAnsi="Courier New" w:cs="Courier New"/>
                <w:sz w:val="20"/>
              </w:rPr>
              <w:t xml:space="preserve">str.begin(),str.begin()+6,"replace");             </w:t>
            </w:r>
            <w:r w:rsidRPr="00CD3F41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// "replace phrase!!!"     (3)</w:t>
            </w:r>
          </w:p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CD3F41">
              <w:rPr>
                <w:rFonts w:ascii="Courier New" w:eastAsia="Times New Roman" w:hAnsi="Courier New" w:cs="Courier New"/>
                <w:sz w:val="20"/>
              </w:rPr>
              <w:t xml:space="preserve">  </w:t>
            </w:r>
            <w:proofErr w:type="gramStart"/>
            <w:r w:rsidRPr="00CD3F41">
              <w:rPr>
                <w:rFonts w:ascii="Courier New" w:eastAsia="Times New Roman" w:hAnsi="Courier New" w:cs="Courier New"/>
                <w:sz w:val="20"/>
              </w:rPr>
              <w:t>str.replace(</w:t>
            </w:r>
            <w:proofErr w:type="gramEnd"/>
            <w:r w:rsidRPr="00CD3F41">
              <w:rPr>
                <w:rFonts w:ascii="Courier New" w:eastAsia="Times New Roman" w:hAnsi="Courier New" w:cs="Courier New"/>
                <w:sz w:val="20"/>
              </w:rPr>
              <w:t xml:space="preserve">str.begin()+8,str.begin()+14,"is coolness",7);    </w:t>
            </w:r>
            <w:r w:rsidRPr="00CD3F41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// "replace is cool!!!"    (4)</w:t>
            </w:r>
          </w:p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CD3F41">
              <w:rPr>
                <w:rFonts w:ascii="Courier New" w:eastAsia="Times New Roman" w:hAnsi="Courier New" w:cs="Courier New"/>
                <w:sz w:val="20"/>
              </w:rPr>
              <w:t xml:space="preserve">  </w:t>
            </w:r>
            <w:proofErr w:type="gramStart"/>
            <w:r w:rsidRPr="00CD3F41">
              <w:rPr>
                <w:rFonts w:ascii="Courier New" w:eastAsia="Times New Roman" w:hAnsi="Courier New" w:cs="Courier New"/>
                <w:sz w:val="20"/>
              </w:rPr>
              <w:t>str.replace(</w:t>
            </w:r>
            <w:proofErr w:type="gramEnd"/>
            <w:r w:rsidRPr="00CD3F41">
              <w:rPr>
                <w:rFonts w:ascii="Courier New" w:eastAsia="Times New Roman" w:hAnsi="Courier New" w:cs="Courier New"/>
                <w:sz w:val="20"/>
              </w:rPr>
              <w:t xml:space="preserve">str.begin()+12,str.end()-4,4,'o');                </w:t>
            </w:r>
            <w:r w:rsidRPr="00CD3F41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// "replace is cooool!!!"  (5)</w:t>
            </w:r>
          </w:p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CD3F41">
              <w:rPr>
                <w:rFonts w:ascii="Courier New" w:eastAsia="Times New Roman" w:hAnsi="Courier New" w:cs="Courier New"/>
                <w:sz w:val="20"/>
              </w:rPr>
              <w:t xml:space="preserve">  str.replace(str.begin()+11,str.end(),str4.begin(),str4.end());</w:t>
            </w:r>
            <w:r w:rsidRPr="00CD3F41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// "replace is useful."    (6)</w:t>
            </w:r>
          </w:p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CD3F41">
              <w:rPr>
                <w:rFonts w:ascii="Courier New" w:eastAsia="Times New Roman" w:hAnsi="Courier New" w:cs="Courier New"/>
                <w:sz w:val="20"/>
              </w:rPr>
              <w:t xml:space="preserve">  std::cout &lt;&lt; str &lt;&lt; '\n';</w:t>
            </w:r>
          </w:p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CD3F41">
              <w:rPr>
                <w:rFonts w:ascii="Courier New" w:eastAsia="Times New Roman" w:hAnsi="Courier New" w:cs="Courier New"/>
                <w:sz w:val="20"/>
              </w:rPr>
              <w:t xml:space="preserve">  </w:t>
            </w:r>
            <w:r w:rsidRPr="00CD3F41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return</w:t>
            </w:r>
            <w:r w:rsidRPr="00CD3F41">
              <w:rPr>
                <w:rFonts w:ascii="Courier New" w:eastAsia="Times New Roman" w:hAnsi="Courier New" w:cs="Courier New"/>
                <w:sz w:val="20"/>
              </w:rPr>
              <w:t xml:space="preserve"> 0;</w:t>
            </w:r>
          </w:p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D3F41">
              <w:rPr>
                <w:rFonts w:ascii="Courier New" w:eastAsia="Times New Roman" w:hAnsi="Courier New" w:cs="Courier New"/>
                <w:sz w:val="20"/>
              </w:rPr>
              <w:t>}</w:t>
            </w:r>
          </w:p>
        </w:tc>
      </w:tr>
    </w:tbl>
    <w:p w:rsidR="00CD3F41" w:rsidRPr="00CD3F41" w:rsidRDefault="00CD3F41" w:rsidP="00CD3F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3F41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 w:rsidRPr="00CD3F41">
        <w:rPr>
          <w:rFonts w:ascii="Times New Roman" w:eastAsia="Times New Roman" w:hAnsi="Times New Roman" w:cs="Times New Roman"/>
          <w:sz w:val="24"/>
          <w:szCs w:val="24"/>
        </w:rPr>
        <w:br/>
        <w:t>Output: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51"/>
      </w:tblGrid>
      <w:tr w:rsidR="00CD3F41" w:rsidRPr="00CD3F41" w:rsidTr="00CD3F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gramStart"/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t>replace</w:t>
            </w:r>
            <w:proofErr w:type="gramEnd"/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is useful.</w:t>
            </w:r>
          </w:p>
        </w:tc>
      </w:tr>
    </w:tbl>
    <w:p w:rsidR="00CD3F41" w:rsidRPr="00CD3F41" w:rsidRDefault="00CD3F41" w:rsidP="00CD3F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3F41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CD3F41" w:rsidRPr="00CD3F41" w:rsidRDefault="00CD3F41" w:rsidP="00CD3F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D3F41">
        <w:rPr>
          <w:rFonts w:ascii="Times New Roman" w:eastAsia="Times New Roman" w:hAnsi="Times New Roman" w:cs="Times New Roman"/>
          <w:b/>
          <w:bCs/>
          <w:sz w:val="27"/>
          <w:szCs w:val="27"/>
        </w:rPr>
        <w:t>Complexity</w:t>
      </w:r>
    </w:p>
    <w:p w:rsidR="00CD3F41" w:rsidRPr="00CD3F41" w:rsidRDefault="00CD3F41" w:rsidP="00CD3F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Unspecified, but generally up to linear in the new </w:t>
      </w:r>
      <w:hyperlink r:id="rId466" w:history="1">
        <w:r w:rsidRPr="00CD3F4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string length</w:t>
        </w:r>
      </w:hyperlink>
      <w:r w:rsidRPr="00CD3F41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D3F41">
        <w:rPr>
          <w:rFonts w:ascii="Times New Roman" w:eastAsia="Times New Roman" w:hAnsi="Times New Roman" w:cs="Times New Roman"/>
          <w:sz w:val="24"/>
          <w:szCs w:val="24"/>
        </w:rPr>
        <w:br/>
      </w:r>
      <w:r w:rsidRPr="00CD3F41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CD3F41" w:rsidRPr="00CD3F41" w:rsidRDefault="00CD3F41" w:rsidP="00CD3F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D3F41">
        <w:rPr>
          <w:rFonts w:ascii="Times New Roman" w:eastAsia="Times New Roman" w:hAnsi="Times New Roman" w:cs="Times New Roman"/>
          <w:b/>
          <w:bCs/>
          <w:sz w:val="27"/>
          <w:szCs w:val="27"/>
        </w:rPr>
        <w:t>Iterator validity</w:t>
      </w:r>
    </w:p>
    <w:p w:rsidR="00CD3F41" w:rsidRPr="00CD3F41" w:rsidRDefault="00CD3F41" w:rsidP="00CD3F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3F41">
        <w:rPr>
          <w:rFonts w:ascii="Times New Roman" w:eastAsia="Times New Roman" w:hAnsi="Times New Roman" w:cs="Times New Roman"/>
          <w:sz w:val="24"/>
          <w:szCs w:val="24"/>
        </w:rPr>
        <w:t>Any iterators, pointers and references related to this object may be invalidated.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br/>
      </w:r>
      <w:r w:rsidRPr="00CD3F41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CD3F41" w:rsidRPr="00CD3F41" w:rsidRDefault="00CD3F41" w:rsidP="00CD3F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D3F41">
        <w:rPr>
          <w:rFonts w:ascii="Times New Roman" w:eastAsia="Times New Roman" w:hAnsi="Times New Roman" w:cs="Times New Roman"/>
          <w:b/>
          <w:bCs/>
          <w:sz w:val="27"/>
          <w:szCs w:val="27"/>
        </w:rPr>
        <w:t>Data races</w:t>
      </w:r>
    </w:p>
    <w:p w:rsidR="00CD3F41" w:rsidRPr="00CD3F41" w:rsidRDefault="00CD3F41" w:rsidP="00CD3F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3F41">
        <w:rPr>
          <w:rFonts w:ascii="Times New Roman" w:eastAsia="Times New Roman" w:hAnsi="Times New Roman" w:cs="Times New Roman"/>
          <w:sz w:val="24"/>
          <w:szCs w:val="24"/>
        </w:rPr>
        <w:t>The object is modified.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br/>
      </w:r>
      <w:r w:rsidRPr="00CD3F41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CD3F41" w:rsidRPr="00CD3F41" w:rsidRDefault="00CD3F41" w:rsidP="00CD3F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D3F41">
        <w:rPr>
          <w:rFonts w:ascii="Times New Roman" w:eastAsia="Times New Roman" w:hAnsi="Times New Roman" w:cs="Times New Roman"/>
          <w:b/>
          <w:bCs/>
          <w:sz w:val="27"/>
          <w:szCs w:val="27"/>
        </w:rPr>
        <w:t>Exception safety</w:t>
      </w:r>
    </w:p>
    <w:p w:rsidR="00CD3F41" w:rsidRDefault="00CD3F41" w:rsidP="00CD3F41">
      <w:pPr>
        <w:rPr>
          <w:rFonts w:ascii="Times New Roman" w:eastAsia="Times New Roman" w:hAnsi="Times New Roman" w:cs="Times New Roman"/>
          <w:sz w:val="24"/>
          <w:szCs w:val="24"/>
        </w:rPr>
      </w:pPr>
      <w:r w:rsidRPr="00CD3F41">
        <w:rPr>
          <w:rFonts w:ascii="Times New Roman" w:eastAsia="Times New Roman" w:hAnsi="Times New Roman" w:cs="Times New Roman"/>
          <w:b/>
          <w:bCs/>
          <w:sz w:val="24"/>
          <w:szCs w:val="24"/>
        </w:rPr>
        <w:t>Strong guarantee: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 if an exception is thrown, there are no changes in the </w:t>
      </w:r>
      <w:hyperlink r:id="rId467" w:history="1">
        <w:r w:rsidRPr="00CD3F4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basic_string</w:t>
        </w:r>
      </w:hyperlink>
      <w:r w:rsidRPr="00CD3F41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br/>
      </w:r>
      <w:r w:rsidRPr="00CD3F41">
        <w:rPr>
          <w:rFonts w:ascii="Times New Roman" w:eastAsia="Times New Roman" w:hAnsi="Times New Roman" w:cs="Times New Roman"/>
          <w:sz w:val="24"/>
          <w:szCs w:val="24"/>
        </w:rPr>
        <w:br/>
        <w:t xml:space="preserve">If </w:t>
      </w:r>
      <w:r w:rsidRPr="00CD3F41">
        <w:rPr>
          <w:rFonts w:ascii="Courier New" w:eastAsia="Times New Roman" w:hAnsi="Courier New" w:cs="Courier New"/>
          <w:sz w:val="20"/>
        </w:rPr>
        <w:t>s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 does not point to an array long enough, or if the range specified by </w:t>
      </w:r>
      <w:r w:rsidRPr="00CD3F41">
        <w:rPr>
          <w:rFonts w:ascii="Courier New" w:eastAsia="Times New Roman" w:hAnsi="Courier New" w:cs="Courier New"/>
          <w:sz w:val="20"/>
        </w:rPr>
        <w:t>[first</w:t>
      </w:r>
      <w:proofErr w:type="gramStart"/>
      <w:r w:rsidRPr="00CD3F41">
        <w:rPr>
          <w:rFonts w:ascii="Courier New" w:eastAsia="Times New Roman" w:hAnsi="Courier New" w:cs="Courier New"/>
          <w:sz w:val="20"/>
        </w:rPr>
        <w:t>,last</w:t>
      </w:r>
      <w:proofErr w:type="gramEnd"/>
      <w:r w:rsidRPr="00CD3F41">
        <w:rPr>
          <w:rFonts w:ascii="Courier New" w:eastAsia="Times New Roman" w:hAnsi="Courier New" w:cs="Courier New"/>
          <w:sz w:val="20"/>
        </w:rPr>
        <w:t>)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 is not valid, it causes </w:t>
      </w:r>
      <w:r w:rsidRPr="00CD3F41">
        <w:rPr>
          <w:rFonts w:ascii="Times New Roman" w:eastAsia="Times New Roman" w:hAnsi="Times New Roman" w:cs="Times New Roman"/>
          <w:i/>
          <w:iCs/>
          <w:sz w:val="24"/>
          <w:szCs w:val="24"/>
        </w:rPr>
        <w:t>undefined behavior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br/>
      </w:r>
      <w:r w:rsidRPr="00CD3F41">
        <w:rPr>
          <w:rFonts w:ascii="Times New Roman" w:eastAsia="Times New Roman" w:hAnsi="Times New Roman" w:cs="Times New Roman"/>
          <w:sz w:val="24"/>
          <w:szCs w:val="24"/>
        </w:rPr>
        <w:br/>
        <w:t xml:space="preserve">If </w:t>
      </w:r>
      <w:r w:rsidRPr="00CD3F41">
        <w:rPr>
          <w:rFonts w:ascii="Times New Roman" w:eastAsia="Times New Roman" w:hAnsi="Times New Roman" w:cs="Times New Roman"/>
          <w:i/>
          <w:iCs/>
          <w:sz w:val="24"/>
          <w:szCs w:val="24"/>
        </w:rPr>
        <w:t>pos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CD3F41">
        <w:rPr>
          <w:rFonts w:ascii="Times New Roman" w:eastAsia="Times New Roman" w:hAnsi="Times New Roman" w:cs="Times New Roman"/>
          <w:sz w:val="24"/>
          <w:szCs w:val="24"/>
        </w:rPr>
        <w:t>is</w:t>
      </w:r>
      <w:proofErr w:type="gramEnd"/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 greater than the </w:t>
      </w:r>
      <w:hyperlink r:id="rId468" w:history="1">
        <w:r w:rsidRPr="00CD3F4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string length</w:t>
        </w:r>
      </w:hyperlink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, or if </w:t>
      </w:r>
      <w:r w:rsidRPr="00CD3F41">
        <w:rPr>
          <w:rFonts w:ascii="Times New Roman" w:eastAsia="Times New Roman" w:hAnsi="Times New Roman" w:cs="Times New Roman"/>
          <w:i/>
          <w:iCs/>
          <w:sz w:val="24"/>
          <w:szCs w:val="24"/>
        </w:rPr>
        <w:t>subpos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 is greater than </w:t>
      </w:r>
      <w:r w:rsidRPr="00CD3F41">
        <w:rPr>
          <w:rFonts w:ascii="Times New Roman" w:eastAsia="Times New Roman" w:hAnsi="Times New Roman" w:cs="Times New Roman"/>
          <w:i/>
          <w:iCs/>
          <w:sz w:val="24"/>
          <w:szCs w:val="24"/>
        </w:rPr>
        <w:t>str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's </w:t>
      </w:r>
      <w:hyperlink r:id="rId469" w:history="1">
        <w:r w:rsidRPr="00CD3F4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length</w:t>
        </w:r>
      </w:hyperlink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, an </w:t>
      </w:r>
      <w:hyperlink r:id="rId470" w:history="1">
        <w:r w:rsidRPr="00CD3F4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out_of_range</w:t>
        </w:r>
      </w:hyperlink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 exception is 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lastRenderedPageBreak/>
        <w:t>thrown.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br/>
        <w:t xml:space="preserve">If the resulting </w:t>
      </w:r>
      <w:hyperlink r:id="rId471" w:history="1">
        <w:r w:rsidRPr="00CD3F4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string length</w:t>
        </w:r>
      </w:hyperlink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 would exceed the </w:t>
      </w:r>
      <w:hyperlink r:id="rId472" w:history="1">
        <w:r w:rsidRPr="00CD3F4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max_size</w:t>
        </w:r>
      </w:hyperlink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, a </w:t>
      </w:r>
      <w:hyperlink r:id="rId473" w:history="1">
        <w:r w:rsidRPr="00CD3F4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length_error</w:t>
        </w:r>
      </w:hyperlink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 exception is thrown.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br/>
        <w:t xml:space="preserve">If the type uses the </w:t>
      </w:r>
      <w:hyperlink r:id="rId474" w:history="1">
        <w:r w:rsidRPr="00CD3F4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default allocator</w:t>
        </w:r>
      </w:hyperlink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, a </w:t>
      </w:r>
      <w:hyperlink r:id="rId475" w:history="1">
        <w:r w:rsidRPr="00CD3F4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bad_alloc</w:t>
        </w:r>
      </w:hyperlink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 exception is thrown if the function needs to allocate storage and fails.</w:t>
      </w:r>
    </w:p>
    <w:p w:rsidR="00CD3F41" w:rsidRDefault="00CD3F41" w:rsidP="00CD3F4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D3F41" w:rsidRDefault="00CD3F41" w:rsidP="00CD3F4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D3F41" w:rsidRPr="00CD3F41" w:rsidRDefault="00CD3F41" w:rsidP="00CD3F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D3F41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 member function </w:t>
      </w:r>
    </w:p>
    <w:p w:rsidR="00CD3F41" w:rsidRPr="00CD3F41" w:rsidRDefault="00CD3F41" w:rsidP="00CD3F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3F41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CD3F41">
        <w:rPr>
          <w:rFonts w:ascii="Times New Roman" w:eastAsia="Times New Roman" w:hAnsi="Times New Roman" w:cs="Times New Roman"/>
          <w:sz w:val="24"/>
          <w:szCs w:val="24"/>
        </w:rPr>
        <w:t>string</w:t>
      </w:r>
      <w:proofErr w:type="gramEnd"/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</w:p>
    <w:p w:rsidR="00CD3F41" w:rsidRPr="00CD3F41" w:rsidRDefault="00CD3F41" w:rsidP="00CD3F4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proofErr w:type="gramStart"/>
      <w:r w:rsidRPr="00CD3F4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std</w:t>
      </w:r>
      <w:proofErr w:type="gramEnd"/>
      <w:r w:rsidRPr="00CD3F4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::</w:t>
      </w:r>
      <w:hyperlink r:id="rId476" w:history="1">
        <w:r w:rsidRPr="00CD3F41">
          <w:rPr>
            <w:rFonts w:ascii="Times New Roman" w:eastAsia="Times New Roman" w:hAnsi="Times New Roman" w:cs="Times New Roman"/>
            <w:b/>
            <w:bCs/>
            <w:color w:val="0000FF"/>
            <w:kern w:val="36"/>
            <w:sz w:val="48"/>
            <w:szCs w:val="48"/>
            <w:u w:val="single"/>
          </w:rPr>
          <w:t>basic_string</w:t>
        </w:r>
      </w:hyperlink>
      <w:r w:rsidRPr="00CD3F4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::swap</w:t>
      </w:r>
    </w:p>
    <w:p w:rsidR="00CD3F41" w:rsidRPr="00CD3F41" w:rsidRDefault="00CD3F41" w:rsidP="00CD3F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D3F41">
        <w:rPr>
          <w:rFonts w:ascii="Courier New" w:eastAsia="Times New Roman" w:hAnsi="Courier New" w:cs="Courier New"/>
          <w:sz w:val="20"/>
          <w:szCs w:val="20"/>
        </w:rPr>
        <w:t>void</w:t>
      </w:r>
      <w:proofErr w:type="gramEnd"/>
      <w:r w:rsidRPr="00CD3F41">
        <w:rPr>
          <w:rFonts w:ascii="Courier New" w:eastAsia="Times New Roman" w:hAnsi="Courier New" w:cs="Courier New"/>
          <w:sz w:val="20"/>
          <w:szCs w:val="20"/>
        </w:rPr>
        <w:t xml:space="preserve"> swap (basic_string&amp; str);</w:t>
      </w:r>
    </w:p>
    <w:p w:rsidR="00CD3F41" w:rsidRPr="00CD3F41" w:rsidRDefault="00CD3F41" w:rsidP="00CD3F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3F41">
        <w:rPr>
          <w:rFonts w:ascii="Times New Roman" w:eastAsia="Times New Roman" w:hAnsi="Times New Roman" w:cs="Times New Roman"/>
          <w:sz w:val="24"/>
          <w:szCs w:val="24"/>
        </w:rPr>
        <w:t>Swap string values</w:t>
      </w:r>
    </w:p>
    <w:p w:rsidR="00CD3F41" w:rsidRPr="00CD3F41" w:rsidRDefault="00CD3F41" w:rsidP="00CD3F4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Exchanges the content of the container by the content of </w:t>
      </w:r>
      <w:proofErr w:type="gramStart"/>
      <w:r w:rsidRPr="00CD3F41">
        <w:rPr>
          <w:rFonts w:ascii="Times New Roman" w:eastAsia="Times New Roman" w:hAnsi="Times New Roman" w:cs="Times New Roman"/>
          <w:i/>
          <w:iCs/>
          <w:sz w:val="24"/>
          <w:szCs w:val="24"/>
        </w:rPr>
        <w:t>str</w:t>
      </w:r>
      <w:proofErr w:type="gramEnd"/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, which is another </w:t>
      </w:r>
      <w:hyperlink r:id="rId477" w:history="1">
        <w:r w:rsidRPr="00CD3F4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basic_string</w:t>
        </w:r>
      </w:hyperlink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 object of the same type. </w:t>
      </w:r>
      <w:hyperlink r:id="rId478" w:history="1">
        <w:r w:rsidRPr="00CD3F4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Lengths</w:t>
        </w:r>
      </w:hyperlink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 may differ.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br/>
      </w:r>
      <w:r w:rsidRPr="00CD3F41">
        <w:rPr>
          <w:rFonts w:ascii="Times New Roman" w:eastAsia="Times New Roman" w:hAnsi="Times New Roman" w:cs="Times New Roman"/>
          <w:sz w:val="24"/>
          <w:szCs w:val="24"/>
        </w:rPr>
        <w:br/>
        <w:t xml:space="preserve">After the call to this member function, the value of this object is the value </w:t>
      </w:r>
      <w:proofErr w:type="gramStart"/>
      <w:r w:rsidRPr="00CD3F41">
        <w:rPr>
          <w:rFonts w:ascii="Times New Roman" w:eastAsia="Times New Roman" w:hAnsi="Times New Roman" w:cs="Times New Roman"/>
          <w:i/>
          <w:iCs/>
          <w:sz w:val="24"/>
          <w:szCs w:val="24"/>
        </w:rPr>
        <w:t>str</w:t>
      </w:r>
      <w:proofErr w:type="gramEnd"/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 had before the call, and the value of </w:t>
      </w:r>
      <w:r w:rsidRPr="00CD3F41">
        <w:rPr>
          <w:rFonts w:ascii="Times New Roman" w:eastAsia="Times New Roman" w:hAnsi="Times New Roman" w:cs="Times New Roman"/>
          <w:i/>
          <w:iCs/>
          <w:sz w:val="24"/>
          <w:szCs w:val="24"/>
        </w:rPr>
        <w:t>str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 is the value this object had before the call.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br/>
      </w:r>
      <w:r w:rsidRPr="00CD3F41">
        <w:rPr>
          <w:rFonts w:ascii="Times New Roman" w:eastAsia="Times New Roman" w:hAnsi="Times New Roman" w:cs="Times New Roman"/>
          <w:sz w:val="24"/>
          <w:szCs w:val="24"/>
        </w:rPr>
        <w:br/>
        <w:t xml:space="preserve">Notice that a non-member function exists with the same name, </w:t>
      </w:r>
      <w:hyperlink r:id="rId479" w:history="1">
        <w:r w:rsidRPr="00CD3F4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swap</w:t>
        </w:r>
      </w:hyperlink>
      <w:r w:rsidRPr="00CD3F41">
        <w:rPr>
          <w:rFonts w:ascii="Times New Roman" w:eastAsia="Times New Roman" w:hAnsi="Times New Roman" w:cs="Times New Roman"/>
          <w:sz w:val="24"/>
          <w:szCs w:val="24"/>
        </w:rPr>
        <w:t>, overloading that algorithm with an optimization that behaves like this member function.</w:t>
      </w:r>
    </w:p>
    <w:p w:rsidR="00CD3F41" w:rsidRPr="00CD3F41" w:rsidRDefault="00CD3F41" w:rsidP="00CD3F41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80" w:history="1">
        <w:r w:rsidRPr="00CD3F4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C++98</w:t>
        </w:r>
      </w:hyperlink>
    </w:p>
    <w:p w:rsidR="00CD3F41" w:rsidRPr="00CD3F41" w:rsidRDefault="00CD3F41" w:rsidP="00CD3F41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81" w:history="1">
        <w:r w:rsidRPr="00CD3F4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C++11</w:t>
        </w:r>
      </w:hyperlink>
    </w:p>
    <w:p w:rsidR="00CD3F41" w:rsidRPr="00CD3F41" w:rsidRDefault="00CD3F41" w:rsidP="00CD3F41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D3F41" w:rsidRPr="00CD3F41" w:rsidRDefault="00CD3F41" w:rsidP="00CD3F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No specifics on </w:t>
      </w:r>
      <w:hyperlink r:id="rId482" w:history="1">
        <w:r w:rsidRPr="00CD3F4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allocators</w:t>
        </w:r>
      </w:hyperlink>
      <w:r w:rsidRPr="00CD3F4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D3F41" w:rsidRPr="00CD3F41" w:rsidRDefault="00CD3F41" w:rsidP="00CD3F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3F41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CD3F41" w:rsidRPr="00CD3F41" w:rsidRDefault="00CD3F41" w:rsidP="00CD3F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D3F41">
        <w:rPr>
          <w:rFonts w:ascii="Times New Roman" w:eastAsia="Times New Roman" w:hAnsi="Times New Roman" w:cs="Times New Roman"/>
          <w:b/>
          <w:bCs/>
          <w:sz w:val="27"/>
          <w:szCs w:val="27"/>
        </w:rPr>
        <w:t>Parameters</w:t>
      </w:r>
    </w:p>
    <w:p w:rsidR="00CD3F41" w:rsidRPr="00CD3F41" w:rsidRDefault="00CD3F41" w:rsidP="00CD3F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D3F41">
        <w:rPr>
          <w:rFonts w:ascii="Times New Roman" w:eastAsia="Times New Roman" w:hAnsi="Times New Roman" w:cs="Times New Roman"/>
          <w:sz w:val="24"/>
          <w:szCs w:val="24"/>
        </w:rPr>
        <w:t>str</w:t>
      </w:r>
      <w:proofErr w:type="gramEnd"/>
    </w:p>
    <w:p w:rsidR="00CD3F41" w:rsidRPr="00CD3F41" w:rsidRDefault="00CD3F41" w:rsidP="00CD3F4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Another </w:t>
      </w:r>
      <w:hyperlink r:id="rId483" w:history="1">
        <w:r w:rsidRPr="00CD3F4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basic_string</w:t>
        </w:r>
      </w:hyperlink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 object of the same type (i.e., instantiated with the same template parameters, </w:t>
      </w:r>
      <w:r w:rsidRPr="00CD3F41">
        <w:rPr>
          <w:rFonts w:ascii="Courier New" w:eastAsia="Times New Roman" w:hAnsi="Courier New" w:cs="Courier New"/>
          <w:sz w:val="20"/>
        </w:rPr>
        <w:t>charT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D3F41">
        <w:rPr>
          <w:rFonts w:ascii="Courier New" w:eastAsia="Times New Roman" w:hAnsi="Courier New" w:cs="Courier New"/>
          <w:sz w:val="20"/>
        </w:rPr>
        <w:t>traits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CD3F41">
        <w:rPr>
          <w:rFonts w:ascii="Courier New" w:eastAsia="Times New Roman" w:hAnsi="Courier New" w:cs="Courier New"/>
          <w:sz w:val="20"/>
        </w:rPr>
        <w:t>Alloc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), whose value is swapped with that of this </w:t>
      </w:r>
      <w:hyperlink r:id="rId484" w:history="1">
        <w:r w:rsidRPr="00CD3F4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basic_string</w:t>
        </w:r>
      </w:hyperlink>
      <w:r w:rsidRPr="00CD3F41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CD3F41" w:rsidRPr="00CD3F41" w:rsidRDefault="00CD3F41" w:rsidP="00CD3F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3F41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CD3F41" w:rsidRPr="00CD3F41" w:rsidRDefault="00CD3F41" w:rsidP="00CD3F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D3F41">
        <w:rPr>
          <w:rFonts w:ascii="Times New Roman" w:eastAsia="Times New Roman" w:hAnsi="Times New Roman" w:cs="Times New Roman"/>
          <w:b/>
          <w:bCs/>
          <w:sz w:val="27"/>
          <w:szCs w:val="27"/>
        </w:rPr>
        <w:t>Return value</w:t>
      </w:r>
    </w:p>
    <w:p w:rsidR="00CD3F41" w:rsidRPr="00CD3F41" w:rsidRDefault="00CD3F41" w:rsidP="00CD3F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D3F41">
        <w:rPr>
          <w:rFonts w:ascii="Times New Roman" w:eastAsia="Times New Roman" w:hAnsi="Times New Roman" w:cs="Times New Roman"/>
          <w:sz w:val="24"/>
          <w:szCs w:val="24"/>
        </w:rPr>
        <w:t>none</w:t>
      </w:r>
      <w:proofErr w:type="gramEnd"/>
      <w:r w:rsidRPr="00CD3F41">
        <w:rPr>
          <w:rFonts w:ascii="Times New Roman" w:eastAsia="Times New Roman" w:hAnsi="Times New Roman" w:cs="Times New Roman"/>
          <w:sz w:val="24"/>
          <w:szCs w:val="24"/>
        </w:rPr>
        <w:br/>
      </w:r>
      <w:r w:rsidRPr="00CD3F41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CD3F41" w:rsidRPr="00CD3F41" w:rsidRDefault="00CD3F41" w:rsidP="00CD3F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D3F41">
        <w:rPr>
          <w:rFonts w:ascii="Times New Roman" w:eastAsia="Times New Roman" w:hAnsi="Times New Roman" w:cs="Times New Roman"/>
          <w:b/>
          <w:bCs/>
          <w:sz w:val="27"/>
          <w:szCs w:val="27"/>
        </w:rPr>
        <w:t>Example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6557"/>
      </w:tblGrid>
      <w:tr w:rsidR="00CD3F41" w:rsidRPr="00CD3F41" w:rsidTr="00CD3F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D3F41">
              <w:rPr>
                <w:rFonts w:ascii="Courier New" w:eastAsia="Times New Roman" w:hAnsi="Courier New" w:cs="Courier New"/>
                <w:sz w:val="20"/>
              </w:rPr>
              <w:t>1</w:t>
            </w: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CD3F41">
              <w:rPr>
                <w:rFonts w:ascii="Courier New" w:eastAsia="Times New Roman" w:hAnsi="Courier New" w:cs="Courier New"/>
                <w:sz w:val="20"/>
              </w:rPr>
              <w:lastRenderedPageBreak/>
              <w:t>2</w:t>
            </w: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CD3F41">
              <w:rPr>
                <w:rFonts w:ascii="Courier New" w:eastAsia="Times New Roman" w:hAnsi="Courier New" w:cs="Courier New"/>
                <w:sz w:val="20"/>
              </w:rPr>
              <w:t>3</w:t>
            </w: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CD3F41">
              <w:rPr>
                <w:rFonts w:ascii="Courier New" w:eastAsia="Times New Roman" w:hAnsi="Courier New" w:cs="Courier New"/>
                <w:sz w:val="20"/>
              </w:rPr>
              <w:t>4</w:t>
            </w: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CD3F41">
              <w:rPr>
                <w:rFonts w:ascii="Courier New" w:eastAsia="Times New Roman" w:hAnsi="Courier New" w:cs="Courier New"/>
                <w:sz w:val="20"/>
              </w:rPr>
              <w:t>5</w:t>
            </w: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CD3F41">
              <w:rPr>
                <w:rFonts w:ascii="Courier New" w:eastAsia="Times New Roman" w:hAnsi="Courier New" w:cs="Courier New"/>
                <w:sz w:val="20"/>
              </w:rPr>
              <w:t>6</w:t>
            </w: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CD3F41">
              <w:rPr>
                <w:rFonts w:ascii="Courier New" w:eastAsia="Times New Roman" w:hAnsi="Courier New" w:cs="Courier New"/>
                <w:sz w:val="20"/>
              </w:rPr>
              <w:t>7</w:t>
            </w: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CD3F41">
              <w:rPr>
                <w:rFonts w:ascii="Courier New" w:eastAsia="Times New Roman" w:hAnsi="Courier New" w:cs="Courier New"/>
                <w:sz w:val="20"/>
              </w:rPr>
              <w:t>8</w:t>
            </w: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CD3F41">
              <w:rPr>
                <w:rFonts w:ascii="Courier New" w:eastAsia="Times New Roman" w:hAnsi="Courier New" w:cs="Courier New"/>
                <w:sz w:val="20"/>
              </w:rPr>
              <w:t>9</w:t>
            </w: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CD3F41">
              <w:rPr>
                <w:rFonts w:ascii="Courier New" w:eastAsia="Times New Roman" w:hAnsi="Courier New" w:cs="Courier New"/>
                <w:sz w:val="20"/>
              </w:rPr>
              <w:t>10</w:t>
            </w: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CD3F41">
              <w:rPr>
                <w:rFonts w:ascii="Courier New" w:eastAsia="Times New Roman" w:hAnsi="Courier New" w:cs="Courier New"/>
                <w:sz w:val="20"/>
              </w:rPr>
              <w:t>11</w:t>
            </w: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CD3F41">
              <w:rPr>
                <w:rFonts w:ascii="Courier New" w:eastAsia="Times New Roman" w:hAnsi="Courier New" w:cs="Courier New"/>
                <w:sz w:val="20"/>
              </w:rPr>
              <w:t>12</w:t>
            </w: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CD3F41">
              <w:rPr>
                <w:rFonts w:ascii="Courier New" w:eastAsia="Times New Roman" w:hAnsi="Courier New" w:cs="Courier New"/>
                <w:sz w:val="20"/>
              </w:rPr>
              <w:t>13</w:t>
            </w: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CD3F41">
              <w:rPr>
                <w:rFonts w:ascii="Courier New" w:eastAsia="Times New Roman" w:hAnsi="Courier New" w:cs="Courier New"/>
                <w:sz w:val="20"/>
              </w:rPr>
              <w:t>14</w:t>
            </w: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CD3F41">
              <w:rPr>
                <w:rFonts w:ascii="Courier New" w:eastAsia="Times New Roman" w:hAnsi="Courier New" w:cs="Courier New"/>
                <w:sz w:val="20"/>
              </w:rPr>
              <w:t>15</w:t>
            </w: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CD3F41">
              <w:rPr>
                <w:rFonts w:ascii="Courier New" w:eastAsia="Times New Roman" w:hAnsi="Courier New" w:cs="Courier New"/>
                <w:sz w:val="20"/>
              </w:rPr>
              <w:t>16</w:t>
            </w: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CD3F41">
              <w:rPr>
                <w:rFonts w:ascii="Courier New" w:eastAsia="Times New Roman" w:hAnsi="Courier New" w:cs="Courier New"/>
                <w:sz w:val="20"/>
              </w:rPr>
              <w:t>17</w:t>
            </w: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CD3F41">
              <w:rPr>
                <w:rFonts w:ascii="Courier New" w:eastAsia="Times New Roman" w:hAnsi="Courier New" w:cs="Courier New"/>
                <w:sz w:val="20"/>
              </w:rPr>
              <w:t>18</w:t>
            </w: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CD3F41">
              <w:rPr>
                <w:rFonts w:ascii="Courier New" w:eastAsia="Times New Roman" w:hAnsi="Courier New" w:cs="Courier New"/>
                <w:sz w:val="20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CD3F41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lastRenderedPageBreak/>
              <w:t>// swap strings</w:t>
            </w:r>
          </w:p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CD3F41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lastRenderedPageBreak/>
              <w:t>#include &lt;iostream&gt;</w:t>
            </w:r>
          </w:p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CD3F41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#include &lt;string&gt;</w:t>
            </w:r>
          </w:p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</w:p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CD3F41">
              <w:rPr>
                <w:rFonts w:ascii="Courier New" w:eastAsia="Times New Roman" w:hAnsi="Courier New" w:cs="Courier New"/>
                <w:sz w:val="20"/>
              </w:rPr>
              <w:t>main ()</w:t>
            </w:r>
          </w:p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CD3F41">
              <w:rPr>
                <w:rFonts w:ascii="Courier New" w:eastAsia="Times New Roman" w:hAnsi="Courier New" w:cs="Courier New"/>
                <w:sz w:val="20"/>
              </w:rPr>
              <w:t>{</w:t>
            </w:r>
          </w:p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CD3F41">
              <w:rPr>
                <w:rFonts w:ascii="Courier New" w:eastAsia="Times New Roman" w:hAnsi="Courier New" w:cs="Courier New"/>
                <w:sz w:val="20"/>
              </w:rPr>
              <w:t xml:space="preserve">  std::string buyer ("money");</w:t>
            </w:r>
          </w:p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CD3F41">
              <w:rPr>
                <w:rFonts w:ascii="Courier New" w:eastAsia="Times New Roman" w:hAnsi="Courier New" w:cs="Courier New"/>
                <w:sz w:val="20"/>
              </w:rPr>
              <w:t xml:space="preserve">  std::string seller ("goods");</w:t>
            </w:r>
          </w:p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</w:p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CD3F41">
              <w:rPr>
                <w:rFonts w:ascii="Courier New" w:eastAsia="Times New Roman" w:hAnsi="Courier New" w:cs="Courier New"/>
                <w:sz w:val="20"/>
              </w:rPr>
              <w:t xml:space="preserve">  std::cout &lt;&lt; "Before the swap, buyer has " &lt;&lt; buyer;</w:t>
            </w:r>
          </w:p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CD3F41">
              <w:rPr>
                <w:rFonts w:ascii="Courier New" w:eastAsia="Times New Roman" w:hAnsi="Courier New" w:cs="Courier New"/>
                <w:sz w:val="20"/>
              </w:rPr>
              <w:t xml:space="preserve">  std::cout &lt;&lt; " and seller has " &lt;&lt; seller &lt;&lt; '\n';</w:t>
            </w:r>
          </w:p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</w:p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CD3F41">
              <w:rPr>
                <w:rFonts w:ascii="Courier New" w:eastAsia="Times New Roman" w:hAnsi="Courier New" w:cs="Courier New"/>
                <w:sz w:val="20"/>
              </w:rPr>
              <w:t xml:space="preserve">  seller.swap (buyer);</w:t>
            </w:r>
          </w:p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</w:p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CD3F41">
              <w:rPr>
                <w:rFonts w:ascii="Courier New" w:eastAsia="Times New Roman" w:hAnsi="Courier New" w:cs="Courier New"/>
                <w:sz w:val="20"/>
              </w:rPr>
              <w:t xml:space="preserve">  std::cout &lt;&lt; " After the swap, buyer has " &lt;&lt; buyer;</w:t>
            </w:r>
          </w:p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CD3F41">
              <w:rPr>
                <w:rFonts w:ascii="Courier New" w:eastAsia="Times New Roman" w:hAnsi="Courier New" w:cs="Courier New"/>
                <w:sz w:val="20"/>
              </w:rPr>
              <w:t xml:space="preserve">  std::cout &lt;&lt; " and seller has " &lt;&lt; seller &lt;&lt; '\n';</w:t>
            </w:r>
          </w:p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</w:p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CD3F41">
              <w:rPr>
                <w:rFonts w:ascii="Courier New" w:eastAsia="Times New Roman" w:hAnsi="Courier New" w:cs="Courier New"/>
                <w:sz w:val="20"/>
              </w:rPr>
              <w:t xml:space="preserve">  </w:t>
            </w:r>
            <w:r w:rsidRPr="00CD3F41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return</w:t>
            </w:r>
            <w:r w:rsidRPr="00CD3F41">
              <w:rPr>
                <w:rFonts w:ascii="Courier New" w:eastAsia="Times New Roman" w:hAnsi="Courier New" w:cs="Courier New"/>
                <w:sz w:val="20"/>
              </w:rPr>
              <w:t xml:space="preserve"> 0;</w:t>
            </w:r>
          </w:p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D3F41">
              <w:rPr>
                <w:rFonts w:ascii="Courier New" w:eastAsia="Times New Roman" w:hAnsi="Courier New" w:cs="Courier New"/>
                <w:sz w:val="20"/>
              </w:rPr>
              <w:t>}</w:t>
            </w:r>
          </w:p>
        </w:tc>
      </w:tr>
    </w:tbl>
    <w:p w:rsidR="00CD3F41" w:rsidRPr="00CD3F41" w:rsidRDefault="00CD3F41" w:rsidP="00CD3F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3F41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 w:rsidRPr="00CD3F41">
        <w:rPr>
          <w:rFonts w:ascii="Times New Roman" w:eastAsia="Times New Roman" w:hAnsi="Times New Roman" w:cs="Times New Roman"/>
          <w:sz w:val="24"/>
          <w:szCs w:val="24"/>
        </w:rPr>
        <w:br/>
        <w:t>Output: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452"/>
      </w:tblGrid>
      <w:tr w:rsidR="00CD3F41" w:rsidRPr="00CD3F41" w:rsidTr="00CD3F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t>Before the swap, buyer has money and seller has goods</w:t>
            </w:r>
          </w:p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After the swap, buyer has goods and seller has money</w:t>
            </w:r>
          </w:p>
        </w:tc>
      </w:tr>
    </w:tbl>
    <w:p w:rsidR="00CD3F41" w:rsidRPr="00CD3F41" w:rsidRDefault="00CD3F41" w:rsidP="00CD3F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3F41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CD3F41" w:rsidRPr="00CD3F41" w:rsidRDefault="00CD3F41" w:rsidP="00CD3F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D3F41">
        <w:rPr>
          <w:rFonts w:ascii="Times New Roman" w:eastAsia="Times New Roman" w:hAnsi="Times New Roman" w:cs="Times New Roman"/>
          <w:b/>
          <w:bCs/>
          <w:sz w:val="27"/>
          <w:szCs w:val="27"/>
        </w:rPr>
        <w:t>Complexity</w:t>
      </w:r>
    </w:p>
    <w:p w:rsidR="00CD3F41" w:rsidRPr="00CD3F41" w:rsidRDefault="00CD3F41" w:rsidP="00CD3F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D3F41">
        <w:rPr>
          <w:rFonts w:ascii="Times New Roman" w:eastAsia="Times New Roman" w:hAnsi="Times New Roman" w:cs="Times New Roman"/>
          <w:sz w:val="24"/>
          <w:szCs w:val="24"/>
        </w:rPr>
        <w:t>Constant.</w:t>
      </w:r>
      <w:proofErr w:type="gramEnd"/>
      <w:r w:rsidRPr="00CD3F41">
        <w:rPr>
          <w:rFonts w:ascii="Times New Roman" w:eastAsia="Times New Roman" w:hAnsi="Times New Roman" w:cs="Times New Roman"/>
          <w:sz w:val="24"/>
          <w:szCs w:val="24"/>
        </w:rPr>
        <w:br/>
      </w:r>
      <w:r w:rsidRPr="00CD3F41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CD3F41" w:rsidRPr="00CD3F41" w:rsidRDefault="00CD3F41" w:rsidP="00CD3F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D3F41">
        <w:rPr>
          <w:rFonts w:ascii="Times New Roman" w:eastAsia="Times New Roman" w:hAnsi="Times New Roman" w:cs="Times New Roman"/>
          <w:b/>
          <w:bCs/>
          <w:sz w:val="27"/>
          <w:szCs w:val="27"/>
        </w:rPr>
        <w:t>Iterator validity</w:t>
      </w:r>
    </w:p>
    <w:p w:rsidR="00CD3F41" w:rsidRPr="00CD3F41" w:rsidRDefault="00CD3F41" w:rsidP="00CD3F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Any iterators, pointers and references related to this object and to </w:t>
      </w:r>
      <w:proofErr w:type="gramStart"/>
      <w:r w:rsidRPr="00CD3F41">
        <w:rPr>
          <w:rFonts w:ascii="Times New Roman" w:eastAsia="Times New Roman" w:hAnsi="Times New Roman" w:cs="Times New Roman"/>
          <w:i/>
          <w:iCs/>
          <w:sz w:val="24"/>
          <w:szCs w:val="24"/>
        </w:rPr>
        <w:t>str</w:t>
      </w:r>
      <w:proofErr w:type="gramEnd"/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 may be invalidated.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br/>
      </w:r>
      <w:r w:rsidRPr="00CD3F41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CD3F41" w:rsidRPr="00CD3F41" w:rsidRDefault="00CD3F41" w:rsidP="00CD3F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D3F41">
        <w:rPr>
          <w:rFonts w:ascii="Times New Roman" w:eastAsia="Times New Roman" w:hAnsi="Times New Roman" w:cs="Times New Roman"/>
          <w:b/>
          <w:bCs/>
          <w:sz w:val="27"/>
          <w:szCs w:val="27"/>
        </w:rPr>
        <w:t>Data races</w:t>
      </w:r>
    </w:p>
    <w:p w:rsidR="00CD3F41" w:rsidRPr="00CD3F41" w:rsidRDefault="00CD3F41" w:rsidP="00CD3F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Both the object and </w:t>
      </w:r>
      <w:proofErr w:type="gramStart"/>
      <w:r w:rsidRPr="00CD3F41">
        <w:rPr>
          <w:rFonts w:ascii="Times New Roman" w:eastAsia="Times New Roman" w:hAnsi="Times New Roman" w:cs="Times New Roman"/>
          <w:i/>
          <w:iCs/>
          <w:sz w:val="24"/>
          <w:szCs w:val="24"/>
        </w:rPr>
        <w:t>str</w:t>
      </w:r>
      <w:proofErr w:type="gramEnd"/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 are modified.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br/>
      </w:r>
      <w:r w:rsidRPr="00CD3F41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CD3F41" w:rsidRPr="00CD3F41" w:rsidRDefault="00CD3F41" w:rsidP="00CD3F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D3F41">
        <w:rPr>
          <w:rFonts w:ascii="Times New Roman" w:eastAsia="Times New Roman" w:hAnsi="Times New Roman" w:cs="Times New Roman"/>
          <w:b/>
          <w:bCs/>
          <w:sz w:val="27"/>
          <w:szCs w:val="27"/>
        </w:rPr>
        <w:t>Exception safety</w:t>
      </w:r>
    </w:p>
    <w:p w:rsidR="00CD3F41" w:rsidRDefault="00CD3F41" w:rsidP="00CD3F41">
      <w:pPr>
        <w:rPr>
          <w:rFonts w:ascii="Times New Roman" w:eastAsia="Times New Roman" w:hAnsi="Times New Roman" w:cs="Times New Roman"/>
          <w:sz w:val="24"/>
          <w:szCs w:val="24"/>
        </w:rPr>
      </w:pPr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If the allocators in both </w:t>
      </w:r>
      <w:hyperlink r:id="rId485" w:history="1">
        <w:r w:rsidRPr="00CD3F4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strings</w:t>
        </w:r>
      </w:hyperlink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 compare equal, or if their </w:t>
      </w:r>
      <w:hyperlink r:id="rId486" w:history="1">
        <w:r w:rsidRPr="00CD3F4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allocator traits</w:t>
        </w:r>
      </w:hyperlink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 indicate that the allocators shall </w:t>
      </w:r>
      <w:hyperlink r:id="rId487" w:anchor="types" w:history="1">
        <w:r w:rsidRPr="00CD3F4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propagate</w:t>
        </w:r>
      </w:hyperlink>
      <w:r w:rsidRPr="00CD3F41">
        <w:rPr>
          <w:rFonts w:ascii="Times New Roman" w:eastAsia="Times New Roman" w:hAnsi="Times New Roman" w:cs="Times New Roman"/>
          <w:sz w:val="24"/>
          <w:szCs w:val="24"/>
        </w:rPr>
        <w:t>, the function never throws exceptions (no-throw guarantee).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br/>
        <w:t xml:space="preserve">Otherwise, it causes </w:t>
      </w:r>
      <w:r w:rsidRPr="00CD3F41">
        <w:rPr>
          <w:rFonts w:ascii="Times New Roman" w:eastAsia="Times New Roman" w:hAnsi="Times New Roman" w:cs="Times New Roman"/>
          <w:i/>
          <w:iCs/>
          <w:sz w:val="24"/>
          <w:szCs w:val="24"/>
        </w:rPr>
        <w:t>undefined behavior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CD3F41" w:rsidRDefault="00CD3F41" w:rsidP="00CD3F4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D3F41" w:rsidRPr="00CD3F41" w:rsidRDefault="00CD3F41" w:rsidP="00CD3F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D3F41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 member function </w:t>
      </w:r>
    </w:p>
    <w:p w:rsidR="00CD3F41" w:rsidRPr="00CD3F41" w:rsidRDefault="00CD3F41" w:rsidP="00CD3F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3F41">
        <w:rPr>
          <w:rFonts w:ascii="Times New Roman" w:eastAsia="Times New Roman" w:hAnsi="Times New Roman" w:cs="Times New Roman"/>
          <w:sz w:val="24"/>
          <w:szCs w:val="24"/>
        </w:rPr>
        <w:lastRenderedPageBreak/>
        <w:t>&lt;</w:t>
      </w:r>
      <w:proofErr w:type="gramStart"/>
      <w:r w:rsidRPr="00CD3F41">
        <w:rPr>
          <w:rFonts w:ascii="Times New Roman" w:eastAsia="Times New Roman" w:hAnsi="Times New Roman" w:cs="Times New Roman"/>
          <w:sz w:val="24"/>
          <w:szCs w:val="24"/>
        </w:rPr>
        <w:t>string</w:t>
      </w:r>
      <w:proofErr w:type="gramEnd"/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</w:p>
    <w:p w:rsidR="00CD3F41" w:rsidRPr="00CD3F41" w:rsidRDefault="00CD3F41" w:rsidP="00CD3F4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proofErr w:type="gramStart"/>
      <w:r w:rsidRPr="00CD3F4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std</w:t>
      </w:r>
      <w:proofErr w:type="gramEnd"/>
      <w:r w:rsidRPr="00CD3F4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::</w:t>
      </w:r>
      <w:hyperlink r:id="rId488" w:history="1">
        <w:r w:rsidRPr="00CD3F41">
          <w:rPr>
            <w:rFonts w:ascii="Times New Roman" w:eastAsia="Times New Roman" w:hAnsi="Times New Roman" w:cs="Times New Roman"/>
            <w:b/>
            <w:bCs/>
            <w:color w:val="0000FF"/>
            <w:kern w:val="36"/>
            <w:sz w:val="48"/>
            <w:szCs w:val="48"/>
            <w:u w:val="single"/>
          </w:rPr>
          <w:t>basic_string</w:t>
        </w:r>
      </w:hyperlink>
      <w:r w:rsidRPr="00CD3F4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::pop_back</w:t>
      </w:r>
    </w:p>
    <w:p w:rsidR="00CD3F41" w:rsidRPr="00CD3F41" w:rsidRDefault="00CD3F41" w:rsidP="00CD3F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D3F41">
        <w:rPr>
          <w:rFonts w:ascii="Courier New" w:eastAsia="Times New Roman" w:hAnsi="Courier New" w:cs="Courier New"/>
          <w:sz w:val="20"/>
          <w:szCs w:val="20"/>
        </w:rPr>
        <w:t>void</w:t>
      </w:r>
      <w:proofErr w:type="gramEnd"/>
      <w:r w:rsidRPr="00CD3F41">
        <w:rPr>
          <w:rFonts w:ascii="Courier New" w:eastAsia="Times New Roman" w:hAnsi="Courier New" w:cs="Courier New"/>
          <w:sz w:val="20"/>
          <w:szCs w:val="20"/>
        </w:rPr>
        <w:t xml:space="preserve"> pop_back();</w:t>
      </w:r>
    </w:p>
    <w:p w:rsidR="00CD3F41" w:rsidRPr="00CD3F41" w:rsidRDefault="00CD3F41" w:rsidP="00CD3F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3F41">
        <w:rPr>
          <w:rFonts w:ascii="Times New Roman" w:eastAsia="Times New Roman" w:hAnsi="Times New Roman" w:cs="Times New Roman"/>
          <w:sz w:val="24"/>
          <w:szCs w:val="24"/>
        </w:rPr>
        <w:t>Delete last character</w:t>
      </w:r>
    </w:p>
    <w:p w:rsidR="00CD3F41" w:rsidRPr="00CD3F41" w:rsidRDefault="00CD3F41" w:rsidP="00CD3F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Erases the last character of the </w:t>
      </w:r>
      <w:hyperlink r:id="rId489" w:history="1">
        <w:r w:rsidRPr="00CD3F4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basic_string</w:t>
        </w:r>
      </w:hyperlink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, effectively reducing its </w:t>
      </w:r>
      <w:hyperlink r:id="rId490" w:history="1">
        <w:r w:rsidRPr="00CD3F4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length</w:t>
        </w:r>
      </w:hyperlink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 by one.</w:t>
      </w:r>
      <w:proofErr w:type="gramEnd"/>
      <w:r w:rsidRPr="00CD3F41">
        <w:rPr>
          <w:rFonts w:ascii="Times New Roman" w:eastAsia="Times New Roman" w:hAnsi="Times New Roman" w:cs="Times New Roman"/>
          <w:sz w:val="24"/>
          <w:szCs w:val="24"/>
        </w:rPr>
        <w:br/>
      </w:r>
      <w:r w:rsidRPr="00CD3F41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CD3F41" w:rsidRPr="00CD3F41" w:rsidRDefault="00CD3F41" w:rsidP="00CD3F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D3F41">
        <w:rPr>
          <w:rFonts w:ascii="Times New Roman" w:eastAsia="Times New Roman" w:hAnsi="Times New Roman" w:cs="Times New Roman"/>
          <w:b/>
          <w:bCs/>
          <w:sz w:val="27"/>
          <w:szCs w:val="27"/>
        </w:rPr>
        <w:t>Parameters</w:t>
      </w:r>
    </w:p>
    <w:p w:rsidR="00CD3F41" w:rsidRPr="00CD3F41" w:rsidRDefault="00CD3F41" w:rsidP="00CD3F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D3F41">
        <w:rPr>
          <w:rFonts w:ascii="Times New Roman" w:eastAsia="Times New Roman" w:hAnsi="Times New Roman" w:cs="Times New Roman"/>
          <w:sz w:val="24"/>
          <w:szCs w:val="24"/>
        </w:rPr>
        <w:t>none</w:t>
      </w:r>
      <w:proofErr w:type="gramEnd"/>
      <w:r w:rsidRPr="00CD3F41">
        <w:rPr>
          <w:rFonts w:ascii="Times New Roman" w:eastAsia="Times New Roman" w:hAnsi="Times New Roman" w:cs="Times New Roman"/>
          <w:sz w:val="24"/>
          <w:szCs w:val="24"/>
        </w:rPr>
        <w:br/>
      </w:r>
      <w:r w:rsidRPr="00CD3F41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CD3F41" w:rsidRPr="00CD3F41" w:rsidRDefault="00CD3F41" w:rsidP="00CD3F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D3F41">
        <w:rPr>
          <w:rFonts w:ascii="Times New Roman" w:eastAsia="Times New Roman" w:hAnsi="Times New Roman" w:cs="Times New Roman"/>
          <w:b/>
          <w:bCs/>
          <w:sz w:val="27"/>
          <w:szCs w:val="27"/>
        </w:rPr>
        <w:t>Return value</w:t>
      </w:r>
    </w:p>
    <w:p w:rsidR="00CD3F41" w:rsidRPr="00CD3F41" w:rsidRDefault="00CD3F41" w:rsidP="00CD3F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D3F41">
        <w:rPr>
          <w:rFonts w:ascii="Times New Roman" w:eastAsia="Times New Roman" w:hAnsi="Times New Roman" w:cs="Times New Roman"/>
          <w:sz w:val="24"/>
          <w:szCs w:val="24"/>
        </w:rPr>
        <w:t>none</w:t>
      </w:r>
      <w:proofErr w:type="gramEnd"/>
      <w:r w:rsidRPr="00CD3F41">
        <w:rPr>
          <w:rFonts w:ascii="Times New Roman" w:eastAsia="Times New Roman" w:hAnsi="Times New Roman" w:cs="Times New Roman"/>
          <w:sz w:val="24"/>
          <w:szCs w:val="24"/>
        </w:rPr>
        <w:br/>
      </w:r>
      <w:r w:rsidRPr="00CD3F41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CD3F41" w:rsidRPr="00CD3F41" w:rsidRDefault="00CD3F41" w:rsidP="00CD3F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D3F41">
        <w:rPr>
          <w:rFonts w:ascii="Times New Roman" w:eastAsia="Times New Roman" w:hAnsi="Times New Roman" w:cs="Times New Roman"/>
          <w:b/>
          <w:bCs/>
          <w:sz w:val="27"/>
          <w:szCs w:val="27"/>
        </w:rPr>
        <w:t>Example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4276"/>
      </w:tblGrid>
      <w:tr w:rsidR="00CD3F41" w:rsidRPr="00CD3F41" w:rsidTr="00CD3F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D3F41">
              <w:rPr>
                <w:rFonts w:ascii="Courier New" w:eastAsia="Times New Roman" w:hAnsi="Courier New" w:cs="Courier New"/>
                <w:sz w:val="20"/>
              </w:rPr>
              <w:t>1</w:t>
            </w: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CD3F41">
              <w:rPr>
                <w:rFonts w:ascii="Courier New" w:eastAsia="Times New Roman" w:hAnsi="Courier New" w:cs="Courier New"/>
                <w:sz w:val="20"/>
              </w:rPr>
              <w:t>2</w:t>
            </w: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CD3F41">
              <w:rPr>
                <w:rFonts w:ascii="Courier New" w:eastAsia="Times New Roman" w:hAnsi="Courier New" w:cs="Courier New"/>
                <w:sz w:val="20"/>
              </w:rPr>
              <w:t>3</w:t>
            </w: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CD3F41">
              <w:rPr>
                <w:rFonts w:ascii="Courier New" w:eastAsia="Times New Roman" w:hAnsi="Courier New" w:cs="Courier New"/>
                <w:sz w:val="20"/>
              </w:rPr>
              <w:t>4</w:t>
            </w: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CD3F41">
              <w:rPr>
                <w:rFonts w:ascii="Courier New" w:eastAsia="Times New Roman" w:hAnsi="Courier New" w:cs="Courier New"/>
                <w:sz w:val="20"/>
              </w:rPr>
              <w:t>5</w:t>
            </w: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CD3F41">
              <w:rPr>
                <w:rFonts w:ascii="Courier New" w:eastAsia="Times New Roman" w:hAnsi="Courier New" w:cs="Courier New"/>
                <w:sz w:val="20"/>
              </w:rPr>
              <w:t>6</w:t>
            </w: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CD3F41">
              <w:rPr>
                <w:rFonts w:ascii="Courier New" w:eastAsia="Times New Roman" w:hAnsi="Courier New" w:cs="Courier New"/>
                <w:sz w:val="20"/>
              </w:rPr>
              <w:t>7</w:t>
            </w: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CD3F41">
              <w:rPr>
                <w:rFonts w:ascii="Courier New" w:eastAsia="Times New Roman" w:hAnsi="Courier New" w:cs="Courier New"/>
                <w:sz w:val="20"/>
              </w:rPr>
              <w:t>8</w:t>
            </w: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CD3F41">
              <w:rPr>
                <w:rFonts w:ascii="Courier New" w:eastAsia="Times New Roman" w:hAnsi="Courier New" w:cs="Courier New"/>
                <w:sz w:val="20"/>
              </w:rPr>
              <w:t>9</w:t>
            </w: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CD3F41">
              <w:rPr>
                <w:rFonts w:ascii="Courier New" w:eastAsia="Times New Roman" w:hAnsi="Courier New" w:cs="Courier New"/>
                <w:sz w:val="20"/>
              </w:rPr>
              <w:t>10</w:t>
            </w: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CD3F41">
              <w:rPr>
                <w:rFonts w:ascii="Courier New" w:eastAsia="Times New Roman" w:hAnsi="Courier New" w:cs="Courier New"/>
                <w:sz w:val="20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CD3F41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// string::pop_back</w:t>
            </w:r>
          </w:p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CD3F41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#include &lt;iostream&gt;</w:t>
            </w:r>
          </w:p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CD3F41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#include &lt;string&gt;</w:t>
            </w:r>
          </w:p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</w:p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CD3F41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int</w:t>
            </w:r>
            <w:r w:rsidRPr="00CD3F41">
              <w:rPr>
                <w:rFonts w:ascii="Courier New" w:eastAsia="Times New Roman" w:hAnsi="Courier New" w:cs="Courier New"/>
                <w:sz w:val="20"/>
              </w:rPr>
              <w:t xml:space="preserve"> main ()</w:t>
            </w:r>
          </w:p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CD3F41">
              <w:rPr>
                <w:rFonts w:ascii="Courier New" w:eastAsia="Times New Roman" w:hAnsi="Courier New" w:cs="Courier New"/>
                <w:sz w:val="20"/>
              </w:rPr>
              <w:t>{</w:t>
            </w:r>
          </w:p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CD3F41">
              <w:rPr>
                <w:rFonts w:ascii="Courier New" w:eastAsia="Times New Roman" w:hAnsi="Courier New" w:cs="Courier New"/>
                <w:sz w:val="20"/>
              </w:rPr>
              <w:t xml:space="preserve">  </w:t>
            </w:r>
            <w:proofErr w:type="gramStart"/>
            <w:r w:rsidRPr="00CD3F41">
              <w:rPr>
                <w:rFonts w:ascii="Courier New" w:eastAsia="Times New Roman" w:hAnsi="Courier New" w:cs="Courier New"/>
                <w:sz w:val="20"/>
              </w:rPr>
              <w:t>std::string</w:t>
            </w:r>
            <w:proofErr w:type="gramEnd"/>
            <w:r w:rsidRPr="00CD3F41">
              <w:rPr>
                <w:rFonts w:ascii="Courier New" w:eastAsia="Times New Roman" w:hAnsi="Courier New" w:cs="Courier New"/>
                <w:sz w:val="20"/>
              </w:rPr>
              <w:t xml:space="preserve"> str ("hello world!");</w:t>
            </w:r>
          </w:p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CD3F41">
              <w:rPr>
                <w:rFonts w:ascii="Courier New" w:eastAsia="Times New Roman" w:hAnsi="Courier New" w:cs="Courier New"/>
                <w:sz w:val="20"/>
              </w:rPr>
              <w:t xml:space="preserve">  str.pop_back();</w:t>
            </w:r>
          </w:p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CD3F41">
              <w:rPr>
                <w:rFonts w:ascii="Courier New" w:eastAsia="Times New Roman" w:hAnsi="Courier New" w:cs="Courier New"/>
                <w:sz w:val="20"/>
              </w:rPr>
              <w:t xml:space="preserve">  std::cout &lt;&lt; str &lt;&lt; '\n';</w:t>
            </w:r>
          </w:p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CD3F41">
              <w:rPr>
                <w:rFonts w:ascii="Courier New" w:eastAsia="Times New Roman" w:hAnsi="Courier New" w:cs="Courier New"/>
                <w:sz w:val="20"/>
              </w:rPr>
              <w:t xml:space="preserve">  </w:t>
            </w:r>
            <w:r w:rsidRPr="00CD3F41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return</w:t>
            </w:r>
            <w:r w:rsidRPr="00CD3F41">
              <w:rPr>
                <w:rFonts w:ascii="Courier New" w:eastAsia="Times New Roman" w:hAnsi="Courier New" w:cs="Courier New"/>
                <w:sz w:val="20"/>
              </w:rPr>
              <w:t xml:space="preserve"> 0;</w:t>
            </w:r>
          </w:p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D3F41">
              <w:rPr>
                <w:rFonts w:ascii="Courier New" w:eastAsia="Times New Roman" w:hAnsi="Courier New" w:cs="Courier New"/>
                <w:sz w:val="20"/>
              </w:rPr>
              <w:t>}</w:t>
            </w:r>
          </w:p>
        </w:tc>
      </w:tr>
    </w:tbl>
    <w:p w:rsidR="00CD3F41" w:rsidRPr="00CD3F41" w:rsidRDefault="00CD3F41" w:rsidP="00CD3F4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11"/>
      </w:tblGrid>
      <w:tr w:rsidR="00CD3F41" w:rsidRPr="00CD3F41" w:rsidTr="00CD3F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t>hello world</w:t>
            </w:r>
          </w:p>
        </w:tc>
      </w:tr>
    </w:tbl>
    <w:p w:rsidR="00CD3F41" w:rsidRPr="00CD3F41" w:rsidRDefault="00CD3F41" w:rsidP="00CD3F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3F41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CD3F41" w:rsidRPr="00CD3F41" w:rsidRDefault="00CD3F41" w:rsidP="00CD3F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D3F41">
        <w:rPr>
          <w:rFonts w:ascii="Times New Roman" w:eastAsia="Times New Roman" w:hAnsi="Times New Roman" w:cs="Times New Roman"/>
          <w:b/>
          <w:bCs/>
          <w:sz w:val="27"/>
          <w:szCs w:val="27"/>
        </w:rPr>
        <w:t>Complexity</w:t>
      </w:r>
    </w:p>
    <w:p w:rsidR="00CD3F41" w:rsidRPr="00CD3F41" w:rsidRDefault="00CD3F41" w:rsidP="00CD3F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D3F41">
        <w:rPr>
          <w:rFonts w:ascii="Times New Roman" w:eastAsia="Times New Roman" w:hAnsi="Times New Roman" w:cs="Times New Roman"/>
          <w:sz w:val="24"/>
          <w:szCs w:val="24"/>
        </w:rPr>
        <w:t>Unspecified, but generally constant.</w:t>
      </w:r>
      <w:proofErr w:type="gramEnd"/>
      <w:r w:rsidRPr="00CD3F41">
        <w:rPr>
          <w:rFonts w:ascii="Times New Roman" w:eastAsia="Times New Roman" w:hAnsi="Times New Roman" w:cs="Times New Roman"/>
          <w:sz w:val="24"/>
          <w:szCs w:val="24"/>
        </w:rPr>
        <w:br/>
      </w:r>
      <w:r w:rsidRPr="00CD3F41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CD3F41" w:rsidRPr="00CD3F41" w:rsidRDefault="00CD3F41" w:rsidP="00CD3F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D3F41">
        <w:rPr>
          <w:rFonts w:ascii="Times New Roman" w:eastAsia="Times New Roman" w:hAnsi="Times New Roman" w:cs="Times New Roman"/>
          <w:b/>
          <w:bCs/>
          <w:sz w:val="27"/>
          <w:szCs w:val="27"/>
        </w:rPr>
        <w:t>Iterator validity</w:t>
      </w:r>
    </w:p>
    <w:p w:rsidR="00CD3F41" w:rsidRPr="00CD3F41" w:rsidRDefault="00CD3F41" w:rsidP="00CD3F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3F41">
        <w:rPr>
          <w:rFonts w:ascii="Times New Roman" w:eastAsia="Times New Roman" w:hAnsi="Times New Roman" w:cs="Times New Roman"/>
          <w:sz w:val="24"/>
          <w:szCs w:val="24"/>
        </w:rPr>
        <w:t>Any iterators, pointers and references related to this object may be invalidated.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br/>
      </w:r>
      <w:r w:rsidRPr="00CD3F41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CD3F41" w:rsidRPr="00CD3F41" w:rsidRDefault="00CD3F41" w:rsidP="00CD3F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D3F41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Data races</w:t>
      </w:r>
    </w:p>
    <w:p w:rsidR="00CD3F41" w:rsidRPr="00CD3F41" w:rsidRDefault="00CD3F41" w:rsidP="00CD3F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3F41">
        <w:rPr>
          <w:rFonts w:ascii="Times New Roman" w:eastAsia="Times New Roman" w:hAnsi="Times New Roman" w:cs="Times New Roman"/>
          <w:sz w:val="24"/>
          <w:szCs w:val="24"/>
        </w:rPr>
        <w:t>The object is modified.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br/>
      </w:r>
      <w:r w:rsidRPr="00CD3F41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CD3F41" w:rsidRPr="00CD3F41" w:rsidRDefault="00CD3F41" w:rsidP="00CD3F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D3F41">
        <w:rPr>
          <w:rFonts w:ascii="Times New Roman" w:eastAsia="Times New Roman" w:hAnsi="Times New Roman" w:cs="Times New Roman"/>
          <w:b/>
          <w:bCs/>
          <w:sz w:val="27"/>
          <w:szCs w:val="27"/>
        </w:rPr>
        <w:t>Exception safety</w:t>
      </w:r>
    </w:p>
    <w:p w:rsidR="00CD3F41" w:rsidRDefault="00CD3F41" w:rsidP="00CD3F41">
      <w:pPr>
        <w:rPr>
          <w:rFonts w:ascii="Times New Roman" w:eastAsia="Times New Roman" w:hAnsi="Times New Roman" w:cs="Times New Roman"/>
          <w:sz w:val="24"/>
          <w:szCs w:val="24"/>
        </w:rPr>
      </w:pPr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If the </w:t>
      </w:r>
      <w:hyperlink r:id="rId491" w:history="1">
        <w:r w:rsidRPr="00CD3F4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basic_string</w:t>
        </w:r>
      </w:hyperlink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 is </w:t>
      </w:r>
      <w:hyperlink r:id="rId492" w:history="1">
        <w:r w:rsidRPr="00CD3F4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empty</w:t>
        </w:r>
      </w:hyperlink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, it causes </w:t>
      </w:r>
      <w:r w:rsidRPr="00CD3F41">
        <w:rPr>
          <w:rFonts w:ascii="Times New Roman" w:eastAsia="Times New Roman" w:hAnsi="Times New Roman" w:cs="Times New Roman"/>
          <w:i/>
          <w:iCs/>
          <w:sz w:val="24"/>
          <w:szCs w:val="24"/>
        </w:rPr>
        <w:t>undefined behavior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br/>
        <w:t>Otherwise, the function never throws exceptions (no-throw guarantee).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CD3F41" w:rsidRDefault="00CD3F41" w:rsidP="00CD3F4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D3F41" w:rsidRPr="00CD3F41" w:rsidRDefault="00CD3F41" w:rsidP="00CD3F41">
      <w:pPr>
        <w:spacing w:after="0" w:line="240" w:lineRule="auto"/>
        <w:jc w:val="center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You are using a version without Ads of this website. </w:t>
      </w:r>
      <w:r w:rsidRPr="00CD3F41">
        <w:rPr>
          <w:rFonts w:ascii="Times New Roman" w:eastAsia="Times New Roman" w:hAnsi="Times New Roman" w:cs="Times New Roman"/>
          <w:i/>
          <w:iCs/>
          <w:sz w:val="24"/>
          <w:szCs w:val="24"/>
        </w:rPr>
        <w:t>Please, consider donating: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CD3F41" w:rsidRPr="00CD3F41" w:rsidRDefault="00CD3F41" w:rsidP="00CD3F41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CD3F41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CD3F41" w:rsidRPr="00CD3F41" w:rsidRDefault="00CD3F41" w:rsidP="00CD3F41">
      <w:pPr>
        <w:spacing w:before="54" w:after="54" w:line="240" w:lineRule="auto"/>
        <w:ind w:left="54" w:right="54"/>
        <w:jc w:val="center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CD3F41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55.35pt;height:15.6pt" o:ole="">
            <v:imagedata r:id="rId493" o:title=""/>
          </v:shape>
          <w:control r:id="rId494" w:name="DefaultOcxName" w:shapeid="_x0000_i1027"/>
        </w:object>
      </w:r>
    </w:p>
    <w:p w:rsidR="00CD3F41" w:rsidRPr="00CD3F41" w:rsidRDefault="00CD3F41" w:rsidP="00CD3F41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CD3F41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CD3F41" w:rsidRPr="00CD3F41" w:rsidRDefault="00CD3F41" w:rsidP="00CD3F41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CD3F41">
        <w:rPr>
          <w:rFonts w:ascii="Times New Roman" w:eastAsia="Times New Roman" w:hAnsi="Times New Roman" w:cs="Times New Roman"/>
          <w:sz w:val="10"/>
          <w:szCs w:val="10"/>
        </w:rPr>
        <w:t>[</w:t>
      </w:r>
      <w:hyperlink r:id="rId495" w:tooltip="Click to hide this message" w:history="1">
        <w:proofErr w:type="gramStart"/>
        <w:r w:rsidRPr="00CD3F41">
          <w:rPr>
            <w:rFonts w:ascii="Times New Roman" w:eastAsia="Times New Roman" w:hAnsi="Times New Roman" w:cs="Times New Roman"/>
            <w:color w:val="0000FF"/>
            <w:sz w:val="10"/>
            <w:u w:val="single"/>
          </w:rPr>
          <w:t>hide</w:t>
        </w:r>
        <w:proofErr w:type="gramEnd"/>
      </w:hyperlink>
      <w:r w:rsidRPr="00CD3F41">
        <w:rPr>
          <w:rFonts w:ascii="Times New Roman" w:eastAsia="Times New Roman" w:hAnsi="Times New Roman" w:cs="Times New Roman"/>
          <w:sz w:val="10"/>
          <w:szCs w:val="10"/>
        </w:rPr>
        <w:t>]</w:t>
      </w:r>
    </w:p>
    <w:p w:rsidR="00CD3F41" w:rsidRPr="00CD3F41" w:rsidRDefault="00CD3F41" w:rsidP="00CD3F41">
      <w:pPr>
        <w:spacing w:before="100" w:beforeAutospacing="1" w:after="100" w:afterAutospacing="1" w:line="240" w:lineRule="auto"/>
        <w:outlineLvl w:val="0"/>
        <w:rPr>
          <w:ins w:id="0" w:author="Unknown"/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ins w:id="1" w:author="Unknown">
        <w:r w:rsidRPr="00CD3F41">
          <w:rPr>
            <w:rFonts w:ascii="Times New Roman" w:eastAsia="Times New Roman" w:hAnsi="Times New Roman" w:cs="Times New Roman"/>
            <w:b/>
            <w:bCs/>
            <w:kern w:val="36"/>
            <w:sz w:val="48"/>
            <w:szCs w:val="48"/>
          </w:rPr>
          <w:fldChar w:fldCharType="begin"/>
        </w:r>
        <w:r w:rsidRPr="00CD3F41">
          <w:rPr>
            <w:rFonts w:ascii="Times New Roman" w:eastAsia="Times New Roman" w:hAnsi="Times New Roman" w:cs="Times New Roman"/>
            <w:b/>
            <w:bCs/>
            <w:kern w:val="36"/>
            <w:sz w:val="48"/>
            <w:szCs w:val="48"/>
          </w:rPr>
          <w:instrText xml:space="preserve"> HYPERLINK "http://www.cplusplus.com/reference/string/basic_string/" </w:instrText>
        </w:r>
        <w:r w:rsidRPr="00CD3F41">
          <w:rPr>
            <w:rFonts w:ascii="Times New Roman" w:eastAsia="Times New Roman" w:hAnsi="Times New Roman" w:cs="Times New Roman"/>
            <w:b/>
            <w:bCs/>
            <w:kern w:val="36"/>
            <w:sz w:val="48"/>
            <w:szCs w:val="48"/>
          </w:rPr>
          <w:fldChar w:fldCharType="separate"/>
        </w:r>
        <w:r w:rsidRPr="00CD3F41">
          <w:rPr>
            <w:rFonts w:ascii="Times New Roman" w:eastAsia="Times New Roman" w:hAnsi="Times New Roman" w:cs="Times New Roman"/>
            <w:b/>
            <w:bCs/>
            <w:color w:val="0000FF"/>
            <w:kern w:val="36"/>
            <w:sz w:val="48"/>
            <w:szCs w:val="48"/>
            <w:u w:val="single"/>
          </w:rPr>
          <w:t>basic_string</w:t>
        </w:r>
        <w:r w:rsidRPr="00CD3F41">
          <w:rPr>
            <w:rFonts w:ascii="Times New Roman" w:eastAsia="Times New Roman" w:hAnsi="Times New Roman" w:cs="Times New Roman"/>
            <w:b/>
            <w:bCs/>
            <w:kern w:val="36"/>
            <w:sz w:val="48"/>
            <w:szCs w:val="48"/>
          </w:rPr>
          <w:fldChar w:fldCharType="end"/>
        </w:r>
        <w:r w:rsidRPr="00CD3F41">
          <w:rPr>
            <w:rFonts w:ascii="Times New Roman" w:eastAsia="Times New Roman" w:hAnsi="Times New Roman" w:cs="Times New Roman"/>
            <w:b/>
            <w:bCs/>
            <w:kern w:val="36"/>
            <w:sz w:val="48"/>
            <w:szCs w:val="48"/>
          </w:rPr>
          <w:t>:</w:t>
        </w:r>
        <w:proofErr w:type="gramStart"/>
        <w:r w:rsidRPr="00CD3F41">
          <w:rPr>
            <w:rFonts w:ascii="Times New Roman" w:eastAsia="Times New Roman" w:hAnsi="Times New Roman" w:cs="Times New Roman"/>
            <w:b/>
            <w:bCs/>
            <w:kern w:val="36"/>
            <w:sz w:val="48"/>
            <w:szCs w:val="48"/>
          </w:rPr>
          <w:t>:c</w:t>
        </w:r>
        <w:proofErr w:type="gramEnd"/>
        <w:r w:rsidRPr="00CD3F41">
          <w:rPr>
            <w:rFonts w:ascii="Times New Roman" w:eastAsia="Times New Roman" w:hAnsi="Times New Roman" w:cs="Times New Roman"/>
            <w:b/>
            <w:bCs/>
            <w:kern w:val="36"/>
            <w:sz w:val="48"/>
            <w:szCs w:val="48"/>
          </w:rPr>
          <w:t>_str</w:t>
        </w:r>
      </w:ins>
    </w:p>
    <w:p w:rsidR="00CD3F41" w:rsidRPr="00CD3F41" w:rsidRDefault="00CD3F41" w:rsidP="00CD3F41">
      <w:pPr>
        <w:numPr>
          <w:ilvl w:val="0"/>
          <w:numId w:val="36"/>
        </w:numPr>
        <w:spacing w:before="100" w:beforeAutospacing="1" w:after="100" w:afterAutospacing="1" w:line="240" w:lineRule="auto"/>
        <w:rPr>
          <w:ins w:id="2" w:author="Unknown"/>
          <w:rFonts w:ascii="Times New Roman" w:eastAsia="Times New Roman" w:hAnsi="Times New Roman" w:cs="Times New Roman"/>
          <w:sz w:val="24"/>
          <w:szCs w:val="24"/>
        </w:rPr>
      </w:pPr>
      <w:ins w:id="3" w:author="Unknown">
        <w:r w:rsidRPr="00CD3F41">
          <w:rPr>
            <w:rFonts w:ascii="Times New Roman" w:eastAsia="Times New Roman" w:hAnsi="Times New Roman" w:cs="Times New Roman"/>
            <w:sz w:val="24"/>
            <w:szCs w:val="24"/>
          </w:rPr>
          <w:fldChar w:fldCharType="begin"/>
        </w:r>
        <w:r w:rsidRPr="00CD3F41">
          <w:rPr>
            <w:rFonts w:ascii="Times New Roman" w:eastAsia="Times New Roman" w:hAnsi="Times New Roman" w:cs="Times New Roman"/>
            <w:sz w:val="24"/>
            <w:szCs w:val="24"/>
          </w:rPr>
          <w:instrText xml:space="preserve"> HYPERLINK "javascript:switch1.select(1)" </w:instrText>
        </w:r>
        <w:r w:rsidRPr="00CD3F41">
          <w:rPr>
            <w:rFonts w:ascii="Times New Roman" w:eastAsia="Times New Roman" w:hAnsi="Times New Roman" w:cs="Times New Roman"/>
            <w:sz w:val="24"/>
            <w:szCs w:val="24"/>
          </w:rPr>
          <w:fldChar w:fldCharType="separate"/>
        </w:r>
        <w:r w:rsidRPr="00CD3F4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C++98</w:t>
        </w:r>
        <w:r w:rsidRPr="00CD3F41">
          <w:rPr>
            <w:rFonts w:ascii="Times New Roman" w:eastAsia="Times New Roman" w:hAnsi="Times New Roman" w:cs="Times New Roman"/>
            <w:sz w:val="24"/>
            <w:szCs w:val="24"/>
          </w:rPr>
          <w:fldChar w:fldCharType="end"/>
        </w:r>
      </w:ins>
    </w:p>
    <w:p w:rsidR="00CD3F41" w:rsidRPr="00CD3F41" w:rsidRDefault="00CD3F41" w:rsidP="00CD3F41">
      <w:pPr>
        <w:numPr>
          <w:ilvl w:val="0"/>
          <w:numId w:val="36"/>
        </w:numPr>
        <w:spacing w:before="100" w:beforeAutospacing="1" w:after="100" w:afterAutospacing="1" w:line="240" w:lineRule="auto"/>
        <w:rPr>
          <w:ins w:id="4" w:author="Unknown"/>
          <w:rFonts w:ascii="Times New Roman" w:eastAsia="Times New Roman" w:hAnsi="Times New Roman" w:cs="Times New Roman"/>
          <w:sz w:val="24"/>
          <w:szCs w:val="24"/>
        </w:rPr>
      </w:pPr>
      <w:ins w:id="5" w:author="Unknown">
        <w:r w:rsidRPr="00CD3F41">
          <w:rPr>
            <w:rFonts w:ascii="Times New Roman" w:eastAsia="Times New Roman" w:hAnsi="Times New Roman" w:cs="Times New Roman"/>
            <w:sz w:val="24"/>
            <w:szCs w:val="24"/>
          </w:rPr>
          <w:fldChar w:fldCharType="begin"/>
        </w:r>
        <w:r w:rsidRPr="00CD3F41">
          <w:rPr>
            <w:rFonts w:ascii="Times New Roman" w:eastAsia="Times New Roman" w:hAnsi="Times New Roman" w:cs="Times New Roman"/>
            <w:sz w:val="24"/>
            <w:szCs w:val="24"/>
          </w:rPr>
          <w:instrText xml:space="preserve"> HYPERLINK "javascript:switch1.select(2)" </w:instrText>
        </w:r>
        <w:r w:rsidRPr="00CD3F41">
          <w:rPr>
            <w:rFonts w:ascii="Times New Roman" w:eastAsia="Times New Roman" w:hAnsi="Times New Roman" w:cs="Times New Roman"/>
            <w:sz w:val="24"/>
            <w:szCs w:val="24"/>
          </w:rPr>
          <w:fldChar w:fldCharType="separate"/>
        </w:r>
        <w:r w:rsidRPr="00CD3F4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C++11</w:t>
        </w:r>
        <w:r w:rsidRPr="00CD3F41">
          <w:rPr>
            <w:rFonts w:ascii="Times New Roman" w:eastAsia="Times New Roman" w:hAnsi="Times New Roman" w:cs="Times New Roman"/>
            <w:sz w:val="24"/>
            <w:szCs w:val="24"/>
          </w:rPr>
          <w:fldChar w:fldCharType="end"/>
        </w:r>
      </w:ins>
    </w:p>
    <w:p w:rsidR="00CD3F41" w:rsidRPr="00CD3F41" w:rsidRDefault="00CD3F41" w:rsidP="00CD3F41">
      <w:pPr>
        <w:numPr>
          <w:ilvl w:val="0"/>
          <w:numId w:val="36"/>
        </w:numPr>
        <w:spacing w:before="100" w:beforeAutospacing="1" w:after="100" w:afterAutospacing="1" w:line="240" w:lineRule="auto"/>
        <w:rPr>
          <w:ins w:id="6" w:author="Unknown"/>
          <w:rFonts w:ascii="Times New Roman" w:eastAsia="Times New Roman" w:hAnsi="Times New Roman" w:cs="Times New Roman"/>
          <w:sz w:val="24"/>
          <w:szCs w:val="24"/>
        </w:rPr>
      </w:pPr>
    </w:p>
    <w:p w:rsidR="00CD3F41" w:rsidRPr="00CD3F41" w:rsidRDefault="00CD3F41" w:rsidP="00CD3F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7" w:author="Unknown"/>
          <w:rFonts w:ascii="Courier New" w:eastAsia="Times New Roman" w:hAnsi="Courier New" w:cs="Courier New"/>
          <w:sz w:val="20"/>
          <w:szCs w:val="20"/>
        </w:rPr>
      </w:pPr>
      <w:proofErr w:type="gramStart"/>
      <w:ins w:id="8" w:author="Unknown">
        <w:r w:rsidRPr="00CD3F41">
          <w:rPr>
            <w:rFonts w:ascii="Courier New" w:eastAsia="Times New Roman" w:hAnsi="Courier New" w:cs="Courier New"/>
            <w:sz w:val="20"/>
            <w:szCs w:val="20"/>
          </w:rPr>
          <w:t>const</w:t>
        </w:r>
        <w:proofErr w:type="gramEnd"/>
        <w:r w:rsidRPr="00CD3F41">
          <w:rPr>
            <w:rFonts w:ascii="Courier New" w:eastAsia="Times New Roman" w:hAnsi="Courier New" w:cs="Courier New"/>
            <w:sz w:val="20"/>
            <w:szCs w:val="20"/>
          </w:rPr>
          <w:t xml:space="preserve"> charT* c_str() const;</w:t>
        </w:r>
      </w:ins>
    </w:p>
    <w:p w:rsidR="00CD3F41" w:rsidRPr="00CD3F41" w:rsidRDefault="00CD3F41" w:rsidP="00CD3F41">
      <w:pPr>
        <w:spacing w:after="0" w:line="240" w:lineRule="auto"/>
        <w:rPr>
          <w:ins w:id="9" w:author="Unknown"/>
          <w:rFonts w:ascii="Times New Roman" w:eastAsia="Times New Roman" w:hAnsi="Times New Roman" w:cs="Times New Roman"/>
          <w:sz w:val="24"/>
          <w:szCs w:val="24"/>
        </w:rPr>
      </w:pPr>
      <w:ins w:id="10" w:author="Unknown">
        <w:r w:rsidRPr="00CD3F41">
          <w:rPr>
            <w:rFonts w:ascii="Times New Roman" w:eastAsia="Times New Roman" w:hAnsi="Times New Roman" w:cs="Times New Roman"/>
            <w:sz w:val="24"/>
            <w:szCs w:val="24"/>
          </w:rPr>
          <w:t>Get C-string equivalent</w:t>
        </w:r>
      </w:ins>
    </w:p>
    <w:p w:rsidR="00CD3F41" w:rsidRPr="00CD3F41" w:rsidRDefault="00CD3F41" w:rsidP="00CD3F41">
      <w:pPr>
        <w:spacing w:after="240" w:line="240" w:lineRule="auto"/>
        <w:rPr>
          <w:ins w:id="11" w:author="Unknown"/>
          <w:rFonts w:ascii="Times New Roman" w:eastAsia="Times New Roman" w:hAnsi="Times New Roman" w:cs="Times New Roman"/>
          <w:sz w:val="24"/>
          <w:szCs w:val="24"/>
        </w:rPr>
      </w:pPr>
      <w:ins w:id="12" w:author="Unknown">
        <w:r w:rsidRPr="00CD3F41">
          <w:rPr>
            <w:rFonts w:ascii="Times New Roman" w:eastAsia="Times New Roman" w:hAnsi="Times New Roman" w:cs="Times New Roman"/>
            <w:sz w:val="24"/>
            <w:szCs w:val="24"/>
          </w:rPr>
          <w:t xml:space="preserve">Returns a pointer to an array that contains a null-terminated sequence of characters (i.e., a C-string) representing the current value of the </w:t>
        </w:r>
        <w:r w:rsidRPr="00CD3F41">
          <w:rPr>
            <w:rFonts w:ascii="Times New Roman" w:eastAsia="Times New Roman" w:hAnsi="Times New Roman" w:cs="Times New Roman"/>
            <w:sz w:val="24"/>
            <w:szCs w:val="24"/>
          </w:rPr>
          <w:fldChar w:fldCharType="begin"/>
        </w:r>
        <w:r w:rsidRPr="00CD3F41">
          <w:rPr>
            <w:rFonts w:ascii="Times New Roman" w:eastAsia="Times New Roman" w:hAnsi="Times New Roman" w:cs="Times New Roman"/>
            <w:sz w:val="24"/>
            <w:szCs w:val="24"/>
          </w:rPr>
          <w:instrText xml:space="preserve"> HYPERLINK "http://www.cplusplus.com/basic_string" </w:instrText>
        </w:r>
        <w:r w:rsidRPr="00CD3F41">
          <w:rPr>
            <w:rFonts w:ascii="Times New Roman" w:eastAsia="Times New Roman" w:hAnsi="Times New Roman" w:cs="Times New Roman"/>
            <w:sz w:val="24"/>
            <w:szCs w:val="24"/>
          </w:rPr>
          <w:fldChar w:fldCharType="separate"/>
        </w:r>
        <w:r w:rsidRPr="00CD3F4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basic_string</w:t>
        </w:r>
        <w:r w:rsidRPr="00CD3F41">
          <w:rPr>
            <w:rFonts w:ascii="Times New Roman" w:eastAsia="Times New Roman" w:hAnsi="Times New Roman" w:cs="Times New Roman"/>
            <w:sz w:val="24"/>
            <w:szCs w:val="24"/>
          </w:rPr>
          <w:fldChar w:fldCharType="end"/>
        </w:r>
        <w:r w:rsidRPr="00CD3F41">
          <w:rPr>
            <w:rFonts w:ascii="Times New Roman" w:eastAsia="Times New Roman" w:hAnsi="Times New Roman" w:cs="Times New Roman"/>
            <w:sz w:val="24"/>
            <w:szCs w:val="24"/>
          </w:rPr>
          <w:t xml:space="preserve"> object.</w:t>
        </w:r>
        <w:r w:rsidRPr="00CD3F41">
          <w:rPr>
            <w:rFonts w:ascii="Times New Roman" w:eastAsia="Times New Roman" w:hAnsi="Times New Roman" w:cs="Times New Roman"/>
            <w:sz w:val="24"/>
            <w:szCs w:val="24"/>
          </w:rPr>
          <w:br/>
        </w:r>
        <w:r w:rsidRPr="00CD3F41">
          <w:rPr>
            <w:rFonts w:ascii="Times New Roman" w:eastAsia="Times New Roman" w:hAnsi="Times New Roman" w:cs="Times New Roman"/>
            <w:sz w:val="24"/>
            <w:szCs w:val="24"/>
          </w:rPr>
          <w:br/>
          <w:t xml:space="preserve">This array includes the same sequence of characters that make up the value of the </w:t>
        </w:r>
        <w:r w:rsidRPr="00CD3F41">
          <w:rPr>
            <w:rFonts w:ascii="Times New Roman" w:eastAsia="Times New Roman" w:hAnsi="Times New Roman" w:cs="Times New Roman"/>
            <w:sz w:val="24"/>
            <w:szCs w:val="24"/>
          </w:rPr>
          <w:fldChar w:fldCharType="begin"/>
        </w:r>
        <w:r w:rsidRPr="00CD3F41">
          <w:rPr>
            <w:rFonts w:ascii="Times New Roman" w:eastAsia="Times New Roman" w:hAnsi="Times New Roman" w:cs="Times New Roman"/>
            <w:sz w:val="24"/>
            <w:szCs w:val="24"/>
          </w:rPr>
          <w:instrText xml:space="preserve"> HYPERLINK "http://www.cplusplus.com/basic_string" </w:instrText>
        </w:r>
        <w:r w:rsidRPr="00CD3F41">
          <w:rPr>
            <w:rFonts w:ascii="Times New Roman" w:eastAsia="Times New Roman" w:hAnsi="Times New Roman" w:cs="Times New Roman"/>
            <w:sz w:val="24"/>
            <w:szCs w:val="24"/>
          </w:rPr>
          <w:fldChar w:fldCharType="separate"/>
        </w:r>
        <w:r w:rsidRPr="00CD3F4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basic_string</w:t>
        </w:r>
        <w:r w:rsidRPr="00CD3F41">
          <w:rPr>
            <w:rFonts w:ascii="Times New Roman" w:eastAsia="Times New Roman" w:hAnsi="Times New Roman" w:cs="Times New Roman"/>
            <w:sz w:val="24"/>
            <w:szCs w:val="24"/>
          </w:rPr>
          <w:fldChar w:fldCharType="end"/>
        </w:r>
        <w:r w:rsidRPr="00CD3F41">
          <w:rPr>
            <w:rFonts w:ascii="Times New Roman" w:eastAsia="Times New Roman" w:hAnsi="Times New Roman" w:cs="Times New Roman"/>
            <w:sz w:val="24"/>
            <w:szCs w:val="24"/>
          </w:rPr>
          <w:t xml:space="preserve"> object plus an additional terminating null-character (</w:t>
        </w:r>
        <w:proofErr w:type="gramStart"/>
        <w:r w:rsidRPr="00CD3F41">
          <w:rPr>
            <w:rFonts w:ascii="Courier New" w:eastAsia="Times New Roman" w:hAnsi="Courier New" w:cs="Courier New"/>
            <w:sz w:val="20"/>
          </w:rPr>
          <w:t>charT(</w:t>
        </w:r>
        <w:proofErr w:type="gramEnd"/>
        <w:r w:rsidRPr="00CD3F41">
          <w:rPr>
            <w:rFonts w:ascii="Courier New" w:eastAsia="Times New Roman" w:hAnsi="Courier New" w:cs="Courier New"/>
            <w:sz w:val="20"/>
          </w:rPr>
          <w:t>)</w:t>
        </w:r>
        <w:r w:rsidRPr="00CD3F41">
          <w:rPr>
            <w:rFonts w:ascii="Times New Roman" w:eastAsia="Times New Roman" w:hAnsi="Times New Roman" w:cs="Times New Roman"/>
            <w:sz w:val="24"/>
            <w:szCs w:val="24"/>
          </w:rPr>
          <w:t>) at the end.</w:t>
        </w:r>
      </w:ins>
    </w:p>
    <w:p w:rsidR="00CD3F41" w:rsidRPr="00CD3F41" w:rsidRDefault="00CD3F41" w:rsidP="00CD3F41">
      <w:pPr>
        <w:numPr>
          <w:ilvl w:val="0"/>
          <w:numId w:val="37"/>
        </w:numPr>
        <w:spacing w:before="100" w:beforeAutospacing="1" w:after="100" w:afterAutospacing="1" w:line="240" w:lineRule="auto"/>
        <w:rPr>
          <w:ins w:id="13" w:author="Unknown"/>
          <w:rFonts w:ascii="Times New Roman" w:eastAsia="Times New Roman" w:hAnsi="Times New Roman" w:cs="Times New Roman"/>
          <w:sz w:val="24"/>
          <w:szCs w:val="24"/>
        </w:rPr>
      </w:pPr>
      <w:ins w:id="14" w:author="Unknown">
        <w:r w:rsidRPr="00CD3F41">
          <w:rPr>
            <w:rFonts w:ascii="Times New Roman" w:eastAsia="Times New Roman" w:hAnsi="Times New Roman" w:cs="Times New Roman"/>
            <w:sz w:val="24"/>
            <w:szCs w:val="24"/>
          </w:rPr>
          <w:fldChar w:fldCharType="begin"/>
        </w:r>
        <w:r w:rsidRPr="00CD3F41">
          <w:rPr>
            <w:rFonts w:ascii="Times New Roman" w:eastAsia="Times New Roman" w:hAnsi="Times New Roman" w:cs="Times New Roman"/>
            <w:sz w:val="24"/>
            <w:szCs w:val="24"/>
          </w:rPr>
          <w:instrText xml:space="preserve"> HYPERLINK "javascript:switch2.select(1)" </w:instrText>
        </w:r>
        <w:r w:rsidRPr="00CD3F41">
          <w:rPr>
            <w:rFonts w:ascii="Times New Roman" w:eastAsia="Times New Roman" w:hAnsi="Times New Roman" w:cs="Times New Roman"/>
            <w:sz w:val="24"/>
            <w:szCs w:val="24"/>
          </w:rPr>
          <w:fldChar w:fldCharType="separate"/>
        </w:r>
        <w:r w:rsidRPr="00CD3F4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C++98</w:t>
        </w:r>
        <w:r w:rsidRPr="00CD3F41">
          <w:rPr>
            <w:rFonts w:ascii="Times New Roman" w:eastAsia="Times New Roman" w:hAnsi="Times New Roman" w:cs="Times New Roman"/>
            <w:sz w:val="24"/>
            <w:szCs w:val="24"/>
          </w:rPr>
          <w:fldChar w:fldCharType="end"/>
        </w:r>
      </w:ins>
    </w:p>
    <w:p w:rsidR="00CD3F41" w:rsidRPr="00CD3F41" w:rsidRDefault="00CD3F41" w:rsidP="00CD3F41">
      <w:pPr>
        <w:numPr>
          <w:ilvl w:val="0"/>
          <w:numId w:val="37"/>
        </w:numPr>
        <w:spacing w:before="100" w:beforeAutospacing="1" w:after="100" w:afterAutospacing="1" w:line="240" w:lineRule="auto"/>
        <w:rPr>
          <w:ins w:id="15" w:author="Unknown"/>
          <w:rFonts w:ascii="Times New Roman" w:eastAsia="Times New Roman" w:hAnsi="Times New Roman" w:cs="Times New Roman"/>
          <w:sz w:val="24"/>
          <w:szCs w:val="24"/>
        </w:rPr>
      </w:pPr>
      <w:ins w:id="16" w:author="Unknown">
        <w:r w:rsidRPr="00CD3F41">
          <w:rPr>
            <w:rFonts w:ascii="Times New Roman" w:eastAsia="Times New Roman" w:hAnsi="Times New Roman" w:cs="Times New Roman"/>
            <w:sz w:val="24"/>
            <w:szCs w:val="24"/>
          </w:rPr>
          <w:fldChar w:fldCharType="begin"/>
        </w:r>
        <w:r w:rsidRPr="00CD3F41">
          <w:rPr>
            <w:rFonts w:ascii="Times New Roman" w:eastAsia="Times New Roman" w:hAnsi="Times New Roman" w:cs="Times New Roman"/>
            <w:sz w:val="24"/>
            <w:szCs w:val="24"/>
          </w:rPr>
          <w:instrText xml:space="preserve"> HYPERLINK "javascript:switch2.select(2)" </w:instrText>
        </w:r>
        <w:r w:rsidRPr="00CD3F41">
          <w:rPr>
            <w:rFonts w:ascii="Times New Roman" w:eastAsia="Times New Roman" w:hAnsi="Times New Roman" w:cs="Times New Roman"/>
            <w:sz w:val="24"/>
            <w:szCs w:val="24"/>
          </w:rPr>
          <w:fldChar w:fldCharType="separate"/>
        </w:r>
        <w:r w:rsidRPr="00CD3F4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C++11</w:t>
        </w:r>
        <w:r w:rsidRPr="00CD3F41">
          <w:rPr>
            <w:rFonts w:ascii="Times New Roman" w:eastAsia="Times New Roman" w:hAnsi="Times New Roman" w:cs="Times New Roman"/>
            <w:sz w:val="24"/>
            <w:szCs w:val="24"/>
          </w:rPr>
          <w:fldChar w:fldCharType="end"/>
        </w:r>
      </w:ins>
    </w:p>
    <w:p w:rsidR="00CD3F41" w:rsidRPr="00CD3F41" w:rsidRDefault="00CD3F41" w:rsidP="00CD3F41">
      <w:pPr>
        <w:numPr>
          <w:ilvl w:val="0"/>
          <w:numId w:val="37"/>
        </w:numPr>
        <w:spacing w:before="100" w:beforeAutospacing="1" w:after="100" w:afterAutospacing="1" w:line="240" w:lineRule="auto"/>
        <w:rPr>
          <w:ins w:id="17" w:author="Unknown"/>
          <w:rFonts w:ascii="Times New Roman" w:eastAsia="Times New Roman" w:hAnsi="Times New Roman" w:cs="Times New Roman"/>
          <w:sz w:val="24"/>
          <w:szCs w:val="24"/>
        </w:rPr>
      </w:pPr>
    </w:p>
    <w:p w:rsidR="00CD3F41" w:rsidRPr="00CD3F41" w:rsidRDefault="00CD3F41" w:rsidP="00CD3F41">
      <w:pPr>
        <w:spacing w:after="0" w:line="240" w:lineRule="auto"/>
        <w:rPr>
          <w:ins w:id="18" w:author="Unknown"/>
          <w:rFonts w:ascii="Times New Roman" w:eastAsia="Times New Roman" w:hAnsi="Times New Roman" w:cs="Times New Roman"/>
          <w:sz w:val="24"/>
          <w:szCs w:val="24"/>
        </w:rPr>
      </w:pPr>
      <w:ins w:id="19" w:author="Unknown">
        <w:r w:rsidRPr="00CD3F41">
          <w:rPr>
            <w:rFonts w:ascii="Times New Roman" w:eastAsia="Times New Roman" w:hAnsi="Times New Roman" w:cs="Times New Roman"/>
            <w:sz w:val="24"/>
            <w:szCs w:val="24"/>
          </w:rPr>
          <w:t>A program shall not alter any of the characters in this sequence.</w:t>
        </w:r>
      </w:ins>
    </w:p>
    <w:p w:rsidR="00CD3F41" w:rsidRPr="00CD3F41" w:rsidRDefault="00CD3F41" w:rsidP="00CD3F41">
      <w:pPr>
        <w:spacing w:after="0" w:line="240" w:lineRule="auto"/>
        <w:rPr>
          <w:ins w:id="20" w:author="Unknown"/>
          <w:rFonts w:ascii="Times New Roman" w:eastAsia="Times New Roman" w:hAnsi="Times New Roman" w:cs="Times New Roman"/>
          <w:sz w:val="24"/>
          <w:szCs w:val="24"/>
        </w:rPr>
      </w:pPr>
      <w:ins w:id="21" w:author="Unknown">
        <w:r w:rsidRPr="00CD3F41">
          <w:rPr>
            <w:rFonts w:ascii="Times New Roman" w:eastAsia="Times New Roman" w:hAnsi="Times New Roman" w:cs="Times New Roman"/>
            <w:sz w:val="24"/>
            <w:szCs w:val="24"/>
          </w:rPr>
          <w:br/>
          <w:t>The pointer returned may be invalidated by further calls to other member functions that modify the object.</w:t>
        </w:r>
        <w:r w:rsidRPr="00CD3F41">
          <w:rPr>
            <w:rFonts w:ascii="Times New Roman" w:eastAsia="Times New Roman" w:hAnsi="Times New Roman" w:cs="Times New Roman"/>
            <w:sz w:val="24"/>
            <w:szCs w:val="24"/>
          </w:rPr>
          <w:br/>
        </w:r>
        <w:r w:rsidRPr="00CD3F41">
          <w:rPr>
            <w:rFonts w:ascii="Times New Roman" w:eastAsia="Times New Roman" w:hAnsi="Times New Roman" w:cs="Times New Roman"/>
            <w:sz w:val="24"/>
            <w:szCs w:val="24"/>
          </w:rPr>
          <w:br/>
        </w:r>
      </w:ins>
    </w:p>
    <w:p w:rsidR="00CD3F41" w:rsidRPr="00CD3F41" w:rsidRDefault="00CD3F41" w:rsidP="00CD3F41">
      <w:pPr>
        <w:spacing w:before="100" w:beforeAutospacing="1" w:after="100" w:afterAutospacing="1" w:line="240" w:lineRule="auto"/>
        <w:outlineLvl w:val="2"/>
        <w:rPr>
          <w:ins w:id="22" w:author="Unknown"/>
          <w:rFonts w:ascii="Times New Roman" w:eastAsia="Times New Roman" w:hAnsi="Times New Roman" w:cs="Times New Roman"/>
          <w:b/>
          <w:bCs/>
          <w:sz w:val="27"/>
          <w:szCs w:val="27"/>
        </w:rPr>
      </w:pPr>
      <w:ins w:id="23" w:author="Unknown">
        <w:r w:rsidRPr="00CD3F41">
          <w:rPr>
            <w:rFonts w:ascii="Times New Roman" w:eastAsia="Times New Roman" w:hAnsi="Times New Roman" w:cs="Times New Roman"/>
            <w:b/>
            <w:bCs/>
            <w:sz w:val="27"/>
            <w:szCs w:val="27"/>
          </w:rPr>
          <w:t>Parameters</w:t>
        </w:r>
      </w:ins>
    </w:p>
    <w:p w:rsidR="00CD3F41" w:rsidRPr="00CD3F41" w:rsidRDefault="00CD3F41" w:rsidP="00CD3F41">
      <w:pPr>
        <w:spacing w:after="0" w:line="240" w:lineRule="auto"/>
        <w:rPr>
          <w:ins w:id="24" w:author="Unknown"/>
          <w:rFonts w:ascii="Times New Roman" w:eastAsia="Times New Roman" w:hAnsi="Times New Roman" w:cs="Times New Roman"/>
          <w:sz w:val="24"/>
          <w:szCs w:val="24"/>
        </w:rPr>
      </w:pPr>
      <w:proofErr w:type="gramStart"/>
      <w:ins w:id="25" w:author="Unknown">
        <w:r w:rsidRPr="00CD3F41">
          <w:rPr>
            <w:rFonts w:ascii="Times New Roman" w:eastAsia="Times New Roman" w:hAnsi="Times New Roman" w:cs="Times New Roman"/>
            <w:sz w:val="24"/>
            <w:szCs w:val="24"/>
          </w:rPr>
          <w:t>none</w:t>
        </w:r>
        <w:proofErr w:type="gramEnd"/>
        <w:r w:rsidRPr="00CD3F41">
          <w:rPr>
            <w:rFonts w:ascii="Times New Roman" w:eastAsia="Times New Roman" w:hAnsi="Times New Roman" w:cs="Times New Roman"/>
            <w:sz w:val="24"/>
            <w:szCs w:val="24"/>
          </w:rPr>
          <w:br/>
        </w:r>
        <w:r w:rsidRPr="00CD3F41">
          <w:rPr>
            <w:rFonts w:ascii="Times New Roman" w:eastAsia="Times New Roman" w:hAnsi="Times New Roman" w:cs="Times New Roman"/>
            <w:sz w:val="24"/>
            <w:szCs w:val="24"/>
          </w:rPr>
          <w:br/>
        </w:r>
      </w:ins>
    </w:p>
    <w:p w:rsidR="00CD3F41" w:rsidRPr="00CD3F41" w:rsidRDefault="00CD3F41" w:rsidP="00CD3F41">
      <w:pPr>
        <w:spacing w:before="100" w:beforeAutospacing="1" w:after="100" w:afterAutospacing="1" w:line="240" w:lineRule="auto"/>
        <w:outlineLvl w:val="2"/>
        <w:rPr>
          <w:ins w:id="26" w:author="Unknown"/>
          <w:rFonts w:ascii="Times New Roman" w:eastAsia="Times New Roman" w:hAnsi="Times New Roman" w:cs="Times New Roman"/>
          <w:b/>
          <w:bCs/>
          <w:sz w:val="27"/>
          <w:szCs w:val="27"/>
        </w:rPr>
      </w:pPr>
      <w:ins w:id="27" w:author="Unknown">
        <w:r w:rsidRPr="00CD3F41">
          <w:rPr>
            <w:rFonts w:ascii="Times New Roman" w:eastAsia="Times New Roman" w:hAnsi="Times New Roman" w:cs="Times New Roman"/>
            <w:b/>
            <w:bCs/>
            <w:sz w:val="27"/>
            <w:szCs w:val="27"/>
          </w:rPr>
          <w:t>Return Value</w:t>
        </w:r>
      </w:ins>
    </w:p>
    <w:p w:rsidR="00CD3F41" w:rsidRPr="00CD3F41" w:rsidRDefault="00CD3F41" w:rsidP="00CD3F41">
      <w:pPr>
        <w:spacing w:after="0" w:line="240" w:lineRule="auto"/>
        <w:rPr>
          <w:ins w:id="28" w:author="Unknown"/>
          <w:rFonts w:ascii="Times New Roman" w:eastAsia="Times New Roman" w:hAnsi="Times New Roman" w:cs="Times New Roman"/>
          <w:sz w:val="24"/>
          <w:szCs w:val="24"/>
        </w:rPr>
      </w:pPr>
      <w:proofErr w:type="gramStart"/>
      <w:ins w:id="29" w:author="Unknown">
        <w:r w:rsidRPr="00CD3F41">
          <w:rPr>
            <w:rFonts w:ascii="Times New Roman" w:eastAsia="Times New Roman" w:hAnsi="Times New Roman" w:cs="Times New Roman"/>
            <w:sz w:val="24"/>
            <w:szCs w:val="24"/>
          </w:rPr>
          <w:lastRenderedPageBreak/>
          <w:t xml:space="preserve">A pointer to the c-string representation of the </w:t>
        </w:r>
        <w:r w:rsidRPr="00CD3F41">
          <w:rPr>
            <w:rFonts w:ascii="Times New Roman" w:eastAsia="Times New Roman" w:hAnsi="Times New Roman" w:cs="Times New Roman"/>
            <w:sz w:val="24"/>
            <w:szCs w:val="24"/>
          </w:rPr>
          <w:fldChar w:fldCharType="begin"/>
        </w:r>
        <w:r w:rsidRPr="00CD3F41">
          <w:rPr>
            <w:rFonts w:ascii="Times New Roman" w:eastAsia="Times New Roman" w:hAnsi="Times New Roman" w:cs="Times New Roman"/>
            <w:sz w:val="24"/>
            <w:szCs w:val="24"/>
          </w:rPr>
          <w:instrText xml:space="preserve"> HYPERLINK "http://www.cplusplus.com/basic_string" </w:instrText>
        </w:r>
        <w:r w:rsidRPr="00CD3F41">
          <w:rPr>
            <w:rFonts w:ascii="Times New Roman" w:eastAsia="Times New Roman" w:hAnsi="Times New Roman" w:cs="Times New Roman"/>
            <w:sz w:val="24"/>
            <w:szCs w:val="24"/>
          </w:rPr>
          <w:fldChar w:fldCharType="separate"/>
        </w:r>
        <w:r w:rsidRPr="00CD3F4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basic_string</w:t>
        </w:r>
        <w:r w:rsidRPr="00CD3F41">
          <w:rPr>
            <w:rFonts w:ascii="Times New Roman" w:eastAsia="Times New Roman" w:hAnsi="Times New Roman" w:cs="Times New Roman"/>
            <w:sz w:val="24"/>
            <w:szCs w:val="24"/>
          </w:rPr>
          <w:fldChar w:fldCharType="end"/>
        </w:r>
        <w:r w:rsidRPr="00CD3F41">
          <w:rPr>
            <w:rFonts w:ascii="Times New Roman" w:eastAsia="Times New Roman" w:hAnsi="Times New Roman" w:cs="Times New Roman"/>
            <w:sz w:val="24"/>
            <w:szCs w:val="24"/>
          </w:rPr>
          <w:t xml:space="preserve"> object's value.</w:t>
        </w:r>
        <w:proofErr w:type="gramEnd"/>
        <w:r w:rsidRPr="00CD3F41">
          <w:rPr>
            <w:rFonts w:ascii="Times New Roman" w:eastAsia="Times New Roman" w:hAnsi="Times New Roman" w:cs="Times New Roman"/>
            <w:sz w:val="24"/>
            <w:szCs w:val="24"/>
          </w:rPr>
          <w:br/>
        </w:r>
        <w:r w:rsidRPr="00CD3F41">
          <w:rPr>
            <w:rFonts w:ascii="Times New Roman" w:eastAsia="Times New Roman" w:hAnsi="Times New Roman" w:cs="Times New Roman"/>
            <w:sz w:val="24"/>
            <w:szCs w:val="24"/>
          </w:rPr>
          <w:br/>
        </w:r>
        <w:proofErr w:type="gramStart"/>
        <w:r w:rsidRPr="00CD3F41">
          <w:rPr>
            <w:rFonts w:ascii="Courier New" w:eastAsia="Times New Roman" w:hAnsi="Courier New" w:cs="Courier New"/>
            <w:sz w:val="20"/>
          </w:rPr>
          <w:t>charT</w:t>
        </w:r>
        <w:proofErr w:type="gramEnd"/>
        <w:r w:rsidRPr="00CD3F41">
          <w:rPr>
            <w:rFonts w:ascii="Times New Roman" w:eastAsia="Times New Roman" w:hAnsi="Times New Roman" w:cs="Times New Roman"/>
            <w:sz w:val="24"/>
            <w:szCs w:val="24"/>
          </w:rPr>
          <w:t xml:space="preserve"> is </w:t>
        </w:r>
        <w:r w:rsidRPr="00CD3F41">
          <w:rPr>
            <w:rFonts w:ascii="Times New Roman" w:eastAsia="Times New Roman" w:hAnsi="Times New Roman" w:cs="Times New Roman"/>
            <w:sz w:val="24"/>
            <w:szCs w:val="24"/>
          </w:rPr>
          <w:fldChar w:fldCharType="begin"/>
        </w:r>
        <w:r w:rsidRPr="00CD3F41">
          <w:rPr>
            <w:rFonts w:ascii="Times New Roman" w:eastAsia="Times New Roman" w:hAnsi="Times New Roman" w:cs="Times New Roman"/>
            <w:sz w:val="24"/>
            <w:szCs w:val="24"/>
          </w:rPr>
          <w:instrText xml:space="preserve"> HYPERLINK "http://www.cplusplus.com/basic_string" </w:instrText>
        </w:r>
        <w:r w:rsidRPr="00CD3F41">
          <w:rPr>
            <w:rFonts w:ascii="Times New Roman" w:eastAsia="Times New Roman" w:hAnsi="Times New Roman" w:cs="Times New Roman"/>
            <w:sz w:val="24"/>
            <w:szCs w:val="24"/>
          </w:rPr>
          <w:fldChar w:fldCharType="separate"/>
        </w:r>
        <w:r w:rsidRPr="00CD3F4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basic_string</w:t>
        </w:r>
        <w:r w:rsidRPr="00CD3F41">
          <w:rPr>
            <w:rFonts w:ascii="Times New Roman" w:eastAsia="Times New Roman" w:hAnsi="Times New Roman" w:cs="Times New Roman"/>
            <w:sz w:val="24"/>
            <w:szCs w:val="24"/>
          </w:rPr>
          <w:fldChar w:fldCharType="end"/>
        </w:r>
        <w:r w:rsidRPr="00CD3F41">
          <w:rPr>
            <w:rFonts w:ascii="Times New Roman" w:eastAsia="Times New Roman" w:hAnsi="Times New Roman" w:cs="Times New Roman"/>
            <w:sz w:val="24"/>
            <w:szCs w:val="24"/>
          </w:rPr>
          <w:t>'s character type (i.e., its first template parameter).</w:t>
        </w:r>
        <w:r w:rsidRPr="00CD3F41">
          <w:rPr>
            <w:rFonts w:ascii="Times New Roman" w:eastAsia="Times New Roman" w:hAnsi="Times New Roman" w:cs="Times New Roman"/>
            <w:sz w:val="24"/>
            <w:szCs w:val="24"/>
          </w:rPr>
          <w:br/>
        </w:r>
        <w:r w:rsidRPr="00CD3F41">
          <w:rPr>
            <w:rFonts w:ascii="Times New Roman" w:eastAsia="Times New Roman" w:hAnsi="Times New Roman" w:cs="Times New Roman"/>
            <w:sz w:val="24"/>
            <w:szCs w:val="24"/>
          </w:rPr>
          <w:br/>
        </w:r>
      </w:ins>
    </w:p>
    <w:p w:rsidR="00CD3F41" w:rsidRPr="00CD3F41" w:rsidRDefault="00CD3F41" w:rsidP="00CD3F41">
      <w:pPr>
        <w:spacing w:before="100" w:beforeAutospacing="1" w:after="100" w:afterAutospacing="1" w:line="240" w:lineRule="auto"/>
        <w:outlineLvl w:val="2"/>
        <w:rPr>
          <w:ins w:id="30" w:author="Unknown"/>
          <w:rFonts w:ascii="Times New Roman" w:eastAsia="Times New Roman" w:hAnsi="Times New Roman" w:cs="Times New Roman"/>
          <w:b/>
          <w:bCs/>
          <w:sz w:val="27"/>
          <w:szCs w:val="27"/>
        </w:rPr>
      </w:pPr>
      <w:ins w:id="31" w:author="Unknown">
        <w:r w:rsidRPr="00CD3F41">
          <w:rPr>
            <w:rFonts w:ascii="Times New Roman" w:eastAsia="Times New Roman" w:hAnsi="Times New Roman" w:cs="Times New Roman"/>
            <w:b/>
            <w:bCs/>
            <w:sz w:val="27"/>
            <w:szCs w:val="27"/>
          </w:rPr>
          <w:t>Example</w:t>
        </w:r>
      </w:ins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7397"/>
      </w:tblGrid>
      <w:tr w:rsidR="00CD3F41" w:rsidRPr="00CD3F41" w:rsidTr="00CD3F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D3F41">
              <w:rPr>
                <w:rFonts w:ascii="Courier New" w:eastAsia="Times New Roman" w:hAnsi="Courier New" w:cs="Courier New"/>
                <w:sz w:val="20"/>
              </w:rPr>
              <w:t>1</w:t>
            </w: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CD3F41">
              <w:rPr>
                <w:rFonts w:ascii="Courier New" w:eastAsia="Times New Roman" w:hAnsi="Courier New" w:cs="Courier New"/>
                <w:sz w:val="20"/>
              </w:rPr>
              <w:t>2</w:t>
            </w: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CD3F41">
              <w:rPr>
                <w:rFonts w:ascii="Courier New" w:eastAsia="Times New Roman" w:hAnsi="Courier New" w:cs="Courier New"/>
                <w:sz w:val="20"/>
              </w:rPr>
              <w:t>3</w:t>
            </w: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CD3F41">
              <w:rPr>
                <w:rFonts w:ascii="Courier New" w:eastAsia="Times New Roman" w:hAnsi="Courier New" w:cs="Courier New"/>
                <w:sz w:val="20"/>
              </w:rPr>
              <w:t>4</w:t>
            </w: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CD3F41">
              <w:rPr>
                <w:rFonts w:ascii="Courier New" w:eastAsia="Times New Roman" w:hAnsi="Courier New" w:cs="Courier New"/>
                <w:sz w:val="20"/>
              </w:rPr>
              <w:t>5</w:t>
            </w: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CD3F41">
              <w:rPr>
                <w:rFonts w:ascii="Courier New" w:eastAsia="Times New Roman" w:hAnsi="Courier New" w:cs="Courier New"/>
                <w:sz w:val="20"/>
              </w:rPr>
              <w:t>6</w:t>
            </w: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CD3F41">
              <w:rPr>
                <w:rFonts w:ascii="Courier New" w:eastAsia="Times New Roman" w:hAnsi="Courier New" w:cs="Courier New"/>
                <w:sz w:val="20"/>
              </w:rPr>
              <w:t>7</w:t>
            </w: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CD3F41">
              <w:rPr>
                <w:rFonts w:ascii="Courier New" w:eastAsia="Times New Roman" w:hAnsi="Courier New" w:cs="Courier New"/>
                <w:sz w:val="20"/>
              </w:rPr>
              <w:t>8</w:t>
            </w: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CD3F41">
              <w:rPr>
                <w:rFonts w:ascii="Courier New" w:eastAsia="Times New Roman" w:hAnsi="Courier New" w:cs="Courier New"/>
                <w:sz w:val="20"/>
              </w:rPr>
              <w:t>9</w:t>
            </w: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CD3F41">
              <w:rPr>
                <w:rFonts w:ascii="Courier New" w:eastAsia="Times New Roman" w:hAnsi="Courier New" w:cs="Courier New"/>
                <w:sz w:val="20"/>
              </w:rPr>
              <w:t>10</w:t>
            </w: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CD3F41">
              <w:rPr>
                <w:rFonts w:ascii="Courier New" w:eastAsia="Times New Roman" w:hAnsi="Courier New" w:cs="Courier New"/>
                <w:sz w:val="20"/>
              </w:rPr>
              <w:t>11</w:t>
            </w: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CD3F41">
              <w:rPr>
                <w:rFonts w:ascii="Courier New" w:eastAsia="Times New Roman" w:hAnsi="Courier New" w:cs="Courier New"/>
                <w:sz w:val="20"/>
              </w:rPr>
              <w:t>12</w:t>
            </w: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CD3F41">
              <w:rPr>
                <w:rFonts w:ascii="Courier New" w:eastAsia="Times New Roman" w:hAnsi="Courier New" w:cs="Courier New"/>
                <w:sz w:val="20"/>
              </w:rPr>
              <w:t>13</w:t>
            </w: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CD3F41">
              <w:rPr>
                <w:rFonts w:ascii="Courier New" w:eastAsia="Times New Roman" w:hAnsi="Courier New" w:cs="Courier New"/>
                <w:sz w:val="20"/>
              </w:rPr>
              <w:t>14</w:t>
            </w: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CD3F41">
              <w:rPr>
                <w:rFonts w:ascii="Courier New" w:eastAsia="Times New Roman" w:hAnsi="Courier New" w:cs="Courier New"/>
                <w:sz w:val="20"/>
              </w:rPr>
              <w:t>15</w:t>
            </w: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CD3F41">
              <w:rPr>
                <w:rFonts w:ascii="Courier New" w:eastAsia="Times New Roman" w:hAnsi="Courier New" w:cs="Courier New"/>
                <w:sz w:val="20"/>
              </w:rPr>
              <w:t>16</w:t>
            </w: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CD3F41">
              <w:rPr>
                <w:rFonts w:ascii="Courier New" w:eastAsia="Times New Roman" w:hAnsi="Courier New" w:cs="Courier New"/>
                <w:sz w:val="20"/>
              </w:rPr>
              <w:t>17</w:t>
            </w: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CD3F41">
              <w:rPr>
                <w:rFonts w:ascii="Courier New" w:eastAsia="Times New Roman" w:hAnsi="Courier New" w:cs="Courier New"/>
                <w:sz w:val="20"/>
              </w:rPr>
              <w:t>18</w:t>
            </w: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CD3F41">
              <w:rPr>
                <w:rFonts w:ascii="Courier New" w:eastAsia="Times New Roman" w:hAnsi="Courier New" w:cs="Courier New"/>
                <w:sz w:val="20"/>
              </w:rPr>
              <w:t>19</w:t>
            </w: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CD3F41">
              <w:rPr>
                <w:rFonts w:ascii="Courier New" w:eastAsia="Times New Roman" w:hAnsi="Courier New" w:cs="Courier New"/>
                <w:sz w:val="20"/>
              </w:rPr>
              <w:t>20</w:t>
            </w: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CD3F41">
              <w:rPr>
                <w:rFonts w:ascii="Courier New" w:eastAsia="Times New Roman" w:hAnsi="Courier New" w:cs="Courier New"/>
                <w:sz w:val="20"/>
              </w:rPr>
              <w:t>21</w:t>
            </w: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CD3F41">
              <w:rPr>
                <w:rFonts w:ascii="Courier New" w:eastAsia="Times New Roman" w:hAnsi="Courier New" w:cs="Courier New"/>
                <w:sz w:val="20"/>
              </w:rPr>
              <w:t>22</w:t>
            </w: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CD3F41">
              <w:rPr>
                <w:rFonts w:ascii="Courier New" w:eastAsia="Times New Roman" w:hAnsi="Courier New" w:cs="Courier New"/>
                <w:sz w:val="20"/>
              </w:rPr>
              <w:t>23</w:t>
            </w: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CD3F41">
              <w:rPr>
                <w:rFonts w:ascii="Courier New" w:eastAsia="Times New Roman" w:hAnsi="Courier New" w:cs="Courier New"/>
                <w:sz w:val="20"/>
              </w:rPr>
              <w:t>24</w:t>
            </w:r>
          </w:p>
        </w:tc>
        <w:tc>
          <w:tcPr>
            <w:tcW w:w="0" w:type="auto"/>
            <w:vAlign w:val="center"/>
            <w:hideMark/>
          </w:tcPr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CD3F41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// strings and c-strings</w:t>
            </w:r>
          </w:p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CD3F41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#include &lt;iostream&gt;</w:t>
            </w:r>
          </w:p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CD3F41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#include &lt;cstring&gt;</w:t>
            </w:r>
          </w:p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CD3F41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#include &lt;string&gt;</w:t>
            </w:r>
          </w:p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</w:p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CD3F41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int</w:t>
            </w:r>
            <w:r w:rsidRPr="00CD3F41">
              <w:rPr>
                <w:rFonts w:ascii="Courier New" w:eastAsia="Times New Roman" w:hAnsi="Courier New" w:cs="Courier New"/>
                <w:sz w:val="20"/>
              </w:rPr>
              <w:t xml:space="preserve"> main ()</w:t>
            </w:r>
          </w:p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CD3F41">
              <w:rPr>
                <w:rFonts w:ascii="Courier New" w:eastAsia="Times New Roman" w:hAnsi="Courier New" w:cs="Courier New"/>
                <w:sz w:val="20"/>
              </w:rPr>
              <w:t>{</w:t>
            </w:r>
          </w:p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CD3F41">
              <w:rPr>
                <w:rFonts w:ascii="Courier New" w:eastAsia="Times New Roman" w:hAnsi="Courier New" w:cs="Courier New"/>
                <w:sz w:val="20"/>
              </w:rPr>
              <w:t xml:space="preserve">  std::string str ("Please split this sentence into tokens");</w:t>
            </w:r>
          </w:p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</w:p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CD3F41">
              <w:rPr>
                <w:rFonts w:ascii="Courier New" w:eastAsia="Times New Roman" w:hAnsi="Courier New" w:cs="Courier New"/>
                <w:sz w:val="20"/>
              </w:rPr>
              <w:t xml:space="preserve">  </w:t>
            </w:r>
            <w:r w:rsidRPr="00CD3F41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char</w:t>
            </w:r>
            <w:r w:rsidRPr="00CD3F41">
              <w:rPr>
                <w:rFonts w:ascii="Courier New" w:eastAsia="Times New Roman" w:hAnsi="Courier New" w:cs="Courier New"/>
                <w:sz w:val="20"/>
              </w:rPr>
              <w:t xml:space="preserve"> * cstr = </w:t>
            </w:r>
            <w:r w:rsidRPr="00CD3F41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new</w:t>
            </w:r>
            <w:r w:rsidRPr="00CD3F41">
              <w:rPr>
                <w:rFonts w:ascii="Courier New" w:eastAsia="Times New Roman" w:hAnsi="Courier New" w:cs="Courier New"/>
                <w:sz w:val="20"/>
              </w:rPr>
              <w:t xml:space="preserve"> </w:t>
            </w:r>
            <w:r w:rsidRPr="00CD3F41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char</w:t>
            </w:r>
            <w:r w:rsidRPr="00CD3F41">
              <w:rPr>
                <w:rFonts w:ascii="Courier New" w:eastAsia="Times New Roman" w:hAnsi="Courier New" w:cs="Courier New"/>
                <w:sz w:val="20"/>
              </w:rPr>
              <w:t xml:space="preserve"> [str.length()+1];</w:t>
            </w:r>
          </w:p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CD3F41">
              <w:rPr>
                <w:rFonts w:ascii="Courier New" w:eastAsia="Times New Roman" w:hAnsi="Courier New" w:cs="Courier New"/>
                <w:sz w:val="20"/>
              </w:rPr>
              <w:t xml:space="preserve">  std::strcpy (cstr, str.c_str());</w:t>
            </w:r>
          </w:p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</w:p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CD3F41">
              <w:rPr>
                <w:rFonts w:ascii="Courier New" w:eastAsia="Times New Roman" w:hAnsi="Courier New" w:cs="Courier New"/>
                <w:sz w:val="20"/>
              </w:rPr>
              <w:t xml:space="preserve">  </w:t>
            </w:r>
            <w:r w:rsidRPr="00CD3F41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// cstr now contains a c-string copy of str</w:t>
            </w:r>
          </w:p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</w:p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CD3F41">
              <w:rPr>
                <w:rFonts w:ascii="Courier New" w:eastAsia="Times New Roman" w:hAnsi="Courier New" w:cs="Courier New"/>
                <w:sz w:val="20"/>
              </w:rPr>
              <w:t xml:space="preserve">  </w:t>
            </w:r>
            <w:r w:rsidRPr="00CD3F41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char</w:t>
            </w:r>
            <w:r w:rsidRPr="00CD3F41">
              <w:rPr>
                <w:rFonts w:ascii="Courier New" w:eastAsia="Times New Roman" w:hAnsi="Courier New" w:cs="Courier New"/>
                <w:sz w:val="20"/>
              </w:rPr>
              <w:t xml:space="preserve"> * p = std::strtok (cstr," ");</w:t>
            </w:r>
          </w:p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CD3F41">
              <w:rPr>
                <w:rFonts w:ascii="Courier New" w:eastAsia="Times New Roman" w:hAnsi="Courier New" w:cs="Courier New"/>
                <w:sz w:val="20"/>
              </w:rPr>
              <w:t xml:space="preserve">  </w:t>
            </w:r>
            <w:r w:rsidRPr="00CD3F41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while</w:t>
            </w:r>
            <w:r w:rsidRPr="00CD3F41">
              <w:rPr>
                <w:rFonts w:ascii="Courier New" w:eastAsia="Times New Roman" w:hAnsi="Courier New" w:cs="Courier New"/>
                <w:sz w:val="20"/>
              </w:rPr>
              <w:t xml:space="preserve"> (p!=0)</w:t>
            </w:r>
          </w:p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CD3F41">
              <w:rPr>
                <w:rFonts w:ascii="Courier New" w:eastAsia="Times New Roman" w:hAnsi="Courier New" w:cs="Courier New"/>
                <w:sz w:val="20"/>
              </w:rPr>
              <w:t xml:space="preserve">  {</w:t>
            </w:r>
          </w:p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CD3F41">
              <w:rPr>
                <w:rFonts w:ascii="Courier New" w:eastAsia="Times New Roman" w:hAnsi="Courier New" w:cs="Courier New"/>
                <w:sz w:val="20"/>
              </w:rPr>
              <w:t xml:space="preserve">    std::cout &lt;&lt; p &lt;&lt; '\n';</w:t>
            </w:r>
          </w:p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CD3F41">
              <w:rPr>
                <w:rFonts w:ascii="Courier New" w:eastAsia="Times New Roman" w:hAnsi="Courier New" w:cs="Courier New"/>
                <w:sz w:val="20"/>
              </w:rPr>
              <w:t xml:space="preserve">    p = strtok(NULL," ");</w:t>
            </w:r>
          </w:p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CD3F41">
              <w:rPr>
                <w:rFonts w:ascii="Courier New" w:eastAsia="Times New Roman" w:hAnsi="Courier New" w:cs="Courier New"/>
                <w:sz w:val="20"/>
              </w:rPr>
              <w:t xml:space="preserve">  }</w:t>
            </w:r>
          </w:p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</w:p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CD3F41">
              <w:rPr>
                <w:rFonts w:ascii="Courier New" w:eastAsia="Times New Roman" w:hAnsi="Courier New" w:cs="Courier New"/>
                <w:sz w:val="20"/>
              </w:rPr>
              <w:t xml:space="preserve">  </w:t>
            </w:r>
            <w:r w:rsidRPr="00CD3F41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delete</w:t>
            </w:r>
            <w:r w:rsidRPr="00CD3F41">
              <w:rPr>
                <w:rFonts w:ascii="Courier New" w:eastAsia="Times New Roman" w:hAnsi="Courier New" w:cs="Courier New"/>
                <w:sz w:val="20"/>
              </w:rPr>
              <w:t>[] cstr;</w:t>
            </w:r>
          </w:p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CD3F41">
              <w:rPr>
                <w:rFonts w:ascii="Courier New" w:eastAsia="Times New Roman" w:hAnsi="Courier New" w:cs="Courier New"/>
                <w:sz w:val="20"/>
              </w:rPr>
              <w:t xml:space="preserve">  </w:t>
            </w:r>
            <w:r w:rsidRPr="00CD3F41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return</w:t>
            </w:r>
            <w:r w:rsidRPr="00CD3F41">
              <w:rPr>
                <w:rFonts w:ascii="Courier New" w:eastAsia="Times New Roman" w:hAnsi="Courier New" w:cs="Courier New"/>
                <w:sz w:val="20"/>
              </w:rPr>
              <w:t xml:space="preserve"> 0;</w:t>
            </w:r>
          </w:p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D3F41">
              <w:rPr>
                <w:rFonts w:ascii="Courier New" w:eastAsia="Times New Roman" w:hAnsi="Courier New" w:cs="Courier New"/>
                <w:sz w:val="20"/>
              </w:rPr>
              <w:t>}</w:t>
            </w:r>
          </w:p>
        </w:tc>
      </w:tr>
    </w:tbl>
    <w:p w:rsidR="00CD3F41" w:rsidRPr="00CD3F41" w:rsidRDefault="00CD3F41" w:rsidP="00CD3F41">
      <w:pPr>
        <w:spacing w:after="0" w:line="240" w:lineRule="auto"/>
        <w:rPr>
          <w:ins w:id="32" w:author="Unknown"/>
          <w:rFonts w:ascii="Times New Roman" w:eastAsia="Times New Roman" w:hAnsi="Times New Roman" w:cs="Times New Roman"/>
          <w:sz w:val="24"/>
          <w:szCs w:val="24"/>
        </w:rPr>
      </w:pPr>
      <w:ins w:id="33" w:author="Unknown">
        <w:r w:rsidRPr="00CD3F41">
          <w:rPr>
            <w:rFonts w:ascii="Times New Roman" w:eastAsia="Times New Roman" w:hAnsi="Times New Roman" w:cs="Times New Roman"/>
            <w:sz w:val="24"/>
            <w:szCs w:val="24"/>
          </w:rPr>
          <w:br/>
        </w:r>
        <w:r w:rsidRPr="00CD3F41">
          <w:rPr>
            <w:rFonts w:ascii="Times New Roman" w:eastAsia="Times New Roman" w:hAnsi="Times New Roman" w:cs="Times New Roman"/>
            <w:sz w:val="24"/>
            <w:szCs w:val="24"/>
          </w:rPr>
          <w:br/>
          <w:t>Output:</w:t>
        </w:r>
      </w:ins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51"/>
      </w:tblGrid>
      <w:tr w:rsidR="00CD3F41" w:rsidRPr="00CD3F41" w:rsidTr="00CD3F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t>Please</w:t>
            </w:r>
          </w:p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t>split</w:t>
            </w:r>
          </w:p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t>this</w:t>
            </w:r>
          </w:p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t>sentence</w:t>
            </w:r>
          </w:p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t>into</w:t>
            </w:r>
          </w:p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t>tokens</w:t>
            </w:r>
          </w:p>
        </w:tc>
      </w:tr>
    </w:tbl>
    <w:p w:rsidR="00CD3F41" w:rsidRPr="00CD3F41" w:rsidRDefault="00CD3F41" w:rsidP="00CD3F41">
      <w:pPr>
        <w:spacing w:after="0" w:line="240" w:lineRule="auto"/>
        <w:rPr>
          <w:ins w:id="34" w:author="Unknown"/>
          <w:rFonts w:ascii="Times New Roman" w:eastAsia="Times New Roman" w:hAnsi="Times New Roman" w:cs="Times New Roman"/>
          <w:sz w:val="24"/>
          <w:szCs w:val="24"/>
        </w:rPr>
      </w:pPr>
    </w:p>
    <w:p w:rsidR="00CD3F41" w:rsidRPr="00CD3F41" w:rsidRDefault="00CD3F41" w:rsidP="00CD3F41">
      <w:pPr>
        <w:numPr>
          <w:ilvl w:val="0"/>
          <w:numId w:val="38"/>
        </w:numPr>
        <w:spacing w:before="100" w:beforeAutospacing="1" w:after="100" w:afterAutospacing="1" w:line="240" w:lineRule="auto"/>
        <w:rPr>
          <w:ins w:id="35" w:author="Unknown"/>
          <w:rFonts w:ascii="Times New Roman" w:eastAsia="Times New Roman" w:hAnsi="Times New Roman" w:cs="Times New Roman"/>
          <w:sz w:val="24"/>
          <w:szCs w:val="24"/>
        </w:rPr>
      </w:pPr>
      <w:ins w:id="36" w:author="Unknown">
        <w:r w:rsidRPr="00CD3F41">
          <w:rPr>
            <w:rFonts w:ascii="Times New Roman" w:eastAsia="Times New Roman" w:hAnsi="Times New Roman" w:cs="Times New Roman"/>
            <w:sz w:val="24"/>
            <w:szCs w:val="24"/>
          </w:rPr>
          <w:fldChar w:fldCharType="begin"/>
        </w:r>
        <w:r w:rsidRPr="00CD3F41">
          <w:rPr>
            <w:rFonts w:ascii="Times New Roman" w:eastAsia="Times New Roman" w:hAnsi="Times New Roman" w:cs="Times New Roman"/>
            <w:sz w:val="24"/>
            <w:szCs w:val="24"/>
          </w:rPr>
          <w:instrText xml:space="preserve"> HYPERLINK "javascript:switch3.select(1)" </w:instrText>
        </w:r>
        <w:r w:rsidRPr="00CD3F41">
          <w:rPr>
            <w:rFonts w:ascii="Times New Roman" w:eastAsia="Times New Roman" w:hAnsi="Times New Roman" w:cs="Times New Roman"/>
            <w:sz w:val="24"/>
            <w:szCs w:val="24"/>
          </w:rPr>
          <w:fldChar w:fldCharType="separate"/>
        </w:r>
        <w:r w:rsidRPr="00CD3F4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C++98</w:t>
        </w:r>
        <w:r w:rsidRPr="00CD3F41">
          <w:rPr>
            <w:rFonts w:ascii="Times New Roman" w:eastAsia="Times New Roman" w:hAnsi="Times New Roman" w:cs="Times New Roman"/>
            <w:sz w:val="24"/>
            <w:szCs w:val="24"/>
          </w:rPr>
          <w:fldChar w:fldCharType="end"/>
        </w:r>
      </w:ins>
    </w:p>
    <w:p w:rsidR="00CD3F41" w:rsidRPr="00CD3F41" w:rsidRDefault="00CD3F41" w:rsidP="00CD3F41">
      <w:pPr>
        <w:numPr>
          <w:ilvl w:val="0"/>
          <w:numId w:val="38"/>
        </w:numPr>
        <w:spacing w:before="100" w:beforeAutospacing="1" w:after="100" w:afterAutospacing="1" w:line="240" w:lineRule="auto"/>
        <w:rPr>
          <w:ins w:id="37" w:author="Unknown"/>
          <w:rFonts w:ascii="Times New Roman" w:eastAsia="Times New Roman" w:hAnsi="Times New Roman" w:cs="Times New Roman"/>
          <w:sz w:val="24"/>
          <w:szCs w:val="24"/>
        </w:rPr>
      </w:pPr>
      <w:ins w:id="38" w:author="Unknown">
        <w:r w:rsidRPr="00CD3F41">
          <w:rPr>
            <w:rFonts w:ascii="Times New Roman" w:eastAsia="Times New Roman" w:hAnsi="Times New Roman" w:cs="Times New Roman"/>
            <w:sz w:val="24"/>
            <w:szCs w:val="24"/>
          </w:rPr>
          <w:fldChar w:fldCharType="begin"/>
        </w:r>
        <w:r w:rsidRPr="00CD3F41">
          <w:rPr>
            <w:rFonts w:ascii="Times New Roman" w:eastAsia="Times New Roman" w:hAnsi="Times New Roman" w:cs="Times New Roman"/>
            <w:sz w:val="24"/>
            <w:szCs w:val="24"/>
          </w:rPr>
          <w:instrText xml:space="preserve"> HYPERLINK "javascript:switch3.select(2)" </w:instrText>
        </w:r>
        <w:r w:rsidRPr="00CD3F41">
          <w:rPr>
            <w:rFonts w:ascii="Times New Roman" w:eastAsia="Times New Roman" w:hAnsi="Times New Roman" w:cs="Times New Roman"/>
            <w:sz w:val="24"/>
            <w:szCs w:val="24"/>
          </w:rPr>
          <w:fldChar w:fldCharType="separate"/>
        </w:r>
        <w:r w:rsidRPr="00CD3F4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C++11</w:t>
        </w:r>
        <w:r w:rsidRPr="00CD3F41">
          <w:rPr>
            <w:rFonts w:ascii="Times New Roman" w:eastAsia="Times New Roman" w:hAnsi="Times New Roman" w:cs="Times New Roman"/>
            <w:sz w:val="24"/>
            <w:szCs w:val="24"/>
          </w:rPr>
          <w:fldChar w:fldCharType="end"/>
        </w:r>
      </w:ins>
    </w:p>
    <w:p w:rsidR="00CD3F41" w:rsidRPr="00CD3F41" w:rsidRDefault="00CD3F41" w:rsidP="00CD3F41">
      <w:pPr>
        <w:numPr>
          <w:ilvl w:val="0"/>
          <w:numId w:val="38"/>
        </w:numPr>
        <w:spacing w:before="100" w:beforeAutospacing="1" w:after="100" w:afterAutospacing="1" w:line="240" w:lineRule="auto"/>
        <w:rPr>
          <w:ins w:id="39" w:author="Unknown"/>
          <w:rFonts w:ascii="Times New Roman" w:eastAsia="Times New Roman" w:hAnsi="Times New Roman" w:cs="Times New Roman"/>
          <w:sz w:val="24"/>
          <w:szCs w:val="24"/>
        </w:rPr>
      </w:pPr>
    </w:p>
    <w:p w:rsidR="00CD3F41" w:rsidRPr="00CD3F41" w:rsidRDefault="00CD3F41" w:rsidP="00CD3F41">
      <w:pPr>
        <w:spacing w:before="100" w:beforeAutospacing="1" w:after="100" w:afterAutospacing="1" w:line="240" w:lineRule="auto"/>
        <w:outlineLvl w:val="2"/>
        <w:rPr>
          <w:ins w:id="40" w:author="Unknown"/>
          <w:rFonts w:ascii="Times New Roman" w:eastAsia="Times New Roman" w:hAnsi="Times New Roman" w:cs="Times New Roman"/>
          <w:b/>
          <w:bCs/>
          <w:sz w:val="27"/>
          <w:szCs w:val="27"/>
        </w:rPr>
      </w:pPr>
      <w:ins w:id="41" w:author="Unknown">
        <w:r w:rsidRPr="00CD3F41">
          <w:rPr>
            <w:rFonts w:ascii="Times New Roman" w:eastAsia="Times New Roman" w:hAnsi="Times New Roman" w:cs="Times New Roman"/>
            <w:b/>
            <w:bCs/>
            <w:sz w:val="27"/>
            <w:szCs w:val="27"/>
          </w:rPr>
          <w:t>Complexity, iterator, access, exceptions</w:t>
        </w:r>
      </w:ins>
    </w:p>
    <w:p w:rsidR="00CD3F41" w:rsidRPr="00CD3F41" w:rsidRDefault="00CD3F41" w:rsidP="00CD3F41">
      <w:pPr>
        <w:spacing w:after="0" w:line="240" w:lineRule="auto"/>
        <w:rPr>
          <w:ins w:id="42" w:author="Unknown"/>
          <w:rFonts w:ascii="Times New Roman" w:eastAsia="Times New Roman" w:hAnsi="Times New Roman" w:cs="Times New Roman"/>
          <w:sz w:val="24"/>
          <w:szCs w:val="24"/>
        </w:rPr>
      </w:pPr>
      <w:proofErr w:type="gramStart"/>
      <w:ins w:id="43" w:author="Unknown">
        <w:r w:rsidRPr="00CD3F41">
          <w:rPr>
            <w:rFonts w:ascii="Times New Roman" w:eastAsia="Times New Roman" w:hAnsi="Times New Roman" w:cs="Times New Roman"/>
            <w:sz w:val="24"/>
            <w:szCs w:val="24"/>
          </w:rPr>
          <w:t>Unspecified or contradictory specifications.</w:t>
        </w:r>
        <w:proofErr w:type="gramEnd"/>
      </w:ins>
    </w:p>
    <w:p w:rsidR="00CD3F41" w:rsidRDefault="00CD3F41" w:rsidP="00CD3F4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D3F41" w:rsidRDefault="00CD3F41" w:rsidP="00CD3F4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D3F41" w:rsidRPr="00CD3F41" w:rsidRDefault="00CD3F41" w:rsidP="00CD3F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D3F41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 member function </w:t>
      </w:r>
    </w:p>
    <w:p w:rsidR="00CD3F41" w:rsidRPr="00CD3F41" w:rsidRDefault="00CD3F41" w:rsidP="00CD3F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3F41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CD3F41">
        <w:rPr>
          <w:rFonts w:ascii="Times New Roman" w:eastAsia="Times New Roman" w:hAnsi="Times New Roman" w:cs="Times New Roman"/>
          <w:sz w:val="24"/>
          <w:szCs w:val="24"/>
        </w:rPr>
        <w:t>string</w:t>
      </w:r>
      <w:proofErr w:type="gramEnd"/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</w:p>
    <w:p w:rsidR="00CD3F41" w:rsidRPr="00CD3F41" w:rsidRDefault="00CD3F41" w:rsidP="00CD3F4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proofErr w:type="gramStart"/>
      <w:r w:rsidRPr="00CD3F4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lastRenderedPageBreak/>
        <w:t>std</w:t>
      </w:r>
      <w:proofErr w:type="gramEnd"/>
      <w:r w:rsidRPr="00CD3F4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::</w:t>
      </w:r>
      <w:hyperlink r:id="rId496" w:history="1">
        <w:r w:rsidRPr="00CD3F41">
          <w:rPr>
            <w:rFonts w:ascii="Times New Roman" w:eastAsia="Times New Roman" w:hAnsi="Times New Roman" w:cs="Times New Roman"/>
            <w:b/>
            <w:bCs/>
            <w:color w:val="0000FF"/>
            <w:kern w:val="36"/>
            <w:sz w:val="48"/>
            <w:szCs w:val="48"/>
            <w:u w:val="single"/>
          </w:rPr>
          <w:t>basic_string</w:t>
        </w:r>
      </w:hyperlink>
      <w:r w:rsidRPr="00CD3F4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::data</w:t>
      </w:r>
    </w:p>
    <w:p w:rsidR="00CD3F41" w:rsidRPr="00CD3F41" w:rsidRDefault="00CD3F41" w:rsidP="00CD3F41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97" w:history="1">
        <w:r w:rsidRPr="00CD3F4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C++98</w:t>
        </w:r>
      </w:hyperlink>
    </w:p>
    <w:p w:rsidR="00CD3F41" w:rsidRPr="00CD3F41" w:rsidRDefault="00CD3F41" w:rsidP="00CD3F41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98" w:history="1">
        <w:r w:rsidRPr="00CD3F4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C++11</w:t>
        </w:r>
      </w:hyperlink>
    </w:p>
    <w:p w:rsidR="00CD3F41" w:rsidRPr="00CD3F41" w:rsidRDefault="00CD3F41" w:rsidP="00CD3F41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D3F41" w:rsidRPr="00CD3F41" w:rsidRDefault="00CD3F41" w:rsidP="00CD3F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D3F41">
        <w:rPr>
          <w:rFonts w:ascii="Courier New" w:eastAsia="Times New Roman" w:hAnsi="Courier New" w:cs="Courier New"/>
          <w:sz w:val="20"/>
          <w:szCs w:val="20"/>
        </w:rPr>
        <w:t>const</w:t>
      </w:r>
      <w:proofErr w:type="gramEnd"/>
      <w:r w:rsidRPr="00CD3F41">
        <w:rPr>
          <w:rFonts w:ascii="Courier New" w:eastAsia="Times New Roman" w:hAnsi="Courier New" w:cs="Courier New"/>
          <w:sz w:val="20"/>
          <w:szCs w:val="20"/>
        </w:rPr>
        <w:t xml:space="preserve"> charT* data() const;</w:t>
      </w:r>
    </w:p>
    <w:p w:rsidR="00CD3F41" w:rsidRPr="00CD3F41" w:rsidRDefault="00CD3F41" w:rsidP="00CD3F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3F41">
        <w:rPr>
          <w:rFonts w:ascii="Times New Roman" w:eastAsia="Times New Roman" w:hAnsi="Times New Roman" w:cs="Times New Roman"/>
          <w:sz w:val="24"/>
          <w:szCs w:val="24"/>
        </w:rPr>
        <w:t>Get string data</w:t>
      </w:r>
    </w:p>
    <w:p w:rsidR="00CD3F41" w:rsidRPr="00CD3F41" w:rsidRDefault="00CD3F41" w:rsidP="00CD3F41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99" w:history="1">
        <w:r w:rsidRPr="00CD3F4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C++98</w:t>
        </w:r>
      </w:hyperlink>
    </w:p>
    <w:p w:rsidR="00CD3F41" w:rsidRPr="00CD3F41" w:rsidRDefault="00CD3F41" w:rsidP="00CD3F41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00" w:history="1">
        <w:r w:rsidRPr="00CD3F4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C++11</w:t>
        </w:r>
      </w:hyperlink>
    </w:p>
    <w:p w:rsidR="00CD3F41" w:rsidRPr="00CD3F41" w:rsidRDefault="00CD3F41" w:rsidP="00CD3F41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D3F41" w:rsidRPr="00CD3F41" w:rsidRDefault="00CD3F41" w:rsidP="00CD3F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Returns a pointer to an array that contains the same sequence of characters as the characters that make up the value of the </w:t>
      </w:r>
      <w:hyperlink r:id="rId501" w:history="1">
        <w:r w:rsidRPr="00CD3F4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basic_string</w:t>
        </w:r>
      </w:hyperlink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 object.</w:t>
      </w:r>
      <w:proofErr w:type="gramEnd"/>
      <w:r w:rsidRPr="00CD3F41">
        <w:rPr>
          <w:rFonts w:ascii="Times New Roman" w:eastAsia="Times New Roman" w:hAnsi="Times New Roman" w:cs="Times New Roman"/>
          <w:sz w:val="24"/>
          <w:szCs w:val="24"/>
        </w:rPr>
        <w:br/>
      </w:r>
      <w:r w:rsidRPr="00CD3F41">
        <w:rPr>
          <w:rFonts w:ascii="Times New Roman" w:eastAsia="Times New Roman" w:hAnsi="Times New Roman" w:cs="Times New Roman"/>
          <w:sz w:val="24"/>
          <w:szCs w:val="24"/>
        </w:rPr>
        <w:br/>
        <w:t xml:space="preserve">Accessing the value at </w:t>
      </w:r>
      <w:proofErr w:type="gramStart"/>
      <w:r w:rsidRPr="00CD3F41">
        <w:rPr>
          <w:rFonts w:ascii="Courier New" w:eastAsia="Times New Roman" w:hAnsi="Courier New" w:cs="Courier New"/>
          <w:sz w:val="20"/>
        </w:rPr>
        <w:t>data(</w:t>
      </w:r>
      <w:proofErr w:type="gramEnd"/>
      <w:r w:rsidRPr="00CD3F41">
        <w:rPr>
          <w:rFonts w:ascii="Courier New" w:eastAsia="Times New Roman" w:hAnsi="Courier New" w:cs="Courier New"/>
          <w:sz w:val="20"/>
        </w:rPr>
        <w:t>)+size()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 produces </w:t>
      </w:r>
      <w:r w:rsidRPr="00CD3F41">
        <w:rPr>
          <w:rFonts w:ascii="Times New Roman" w:eastAsia="Times New Roman" w:hAnsi="Times New Roman" w:cs="Times New Roman"/>
          <w:i/>
          <w:iCs/>
          <w:sz w:val="24"/>
          <w:szCs w:val="24"/>
        </w:rPr>
        <w:t>undefined behavior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: There are no guarantees that a null character terminates the character sequence pointed by the value returned by this function. See </w:t>
      </w:r>
      <w:hyperlink r:id="rId502" w:history="1">
        <w:r w:rsidRPr="00CD3F4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basic_string::c_str</w:t>
        </w:r>
      </w:hyperlink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 for a function that provides such guarantee.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br/>
      </w:r>
      <w:r w:rsidRPr="00CD3F41">
        <w:rPr>
          <w:rFonts w:ascii="Times New Roman" w:eastAsia="Times New Roman" w:hAnsi="Times New Roman" w:cs="Times New Roman"/>
          <w:sz w:val="24"/>
          <w:szCs w:val="24"/>
        </w:rPr>
        <w:br/>
        <w:t>A program shall not alter any of the characters in this sequence.</w:t>
      </w:r>
    </w:p>
    <w:p w:rsidR="00CD3F41" w:rsidRPr="00CD3F41" w:rsidRDefault="00CD3F41" w:rsidP="00CD3F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3F41">
        <w:rPr>
          <w:rFonts w:ascii="Times New Roman" w:eastAsia="Times New Roman" w:hAnsi="Times New Roman" w:cs="Times New Roman"/>
          <w:sz w:val="24"/>
          <w:szCs w:val="24"/>
        </w:rPr>
        <w:br/>
        <w:t>The pointer returned may be invalidated by further calls to other member functions that modify the object.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br/>
      </w:r>
      <w:r w:rsidRPr="00CD3F41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CD3F41" w:rsidRPr="00CD3F41" w:rsidRDefault="00CD3F41" w:rsidP="00CD3F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D3F41">
        <w:rPr>
          <w:rFonts w:ascii="Times New Roman" w:eastAsia="Times New Roman" w:hAnsi="Times New Roman" w:cs="Times New Roman"/>
          <w:b/>
          <w:bCs/>
          <w:sz w:val="27"/>
          <w:szCs w:val="27"/>
        </w:rPr>
        <w:t>Parameters</w:t>
      </w:r>
    </w:p>
    <w:p w:rsidR="00CD3F41" w:rsidRPr="00CD3F41" w:rsidRDefault="00CD3F41" w:rsidP="00CD3F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D3F41">
        <w:rPr>
          <w:rFonts w:ascii="Times New Roman" w:eastAsia="Times New Roman" w:hAnsi="Times New Roman" w:cs="Times New Roman"/>
          <w:sz w:val="24"/>
          <w:szCs w:val="24"/>
        </w:rPr>
        <w:t>none</w:t>
      </w:r>
      <w:proofErr w:type="gramEnd"/>
      <w:r w:rsidRPr="00CD3F41">
        <w:rPr>
          <w:rFonts w:ascii="Times New Roman" w:eastAsia="Times New Roman" w:hAnsi="Times New Roman" w:cs="Times New Roman"/>
          <w:sz w:val="24"/>
          <w:szCs w:val="24"/>
        </w:rPr>
        <w:br/>
      </w:r>
      <w:r w:rsidRPr="00CD3F41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CD3F41" w:rsidRPr="00CD3F41" w:rsidRDefault="00CD3F41" w:rsidP="00CD3F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D3F41">
        <w:rPr>
          <w:rFonts w:ascii="Times New Roman" w:eastAsia="Times New Roman" w:hAnsi="Times New Roman" w:cs="Times New Roman"/>
          <w:b/>
          <w:bCs/>
          <w:sz w:val="27"/>
          <w:szCs w:val="27"/>
        </w:rPr>
        <w:t>Return Value</w:t>
      </w:r>
    </w:p>
    <w:p w:rsidR="00CD3F41" w:rsidRPr="00CD3F41" w:rsidRDefault="00CD3F41" w:rsidP="00CD3F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A pointer to the c-string representation of the </w:t>
      </w:r>
      <w:hyperlink r:id="rId503" w:history="1">
        <w:r w:rsidRPr="00CD3F4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basic_string</w:t>
        </w:r>
      </w:hyperlink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 object's value.</w:t>
      </w:r>
      <w:proofErr w:type="gramEnd"/>
      <w:r w:rsidRPr="00CD3F41">
        <w:rPr>
          <w:rFonts w:ascii="Times New Roman" w:eastAsia="Times New Roman" w:hAnsi="Times New Roman" w:cs="Times New Roman"/>
          <w:sz w:val="24"/>
          <w:szCs w:val="24"/>
        </w:rPr>
        <w:br/>
      </w:r>
      <w:r w:rsidRPr="00CD3F41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CD3F41">
        <w:rPr>
          <w:rFonts w:ascii="Courier New" w:eastAsia="Times New Roman" w:hAnsi="Courier New" w:cs="Courier New"/>
          <w:sz w:val="20"/>
        </w:rPr>
        <w:t>charT</w:t>
      </w:r>
      <w:proofErr w:type="gramEnd"/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 is </w:t>
      </w:r>
      <w:hyperlink r:id="rId504" w:history="1">
        <w:r w:rsidRPr="00CD3F4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basic_string</w:t>
        </w:r>
      </w:hyperlink>
      <w:r w:rsidRPr="00CD3F41">
        <w:rPr>
          <w:rFonts w:ascii="Times New Roman" w:eastAsia="Times New Roman" w:hAnsi="Times New Roman" w:cs="Times New Roman"/>
          <w:sz w:val="24"/>
          <w:szCs w:val="24"/>
        </w:rPr>
        <w:t>'s character type (i.e., its first template parameter).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br/>
      </w:r>
      <w:r w:rsidRPr="00CD3F41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CD3F41" w:rsidRPr="00CD3F41" w:rsidRDefault="00CD3F41" w:rsidP="00CD3F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D3F41">
        <w:rPr>
          <w:rFonts w:ascii="Times New Roman" w:eastAsia="Times New Roman" w:hAnsi="Times New Roman" w:cs="Times New Roman"/>
          <w:b/>
          <w:bCs/>
          <w:sz w:val="27"/>
          <w:szCs w:val="27"/>
        </w:rPr>
        <w:t>Example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7157"/>
      </w:tblGrid>
      <w:tr w:rsidR="00CD3F41" w:rsidRPr="00CD3F41" w:rsidTr="00CD3F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D3F41">
              <w:rPr>
                <w:rFonts w:ascii="Courier New" w:eastAsia="Times New Roman" w:hAnsi="Courier New" w:cs="Courier New"/>
                <w:sz w:val="20"/>
              </w:rPr>
              <w:t>1</w:t>
            </w: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CD3F41">
              <w:rPr>
                <w:rFonts w:ascii="Courier New" w:eastAsia="Times New Roman" w:hAnsi="Courier New" w:cs="Courier New"/>
                <w:sz w:val="20"/>
              </w:rPr>
              <w:t>2</w:t>
            </w: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CD3F41">
              <w:rPr>
                <w:rFonts w:ascii="Courier New" w:eastAsia="Times New Roman" w:hAnsi="Courier New" w:cs="Courier New"/>
                <w:sz w:val="20"/>
              </w:rPr>
              <w:t>3</w:t>
            </w: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CD3F41">
              <w:rPr>
                <w:rFonts w:ascii="Courier New" w:eastAsia="Times New Roman" w:hAnsi="Courier New" w:cs="Courier New"/>
                <w:sz w:val="20"/>
              </w:rPr>
              <w:t>4</w:t>
            </w: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CD3F41">
              <w:rPr>
                <w:rFonts w:ascii="Courier New" w:eastAsia="Times New Roman" w:hAnsi="Courier New" w:cs="Courier New"/>
                <w:sz w:val="20"/>
              </w:rPr>
              <w:t>5</w:t>
            </w: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CD3F41">
              <w:rPr>
                <w:rFonts w:ascii="Courier New" w:eastAsia="Times New Roman" w:hAnsi="Courier New" w:cs="Courier New"/>
                <w:sz w:val="20"/>
              </w:rPr>
              <w:t>6</w:t>
            </w: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CD3F41">
              <w:rPr>
                <w:rFonts w:ascii="Courier New" w:eastAsia="Times New Roman" w:hAnsi="Courier New" w:cs="Courier New"/>
                <w:sz w:val="20"/>
              </w:rPr>
              <w:t>7</w:t>
            </w: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CD3F41">
              <w:rPr>
                <w:rFonts w:ascii="Courier New" w:eastAsia="Times New Roman" w:hAnsi="Courier New" w:cs="Courier New"/>
                <w:sz w:val="20"/>
              </w:rPr>
              <w:t>8</w:t>
            </w: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CD3F41">
              <w:rPr>
                <w:rFonts w:ascii="Courier New" w:eastAsia="Times New Roman" w:hAnsi="Courier New" w:cs="Courier New"/>
                <w:sz w:val="20"/>
              </w:rPr>
              <w:t>9</w:t>
            </w: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CD3F41">
              <w:rPr>
                <w:rFonts w:ascii="Courier New" w:eastAsia="Times New Roman" w:hAnsi="Courier New" w:cs="Courier New"/>
                <w:sz w:val="20"/>
              </w:rPr>
              <w:t>10</w:t>
            </w: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CD3F41">
              <w:rPr>
                <w:rFonts w:ascii="Courier New" w:eastAsia="Times New Roman" w:hAnsi="Courier New" w:cs="Courier New"/>
                <w:sz w:val="20"/>
              </w:rPr>
              <w:lastRenderedPageBreak/>
              <w:t>11</w:t>
            </w: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CD3F41">
              <w:rPr>
                <w:rFonts w:ascii="Courier New" w:eastAsia="Times New Roman" w:hAnsi="Courier New" w:cs="Courier New"/>
                <w:sz w:val="20"/>
              </w:rPr>
              <w:t>12</w:t>
            </w: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CD3F41">
              <w:rPr>
                <w:rFonts w:ascii="Courier New" w:eastAsia="Times New Roman" w:hAnsi="Courier New" w:cs="Courier New"/>
                <w:sz w:val="20"/>
              </w:rPr>
              <w:t>13</w:t>
            </w: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CD3F41">
              <w:rPr>
                <w:rFonts w:ascii="Courier New" w:eastAsia="Times New Roman" w:hAnsi="Courier New" w:cs="Courier New"/>
                <w:sz w:val="20"/>
              </w:rPr>
              <w:t>14</w:t>
            </w: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CD3F41">
              <w:rPr>
                <w:rFonts w:ascii="Courier New" w:eastAsia="Times New Roman" w:hAnsi="Courier New" w:cs="Courier New"/>
                <w:sz w:val="20"/>
              </w:rPr>
              <w:t>15</w:t>
            </w: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CD3F41">
              <w:rPr>
                <w:rFonts w:ascii="Courier New" w:eastAsia="Times New Roman" w:hAnsi="Courier New" w:cs="Courier New"/>
                <w:sz w:val="20"/>
              </w:rPr>
              <w:t>16</w:t>
            </w: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CD3F41">
              <w:rPr>
                <w:rFonts w:ascii="Courier New" w:eastAsia="Times New Roman" w:hAnsi="Courier New" w:cs="Courier New"/>
                <w:sz w:val="20"/>
              </w:rPr>
              <w:t>17</w:t>
            </w: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CD3F41">
              <w:rPr>
                <w:rFonts w:ascii="Courier New" w:eastAsia="Times New Roman" w:hAnsi="Courier New" w:cs="Courier New"/>
                <w:sz w:val="20"/>
              </w:rPr>
              <w:t>18</w:t>
            </w: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CD3F41">
              <w:rPr>
                <w:rFonts w:ascii="Courier New" w:eastAsia="Times New Roman" w:hAnsi="Courier New" w:cs="Courier New"/>
                <w:sz w:val="20"/>
              </w:rPr>
              <w:t>19</w:t>
            </w: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CD3F41">
              <w:rPr>
                <w:rFonts w:ascii="Courier New" w:eastAsia="Times New Roman" w:hAnsi="Courier New" w:cs="Courier New"/>
                <w:sz w:val="20"/>
              </w:rPr>
              <w:t>20</w:t>
            </w: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CD3F41">
              <w:rPr>
                <w:rFonts w:ascii="Courier New" w:eastAsia="Times New Roman" w:hAnsi="Courier New" w:cs="Courier New"/>
                <w:sz w:val="20"/>
              </w:rPr>
              <w:t>21</w:t>
            </w:r>
          </w:p>
        </w:tc>
        <w:tc>
          <w:tcPr>
            <w:tcW w:w="0" w:type="auto"/>
            <w:vAlign w:val="center"/>
            <w:hideMark/>
          </w:tcPr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CD3F41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lastRenderedPageBreak/>
              <w:t>// string::data</w:t>
            </w:r>
          </w:p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CD3F41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#include &lt;iostream&gt;</w:t>
            </w:r>
          </w:p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CD3F41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#include &lt;string&gt;</w:t>
            </w:r>
          </w:p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CD3F41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#include &lt;cstring&gt;</w:t>
            </w:r>
          </w:p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</w:p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CD3F41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int</w:t>
            </w:r>
            <w:r w:rsidRPr="00CD3F41">
              <w:rPr>
                <w:rFonts w:ascii="Courier New" w:eastAsia="Times New Roman" w:hAnsi="Courier New" w:cs="Courier New"/>
                <w:sz w:val="20"/>
              </w:rPr>
              <w:t xml:space="preserve"> main ()</w:t>
            </w:r>
          </w:p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CD3F41">
              <w:rPr>
                <w:rFonts w:ascii="Courier New" w:eastAsia="Times New Roman" w:hAnsi="Courier New" w:cs="Courier New"/>
                <w:sz w:val="20"/>
              </w:rPr>
              <w:t>{</w:t>
            </w:r>
          </w:p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CD3F41">
              <w:rPr>
                <w:rFonts w:ascii="Courier New" w:eastAsia="Times New Roman" w:hAnsi="Courier New" w:cs="Courier New"/>
                <w:sz w:val="20"/>
              </w:rPr>
              <w:t xml:space="preserve">  </w:t>
            </w:r>
            <w:r w:rsidRPr="00CD3F41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int</w:t>
            </w:r>
            <w:r w:rsidRPr="00CD3F41">
              <w:rPr>
                <w:rFonts w:ascii="Courier New" w:eastAsia="Times New Roman" w:hAnsi="Courier New" w:cs="Courier New"/>
                <w:sz w:val="20"/>
              </w:rPr>
              <w:t xml:space="preserve"> length;</w:t>
            </w:r>
          </w:p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</w:p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CD3F41">
              <w:rPr>
                <w:rFonts w:ascii="Courier New" w:eastAsia="Times New Roman" w:hAnsi="Courier New" w:cs="Courier New"/>
                <w:sz w:val="20"/>
              </w:rPr>
              <w:t xml:space="preserve">  std::string str = "Test string";</w:t>
            </w:r>
          </w:p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CD3F41">
              <w:rPr>
                <w:rFonts w:ascii="Courier New" w:eastAsia="Times New Roman" w:hAnsi="Courier New" w:cs="Courier New"/>
                <w:sz w:val="20"/>
              </w:rPr>
              <w:lastRenderedPageBreak/>
              <w:t xml:space="preserve">  </w:t>
            </w:r>
            <w:r w:rsidRPr="00CD3F41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char</w:t>
            </w:r>
            <w:r w:rsidRPr="00CD3F41">
              <w:rPr>
                <w:rFonts w:ascii="Courier New" w:eastAsia="Times New Roman" w:hAnsi="Courier New" w:cs="Courier New"/>
                <w:sz w:val="20"/>
              </w:rPr>
              <w:t>* cstr = "Test string";</w:t>
            </w:r>
          </w:p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</w:p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CD3F41">
              <w:rPr>
                <w:rFonts w:ascii="Courier New" w:eastAsia="Times New Roman" w:hAnsi="Courier New" w:cs="Courier New"/>
                <w:sz w:val="20"/>
              </w:rPr>
              <w:t xml:space="preserve">  </w:t>
            </w:r>
            <w:r w:rsidRPr="00CD3F41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if</w:t>
            </w:r>
            <w:r w:rsidRPr="00CD3F41">
              <w:rPr>
                <w:rFonts w:ascii="Courier New" w:eastAsia="Times New Roman" w:hAnsi="Courier New" w:cs="Courier New"/>
                <w:sz w:val="20"/>
              </w:rPr>
              <w:t xml:space="preserve"> ( str.length() == std::strlen(cstr) )</w:t>
            </w:r>
          </w:p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CD3F41">
              <w:rPr>
                <w:rFonts w:ascii="Courier New" w:eastAsia="Times New Roman" w:hAnsi="Courier New" w:cs="Courier New"/>
                <w:sz w:val="20"/>
              </w:rPr>
              <w:t xml:space="preserve">  {</w:t>
            </w:r>
          </w:p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CD3F41">
              <w:rPr>
                <w:rFonts w:ascii="Courier New" w:eastAsia="Times New Roman" w:hAnsi="Courier New" w:cs="Courier New"/>
                <w:sz w:val="20"/>
              </w:rPr>
              <w:t xml:space="preserve">    std::cout &lt;&lt; "str and cstr have the same length.\n";</w:t>
            </w:r>
          </w:p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</w:p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CD3F41">
              <w:rPr>
                <w:rFonts w:ascii="Courier New" w:eastAsia="Times New Roman" w:hAnsi="Courier New" w:cs="Courier New"/>
                <w:sz w:val="20"/>
              </w:rPr>
              <w:t xml:space="preserve">    </w:t>
            </w:r>
            <w:r w:rsidRPr="00CD3F41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if</w:t>
            </w:r>
            <w:r w:rsidRPr="00CD3F41">
              <w:rPr>
                <w:rFonts w:ascii="Courier New" w:eastAsia="Times New Roman" w:hAnsi="Courier New" w:cs="Courier New"/>
                <w:sz w:val="20"/>
              </w:rPr>
              <w:t xml:space="preserve"> ( memcmp (cstr, str.data(), str.length() ) == 0 )</w:t>
            </w:r>
          </w:p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CD3F41">
              <w:rPr>
                <w:rFonts w:ascii="Courier New" w:eastAsia="Times New Roman" w:hAnsi="Courier New" w:cs="Courier New"/>
                <w:sz w:val="20"/>
              </w:rPr>
              <w:t xml:space="preserve">      std::cout &lt;&lt; "str and cstr have the same content.\n";</w:t>
            </w:r>
          </w:p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CD3F41">
              <w:rPr>
                <w:rFonts w:ascii="Courier New" w:eastAsia="Times New Roman" w:hAnsi="Courier New" w:cs="Courier New"/>
                <w:sz w:val="20"/>
              </w:rPr>
              <w:t xml:space="preserve">  }</w:t>
            </w:r>
          </w:p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CD3F41">
              <w:rPr>
                <w:rFonts w:ascii="Courier New" w:eastAsia="Times New Roman" w:hAnsi="Courier New" w:cs="Courier New"/>
                <w:sz w:val="20"/>
              </w:rPr>
              <w:t xml:space="preserve">  </w:t>
            </w:r>
            <w:r w:rsidRPr="00CD3F41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return</w:t>
            </w:r>
            <w:r w:rsidRPr="00CD3F41">
              <w:rPr>
                <w:rFonts w:ascii="Courier New" w:eastAsia="Times New Roman" w:hAnsi="Courier New" w:cs="Courier New"/>
                <w:sz w:val="20"/>
              </w:rPr>
              <w:t xml:space="preserve"> 0;</w:t>
            </w:r>
          </w:p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D3F41">
              <w:rPr>
                <w:rFonts w:ascii="Courier New" w:eastAsia="Times New Roman" w:hAnsi="Courier New" w:cs="Courier New"/>
                <w:sz w:val="20"/>
              </w:rPr>
              <w:t>}</w:t>
            </w:r>
          </w:p>
        </w:tc>
      </w:tr>
    </w:tbl>
    <w:p w:rsidR="00CD3F41" w:rsidRPr="00CD3F41" w:rsidRDefault="00CD3F41" w:rsidP="00CD3F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3F41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 w:rsidRPr="00CD3F41">
        <w:rPr>
          <w:rFonts w:ascii="Times New Roman" w:eastAsia="Times New Roman" w:hAnsi="Times New Roman" w:cs="Times New Roman"/>
          <w:sz w:val="24"/>
          <w:szCs w:val="24"/>
        </w:rPr>
        <w:br/>
        <w:t>Output: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291"/>
      </w:tblGrid>
      <w:tr w:rsidR="00CD3F41" w:rsidRPr="00CD3F41" w:rsidTr="00CD3F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gramStart"/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t>str</w:t>
            </w:r>
            <w:proofErr w:type="gramEnd"/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and cstr have the same length.</w:t>
            </w:r>
          </w:p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gramStart"/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t>str</w:t>
            </w:r>
            <w:proofErr w:type="gramEnd"/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and cstr have the same content.</w:t>
            </w:r>
          </w:p>
        </w:tc>
      </w:tr>
    </w:tbl>
    <w:p w:rsidR="00CD3F41" w:rsidRPr="00CD3F41" w:rsidRDefault="00CD3F41" w:rsidP="00CD3F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D3F41" w:rsidRPr="00CD3F41" w:rsidRDefault="00CD3F41" w:rsidP="00CD3F41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05" w:history="1">
        <w:r w:rsidRPr="00CD3F4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C++98</w:t>
        </w:r>
      </w:hyperlink>
    </w:p>
    <w:p w:rsidR="00CD3F41" w:rsidRPr="00CD3F41" w:rsidRDefault="00CD3F41" w:rsidP="00CD3F41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06" w:history="1">
        <w:r w:rsidRPr="00CD3F4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C++11</w:t>
        </w:r>
      </w:hyperlink>
    </w:p>
    <w:p w:rsidR="00CD3F41" w:rsidRPr="00CD3F41" w:rsidRDefault="00CD3F41" w:rsidP="00CD3F41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D3F41" w:rsidRPr="00CD3F41" w:rsidRDefault="00CD3F41" w:rsidP="00CD3F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D3F41">
        <w:rPr>
          <w:rFonts w:ascii="Times New Roman" w:eastAsia="Times New Roman" w:hAnsi="Times New Roman" w:cs="Times New Roman"/>
          <w:b/>
          <w:bCs/>
          <w:sz w:val="27"/>
          <w:szCs w:val="27"/>
        </w:rPr>
        <w:t>Complexity, iterator, access, exceptions</w:t>
      </w:r>
    </w:p>
    <w:p w:rsidR="00CD3F41" w:rsidRPr="00CD3F41" w:rsidRDefault="00CD3F41" w:rsidP="00CD3F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D3F41">
        <w:rPr>
          <w:rFonts w:ascii="Times New Roman" w:eastAsia="Times New Roman" w:hAnsi="Times New Roman" w:cs="Times New Roman"/>
          <w:sz w:val="24"/>
          <w:szCs w:val="24"/>
        </w:rPr>
        <w:t>Unspecified or contradictory specifications.</w:t>
      </w:r>
      <w:proofErr w:type="gramEnd"/>
    </w:p>
    <w:p w:rsidR="00CD3F41" w:rsidRDefault="00CD3F41" w:rsidP="00CD3F4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D3F41" w:rsidRDefault="00CD3F41" w:rsidP="00CD3F4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D3F41" w:rsidRPr="00CD3F41" w:rsidRDefault="00CD3F41" w:rsidP="00CD3F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D3F41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 member function </w:t>
      </w:r>
    </w:p>
    <w:p w:rsidR="00CD3F41" w:rsidRPr="00CD3F41" w:rsidRDefault="00CD3F41" w:rsidP="00CD3F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3F41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CD3F41">
        <w:rPr>
          <w:rFonts w:ascii="Times New Roman" w:eastAsia="Times New Roman" w:hAnsi="Times New Roman" w:cs="Times New Roman"/>
          <w:sz w:val="24"/>
          <w:szCs w:val="24"/>
        </w:rPr>
        <w:t>string</w:t>
      </w:r>
      <w:proofErr w:type="gramEnd"/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</w:p>
    <w:p w:rsidR="00CD3F41" w:rsidRPr="00CD3F41" w:rsidRDefault="00CD3F41" w:rsidP="00CD3F4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proofErr w:type="gramStart"/>
      <w:r w:rsidRPr="00CD3F4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std</w:t>
      </w:r>
      <w:proofErr w:type="gramEnd"/>
      <w:r w:rsidRPr="00CD3F4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::</w:t>
      </w:r>
      <w:hyperlink r:id="rId507" w:history="1">
        <w:r w:rsidRPr="00CD3F41">
          <w:rPr>
            <w:rFonts w:ascii="Times New Roman" w:eastAsia="Times New Roman" w:hAnsi="Times New Roman" w:cs="Times New Roman"/>
            <w:b/>
            <w:bCs/>
            <w:color w:val="0000FF"/>
            <w:kern w:val="36"/>
            <w:sz w:val="48"/>
            <w:szCs w:val="48"/>
            <w:u w:val="single"/>
          </w:rPr>
          <w:t>basic_string</w:t>
        </w:r>
      </w:hyperlink>
      <w:r w:rsidRPr="00CD3F4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::get_allocator</w:t>
      </w:r>
    </w:p>
    <w:p w:rsidR="00CD3F41" w:rsidRPr="00CD3F41" w:rsidRDefault="00CD3F41" w:rsidP="00CD3F41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08" w:history="1">
        <w:r w:rsidRPr="00CD3F4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C++98</w:t>
        </w:r>
      </w:hyperlink>
    </w:p>
    <w:p w:rsidR="00CD3F41" w:rsidRPr="00CD3F41" w:rsidRDefault="00CD3F41" w:rsidP="00CD3F41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09" w:history="1">
        <w:r w:rsidRPr="00CD3F4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C++11</w:t>
        </w:r>
      </w:hyperlink>
    </w:p>
    <w:p w:rsidR="00CD3F41" w:rsidRPr="00CD3F41" w:rsidRDefault="00CD3F41" w:rsidP="00CD3F41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D3F41" w:rsidRPr="00CD3F41" w:rsidRDefault="00CD3F41" w:rsidP="00CD3F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3F41">
        <w:rPr>
          <w:rFonts w:ascii="Courier New" w:eastAsia="Times New Roman" w:hAnsi="Courier New" w:cs="Courier New"/>
          <w:sz w:val="20"/>
          <w:szCs w:val="20"/>
        </w:rPr>
        <w:t>allocator_type get_</w:t>
      </w:r>
      <w:proofErr w:type="gramStart"/>
      <w:r w:rsidRPr="00CD3F41">
        <w:rPr>
          <w:rFonts w:ascii="Courier New" w:eastAsia="Times New Roman" w:hAnsi="Courier New" w:cs="Courier New"/>
          <w:sz w:val="20"/>
          <w:szCs w:val="20"/>
        </w:rPr>
        <w:t>allocator(</w:t>
      </w:r>
      <w:proofErr w:type="gramEnd"/>
      <w:r w:rsidRPr="00CD3F41">
        <w:rPr>
          <w:rFonts w:ascii="Courier New" w:eastAsia="Times New Roman" w:hAnsi="Courier New" w:cs="Courier New"/>
          <w:sz w:val="20"/>
          <w:szCs w:val="20"/>
        </w:rPr>
        <w:t>) const;</w:t>
      </w:r>
    </w:p>
    <w:p w:rsidR="00CD3F41" w:rsidRPr="00CD3F41" w:rsidRDefault="00CD3F41" w:rsidP="00CD3F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3F41">
        <w:rPr>
          <w:rFonts w:ascii="Times New Roman" w:eastAsia="Times New Roman" w:hAnsi="Times New Roman" w:cs="Times New Roman"/>
          <w:sz w:val="24"/>
          <w:szCs w:val="24"/>
        </w:rPr>
        <w:t>Get allocator</w:t>
      </w:r>
    </w:p>
    <w:p w:rsidR="00CD3F41" w:rsidRPr="00CD3F41" w:rsidRDefault="00CD3F41" w:rsidP="00CD3F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Returns a copy of the allocator object associated with the </w:t>
      </w:r>
      <w:hyperlink r:id="rId510" w:history="1">
        <w:r w:rsidRPr="00CD3F4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basic_string</w:t>
        </w:r>
      </w:hyperlink>
      <w:r w:rsidRPr="00CD3F41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br/>
      </w:r>
      <w:r w:rsidRPr="00CD3F41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CD3F41" w:rsidRPr="00CD3F41" w:rsidRDefault="00CD3F41" w:rsidP="00CD3F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D3F41">
        <w:rPr>
          <w:rFonts w:ascii="Times New Roman" w:eastAsia="Times New Roman" w:hAnsi="Times New Roman" w:cs="Times New Roman"/>
          <w:b/>
          <w:bCs/>
          <w:sz w:val="27"/>
          <w:szCs w:val="27"/>
        </w:rPr>
        <w:t>Parameters</w:t>
      </w:r>
    </w:p>
    <w:p w:rsidR="00CD3F41" w:rsidRPr="00CD3F41" w:rsidRDefault="00CD3F41" w:rsidP="00CD3F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D3F41">
        <w:rPr>
          <w:rFonts w:ascii="Times New Roman" w:eastAsia="Times New Roman" w:hAnsi="Times New Roman" w:cs="Times New Roman"/>
          <w:sz w:val="24"/>
          <w:szCs w:val="24"/>
        </w:rPr>
        <w:t>none</w:t>
      </w:r>
      <w:proofErr w:type="gramEnd"/>
      <w:r w:rsidRPr="00CD3F41">
        <w:rPr>
          <w:rFonts w:ascii="Times New Roman" w:eastAsia="Times New Roman" w:hAnsi="Times New Roman" w:cs="Times New Roman"/>
          <w:sz w:val="24"/>
          <w:szCs w:val="24"/>
        </w:rPr>
        <w:br/>
      </w:r>
      <w:r w:rsidRPr="00CD3F41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CD3F41" w:rsidRPr="00CD3F41" w:rsidRDefault="00CD3F41" w:rsidP="00CD3F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D3F41">
        <w:rPr>
          <w:rFonts w:ascii="Times New Roman" w:eastAsia="Times New Roman" w:hAnsi="Times New Roman" w:cs="Times New Roman"/>
          <w:b/>
          <w:bCs/>
          <w:sz w:val="27"/>
          <w:szCs w:val="27"/>
        </w:rPr>
        <w:t>Return Value</w:t>
      </w:r>
    </w:p>
    <w:p w:rsidR="00CD3F41" w:rsidRPr="00CD3F41" w:rsidRDefault="00CD3F41" w:rsidP="00CD3F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D3F41">
        <w:rPr>
          <w:rFonts w:ascii="Times New Roman" w:eastAsia="Times New Roman" w:hAnsi="Times New Roman" w:cs="Times New Roman"/>
          <w:sz w:val="24"/>
          <w:szCs w:val="24"/>
        </w:rPr>
        <w:lastRenderedPageBreak/>
        <w:t>The allocator.</w:t>
      </w:r>
      <w:proofErr w:type="gramEnd"/>
      <w:r w:rsidRPr="00CD3F41">
        <w:rPr>
          <w:rFonts w:ascii="Times New Roman" w:eastAsia="Times New Roman" w:hAnsi="Times New Roman" w:cs="Times New Roman"/>
          <w:sz w:val="24"/>
          <w:szCs w:val="24"/>
        </w:rPr>
        <w:br/>
      </w:r>
      <w:r w:rsidRPr="00CD3F41">
        <w:rPr>
          <w:rFonts w:ascii="Times New Roman" w:eastAsia="Times New Roman" w:hAnsi="Times New Roman" w:cs="Times New Roman"/>
          <w:sz w:val="24"/>
          <w:szCs w:val="24"/>
        </w:rPr>
        <w:br/>
        <w:t xml:space="preserve">Member type </w:t>
      </w:r>
      <w:r w:rsidRPr="00CD3F41">
        <w:rPr>
          <w:rFonts w:ascii="Courier New" w:eastAsia="Times New Roman" w:hAnsi="Courier New" w:cs="Courier New"/>
          <w:sz w:val="20"/>
        </w:rPr>
        <w:t>allocator_type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 is the type of the allocator used by the container, defined in </w:t>
      </w:r>
      <w:hyperlink r:id="rId511" w:history="1">
        <w:r w:rsidRPr="00CD3F4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basic_allocator</w:t>
        </w:r>
      </w:hyperlink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 as an alias of its third template parameter (</w:t>
      </w:r>
      <w:r w:rsidRPr="00CD3F41">
        <w:rPr>
          <w:rFonts w:ascii="Courier New" w:eastAsia="Times New Roman" w:hAnsi="Courier New" w:cs="Courier New"/>
          <w:sz w:val="20"/>
        </w:rPr>
        <w:t>Alloc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t>).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br/>
      </w:r>
      <w:r w:rsidRPr="00CD3F41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CD3F41" w:rsidRPr="00CD3F41" w:rsidRDefault="00CD3F41" w:rsidP="00CD3F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D3F41">
        <w:rPr>
          <w:rFonts w:ascii="Times New Roman" w:eastAsia="Times New Roman" w:hAnsi="Times New Roman" w:cs="Times New Roman"/>
          <w:b/>
          <w:bCs/>
          <w:sz w:val="27"/>
          <w:szCs w:val="27"/>
        </w:rPr>
        <w:t>Complexity</w:t>
      </w:r>
    </w:p>
    <w:p w:rsidR="00CD3F41" w:rsidRPr="00CD3F41" w:rsidRDefault="00CD3F41" w:rsidP="00CD3F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D3F41">
        <w:rPr>
          <w:rFonts w:ascii="Times New Roman" w:eastAsia="Times New Roman" w:hAnsi="Times New Roman" w:cs="Times New Roman"/>
          <w:sz w:val="24"/>
          <w:szCs w:val="24"/>
        </w:rPr>
        <w:t>Unspecified, but generally constant.</w:t>
      </w:r>
      <w:proofErr w:type="gramEnd"/>
      <w:r w:rsidRPr="00CD3F41">
        <w:rPr>
          <w:rFonts w:ascii="Times New Roman" w:eastAsia="Times New Roman" w:hAnsi="Times New Roman" w:cs="Times New Roman"/>
          <w:sz w:val="24"/>
          <w:szCs w:val="24"/>
        </w:rPr>
        <w:br/>
      </w:r>
      <w:r w:rsidRPr="00CD3F41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CD3F41" w:rsidRPr="00CD3F41" w:rsidRDefault="00CD3F41" w:rsidP="00CD3F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D3F41">
        <w:rPr>
          <w:rFonts w:ascii="Times New Roman" w:eastAsia="Times New Roman" w:hAnsi="Times New Roman" w:cs="Times New Roman"/>
          <w:b/>
          <w:bCs/>
          <w:sz w:val="27"/>
          <w:szCs w:val="27"/>
        </w:rPr>
        <w:t>Iterator validity</w:t>
      </w:r>
    </w:p>
    <w:p w:rsidR="00CD3F41" w:rsidRPr="00CD3F41" w:rsidRDefault="00CD3F41" w:rsidP="00CD3F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3F41">
        <w:rPr>
          <w:rFonts w:ascii="Times New Roman" w:eastAsia="Times New Roman" w:hAnsi="Times New Roman" w:cs="Times New Roman"/>
          <w:sz w:val="24"/>
          <w:szCs w:val="24"/>
        </w:rPr>
        <w:t>No changes.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br/>
      </w:r>
      <w:r w:rsidRPr="00CD3F41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CD3F41" w:rsidRPr="00CD3F41" w:rsidRDefault="00CD3F41" w:rsidP="00CD3F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D3F41">
        <w:rPr>
          <w:rFonts w:ascii="Times New Roman" w:eastAsia="Times New Roman" w:hAnsi="Times New Roman" w:cs="Times New Roman"/>
          <w:b/>
          <w:bCs/>
          <w:sz w:val="27"/>
          <w:szCs w:val="27"/>
        </w:rPr>
        <w:t>Data races</w:t>
      </w:r>
    </w:p>
    <w:p w:rsidR="00CD3F41" w:rsidRPr="00CD3F41" w:rsidRDefault="00CD3F41" w:rsidP="00CD3F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3F41">
        <w:rPr>
          <w:rFonts w:ascii="Times New Roman" w:eastAsia="Times New Roman" w:hAnsi="Times New Roman" w:cs="Times New Roman"/>
          <w:sz w:val="24"/>
          <w:szCs w:val="24"/>
        </w:rPr>
        <w:t>The object is accessed.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br/>
      </w:r>
      <w:r w:rsidRPr="00CD3F41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CD3F41" w:rsidRPr="00CD3F41" w:rsidRDefault="00CD3F41" w:rsidP="00CD3F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D3F41">
        <w:rPr>
          <w:rFonts w:ascii="Times New Roman" w:eastAsia="Times New Roman" w:hAnsi="Times New Roman" w:cs="Times New Roman"/>
          <w:b/>
          <w:bCs/>
          <w:sz w:val="27"/>
          <w:szCs w:val="27"/>
        </w:rPr>
        <w:t>Exception safety</w:t>
      </w:r>
    </w:p>
    <w:p w:rsidR="00CD3F41" w:rsidRDefault="00CD3F41" w:rsidP="00CD3F41">
      <w:pPr>
        <w:rPr>
          <w:rFonts w:ascii="Times New Roman" w:eastAsia="Times New Roman" w:hAnsi="Times New Roman" w:cs="Times New Roman"/>
          <w:sz w:val="24"/>
          <w:szCs w:val="24"/>
        </w:rPr>
      </w:pPr>
      <w:r w:rsidRPr="00CD3F41">
        <w:rPr>
          <w:rFonts w:ascii="Times New Roman" w:eastAsia="Times New Roman" w:hAnsi="Times New Roman" w:cs="Times New Roman"/>
          <w:b/>
          <w:bCs/>
          <w:sz w:val="24"/>
          <w:szCs w:val="24"/>
        </w:rPr>
        <w:t>No-throw guarantee: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 this member function never throws exceptions.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br/>
        <w:t xml:space="preserve">Copying any instantiation of the </w:t>
      </w:r>
      <w:hyperlink r:id="rId512" w:history="1">
        <w:r w:rsidRPr="00CD3F4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default allocator</w:t>
        </w:r>
      </w:hyperlink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 is also guaranteed to never throw.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CD3F41" w:rsidRDefault="00CD3F41" w:rsidP="00CD3F4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D3F41" w:rsidRPr="00CD3F41" w:rsidRDefault="00CD3F41" w:rsidP="00CD3F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D3F41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 member function </w:t>
      </w:r>
    </w:p>
    <w:p w:rsidR="00CD3F41" w:rsidRPr="00CD3F41" w:rsidRDefault="00CD3F41" w:rsidP="00CD3F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3F41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CD3F41">
        <w:rPr>
          <w:rFonts w:ascii="Times New Roman" w:eastAsia="Times New Roman" w:hAnsi="Times New Roman" w:cs="Times New Roman"/>
          <w:sz w:val="24"/>
          <w:szCs w:val="24"/>
        </w:rPr>
        <w:t>string</w:t>
      </w:r>
      <w:proofErr w:type="gramEnd"/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</w:p>
    <w:p w:rsidR="00CD3F41" w:rsidRPr="00CD3F41" w:rsidRDefault="00CD3F41" w:rsidP="00CD3F4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proofErr w:type="gramStart"/>
      <w:r w:rsidRPr="00CD3F4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std</w:t>
      </w:r>
      <w:proofErr w:type="gramEnd"/>
      <w:r w:rsidRPr="00CD3F4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::</w:t>
      </w:r>
      <w:hyperlink r:id="rId513" w:history="1">
        <w:r w:rsidRPr="00CD3F41">
          <w:rPr>
            <w:rFonts w:ascii="Times New Roman" w:eastAsia="Times New Roman" w:hAnsi="Times New Roman" w:cs="Times New Roman"/>
            <w:b/>
            <w:bCs/>
            <w:color w:val="0000FF"/>
            <w:kern w:val="36"/>
            <w:sz w:val="48"/>
            <w:szCs w:val="48"/>
            <w:u w:val="single"/>
          </w:rPr>
          <w:t>basic_string</w:t>
        </w:r>
      </w:hyperlink>
      <w:r w:rsidRPr="00CD3F4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::copy</w:t>
      </w:r>
    </w:p>
    <w:p w:rsidR="00CD3F41" w:rsidRPr="00CD3F41" w:rsidRDefault="00CD3F41" w:rsidP="00CD3F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D3F41">
        <w:rPr>
          <w:rFonts w:ascii="Courier New" w:eastAsia="Times New Roman" w:hAnsi="Courier New" w:cs="Courier New"/>
          <w:sz w:val="20"/>
          <w:szCs w:val="20"/>
        </w:rPr>
        <w:t>size_type</w:t>
      </w:r>
      <w:proofErr w:type="gramEnd"/>
      <w:r w:rsidRPr="00CD3F41">
        <w:rPr>
          <w:rFonts w:ascii="Courier New" w:eastAsia="Times New Roman" w:hAnsi="Courier New" w:cs="Courier New"/>
          <w:sz w:val="20"/>
          <w:szCs w:val="20"/>
        </w:rPr>
        <w:t xml:space="preserve"> copy (charT* s, size_type len, size_type pos = 0) const;</w:t>
      </w:r>
    </w:p>
    <w:p w:rsidR="00CD3F41" w:rsidRPr="00CD3F41" w:rsidRDefault="00CD3F41" w:rsidP="00CD3F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3F41">
        <w:rPr>
          <w:rFonts w:ascii="Times New Roman" w:eastAsia="Times New Roman" w:hAnsi="Times New Roman" w:cs="Times New Roman"/>
          <w:sz w:val="24"/>
          <w:szCs w:val="24"/>
        </w:rPr>
        <w:t>Copy sequence of characters from string</w:t>
      </w:r>
    </w:p>
    <w:p w:rsidR="00CD3F41" w:rsidRPr="00CD3F41" w:rsidRDefault="00CD3F41" w:rsidP="00CD3F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Copies a substring of the current value of the </w:t>
      </w:r>
      <w:hyperlink r:id="rId514" w:history="1">
        <w:r w:rsidRPr="00CD3F4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basic_string</w:t>
        </w:r>
      </w:hyperlink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 object into the array pointed by </w:t>
      </w:r>
      <w:r w:rsidRPr="00CD3F41">
        <w:rPr>
          <w:rFonts w:ascii="Times New Roman" w:eastAsia="Times New Roman" w:hAnsi="Times New Roman" w:cs="Times New Roman"/>
          <w:i/>
          <w:iCs/>
          <w:sz w:val="24"/>
          <w:szCs w:val="24"/>
        </w:rPr>
        <w:t>s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. This substring contains the </w:t>
      </w:r>
      <w:r w:rsidRPr="00CD3F41">
        <w:rPr>
          <w:rFonts w:ascii="Times New Roman" w:eastAsia="Times New Roman" w:hAnsi="Times New Roman" w:cs="Times New Roman"/>
          <w:i/>
          <w:iCs/>
          <w:sz w:val="24"/>
          <w:szCs w:val="24"/>
        </w:rPr>
        <w:t>len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 characters that start at position </w:t>
      </w:r>
      <w:r w:rsidRPr="00CD3F41">
        <w:rPr>
          <w:rFonts w:ascii="Times New Roman" w:eastAsia="Times New Roman" w:hAnsi="Times New Roman" w:cs="Times New Roman"/>
          <w:i/>
          <w:iCs/>
          <w:sz w:val="24"/>
          <w:szCs w:val="24"/>
        </w:rPr>
        <w:t>pos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br/>
      </w:r>
      <w:r w:rsidRPr="00CD3F41">
        <w:rPr>
          <w:rFonts w:ascii="Times New Roman" w:eastAsia="Times New Roman" w:hAnsi="Times New Roman" w:cs="Times New Roman"/>
          <w:sz w:val="24"/>
          <w:szCs w:val="24"/>
        </w:rPr>
        <w:br/>
        <w:t>The function does not append a null character at the end of the copied content.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br/>
      </w:r>
      <w:r w:rsidRPr="00CD3F41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CD3F41" w:rsidRPr="00CD3F41" w:rsidRDefault="00CD3F41" w:rsidP="00CD3F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D3F41">
        <w:rPr>
          <w:rFonts w:ascii="Times New Roman" w:eastAsia="Times New Roman" w:hAnsi="Times New Roman" w:cs="Times New Roman"/>
          <w:b/>
          <w:bCs/>
          <w:sz w:val="27"/>
          <w:szCs w:val="27"/>
        </w:rPr>
        <w:t>Parameters</w:t>
      </w:r>
    </w:p>
    <w:p w:rsidR="00CD3F41" w:rsidRPr="00CD3F41" w:rsidRDefault="00CD3F41" w:rsidP="00CD3F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D3F41">
        <w:rPr>
          <w:rFonts w:ascii="Times New Roman" w:eastAsia="Times New Roman" w:hAnsi="Times New Roman" w:cs="Times New Roman"/>
          <w:sz w:val="24"/>
          <w:szCs w:val="24"/>
        </w:rPr>
        <w:t>s</w:t>
      </w:r>
      <w:proofErr w:type="gramEnd"/>
    </w:p>
    <w:p w:rsidR="00CD3F41" w:rsidRPr="00CD3F41" w:rsidRDefault="00CD3F41" w:rsidP="00CD3F4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D3F41">
        <w:rPr>
          <w:rFonts w:ascii="Times New Roman" w:eastAsia="Times New Roman" w:hAnsi="Times New Roman" w:cs="Times New Roman"/>
          <w:sz w:val="24"/>
          <w:szCs w:val="24"/>
        </w:rPr>
        <w:lastRenderedPageBreak/>
        <w:t>Pointer to an array of characters.</w:t>
      </w:r>
      <w:proofErr w:type="gramEnd"/>
      <w:r w:rsidRPr="00CD3F41">
        <w:rPr>
          <w:rFonts w:ascii="Times New Roman" w:eastAsia="Times New Roman" w:hAnsi="Times New Roman" w:cs="Times New Roman"/>
          <w:sz w:val="24"/>
          <w:szCs w:val="24"/>
        </w:rPr>
        <w:br/>
        <w:t>The array shall contain enough storage for the copied characters.</w:t>
      </w:r>
    </w:p>
    <w:p w:rsidR="00CD3F41" w:rsidRPr="00CD3F41" w:rsidRDefault="00CD3F41" w:rsidP="00CD3F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D3F41">
        <w:rPr>
          <w:rFonts w:ascii="Times New Roman" w:eastAsia="Times New Roman" w:hAnsi="Times New Roman" w:cs="Times New Roman"/>
          <w:sz w:val="24"/>
          <w:szCs w:val="24"/>
        </w:rPr>
        <w:t>len</w:t>
      </w:r>
      <w:proofErr w:type="gramEnd"/>
    </w:p>
    <w:p w:rsidR="00CD3F41" w:rsidRPr="00CD3F41" w:rsidRDefault="00CD3F41" w:rsidP="00CD3F4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D3F41">
        <w:rPr>
          <w:rFonts w:ascii="Times New Roman" w:eastAsia="Times New Roman" w:hAnsi="Times New Roman" w:cs="Times New Roman"/>
          <w:sz w:val="24"/>
          <w:szCs w:val="24"/>
        </w:rPr>
        <w:t>Number of characters to copy (if the string is shorter, as many characters as possible are copied).</w:t>
      </w:r>
    </w:p>
    <w:p w:rsidR="00CD3F41" w:rsidRPr="00CD3F41" w:rsidRDefault="00CD3F41" w:rsidP="00CD3F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D3F41">
        <w:rPr>
          <w:rFonts w:ascii="Times New Roman" w:eastAsia="Times New Roman" w:hAnsi="Times New Roman" w:cs="Times New Roman"/>
          <w:sz w:val="24"/>
          <w:szCs w:val="24"/>
        </w:rPr>
        <w:t>pos</w:t>
      </w:r>
      <w:proofErr w:type="gramEnd"/>
    </w:p>
    <w:p w:rsidR="00CD3F41" w:rsidRPr="00CD3F41" w:rsidRDefault="00CD3F41" w:rsidP="00CD3F4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D3F41">
        <w:rPr>
          <w:rFonts w:ascii="Times New Roman" w:eastAsia="Times New Roman" w:hAnsi="Times New Roman" w:cs="Times New Roman"/>
          <w:sz w:val="24"/>
          <w:szCs w:val="24"/>
        </w:rPr>
        <w:t>Position of the first character to be copied.</w:t>
      </w:r>
      <w:proofErr w:type="gramEnd"/>
      <w:r w:rsidRPr="00CD3F41">
        <w:rPr>
          <w:rFonts w:ascii="Times New Roman" w:eastAsia="Times New Roman" w:hAnsi="Times New Roman" w:cs="Times New Roman"/>
          <w:sz w:val="24"/>
          <w:szCs w:val="24"/>
        </w:rPr>
        <w:br/>
        <w:t xml:space="preserve">If this is greater than the </w:t>
      </w:r>
      <w:hyperlink r:id="rId515" w:history="1">
        <w:r w:rsidRPr="00CD3F4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string length</w:t>
        </w:r>
      </w:hyperlink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, it throws </w:t>
      </w:r>
      <w:hyperlink r:id="rId516" w:history="1">
        <w:r w:rsidRPr="00CD3F4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out_of_range</w:t>
        </w:r>
      </w:hyperlink>
      <w:r w:rsidRPr="00CD3F41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br/>
        <w:t xml:space="preserve">Note: The first character in the </w:t>
      </w:r>
      <w:hyperlink r:id="rId517" w:history="1">
        <w:r w:rsidRPr="00CD3F4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basic_string</w:t>
        </w:r>
      </w:hyperlink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 is denoted by a value of </w:t>
      </w:r>
      <w:r w:rsidRPr="00CD3F41">
        <w:rPr>
          <w:rFonts w:ascii="Courier New" w:eastAsia="Times New Roman" w:hAnsi="Courier New" w:cs="Courier New"/>
          <w:sz w:val="20"/>
        </w:rPr>
        <w:t>0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 (not </w:t>
      </w:r>
      <w:r w:rsidRPr="00CD3F41">
        <w:rPr>
          <w:rFonts w:ascii="Courier New" w:eastAsia="Times New Roman" w:hAnsi="Courier New" w:cs="Courier New"/>
          <w:sz w:val="20"/>
        </w:rPr>
        <w:t>1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CD3F41" w:rsidRPr="00CD3F41" w:rsidRDefault="00CD3F41" w:rsidP="00CD3F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3F41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CD3F41" w:rsidRPr="00CD3F41" w:rsidRDefault="00CD3F41" w:rsidP="00CD3F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D3F41">
        <w:rPr>
          <w:rFonts w:ascii="Times New Roman" w:eastAsia="Times New Roman" w:hAnsi="Times New Roman" w:cs="Times New Roman"/>
          <w:b/>
          <w:bCs/>
          <w:sz w:val="27"/>
          <w:szCs w:val="27"/>
        </w:rPr>
        <w:t>Return value</w:t>
      </w:r>
    </w:p>
    <w:p w:rsidR="00CD3F41" w:rsidRPr="00CD3F41" w:rsidRDefault="00CD3F41" w:rsidP="00CD3F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The number of characters copied to the array pointed by </w:t>
      </w:r>
      <w:r w:rsidRPr="00CD3F41">
        <w:rPr>
          <w:rFonts w:ascii="Times New Roman" w:eastAsia="Times New Roman" w:hAnsi="Times New Roman" w:cs="Times New Roman"/>
          <w:i/>
          <w:iCs/>
          <w:sz w:val="24"/>
          <w:szCs w:val="24"/>
        </w:rPr>
        <w:t>s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. This may be equal to </w:t>
      </w:r>
      <w:r w:rsidRPr="00CD3F41">
        <w:rPr>
          <w:rFonts w:ascii="Times New Roman" w:eastAsia="Times New Roman" w:hAnsi="Times New Roman" w:cs="Times New Roman"/>
          <w:i/>
          <w:iCs/>
          <w:sz w:val="24"/>
          <w:szCs w:val="24"/>
        </w:rPr>
        <w:t>len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 or to </w:t>
      </w:r>
      <w:hyperlink r:id="rId518" w:history="1">
        <w:proofErr w:type="gramStart"/>
        <w:r w:rsidRPr="00CD3F41">
          <w:rPr>
            <w:rFonts w:ascii="Courier New" w:eastAsia="Times New Roman" w:hAnsi="Courier New" w:cs="Courier New"/>
            <w:color w:val="0000FF"/>
            <w:sz w:val="20"/>
            <w:u w:val="single"/>
          </w:rPr>
          <w:t>length(</w:t>
        </w:r>
        <w:proofErr w:type="gramEnd"/>
        <w:r w:rsidRPr="00CD3F41">
          <w:rPr>
            <w:rFonts w:ascii="Courier New" w:eastAsia="Times New Roman" w:hAnsi="Courier New" w:cs="Courier New"/>
            <w:color w:val="0000FF"/>
            <w:sz w:val="20"/>
            <w:u w:val="single"/>
          </w:rPr>
          <w:t>)</w:t>
        </w:r>
      </w:hyperlink>
      <w:r w:rsidRPr="00CD3F41">
        <w:rPr>
          <w:rFonts w:ascii="Courier New" w:eastAsia="Times New Roman" w:hAnsi="Courier New" w:cs="Courier New"/>
          <w:sz w:val="20"/>
        </w:rPr>
        <w:t>-pos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 (if the string value is shorter than </w:t>
      </w:r>
      <w:r w:rsidRPr="00CD3F41">
        <w:rPr>
          <w:rFonts w:ascii="Courier New" w:eastAsia="Times New Roman" w:hAnsi="Courier New" w:cs="Courier New"/>
          <w:sz w:val="20"/>
        </w:rPr>
        <w:t>pos+len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t>).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br/>
      </w:r>
      <w:r w:rsidRPr="00CD3F41">
        <w:rPr>
          <w:rFonts w:ascii="Times New Roman" w:eastAsia="Times New Roman" w:hAnsi="Times New Roman" w:cs="Times New Roman"/>
          <w:sz w:val="24"/>
          <w:szCs w:val="24"/>
        </w:rPr>
        <w:br/>
        <w:t xml:space="preserve">Member type </w:t>
      </w:r>
      <w:r w:rsidRPr="00CD3F41">
        <w:rPr>
          <w:rFonts w:ascii="Courier New" w:eastAsia="Times New Roman" w:hAnsi="Courier New" w:cs="Courier New"/>
          <w:sz w:val="20"/>
        </w:rPr>
        <w:t>size_type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 is an unsigned integral type.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br/>
      </w:r>
      <w:r w:rsidRPr="00CD3F41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CD3F41" w:rsidRPr="00CD3F41" w:rsidRDefault="00CD3F41" w:rsidP="00CD3F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D3F41">
        <w:rPr>
          <w:rFonts w:ascii="Times New Roman" w:eastAsia="Times New Roman" w:hAnsi="Times New Roman" w:cs="Times New Roman"/>
          <w:b/>
          <w:bCs/>
          <w:sz w:val="27"/>
          <w:szCs w:val="27"/>
        </w:rPr>
        <w:t>Example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6437"/>
      </w:tblGrid>
      <w:tr w:rsidR="00CD3F41" w:rsidRPr="00CD3F41" w:rsidTr="00CD3F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D3F41">
              <w:rPr>
                <w:rFonts w:ascii="Courier New" w:eastAsia="Times New Roman" w:hAnsi="Courier New" w:cs="Courier New"/>
                <w:sz w:val="20"/>
              </w:rPr>
              <w:t>1</w:t>
            </w: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CD3F41">
              <w:rPr>
                <w:rFonts w:ascii="Courier New" w:eastAsia="Times New Roman" w:hAnsi="Courier New" w:cs="Courier New"/>
                <w:sz w:val="20"/>
              </w:rPr>
              <w:t>2</w:t>
            </w: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CD3F41">
              <w:rPr>
                <w:rFonts w:ascii="Courier New" w:eastAsia="Times New Roman" w:hAnsi="Courier New" w:cs="Courier New"/>
                <w:sz w:val="20"/>
              </w:rPr>
              <w:t>3</w:t>
            </w: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CD3F41">
              <w:rPr>
                <w:rFonts w:ascii="Courier New" w:eastAsia="Times New Roman" w:hAnsi="Courier New" w:cs="Courier New"/>
                <w:sz w:val="20"/>
              </w:rPr>
              <w:t>4</w:t>
            </w: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CD3F41">
              <w:rPr>
                <w:rFonts w:ascii="Courier New" w:eastAsia="Times New Roman" w:hAnsi="Courier New" w:cs="Courier New"/>
                <w:sz w:val="20"/>
              </w:rPr>
              <w:t>5</w:t>
            </w: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CD3F41">
              <w:rPr>
                <w:rFonts w:ascii="Courier New" w:eastAsia="Times New Roman" w:hAnsi="Courier New" w:cs="Courier New"/>
                <w:sz w:val="20"/>
              </w:rPr>
              <w:t>6</w:t>
            </w: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CD3F41">
              <w:rPr>
                <w:rFonts w:ascii="Courier New" w:eastAsia="Times New Roman" w:hAnsi="Courier New" w:cs="Courier New"/>
                <w:sz w:val="20"/>
              </w:rPr>
              <w:t>7</w:t>
            </w: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CD3F41">
              <w:rPr>
                <w:rFonts w:ascii="Courier New" w:eastAsia="Times New Roman" w:hAnsi="Courier New" w:cs="Courier New"/>
                <w:sz w:val="20"/>
              </w:rPr>
              <w:t>8</w:t>
            </w: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CD3F41">
              <w:rPr>
                <w:rFonts w:ascii="Courier New" w:eastAsia="Times New Roman" w:hAnsi="Courier New" w:cs="Courier New"/>
                <w:sz w:val="20"/>
              </w:rPr>
              <w:t>9</w:t>
            </w: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CD3F41">
              <w:rPr>
                <w:rFonts w:ascii="Courier New" w:eastAsia="Times New Roman" w:hAnsi="Courier New" w:cs="Courier New"/>
                <w:sz w:val="20"/>
              </w:rPr>
              <w:t>10</w:t>
            </w: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CD3F41">
              <w:rPr>
                <w:rFonts w:ascii="Courier New" w:eastAsia="Times New Roman" w:hAnsi="Courier New" w:cs="Courier New"/>
                <w:sz w:val="20"/>
              </w:rPr>
              <w:t>11</w:t>
            </w: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CD3F41">
              <w:rPr>
                <w:rFonts w:ascii="Courier New" w:eastAsia="Times New Roman" w:hAnsi="Courier New" w:cs="Courier New"/>
                <w:sz w:val="20"/>
              </w:rPr>
              <w:t>12</w:t>
            </w: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CD3F41">
              <w:rPr>
                <w:rFonts w:ascii="Courier New" w:eastAsia="Times New Roman" w:hAnsi="Courier New" w:cs="Courier New"/>
                <w:sz w:val="20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CD3F41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// string::copy</w:t>
            </w:r>
          </w:p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CD3F41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#include &lt;iostream&gt;</w:t>
            </w:r>
          </w:p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CD3F41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#include &lt;string&gt;</w:t>
            </w:r>
          </w:p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</w:p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CD3F41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int</w:t>
            </w:r>
            <w:r w:rsidRPr="00CD3F41">
              <w:rPr>
                <w:rFonts w:ascii="Courier New" w:eastAsia="Times New Roman" w:hAnsi="Courier New" w:cs="Courier New"/>
                <w:sz w:val="20"/>
              </w:rPr>
              <w:t xml:space="preserve"> main ()</w:t>
            </w:r>
          </w:p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CD3F41">
              <w:rPr>
                <w:rFonts w:ascii="Courier New" w:eastAsia="Times New Roman" w:hAnsi="Courier New" w:cs="Courier New"/>
                <w:sz w:val="20"/>
              </w:rPr>
              <w:t>{</w:t>
            </w:r>
          </w:p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CD3F41">
              <w:rPr>
                <w:rFonts w:ascii="Courier New" w:eastAsia="Times New Roman" w:hAnsi="Courier New" w:cs="Courier New"/>
                <w:sz w:val="20"/>
              </w:rPr>
              <w:t xml:space="preserve">  </w:t>
            </w:r>
            <w:r w:rsidRPr="00CD3F41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char</w:t>
            </w:r>
            <w:r w:rsidRPr="00CD3F41">
              <w:rPr>
                <w:rFonts w:ascii="Courier New" w:eastAsia="Times New Roman" w:hAnsi="Courier New" w:cs="Courier New"/>
                <w:sz w:val="20"/>
              </w:rPr>
              <w:t xml:space="preserve"> buffer[20];</w:t>
            </w:r>
          </w:p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CD3F41">
              <w:rPr>
                <w:rFonts w:ascii="Courier New" w:eastAsia="Times New Roman" w:hAnsi="Courier New" w:cs="Courier New"/>
                <w:sz w:val="20"/>
              </w:rPr>
              <w:t xml:space="preserve">  </w:t>
            </w:r>
            <w:proofErr w:type="gramStart"/>
            <w:r w:rsidRPr="00CD3F41">
              <w:rPr>
                <w:rFonts w:ascii="Courier New" w:eastAsia="Times New Roman" w:hAnsi="Courier New" w:cs="Courier New"/>
                <w:sz w:val="20"/>
              </w:rPr>
              <w:t>std::string</w:t>
            </w:r>
            <w:proofErr w:type="gramEnd"/>
            <w:r w:rsidRPr="00CD3F41">
              <w:rPr>
                <w:rFonts w:ascii="Courier New" w:eastAsia="Times New Roman" w:hAnsi="Courier New" w:cs="Courier New"/>
                <w:sz w:val="20"/>
              </w:rPr>
              <w:t xml:space="preserve"> str ("Test string...");</w:t>
            </w:r>
          </w:p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CD3F41">
              <w:rPr>
                <w:rFonts w:ascii="Courier New" w:eastAsia="Times New Roman" w:hAnsi="Courier New" w:cs="Courier New"/>
                <w:sz w:val="20"/>
              </w:rPr>
              <w:t xml:space="preserve">  std::size_t length = str.copy(buffer,6,5);</w:t>
            </w:r>
          </w:p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CD3F41">
              <w:rPr>
                <w:rFonts w:ascii="Courier New" w:eastAsia="Times New Roman" w:hAnsi="Courier New" w:cs="Courier New"/>
                <w:sz w:val="20"/>
              </w:rPr>
              <w:t xml:space="preserve">  buffer[length]='\0';</w:t>
            </w:r>
          </w:p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CD3F41">
              <w:rPr>
                <w:rFonts w:ascii="Courier New" w:eastAsia="Times New Roman" w:hAnsi="Courier New" w:cs="Courier New"/>
                <w:sz w:val="20"/>
              </w:rPr>
              <w:t xml:space="preserve">  std::cout &lt;&lt; "buffer contains: " &lt;&lt; buffer &lt;&lt; '\n';</w:t>
            </w:r>
          </w:p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CD3F41">
              <w:rPr>
                <w:rFonts w:ascii="Courier New" w:eastAsia="Times New Roman" w:hAnsi="Courier New" w:cs="Courier New"/>
                <w:sz w:val="20"/>
              </w:rPr>
              <w:t xml:space="preserve">  </w:t>
            </w:r>
            <w:r w:rsidRPr="00CD3F41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return</w:t>
            </w:r>
            <w:r w:rsidRPr="00CD3F41">
              <w:rPr>
                <w:rFonts w:ascii="Courier New" w:eastAsia="Times New Roman" w:hAnsi="Courier New" w:cs="Courier New"/>
                <w:sz w:val="20"/>
              </w:rPr>
              <w:t xml:space="preserve"> 0;</w:t>
            </w:r>
          </w:p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D3F41">
              <w:rPr>
                <w:rFonts w:ascii="Courier New" w:eastAsia="Times New Roman" w:hAnsi="Courier New" w:cs="Courier New"/>
                <w:sz w:val="20"/>
              </w:rPr>
              <w:t>}</w:t>
            </w:r>
          </w:p>
        </w:tc>
      </w:tr>
    </w:tbl>
    <w:p w:rsidR="00CD3F41" w:rsidRPr="00CD3F41" w:rsidRDefault="00CD3F41" w:rsidP="00CD3F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3F41">
        <w:rPr>
          <w:rFonts w:ascii="Times New Roman" w:eastAsia="Times New Roman" w:hAnsi="Times New Roman" w:cs="Times New Roman"/>
          <w:sz w:val="24"/>
          <w:szCs w:val="24"/>
        </w:rPr>
        <w:br/>
        <w:t>Output: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51"/>
      </w:tblGrid>
      <w:tr w:rsidR="00CD3F41" w:rsidRPr="00CD3F41" w:rsidTr="00CD3F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t>buffer contains: string</w:t>
            </w:r>
          </w:p>
        </w:tc>
      </w:tr>
    </w:tbl>
    <w:p w:rsidR="00CD3F41" w:rsidRPr="00CD3F41" w:rsidRDefault="00CD3F41" w:rsidP="00CD3F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3F41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CD3F41" w:rsidRPr="00CD3F41" w:rsidRDefault="00CD3F41" w:rsidP="00CD3F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D3F41">
        <w:rPr>
          <w:rFonts w:ascii="Times New Roman" w:eastAsia="Times New Roman" w:hAnsi="Times New Roman" w:cs="Times New Roman"/>
          <w:b/>
          <w:bCs/>
          <w:sz w:val="27"/>
          <w:szCs w:val="27"/>
        </w:rPr>
        <w:t>Complexity</w:t>
      </w:r>
    </w:p>
    <w:p w:rsidR="00CD3F41" w:rsidRPr="00CD3F41" w:rsidRDefault="00CD3F41" w:rsidP="00CD3F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3F41">
        <w:rPr>
          <w:rFonts w:ascii="Times New Roman" w:eastAsia="Times New Roman" w:hAnsi="Times New Roman" w:cs="Times New Roman"/>
          <w:sz w:val="24"/>
          <w:szCs w:val="24"/>
        </w:rPr>
        <w:t>Linear in the number of characters copied.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br/>
      </w:r>
      <w:r w:rsidRPr="00CD3F41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CD3F41" w:rsidRPr="00CD3F41" w:rsidRDefault="00CD3F41" w:rsidP="00CD3F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D3F41">
        <w:rPr>
          <w:rFonts w:ascii="Times New Roman" w:eastAsia="Times New Roman" w:hAnsi="Times New Roman" w:cs="Times New Roman"/>
          <w:b/>
          <w:bCs/>
          <w:sz w:val="27"/>
          <w:szCs w:val="27"/>
        </w:rPr>
        <w:t>Iterator validity</w:t>
      </w:r>
    </w:p>
    <w:p w:rsidR="00CD3F41" w:rsidRPr="00CD3F41" w:rsidRDefault="00CD3F41" w:rsidP="00CD3F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3F41">
        <w:rPr>
          <w:rFonts w:ascii="Times New Roman" w:eastAsia="Times New Roman" w:hAnsi="Times New Roman" w:cs="Times New Roman"/>
          <w:sz w:val="24"/>
          <w:szCs w:val="24"/>
        </w:rPr>
        <w:t>No changes.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br/>
      </w:r>
      <w:r w:rsidRPr="00CD3F41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CD3F41" w:rsidRPr="00CD3F41" w:rsidRDefault="00CD3F41" w:rsidP="00CD3F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D3F41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Data races</w:t>
      </w:r>
    </w:p>
    <w:p w:rsidR="00CD3F41" w:rsidRPr="00CD3F41" w:rsidRDefault="00CD3F41" w:rsidP="00CD3F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3F41">
        <w:rPr>
          <w:rFonts w:ascii="Times New Roman" w:eastAsia="Times New Roman" w:hAnsi="Times New Roman" w:cs="Times New Roman"/>
          <w:sz w:val="24"/>
          <w:szCs w:val="24"/>
        </w:rPr>
        <w:t>The object is accessed.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br/>
      </w:r>
      <w:r w:rsidRPr="00CD3F41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CD3F41" w:rsidRPr="00CD3F41" w:rsidRDefault="00CD3F41" w:rsidP="00CD3F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D3F41">
        <w:rPr>
          <w:rFonts w:ascii="Times New Roman" w:eastAsia="Times New Roman" w:hAnsi="Times New Roman" w:cs="Times New Roman"/>
          <w:b/>
          <w:bCs/>
          <w:sz w:val="27"/>
          <w:szCs w:val="27"/>
        </w:rPr>
        <w:t>Exception safety</w:t>
      </w:r>
    </w:p>
    <w:p w:rsidR="00CD3F41" w:rsidRDefault="00CD3F41" w:rsidP="00CD3F41">
      <w:pPr>
        <w:rPr>
          <w:rFonts w:ascii="Times New Roman" w:eastAsia="Times New Roman" w:hAnsi="Times New Roman" w:cs="Times New Roman"/>
          <w:sz w:val="24"/>
          <w:szCs w:val="24"/>
        </w:rPr>
      </w:pPr>
      <w:r w:rsidRPr="00CD3F41">
        <w:rPr>
          <w:rFonts w:ascii="Times New Roman" w:eastAsia="Times New Roman" w:hAnsi="Times New Roman" w:cs="Times New Roman"/>
          <w:b/>
          <w:bCs/>
          <w:sz w:val="24"/>
          <w:szCs w:val="24"/>
        </w:rPr>
        <w:t>Strong guarantee: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 if an exception is thrown, there are no changes in the </w:t>
      </w:r>
      <w:hyperlink r:id="rId519" w:history="1">
        <w:r w:rsidRPr="00CD3F4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basic_string</w:t>
        </w:r>
      </w:hyperlink>
      <w:r w:rsidRPr="00CD3F41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br/>
      </w:r>
      <w:r w:rsidRPr="00CD3F41">
        <w:rPr>
          <w:rFonts w:ascii="Times New Roman" w:eastAsia="Times New Roman" w:hAnsi="Times New Roman" w:cs="Times New Roman"/>
          <w:sz w:val="24"/>
          <w:szCs w:val="24"/>
        </w:rPr>
        <w:br/>
        <w:t xml:space="preserve">If </w:t>
      </w:r>
      <w:r w:rsidRPr="00CD3F41">
        <w:rPr>
          <w:rFonts w:ascii="Times New Roman" w:eastAsia="Times New Roman" w:hAnsi="Times New Roman" w:cs="Times New Roman"/>
          <w:i/>
          <w:iCs/>
          <w:sz w:val="24"/>
          <w:szCs w:val="24"/>
        </w:rPr>
        <w:t>s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 does not point to an array long enough, it causes </w:t>
      </w:r>
      <w:r w:rsidRPr="00CD3F41">
        <w:rPr>
          <w:rFonts w:ascii="Times New Roman" w:eastAsia="Times New Roman" w:hAnsi="Times New Roman" w:cs="Times New Roman"/>
          <w:i/>
          <w:iCs/>
          <w:sz w:val="24"/>
          <w:szCs w:val="24"/>
        </w:rPr>
        <w:t>undefined behavior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br/>
      </w:r>
      <w:r w:rsidRPr="00CD3F41">
        <w:rPr>
          <w:rFonts w:ascii="Times New Roman" w:eastAsia="Times New Roman" w:hAnsi="Times New Roman" w:cs="Times New Roman"/>
          <w:sz w:val="24"/>
          <w:szCs w:val="24"/>
        </w:rPr>
        <w:br/>
        <w:t xml:space="preserve">If </w:t>
      </w:r>
      <w:r w:rsidRPr="00CD3F41">
        <w:rPr>
          <w:rFonts w:ascii="Times New Roman" w:eastAsia="Times New Roman" w:hAnsi="Times New Roman" w:cs="Times New Roman"/>
          <w:i/>
          <w:iCs/>
          <w:sz w:val="24"/>
          <w:szCs w:val="24"/>
        </w:rPr>
        <w:t>pos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CD3F41">
        <w:rPr>
          <w:rFonts w:ascii="Times New Roman" w:eastAsia="Times New Roman" w:hAnsi="Times New Roman" w:cs="Times New Roman"/>
          <w:sz w:val="24"/>
          <w:szCs w:val="24"/>
        </w:rPr>
        <w:t>is</w:t>
      </w:r>
      <w:proofErr w:type="gramEnd"/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 greater than the </w:t>
      </w:r>
      <w:hyperlink r:id="rId520" w:history="1">
        <w:r w:rsidRPr="00CD3F4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string length</w:t>
        </w:r>
      </w:hyperlink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, an </w:t>
      </w:r>
      <w:hyperlink r:id="rId521" w:history="1">
        <w:r w:rsidRPr="00CD3F4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out_of_range</w:t>
        </w:r>
      </w:hyperlink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 exception is thrown.</w:t>
      </w:r>
    </w:p>
    <w:p w:rsidR="00CD3F41" w:rsidRDefault="00CD3F41" w:rsidP="00CD3F4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D3F41" w:rsidRPr="00CD3F41" w:rsidRDefault="00CD3F41" w:rsidP="00CD3F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D3F41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 member function </w:t>
      </w:r>
    </w:p>
    <w:p w:rsidR="00CD3F41" w:rsidRPr="00CD3F41" w:rsidRDefault="00CD3F41" w:rsidP="00CD3F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3F41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CD3F41">
        <w:rPr>
          <w:rFonts w:ascii="Times New Roman" w:eastAsia="Times New Roman" w:hAnsi="Times New Roman" w:cs="Times New Roman"/>
          <w:sz w:val="24"/>
          <w:szCs w:val="24"/>
        </w:rPr>
        <w:t>string</w:t>
      </w:r>
      <w:proofErr w:type="gramEnd"/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</w:p>
    <w:p w:rsidR="00CD3F41" w:rsidRPr="00CD3F41" w:rsidRDefault="00CD3F41" w:rsidP="00CD3F4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proofErr w:type="gramStart"/>
      <w:r w:rsidRPr="00CD3F4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std</w:t>
      </w:r>
      <w:proofErr w:type="gramEnd"/>
      <w:r w:rsidRPr="00CD3F4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::</w:t>
      </w:r>
      <w:hyperlink r:id="rId522" w:history="1">
        <w:r w:rsidRPr="00CD3F41">
          <w:rPr>
            <w:rFonts w:ascii="Times New Roman" w:eastAsia="Times New Roman" w:hAnsi="Times New Roman" w:cs="Times New Roman"/>
            <w:b/>
            <w:bCs/>
            <w:color w:val="0000FF"/>
            <w:kern w:val="36"/>
            <w:sz w:val="48"/>
            <w:szCs w:val="48"/>
            <w:u w:val="single"/>
          </w:rPr>
          <w:t>basic_string</w:t>
        </w:r>
      </w:hyperlink>
      <w:r w:rsidRPr="00CD3F4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::find</w:t>
      </w:r>
    </w:p>
    <w:p w:rsidR="00CD3F41" w:rsidRPr="00CD3F41" w:rsidRDefault="00CD3F41" w:rsidP="00CD3F41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23" w:history="1">
        <w:r w:rsidRPr="00CD3F4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C++98</w:t>
        </w:r>
      </w:hyperlink>
    </w:p>
    <w:p w:rsidR="00CD3F41" w:rsidRPr="00CD3F41" w:rsidRDefault="00CD3F41" w:rsidP="00CD3F41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24" w:history="1">
        <w:r w:rsidRPr="00CD3F4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C++11</w:t>
        </w:r>
      </w:hyperlink>
    </w:p>
    <w:p w:rsidR="00CD3F41" w:rsidRPr="00CD3F41" w:rsidRDefault="00CD3F41" w:rsidP="00CD3F41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01"/>
        <w:gridCol w:w="7997"/>
      </w:tblGrid>
      <w:tr w:rsidR="00CD3F41" w:rsidRPr="00CD3F41" w:rsidTr="00CD3F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3F41" w:rsidRPr="00CD3F41" w:rsidRDefault="00CD3F41" w:rsidP="00CD3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3F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string (1)</w:t>
            </w:r>
          </w:p>
        </w:tc>
        <w:tc>
          <w:tcPr>
            <w:tcW w:w="0" w:type="auto"/>
            <w:vAlign w:val="center"/>
            <w:hideMark/>
          </w:tcPr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t>size_type find (const basic_string&amp; str, size_type pos = 0) const;</w:t>
            </w:r>
          </w:p>
        </w:tc>
      </w:tr>
      <w:tr w:rsidR="00CD3F41" w:rsidRPr="00CD3F41" w:rsidTr="00CD3F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3F41" w:rsidRPr="00CD3F41" w:rsidRDefault="00CD3F41" w:rsidP="00CD3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3F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c-string (2)</w:t>
            </w:r>
          </w:p>
        </w:tc>
        <w:tc>
          <w:tcPr>
            <w:tcW w:w="0" w:type="auto"/>
            <w:vAlign w:val="center"/>
            <w:hideMark/>
          </w:tcPr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t>size_type find (const charT* s, size_type pos = 0) const;</w:t>
            </w:r>
          </w:p>
        </w:tc>
      </w:tr>
      <w:tr w:rsidR="00CD3F41" w:rsidRPr="00CD3F41" w:rsidTr="00CD3F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3F41" w:rsidRPr="00CD3F41" w:rsidRDefault="00CD3F41" w:rsidP="00CD3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3F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buffer (3)</w:t>
            </w:r>
          </w:p>
        </w:tc>
        <w:tc>
          <w:tcPr>
            <w:tcW w:w="0" w:type="auto"/>
            <w:vAlign w:val="center"/>
            <w:hideMark/>
          </w:tcPr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t>size_type find (const charT* s, size_type pos, size_type n) const;</w:t>
            </w:r>
          </w:p>
        </w:tc>
      </w:tr>
      <w:tr w:rsidR="00CD3F41" w:rsidRPr="00CD3F41" w:rsidTr="00CD3F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3F41" w:rsidRPr="00CD3F41" w:rsidRDefault="00CD3F41" w:rsidP="00CD3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3F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character (4)</w:t>
            </w:r>
          </w:p>
        </w:tc>
        <w:tc>
          <w:tcPr>
            <w:tcW w:w="0" w:type="auto"/>
            <w:vAlign w:val="center"/>
            <w:hideMark/>
          </w:tcPr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t>size_type find (charT c, size_type pos = 0) const;</w:t>
            </w:r>
          </w:p>
        </w:tc>
      </w:tr>
    </w:tbl>
    <w:p w:rsidR="00CD3F41" w:rsidRPr="00CD3F41" w:rsidRDefault="00CD3F41" w:rsidP="00CD3F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3F41">
        <w:rPr>
          <w:rFonts w:ascii="Times New Roman" w:eastAsia="Times New Roman" w:hAnsi="Times New Roman" w:cs="Times New Roman"/>
          <w:sz w:val="24"/>
          <w:szCs w:val="24"/>
        </w:rPr>
        <w:t>Find first occurrence in string</w:t>
      </w:r>
    </w:p>
    <w:p w:rsidR="00CD3F41" w:rsidRPr="00CD3F41" w:rsidRDefault="00CD3F41" w:rsidP="00CD3F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Searches the </w:t>
      </w:r>
      <w:hyperlink r:id="rId525" w:history="1">
        <w:r w:rsidRPr="00CD3F4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basic_string</w:t>
        </w:r>
      </w:hyperlink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 for the first occurrence of the sequence specified by its arguments.</w:t>
      </w:r>
      <w:proofErr w:type="gramEnd"/>
      <w:r w:rsidRPr="00CD3F41">
        <w:rPr>
          <w:rFonts w:ascii="Times New Roman" w:eastAsia="Times New Roman" w:hAnsi="Times New Roman" w:cs="Times New Roman"/>
          <w:sz w:val="24"/>
          <w:szCs w:val="24"/>
        </w:rPr>
        <w:br/>
      </w:r>
      <w:r w:rsidRPr="00CD3F41">
        <w:rPr>
          <w:rFonts w:ascii="Times New Roman" w:eastAsia="Times New Roman" w:hAnsi="Times New Roman" w:cs="Times New Roman"/>
          <w:sz w:val="24"/>
          <w:szCs w:val="24"/>
        </w:rPr>
        <w:br/>
        <w:t xml:space="preserve">When </w:t>
      </w:r>
      <w:r w:rsidRPr="00CD3F41">
        <w:rPr>
          <w:rFonts w:ascii="Times New Roman" w:eastAsia="Times New Roman" w:hAnsi="Times New Roman" w:cs="Times New Roman"/>
          <w:i/>
          <w:iCs/>
          <w:sz w:val="24"/>
          <w:szCs w:val="24"/>
        </w:rPr>
        <w:t>pos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CD3F41">
        <w:rPr>
          <w:rFonts w:ascii="Times New Roman" w:eastAsia="Times New Roman" w:hAnsi="Times New Roman" w:cs="Times New Roman"/>
          <w:sz w:val="24"/>
          <w:szCs w:val="24"/>
        </w:rPr>
        <w:t>is</w:t>
      </w:r>
      <w:proofErr w:type="gramEnd"/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 specified, the search only includes characters at or after position </w:t>
      </w:r>
      <w:r w:rsidRPr="00CD3F41">
        <w:rPr>
          <w:rFonts w:ascii="Times New Roman" w:eastAsia="Times New Roman" w:hAnsi="Times New Roman" w:cs="Times New Roman"/>
          <w:i/>
          <w:iCs/>
          <w:sz w:val="24"/>
          <w:szCs w:val="24"/>
        </w:rPr>
        <w:t>pos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, ignoring any possible occurrences that include characters before </w:t>
      </w:r>
      <w:r w:rsidRPr="00CD3F41">
        <w:rPr>
          <w:rFonts w:ascii="Times New Roman" w:eastAsia="Times New Roman" w:hAnsi="Times New Roman" w:cs="Times New Roman"/>
          <w:i/>
          <w:iCs/>
          <w:sz w:val="24"/>
          <w:szCs w:val="24"/>
        </w:rPr>
        <w:t>pos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br/>
      </w:r>
      <w:r w:rsidRPr="00CD3F41">
        <w:rPr>
          <w:rFonts w:ascii="Times New Roman" w:eastAsia="Times New Roman" w:hAnsi="Times New Roman" w:cs="Times New Roman"/>
          <w:sz w:val="24"/>
          <w:szCs w:val="24"/>
        </w:rPr>
        <w:br/>
        <w:t xml:space="preserve">The function uses </w:t>
      </w:r>
      <w:hyperlink r:id="rId526" w:history="1">
        <w:r w:rsidRPr="00CD3F4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traits_type::eq</w:t>
        </w:r>
      </w:hyperlink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 to determine character equivalences.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br/>
      </w:r>
      <w:r w:rsidRPr="00CD3F41">
        <w:rPr>
          <w:rFonts w:ascii="Times New Roman" w:eastAsia="Times New Roman" w:hAnsi="Times New Roman" w:cs="Times New Roman"/>
          <w:sz w:val="24"/>
          <w:szCs w:val="24"/>
        </w:rPr>
        <w:br/>
        <w:t xml:space="preserve">Notice that unlike member </w:t>
      </w:r>
      <w:hyperlink r:id="rId527" w:history="1">
        <w:r w:rsidRPr="00CD3F4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find_first_of</w:t>
        </w:r>
      </w:hyperlink>
      <w:r w:rsidRPr="00CD3F41">
        <w:rPr>
          <w:rFonts w:ascii="Times New Roman" w:eastAsia="Times New Roman" w:hAnsi="Times New Roman" w:cs="Times New Roman"/>
          <w:sz w:val="24"/>
          <w:szCs w:val="24"/>
        </w:rPr>
        <w:t>, whenever more than one character is being searched for, it is not enough that just one of these characters match, but the entire sequence must match.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br/>
      </w:r>
      <w:r w:rsidRPr="00CD3F41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CD3F41" w:rsidRPr="00CD3F41" w:rsidRDefault="00CD3F41" w:rsidP="00CD3F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D3F41">
        <w:rPr>
          <w:rFonts w:ascii="Times New Roman" w:eastAsia="Times New Roman" w:hAnsi="Times New Roman" w:cs="Times New Roman"/>
          <w:b/>
          <w:bCs/>
          <w:sz w:val="27"/>
          <w:szCs w:val="27"/>
        </w:rPr>
        <w:t>Parameters</w:t>
      </w:r>
    </w:p>
    <w:p w:rsidR="00CD3F41" w:rsidRPr="00CD3F41" w:rsidRDefault="00CD3F41" w:rsidP="00CD3F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D3F41">
        <w:rPr>
          <w:rFonts w:ascii="Times New Roman" w:eastAsia="Times New Roman" w:hAnsi="Times New Roman" w:cs="Times New Roman"/>
          <w:sz w:val="24"/>
          <w:szCs w:val="24"/>
        </w:rPr>
        <w:t>str</w:t>
      </w:r>
      <w:proofErr w:type="gramEnd"/>
    </w:p>
    <w:p w:rsidR="00CD3F41" w:rsidRPr="00CD3F41" w:rsidRDefault="00CD3F41" w:rsidP="00CD3F4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Another </w:t>
      </w:r>
      <w:hyperlink r:id="rId528" w:history="1">
        <w:r w:rsidRPr="00CD3F4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basic_string</w:t>
        </w:r>
      </w:hyperlink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 with the subject to search for.</w:t>
      </w:r>
      <w:proofErr w:type="gramEnd"/>
    </w:p>
    <w:p w:rsidR="00CD3F41" w:rsidRPr="00CD3F41" w:rsidRDefault="00CD3F41" w:rsidP="00CD3F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D3F41">
        <w:rPr>
          <w:rFonts w:ascii="Times New Roman" w:eastAsia="Times New Roman" w:hAnsi="Times New Roman" w:cs="Times New Roman"/>
          <w:sz w:val="24"/>
          <w:szCs w:val="24"/>
        </w:rPr>
        <w:t>pos</w:t>
      </w:r>
      <w:proofErr w:type="gramEnd"/>
    </w:p>
    <w:p w:rsidR="00CD3F41" w:rsidRPr="00CD3F41" w:rsidRDefault="00CD3F41" w:rsidP="00CD3F4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D3F41">
        <w:rPr>
          <w:rFonts w:ascii="Times New Roman" w:eastAsia="Times New Roman" w:hAnsi="Times New Roman" w:cs="Times New Roman"/>
          <w:sz w:val="24"/>
          <w:szCs w:val="24"/>
        </w:rPr>
        <w:t>Position of the first character in the string to be considered in the search.</w:t>
      </w:r>
      <w:proofErr w:type="gramEnd"/>
      <w:r w:rsidRPr="00CD3F41">
        <w:rPr>
          <w:rFonts w:ascii="Times New Roman" w:eastAsia="Times New Roman" w:hAnsi="Times New Roman" w:cs="Times New Roman"/>
          <w:sz w:val="24"/>
          <w:szCs w:val="24"/>
        </w:rPr>
        <w:br/>
        <w:t xml:space="preserve">If this is greater than the </w:t>
      </w:r>
      <w:hyperlink r:id="rId529" w:history="1">
        <w:r w:rsidRPr="00CD3F4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string length</w:t>
        </w:r>
      </w:hyperlink>
      <w:r w:rsidRPr="00CD3F41">
        <w:rPr>
          <w:rFonts w:ascii="Times New Roman" w:eastAsia="Times New Roman" w:hAnsi="Times New Roman" w:cs="Times New Roman"/>
          <w:sz w:val="24"/>
          <w:szCs w:val="24"/>
        </w:rPr>
        <w:t>, the function never finds matches.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br/>
      </w:r>
      <w:r w:rsidRPr="00CD3F41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Note: The first character is denoted by a value of </w:t>
      </w:r>
      <w:r w:rsidRPr="00CD3F41">
        <w:rPr>
          <w:rFonts w:ascii="Courier New" w:eastAsia="Times New Roman" w:hAnsi="Courier New" w:cs="Courier New"/>
          <w:sz w:val="20"/>
        </w:rPr>
        <w:t>0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 (not </w:t>
      </w:r>
      <w:r w:rsidRPr="00CD3F41">
        <w:rPr>
          <w:rFonts w:ascii="Courier New" w:eastAsia="Times New Roman" w:hAnsi="Courier New" w:cs="Courier New"/>
          <w:sz w:val="20"/>
        </w:rPr>
        <w:t>1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): A value of </w:t>
      </w:r>
      <w:r w:rsidRPr="00CD3F41">
        <w:rPr>
          <w:rFonts w:ascii="Courier New" w:eastAsia="Times New Roman" w:hAnsi="Courier New" w:cs="Courier New"/>
          <w:sz w:val="20"/>
        </w:rPr>
        <w:t>0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 means that the entire string is searched.</w:t>
      </w:r>
    </w:p>
    <w:p w:rsidR="00CD3F41" w:rsidRPr="00CD3F41" w:rsidRDefault="00CD3F41" w:rsidP="00CD3F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D3F41">
        <w:rPr>
          <w:rFonts w:ascii="Times New Roman" w:eastAsia="Times New Roman" w:hAnsi="Times New Roman" w:cs="Times New Roman"/>
          <w:sz w:val="24"/>
          <w:szCs w:val="24"/>
        </w:rPr>
        <w:t>s</w:t>
      </w:r>
      <w:proofErr w:type="gramEnd"/>
    </w:p>
    <w:p w:rsidR="00CD3F41" w:rsidRPr="00CD3F41" w:rsidRDefault="00CD3F41" w:rsidP="00CD3F4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D3F41">
        <w:rPr>
          <w:rFonts w:ascii="Times New Roman" w:eastAsia="Times New Roman" w:hAnsi="Times New Roman" w:cs="Times New Roman"/>
          <w:sz w:val="24"/>
          <w:szCs w:val="24"/>
        </w:rPr>
        <w:t>Pointer to an array of characters.</w:t>
      </w:r>
      <w:proofErr w:type="gramEnd"/>
      <w:r w:rsidRPr="00CD3F41">
        <w:rPr>
          <w:rFonts w:ascii="Times New Roman" w:eastAsia="Times New Roman" w:hAnsi="Times New Roman" w:cs="Times New Roman"/>
          <w:sz w:val="24"/>
          <w:szCs w:val="24"/>
        </w:rPr>
        <w:br/>
        <w:t xml:space="preserve">If argument </w:t>
      </w:r>
      <w:r w:rsidRPr="00CD3F41">
        <w:rPr>
          <w:rFonts w:ascii="Times New Roman" w:eastAsia="Times New Roman" w:hAnsi="Times New Roman" w:cs="Times New Roman"/>
          <w:i/>
          <w:iCs/>
          <w:sz w:val="24"/>
          <w:szCs w:val="24"/>
        </w:rPr>
        <w:t>n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 is specified </w:t>
      </w:r>
      <w:r w:rsidRPr="00CD3F41">
        <w:rPr>
          <w:rFonts w:ascii="Times New Roman" w:eastAsia="Times New Roman" w:hAnsi="Times New Roman" w:cs="Times New Roman"/>
          <w:i/>
          <w:iCs/>
          <w:sz w:val="24"/>
          <w:szCs w:val="24"/>
        </w:rPr>
        <w:t>(3)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, the </w:t>
      </w:r>
      <w:proofErr w:type="gramStart"/>
      <w:r w:rsidRPr="00CD3F41">
        <w:rPr>
          <w:rFonts w:ascii="Times New Roman" w:eastAsia="Times New Roman" w:hAnsi="Times New Roman" w:cs="Times New Roman"/>
          <w:sz w:val="24"/>
          <w:szCs w:val="24"/>
        </w:rPr>
        <w:t>sequence to match are</w:t>
      </w:r>
      <w:proofErr w:type="gramEnd"/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 the first </w:t>
      </w:r>
      <w:r w:rsidRPr="00CD3F41">
        <w:rPr>
          <w:rFonts w:ascii="Times New Roman" w:eastAsia="Times New Roman" w:hAnsi="Times New Roman" w:cs="Times New Roman"/>
          <w:i/>
          <w:iCs/>
          <w:sz w:val="24"/>
          <w:szCs w:val="24"/>
        </w:rPr>
        <w:t>n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 characters in the array.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br/>
        <w:t xml:space="preserve">Otherwise </w:t>
      </w:r>
      <w:r w:rsidRPr="00CD3F41">
        <w:rPr>
          <w:rFonts w:ascii="Times New Roman" w:eastAsia="Times New Roman" w:hAnsi="Times New Roman" w:cs="Times New Roman"/>
          <w:i/>
          <w:iCs/>
          <w:sz w:val="24"/>
          <w:szCs w:val="24"/>
        </w:rPr>
        <w:t>(2)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t>, a null-terminated sequence is expected: the length of the sequence to match is determined by the first occurrence of a null character.</w:t>
      </w:r>
    </w:p>
    <w:p w:rsidR="00CD3F41" w:rsidRPr="00CD3F41" w:rsidRDefault="00CD3F41" w:rsidP="00CD3F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D3F41"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gramEnd"/>
    </w:p>
    <w:p w:rsidR="00CD3F41" w:rsidRPr="00CD3F41" w:rsidRDefault="00CD3F41" w:rsidP="00CD3F4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D3F41">
        <w:rPr>
          <w:rFonts w:ascii="Times New Roman" w:eastAsia="Times New Roman" w:hAnsi="Times New Roman" w:cs="Times New Roman"/>
          <w:sz w:val="24"/>
          <w:szCs w:val="24"/>
        </w:rPr>
        <w:t>Length of sequence of characters to match.</w:t>
      </w:r>
      <w:proofErr w:type="gramEnd"/>
    </w:p>
    <w:p w:rsidR="00CD3F41" w:rsidRPr="00CD3F41" w:rsidRDefault="00CD3F41" w:rsidP="00CD3F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D3F41">
        <w:rPr>
          <w:rFonts w:ascii="Times New Roman" w:eastAsia="Times New Roman" w:hAnsi="Times New Roman" w:cs="Times New Roman"/>
          <w:sz w:val="24"/>
          <w:szCs w:val="24"/>
        </w:rPr>
        <w:t>c</w:t>
      </w:r>
      <w:proofErr w:type="gramEnd"/>
    </w:p>
    <w:p w:rsidR="00CD3F41" w:rsidRPr="00CD3F41" w:rsidRDefault="00CD3F41" w:rsidP="00CD3F4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D3F41">
        <w:rPr>
          <w:rFonts w:ascii="Times New Roman" w:eastAsia="Times New Roman" w:hAnsi="Times New Roman" w:cs="Times New Roman"/>
          <w:sz w:val="24"/>
          <w:szCs w:val="24"/>
        </w:rPr>
        <w:t>Individual character to be searched for.</w:t>
      </w:r>
      <w:proofErr w:type="gramEnd"/>
    </w:p>
    <w:p w:rsidR="00CD3F41" w:rsidRPr="00CD3F41" w:rsidRDefault="00CD3F41" w:rsidP="00CD3F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3F41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CD3F41">
        <w:rPr>
          <w:rFonts w:ascii="Courier New" w:eastAsia="Times New Roman" w:hAnsi="Courier New" w:cs="Courier New"/>
          <w:sz w:val="20"/>
        </w:rPr>
        <w:t>charT</w:t>
      </w:r>
      <w:proofErr w:type="gramEnd"/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 is </w:t>
      </w:r>
      <w:hyperlink r:id="rId530" w:history="1">
        <w:r w:rsidRPr="00CD3F4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basic_string</w:t>
        </w:r>
      </w:hyperlink>
      <w:r w:rsidRPr="00CD3F41">
        <w:rPr>
          <w:rFonts w:ascii="Times New Roman" w:eastAsia="Times New Roman" w:hAnsi="Times New Roman" w:cs="Times New Roman"/>
          <w:sz w:val="24"/>
          <w:szCs w:val="24"/>
        </w:rPr>
        <w:t>'s character type (i.e., its first template parameter).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br/>
        <w:t xml:space="preserve">Member type </w:t>
      </w:r>
      <w:r w:rsidRPr="00CD3F41">
        <w:rPr>
          <w:rFonts w:ascii="Courier New" w:eastAsia="Times New Roman" w:hAnsi="Courier New" w:cs="Courier New"/>
          <w:sz w:val="20"/>
        </w:rPr>
        <w:t>size_type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 is an unsigned integral type.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br/>
      </w:r>
      <w:r w:rsidRPr="00CD3F41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CD3F41" w:rsidRPr="00CD3F41" w:rsidRDefault="00CD3F41" w:rsidP="00CD3F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D3F41">
        <w:rPr>
          <w:rFonts w:ascii="Times New Roman" w:eastAsia="Times New Roman" w:hAnsi="Times New Roman" w:cs="Times New Roman"/>
          <w:b/>
          <w:bCs/>
          <w:sz w:val="27"/>
          <w:szCs w:val="27"/>
        </w:rPr>
        <w:t>Return Value</w:t>
      </w:r>
    </w:p>
    <w:p w:rsidR="00CD3F41" w:rsidRPr="00CD3F41" w:rsidRDefault="00CD3F41" w:rsidP="00CD3F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D3F41">
        <w:rPr>
          <w:rFonts w:ascii="Times New Roman" w:eastAsia="Times New Roman" w:hAnsi="Times New Roman" w:cs="Times New Roman"/>
          <w:sz w:val="24"/>
          <w:szCs w:val="24"/>
        </w:rPr>
        <w:t>The position of the first character of the first match.</w:t>
      </w:r>
      <w:proofErr w:type="gramEnd"/>
      <w:r w:rsidRPr="00CD3F41">
        <w:rPr>
          <w:rFonts w:ascii="Times New Roman" w:eastAsia="Times New Roman" w:hAnsi="Times New Roman" w:cs="Times New Roman"/>
          <w:sz w:val="24"/>
          <w:szCs w:val="24"/>
        </w:rPr>
        <w:br/>
        <w:t xml:space="preserve">If no matches were found, the function returns </w:t>
      </w:r>
      <w:hyperlink r:id="rId531" w:history="1">
        <w:r w:rsidRPr="00CD3F4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basic_string::npos</w:t>
        </w:r>
      </w:hyperlink>
      <w:r w:rsidRPr="00CD3F41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br/>
      </w:r>
      <w:r w:rsidRPr="00CD3F41">
        <w:rPr>
          <w:rFonts w:ascii="Times New Roman" w:eastAsia="Times New Roman" w:hAnsi="Times New Roman" w:cs="Times New Roman"/>
          <w:sz w:val="24"/>
          <w:szCs w:val="24"/>
        </w:rPr>
        <w:br/>
        <w:t xml:space="preserve">Member type </w:t>
      </w:r>
      <w:r w:rsidRPr="00CD3F41">
        <w:rPr>
          <w:rFonts w:ascii="Courier New" w:eastAsia="Times New Roman" w:hAnsi="Courier New" w:cs="Courier New"/>
          <w:sz w:val="20"/>
        </w:rPr>
        <w:t>size_type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 is an unsigned integral type.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br/>
      </w:r>
      <w:r w:rsidRPr="00CD3F41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CD3F41" w:rsidRPr="00CD3F41" w:rsidRDefault="00CD3F41" w:rsidP="00CD3F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D3F41">
        <w:rPr>
          <w:rFonts w:ascii="Times New Roman" w:eastAsia="Times New Roman" w:hAnsi="Times New Roman" w:cs="Times New Roman"/>
          <w:b/>
          <w:bCs/>
          <w:sz w:val="27"/>
          <w:szCs w:val="27"/>
        </w:rPr>
        <w:t>Example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9077"/>
      </w:tblGrid>
      <w:tr w:rsidR="00CD3F41" w:rsidRPr="00CD3F41" w:rsidTr="00CD3F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D3F41">
              <w:rPr>
                <w:rFonts w:ascii="Courier New" w:eastAsia="Times New Roman" w:hAnsi="Courier New" w:cs="Courier New"/>
                <w:sz w:val="20"/>
              </w:rPr>
              <w:t>1</w:t>
            </w: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CD3F41">
              <w:rPr>
                <w:rFonts w:ascii="Courier New" w:eastAsia="Times New Roman" w:hAnsi="Courier New" w:cs="Courier New"/>
                <w:sz w:val="20"/>
              </w:rPr>
              <w:t>2</w:t>
            </w: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CD3F41">
              <w:rPr>
                <w:rFonts w:ascii="Courier New" w:eastAsia="Times New Roman" w:hAnsi="Courier New" w:cs="Courier New"/>
                <w:sz w:val="20"/>
              </w:rPr>
              <w:t>3</w:t>
            </w: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CD3F41">
              <w:rPr>
                <w:rFonts w:ascii="Courier New" w:eastAsia="Times New Roman" w:hAnsi="Courier New" w:cs="Courier New"/>
                <w:sz w:val="20"/>
              </w:rPr>
              <w:t>4</w:t>
            </w: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CD3F41">
              <w:rPr>
                <w:rFonts w:ascii="Courier New" w:eastAsia="Times New Roman" w:hAnsi="Courier New" w:cs="Courier New"/>
                <w:sz w:val="20"/>
              </w:rPr>
              <w:t>5</w:t>
            </w: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CD3F41">
              <w:rPr>
                <w:rFonts w:ascii="Courier New" w:eastAsia="Times New Roman" w:hAnsi="Courier New" w:cs="Courier New"/>
                <w:sz w:val="20"/>
              </w:rPr>
              <w:t>6</w:t>
            </w: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CD3F41">
              <w:rPr>
                <w:rFonts w:ascii="Courier New" w:eastAsia="Times New Roman" w:hAnsi="Courier New" w:cs="Courier New"/>
                <w:sz w:val="20"/>
              </w:rPr>
              <w:t>7</w:t>
            </w: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CD3F41">
              <w:rPr>
                <w:rFonts w:ascii="Courier New" w:eastAsia="Times New Roman" w:hAnsi="Courier New" w:cs="Courier New"/>
                <w:sz w:val="20"/>
              </w:rPr>
              <w:t>8</w:t>
            </w: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CD3F41">
              <w:rPr>
                <w:rFonts w:ascii="Courier New" w:eastAsia="Times New Roman" w:hAnsi="Courier New" w:cs="Courier New"/>
                <w:sz w:val="20"/>
              </w:rPr>
              <w:t>9</w:t>
            </w: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CD3F41">
              <w:rPr>
                <w:rFonts w:ascii="Courier New" w:eastAsia="Times New Roman" w:hAnsi="Courier New" w:cs="Courier New"/>
                <w:sz w:val="20"/>
              </w:rPr>
              <w:t>10</w:t>
            </w: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CD3F41">
              <w:rPr>
                <w:rFonts w:ascii="Courier New" w:eastAsia="Times New Roman" w:hAnsi="Courier New" w:cs="Courier New"/>
                <w:sz w:val="20"/>
              </w:rPr>
              <w:t>11</w:t>
            </w: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CD3F41">
              <w:rPr>
                <w:rFonts w:ascii="Courier New" w:eastAsia="Times New Roman" w:hAnsi="Courier New" w:cs="Courier New"/>
                <w:sz w:val="20"/>
              </w:rPr>
              <w:t>12</w:t>
            </w: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CD3F41">
              <w:rPr>
                <w:rFonts w:ascii="Courier New" w:eastAsia="Times New Roman" w:hAnsi="Courier New" w:cs="Courier New"/>
                <w:sz w:val="20"/>
              </w:rPr>
              <w:t>13</w:t>
            </w: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CD3F41">
              <w:rPr>
                <w:rFonts w:ascii="Courier New" w:eastAsia="Times New Roman" w:hAnsi="Courier New" w:cs="Courier New"/>
                <w:sz w:val="20"/>
              </w:rPr>
              <w:t>14</w:t>
            </w: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CD3F41">
              <w:rPr>
                <w:rFonts w:ascii="Courier New" w:eastAsia="Times New Roman" w:hAnsi="Courier New" w:cs="Courier New"/>
                <w:sz w:val="20"/>
              </w:rPr>
              <w:t>15</w:t>
            </w: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CD3F41">
              <w:rPr>
                <w:rFonts w:ascii="Courier New" w:eastAsia="Times New Roman" w:hAnsi="Courier New" w:cs="Courier New"/>
                <w:sz w:val="20"/>
              </w:rPr>
              <w:t>16</w:t>
            </w: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CD3F41">
              <w:rPr>
                <w:rFonts w:ascii="Courier New" w:eastAsia="Times New Roman" w:hAnsi="Courier New" w:cs="Courier New"/>
                <w:sz w:val="20"/>
              </w:rPr>
              <w:t>17</w:t>
            </w: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CD3F41">
              <w:rPr>
                <w:rFonts w:ascii="Courier New" w:eastAsia="Times New Roman" w:hAnsi="Courier New" w:cs="Courier New"/>
                <w:sz w:val="20"/>
              </w:rPr>
              <w:t>18</w:t>
            </w: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CD3F41">
              <w:rPr>
                <w:rFonts w:ascii="Courier New" w:eastAsia="Times New Roman" w:hAnsi="Courier New" w:cs="Courier New"/>
                <w:sz w:val="20"/>
              </w:rPr>
              <w:t>19</w:t>
            </w: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CD3F41">
              <w:rPr>
                <w:rFonts w:ascii="Courier New" w:eastAsia="Times New Roman" w:hAnsi="Courier New" w:cs="Courier New"/>
                <w:sz w:val="20"/>
              </w:rPr>
              <w:t>20</w:t>
            </w: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CD3F41">
              <w:rPr>
                <w:rFonts w:ascii="Courier New" w:eastAsia="Times New Roman" w:hAnsi="Courier New" w:cs="Courier New"/>
                <w:sz w:val="20"/>
              </w:rPr>
              <w:t>21</w:t>
            </w: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CD3F41">
              <w:rPr>
                <w:rFonts w:ascii="Courier New" w:eastAsia="Times New Roman" w:hAnsi="Courier New" w:cs="Courier New"/>
                <w:sz w:val="20"/>
              </w:rPr>
              <w:t>22</w:t>
            </w: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CD3F41">
              <w:rPr>
                <w:rFonts w:ascii="Courier New" w:eastAsia="Times New Roman" w:hAnsi="Courier New" w:cs="Courier New"/>
                <w:sz w:val="20"/>
              </w:rPr>
              <w:t>23</w:t>
            </w: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CD3F41">
              <w:rPr>
                <w:rFonts w:ascii="Courier New" w:eastAsia="Times New Roman" w:hAnsi="Courier New" w:cs="Courier New"/>
                <w:sz w:val="20"/>
              </w:rPr>
              <w:t>24</w:t>
            </w: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CD3F41">
              <w:rPr>
                <w:rFonts w:ascii="Courier New" w:eastAsia="Times New Roman" w:hAnsi="Courier New" w:cs="Courier New"/>
                <w:sz w:val="20"/>
              </w:rPr>
              <w:t>25</w:t>
            </w: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CD3F41">
              <w:rPr>
                <w:rFonts w:ascii="Courier New" w:eastAsia="Times New Roman" w:hAnsi="Courier New" w:cs="Courier New"/>
                <w:sz w:val="20"/>
              </w:rPr>
              <w:t>26</w:t>
            </w: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CD3F41">
              <w:rPr>
                <w:rFonts w:ascii="Courier New" w:eastAsia="Times New Roman" w:hAnsi="Courier New" w:cs="Courier New"/>
                <w:sz w:val="20"/>
              </w:rPr>
              <w:t>27</w:t>
            </w: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CD3F41">
              <w:rPr>
                <w:rFonts w:ascii="Courier New" w:eastAsia="Times New Roman" w:hAnsi="Courier New" w:cs="Courier New"/>
                <w:sz w:val="20"/>
              </w:rPr>
              <w:t>28</w:t>
            </w: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CD3F41">
              <w:rPr>
                <w:rFonts w:ascii="Courier New" w:eastAsia="Times New Roman" w:hAnsi="Courier New" w:cs="Courier New"/>
                <w:sz w:val="20"/>
              </w:rPr>
              <w:lastRenderedPageBreak/>
              <w:t>29</w:t>
            </w: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CD3F41">
              <w:rPr>
                <w:rFonts w:ascii="Courier New" w:eastAsia="Times New Roman" w:hAnsi="Courier New" w:cs="Courier New"/>
                <w:sz w:val="20"/>
              </w:rPr>
              <w:t>30</w:t>
            </w: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CD3F41">
              <w:rPr>
                <w:rFonts w:ascii="Courier New" w:eastAsia="Times New Roman" w:hAnsi="Courier New" w:cs="Courier New"/>
                <w:sz w:val="20"/>
              </w:rPr>
              <w:t>31</w:t>
            </w: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CD3F41">
              <w:rPr>
                <w:rFonts w:ascii="Courier New" w:eastAsia="Times New Roman" w:hAnsi="Courier New" w:cs="Courier New"/>
                <w:sz w:val="20"/>
              </w:rPr>
              <w:t>32</w:t>
            </w:r>
          </w:p>
        </w:tc>
        <w:tc>
          <w:tcPr>
            <w:tcW w:w="0" w:type="auto"/>
            <w:vAlign w:val="center"/>
            <w:hideMark/>
          </w:tcPr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CD3F41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lastRenderedPageBreak/>
              <w:t>// string::find</w:t>
            </w:r>
          </w:p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CD3F41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#include &lt;iostream&gt;</w:t>
            </w:r>
          </w:p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CD3F41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#include &lt;string&gt;</w:t>
            </w:r>
          </w:p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</w:p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CD3F41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int</w:t>
            </w:r>
            <w:r w:rsidRPr="00CD3F41">
              <w:rPr>
                <w:rFonts w:ascii="Courier New" w:eastAsia="Times New Roman" w:hAnsi="Courier New" w:cs="Courier New"/>
                <w:sz w:val="20"/>
              </w:rPr>
              <w:t xml:space="preserve"> main ()</w:t>
            </w:r>
          </w:p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CD3F41">
              <w:rPr>
                <w:rFonts w:ascii="Courier New" w:eastAsia="Times New Roman" w:hAnsi="Courier New" w:cs="Courier New"/>
                <w:sz w:val="20"/>
              </w:rPr>
              <w:t>{</w:t>
            </w:r>
          </w:p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CD3F41">
              <w:rPr>
                <w:rFonts w:ascii="Courier New" w:eastAsia="Times New Roman" w:hAnsi="Courier New" w:cs="Courier New"/>
                <w:sz w:val="20"/>
              </w:rPr>
              <w:t xml:space="preserve">  </w:t>
            </w:r>
            <w:proofErr w:type="gramStart"/>
            <w:r w:rsidRPr="00CD3F41">
              <w:rPr>
                <w:rFonts w:ascii="Courier New" w:eastAsia="Times New Roman" w:hAnsi="Courier New" w:cs="Courier New"/>
                <w:sz w:val="20"/>
              </w:rPr>
              <w:t>std::string</w:t>
            </w:r>
            <w:proofErr w:type="gramEnd"/>
            <w:r w:rsidRPr="00CD3F41">
              <w:rPr>
                <w:rFonts w:ascii="Courier New" w:eastAsia="Times New Roman" w:hAnsi="Courier New" w:cs="Courier New"/>
                <w:sz w:val="20"/>
              </w:rPr>
              <w:t xml:space="preserve"> str ("There are two needles in this haystack with needles.");</w:t>
            </w:r>
          </w:p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CD3F41">
              <w:rPr>
                <w:rFonts w:ascii="Courier New" w:eastAsia="Times New Roman" w:hAnsi="Courier New" w:cs="Courier New"/>
                <w:sz w:val="20"/>
              </w:rPr>
              <w:t xml:space="preserve">  std::string str2 ("needle");</w:t>
            </w:r>
          </w:p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</w:p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CD3F41">
              <w:rPr>
                <w:rFonts w:ascii="Courier New" w:eastAsia="Times New Roman" w:hAnsi="Courier New" w:cs="Courier New"/>
                <w:sz w:val="20"/>
              </w:rPr>
              <w:t xml:space="preserve">  </w:t>
            </w:r>
            <w:r w:rsidRPr="00CD3F41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// different member versions of find in the same order as above:</w:t>
            </w:r>
          </w:p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CD3F41">
              <w:rPr>
                <w:rFonts w:ascii="Courier New" w:eastAsia="Times New Roman" w:hAnsi="Courier New" w:cs="Courier New"/>
                <w:sz w:val="20"/>
              </w:rPr>
              <w:t xml:space="preserve">  std::string::size_type found = str.find(str2);</w:t>
            </w:r>
          </w:p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CD3F41">
              <w:rPr>
                <w:rFonts w:ascii="Courier New" w:eastAsia="Times New Roman" w:hAnsi="Courier New" w:cs="Courier New"/>
                <w:sz w:val="20"/>
              </w:rPr>
              <w:t xml:space="preserve">  </w:t>
            </w:r>
            <w:r w:rsidRPr="00CD3F41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if</w:t>
            </w:r>
            <w:r w:rsidRPr="00CD3F41">
              <w:rPr>
                <w:rFonts w:ascii="Courier New" w:eastAsia="Times New Roman" w:hAnsi="Courier New" w:cs="Courier New"/>
                <w:sz w:val="20"/>
              </w:rPr>
              <w:t xml:space="preserve"> (found!=std::string::npos)</w:t>
            </w:r>
          </w:p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CD3F41">
              <w:rPr>
                <w:rFonts w:ascii="Courier New" w:eastAsia="Times New Roman" w:hAnsi="Courier New" w:cs="Courier New"/>
                <w:sz w:val="20"/>
              </w:rPr>
              <w:t xml:space="preserve">    std::cout &lt;&lt; "first 'needle' found at: " &lt;&lt; found &lt;&lt; '\n';</w:t>
            </w:r>
          </w:p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</w:p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CD3F41">
              <w:rPr>
                <w:rFonts w:ascii="Courier New" w:eastAsia="Times New Roman" w:hAnsi="Courier New" w:cs="Courier New"/>
                <w:sz w:val="20"/>
              </w:rPr>
              <w:t xml:space="preserve">  found=str.find("needles are small",found+1,6);</w:t>
            </w:r>
          </w:p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CD3F41">
              <w:rPr>
                <w:rFonts w:ascii="Courier New" w:eastAsia="Times New Roman" w:hAnsi="Courier New" w:cs="Courier New"/>
                <w:sz w:val="20"/>
              </w:rPr>
              <w:t xml:space="preserve">  </w:t>
            </w:r>
            <w:r w:rsidRPr="00CD3F41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if</w:t>
            </w:r>
            <w:r w:rsidRPr="00CD3F41">
              <w:rPr>
                <w:rFonts w:ascii="Courier New" w:eastAsia="Times New Roman" w:hAnsi="Courier New" w:cs="Courier New"/>
                <w:sz w:val="20"/>
              </w:rPr>
              <w:t xml:space="preserve"> (found!=std::string::npos)</w:t>
            </w:r>
          </w:p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CD3F41">
              <w:rPr>
                <w:rFonts w:ascii="Courier New" w:eastAsia="Times New Roman" w:hAnsi="Courier New" w:cs="Courier New"/>
                <w:sz w:val="20"/>
              </w:rPr>
              <w:t xml:space="preserve">    std::cout &lt;&lt; "second 'needle' found at: " &lt;&lt; found &lt;&lt; '\n';</w:t>
            </w:r>
          </w:p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</w:p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CD3F41">
              <w:rPr>
                <w:rFonts w:ascii="Courier New" w:eastAsia="Times New Roman" w:hAnsi="Courier New" w:cs="Courier New"/>
                <w:sz w:val="20"/>
              </w:rPr>
              <w:t xml:space="preserve">  found=str.find("haystack");</w:t>
            </w:r>
          </w:p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CD3F41">
              <w:rPr>
                <w:rFonts w:ascii="Courier New" w:eastAsia="Times New Roman" w:hAnsi="Courier New" w:cs="Courier New"/>
                <w:sz w:val="20"/>
              </w:rPr>
              <w:t xml:space="preserve">  </w:t>
            </w:r>
            <w:r w:rsidRPr="00CD3F41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if</w:t>
            </w:r>
            <w:r w:rsidRPr="00CD3F41">
              <w:rPr>
                <w:rFonts w:ascii="Courier New" w:eastAsia="Times New Roman" w:hAnsi="Courier New" w:cs="Courier New"/>
                <w:sz w:val="20"/>
              </w:rPr>
              <w:t xml:space="preserve"> (found!=std::string::npos)</w:t>
            </w:r>
          </w:p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CD3F41">
              <w:rPr>
                <w:rFonts w:ascii="Courier New" w:eastAsia="Times New Roman" w:hAnsi="Courier New" w:cs="Courier New"/>
                <w:sz w:val="20"/>
              </w:rPr>
              <w:t xml:space="preserve">    std::cout &lt;&lt; "'haystack' also found at: " &lt;&lt; found &lt;&lt; '\n';</w:t>
            </w:r>
          </w:p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</w:p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CD3F41">
              <w:rPr>
                <w:rFonts w:ascii="Courier New" w:eastAsia="Times New Roman" w:hAnsi="Courier New" w:cs="Courier New"/>
                <w:sz w:val="20"/>
              </w:rPr>
              <w:t xml:space="preserve">  </w:t>
            </w:r>
            <w:proofErr w:type="gramStart"/>
            <w:r w:rsidRPr="00CD3F41">
              <w:rPr>
                <w:rFonts w:ascii="Courier New" w:eastAsia="Times New Roman" w:hAnsi="Courier New" w:cs="Courier New"/>
                <w:sz w:val="20"/>
              </w:rPr>
              <w:t>found=</w:t>
            </w:r>
            <w:proofErr w:type="gramEnd"/>
            <w:r w:rsidRPr="00CD3F41">
              <w:rPr>
                <w:rFonts w:ascii="Courier New" w:eastAsia="Times New Roman" w:hAnsi="Courier New" w:cs="Courier New"/>
                <w:sz w:val="20"/>
              </w:rPr>
              <w:t>str.find('.');</w:t>
            </w:r>
          </w:p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CD3F41">
              <w:rPr>
                <w:rFonts w:ascii="Courier New" w:eastAsia="Times New Roman" w:hAnsi="Courier New" w:cs="Courier New"/>
                <w:sz w:val="20"/>
              </w:rPr>
              <w:t xml:space="preserve">  </w:t>
            </w:r>
            <w:r w:rsidRPr="00CD3F41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if</w:t>
            </w:r>
            <w:r w:rsidRPr="00CD3F41">
              <w:rPr>
                <w:rFonts w:ascii="Courier New" w:eastAsia="Times New Roman" w:hAnsi="Courier New" w:cs="Courier New"/>
                <w:sz w:val="20"/>
              </w:rPr>
              <w:t xml:space="preserve"> (found!=std::string::npos)</w:t>
            </w:r>
          </w:p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CD3F41">
              <w:rPr>
                <w:rFonts w:ascii="Courier New" w:eastAsia="Times New Roman" w:hAnsi="Courier New" w:cs="Courier New"/>
                <w:sz w:val="20"/>
              </w:rPr>
              <w:t xml:space="preserve">    std::cout &lt;&lt; "Period found at: " &lt;&lt; found &lt;&lt; '\n';</w:t>
            </w:r>
          </w:p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</w:p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CD3F41">
              <w:rPr>
                <w:rFonts w:ascii="Courier New" w:eastAsia="Times New Roman" w:hAnsi="Courier New" w:cs="Courier New"/>
                <w:sz w:val="20"/>
              </w:rPr>
              <w:t xml:space="preserve">  </w:t>
            </w:r>
            <w:r w:rsidRPr="00CD3F41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// let's replace the first needle:</w:t>
            </w:r>
          </w:p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CD3F41">
              <w:rPr>
                <w:rFonts w:ascii="Courier New" w:eastAsia="Times New Roman" w:hAnsi="Courier New" w:cs="Courier New"/>
                <w:sz w:val="20"/>
              </w:rPr>
              <w:t xml:space="preserve">  str.replace(str.find(str2),str2.length(),"preposition");</w:t>
            </w:r>
          </w:p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CD3F41">
              <w:rPr>
                <w:rFonts w:ascii="Courier New" w:eastAsia="Times New Roman" w:hAnsi="Courier New" w:cs="Courier New"/>
                <w:sz w:val="20"/>
              </w:rPr>
              <w:lastRenderedPageBreak/>
              <w:t xml:space="preserve">  std::cout &lt;&lt; str &lt;&lt; '\n';</w:t>
            </w:r>
          </w:p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</w:p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CD3F41">
              <w:rPr>
                <w:rFonts w:ascii="Courier New" w:eastAsia="Times New Roman" w:hAnsi="Courier New" w:cs="Courier New"/>
                <w:sz w:val="20"/>
              </w:rPr>
              <w:t xml:space="preserve">  </w:t>
            </w:r>
            <w:r w:rsidRPr="00CD3F41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return</w:t>
            </w:r>
            <w:r w:rsidRPr="00CD3F41">
              <w:rPr>
                <w:rFonts w:ascii="Courier New" w:eastAsia="Times New Roman" w:hAnsi="Courier New" w:cs="Courier New"/>
                <w:sz w:val="20"/>
              </w:rPr>
              <w:t xml:space="preserve"> 0;</w:t>
            </w:r>
          </w:p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D3F41">
              <w:rPr>
                <w:rFonts w:ascii="Courier New" w:eastAsia="Times New Roman" w:hAnsi="Courier New" w:cs="Courier New"/>
                <w:sz w:val="20"/>
              </w:rPr>
              <w:t>}</w:t>
            </w:r>
          </w:p>
        </w:tc>
      </w:tr>
    </w:tbl>
    <w:p w:rsidR="00CD3F41" w:rsidRPr="00CD3F41" w:rsidRDefault="00CD3F41" w:rsidP="00CD3F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3F41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 w:rsidRPr="00CD3F41">
        <w:rPr>
          <w:rFonts w:ascii="Times New Roman" w:eastAsia="Times New Roman" w:hAnsi="Times New Roman" w:cs="Times New Roman"/>
          <w:sz w:val="24"/>
          <w:szCs w:val="24"/>
        </w:rPr>
        <w:br/>
        <w:t xml:space="preserve">Notice how parameter </w:t>
      </w:r>
      <w:r w:rsidRPr="00CD3F41">
        <w:rPr>
          <w:rFonts w:ascii="Times New Roman" w:eastAsia="Times New Roman" w:hAnsi="Times New Roman" w:cs="Times New Roman"/>
          <w:i/>
          <w:iCs/>
          <w:sz w:val="24"/>
          <w:szCs w:val="24"/>
        </w:rPr>
        <w:t>pos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CD3F41">
        <w:rPr>
          <w:rFonts w:ascii="Times New Roman" w:eastAsia="Times New Roman" w:hAnsi="Times New Roman" w:cs="Times New Roman"/>
          <w:sz w:val="24"/>
          <w:szCs w:val="24"/>
        </w:rPr>
        <w:t>is</w:t>
      </w:r>
      <w:proofErr w:type="gramEnd"/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 used to search for a second instance of the same search string. Output: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932"/>
      </w:tblGrid>
      <w:tr w:rsidR="00CD3F41" w:rsidRPr="00CD3F41" w:rsidTr="00CD3F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t>first 'needle' found at: 14</w:t>
            </w:r>
          </w:p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t>second 'needle' found at: 44</w:t>
            </w:r>
          </w:p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t>'haystack' also found at: 30</w:t>
            </w:r>
          </w:p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t>Period found at: 51</w:t>
            </w:r>
          </w:p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t>There are two prepositions in this haystack with needles.</w:t>
            </w:r>
          </w:p>
        </w:tc>
      </w:tr>
    </w:tbl>
    <w:p w:rsidR="00CD3F41" w:rsidRPr="00CD3F41" w:rsidRDefault="00CD3F41" w:rsidP="00CD3F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3F41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CD3F41" w:rsidRPr="00CD3F41" w:rsidRDefault="00CD3F41" w:rsidP="00CD3F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D3F41">
        <w:rPr>
          <w:rFonts w:ascii="Times New Roman" w:eastAsia="Times New Roman" w:hAnsi="Times New Roman" w:cs="Times New Roman"/>
          <w:b/>
          <w:bCs/>
          <w:sz w:val="27"/>
          <w:szCs w:val="27"/>
        </w:rPr>
        <w:t>Complexity</w:t>
      </w:r>
    </w:p>
    <w:p w:rsidR="00CD3F41" w:rsidRPr="00CD3F41" w:rsidRDefault="00CD3F41" w:rsidP="00CD3F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Unspecified, but generally up to linear in </w:t>
      </w:r>
      <w:hyperlink r:id="rId532" w:history="1">
        <w:proofErr w:type="gramStart"/>
        <w:r w:rsidRPr="00CD3F41">
          <w:rPr>
            <w:rFonts w:ascii="Courier New" w:eastAsia="Times New Roman" w:hAnsi="Courier New" w:cs="Courier New"/>
            <w:color w:val="0000FF"/>
            <w:sz w:val="20"/>
            <w:u w:val="single"/>
          </w:rPr>
          <w:t>length(</w:t>
        </w:r>
        <w:proofErr w:type="gramEnd"/>
        <w:r w:rsidRPr="00CD3F41">
          <w:rPr>
            <w:rFonts w:ascii="Courier New" w:eastAsia="Times New Roman" w:hAnsi="Courier New" w:cs="Courier New"/>
            <w:color w:val="0000FF"/>
            <w:sz w:val="20"/>
            <w:u w:val="single"/>
          </w:rPr>
          <w:t>)</w:t>
        </w:r>
      </w:hyperlink>
      <w:r w:rsidRPr="00CD3F41">
        <w:rPr>
          <w:rFonts w:ascii="Courier New" w:eastAsia="Times New Roman" w:hAnsi="Courier New" w:cs="Courier New"/>
          <w:sz w:val="20"/>
        </w:rPr>
        <w:t>-pos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 times the length of the sequence to match (worst case).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br/>
      </w:r>
      <w:r w:rsidRPr="00CD3F41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CD3F41" w:rsidRPr="00CD3F41" w:rsidRDefault="00CD3F41" w:rsidP="00CD3F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D3F41">
        <w:rPr>
          <w:rFonts w:ascii="Times New Roman" w:eastAsia="Times New Roman" w:hAnsi="Times New Roman" w:cs="Times New Roman"/>
          <w:b/>
          <w:bCs/>
          <w:sz w:val="27"/>
          <w:szCs w:val="27"/>
        </w:rPr>
        <w:t>Iterator validity</w:t>
      </w:r>
    </w:p>
    <w:p w:rsidR="00CD3F41" w:rsidRPr="00CD3F41" w:rsidRDefault="00CD3F41" w:rsidP="00CD3F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3F41">
        <w:rPr>
          <w:rFonts w:ascii="Times New Roman" w:eastAsia="Times New Roman" w:hAnsi="Times New Roman" w:cs="Times New Roman"/>
          <w:sz w:val="24"/>
          <w:szCs w:val="24"/>
        </w:rPr>
        <w:t>No changes.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br/>
      </w:r>
      <w:r w:rsidRPr="00CD3F41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CD3F41" w:rsidRPr="00CD3F41" w:rsidRDefault="00CD3F41" w:rsidP="00CD3F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D3F41">
        <w:rPr>
          <w:rFonts w:ascii="Times New Roman" w:eastAsia="Times New Roman" w:hAnsi="Times New Roman" w:cs="Times New Roman"/>
          <w:b/>
          <w:bCs/>
          <w:sz w:val="27"/>
          <w:szCs w:val="27"/>
        </w:rPr>
        <w:t>Data races</w:t>
      </w:r>
    </w:p>
    <w:p w:rsidR="00CD3F41" w:rsidRPr="00CD3F41" w:rsidRDefault="00CD3F41" w:rsidP="00CD3F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3F41">
        <w:rPr>
          <w:rFonts w:ascii="Times New Roman" w:eastAsia="Times New Roman" w:hAnsi="Times New Roman" w:cs="Times New Roman"/>
          <w:sz w:val="24"/>
          <w:szCs w:val="24"/>
        </w:rPr>
        <w:t>The object is accessed.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br/>
      </w:r>
      <w:r w:rsidRPr="00CD3F41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CD3F41" w:rsidRPr="00CD3F41" w:rsidRDefault="00CD3F41" w:rsidP="00CD3F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D3F41">
        <w:rPr>
          <w:rFonts w:ascii="Times New Roman" w:eastAsia="Times New Roman" w:hAnsi="Times New Roman" w:cs="Times New Roman"/>
          <w:b/>
          <w:bCs/>
          <w:sz w:val="27"/>
          <w:szCs w:val="27"/>
        </w:rPr>
        <w:t>Exception safety</w:t>
      </w:r>
    </w:p>
    <w:p w:rsidR="00CD3F41" w:rsidRDefault="00CD3F41" w:rsidP="00CD3F41">
      <w:pPr>
        <w:rPr>
          <w:rFonts w:ascii="Times New Roman" w:eastAsia="Times New Roman" w:hAnsi="Times New Roman" w:cs="Times New Roman"/>
          <w:sz w:val="24"/>
          <w:szCs w:val="24"/>
        </w:rPr>
      </w:pPr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If </w:t>
      </w:r>
      <w:r w:rsidRPr="00CD3F41">
        <w:rPr>
          <w:rFonts w:ascii="Courier New" w:eastAsia="Times New Roman" w:hAnsi="Courier New" w:cs="Courier New"/>
          <w:sz w:val="20"/>
        </w:rPr>
        <w:t>s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 does not point to an array long enough, it causes </w:t>
      </w:r>
      <w:r w:rsidRPr="00CD3F41">
        <w:rPr>
          <w:rFonts w:ascii="Times New Roman" w:eastAsia="Times New Roman" w:hAnsi="Times New Roman" w:cs="Times New Roman"/>
          <w:i/>
          <w:iCs/>
          <w:sz w:val="24"/>
          <w:szCs w:val="24"/>
        </w:rPr>
        <w:t>undefined behavior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br/>
        <w:t>Otherwise, the function never throws exceptions (no-throw guarantee).</w:t>
      </w:r>
    </w:p>
    <w:p w:rsidR="00CD3F41" w:rsidRDefault="00CD3F41" w:rsidP="00CD3F4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D3F41" w:rsidRPr="00CD3F41" w:rsidRDefault="00CD3F41" w:rsidP="00CD3F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D3F41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 member function </w:t>
      </w:r>
    </w:p>
    <w:p w:rsidR="00CD3F41" w:rsidRPr="00CD3F41" w:rsidRDefault="00CD3F41" w:rsidP="00CD3F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3F41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CD3F41">
        <w:rPr>
          <w:rFonts w:ascii="Times New Roman" w:eastAsia="Times New Roman" w:hAnsi="Times New Roman" w:cs="Times New Roman"/>
          <w:sz w:val="24"/>
          <w:szCs w:val="24"/>
        </w:rPr>
        <w:t>string</w:t>
      </w:r>
      <w:proofErr w:type="gramEnd"/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</w:p>
    <w:p w:rsidR="00CD3F41" w:rsidRPr="00CD3F41" w:rsidRDefault="00CD3F41" w:rsidP="00CD3F4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proofErr w:type="gramStart"/>
      <w:r w:rsidRPr="00CD3F4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std</w:t>
      </w:r>
      <w:proofErr w:type="gramEnd"/>
      <w:r w:rsidRPr="00CD3F4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::</w:t>
      </w:r>
      <w:hyperlink r:id="rId533" w:history="1">
        <w:r w:rsidRPr="00CD3F41">
          <w:rPr>
            <w:rFonts w:ascii="Times New Roman" w:eastAsia="Times New Roman" w:hAnsi="Times New Roman" w:cs="Times New Roman"/>
            <w:b/>
            <w:bCs/>
            <w:color w:val="0000FF"/>
            <w:kern w:val="36"/>
            <w:sz w:val="48"/>
            <w:szCs w:val="48"/>
            <w:u w:val="single"/>
          </w:rPr>
          <w:t>basic_string</w:t>
        </w:r>
      </w:hyperlink>
      <w:r w:rsidRPr="00CD3F4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::rfind</w:t>
      </w:r>
    </w:p>
    <w:p w:rsidR="00CD3F41" w:rsidRPr="00CD3F41" w:rsidRDefault="00CD3F41" w:rsidP="00CD3F41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34" w:history="1">
        <w:r w:rsidRPr="00CD3F4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C++98</w:t>
        </w:r>
      </w:hyperlink>
    </w:p>
    <w:p w:rsidR="00CD3F41" w:rsidRPr="00CD3F41" w:rsidRDefault="00CD3F41" w:rsidP="00CD3F41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35" w:history="1">
        <w:r w:rsidRPr="00CD3F4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C++11</w:t>
        </w:r>
      </w:hyperlink>
    </w:p>
    <w:p w:rsidR="00CD3F41" w:rsidRPr="00CD3F41" w:rsidRDefault="00CD3F41" w:rsidP="00CD3F41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01"/>
        <w:gridCol w:w="8477"/>
      </w:tblGrid>
      <w:tr w:rsidR="00CD3F41" w:rsidRPr="00CD3F41" w:rsidTr="00CD3F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3F41" w:rsidRPr="00CD3F41" w:rsidRDefault="00CD3F41" w:rsidP="00CD3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3F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string (1)</w:t>
            </w:r>
          </w:p>
        </w:tc>
        <w:tc>
          <w:tcPr>
            <w:tcW w:w="0" w:type="auto"/>
            <w:vAlign w:val="center"/>
            <w:hideMark/>
          </w:tcPr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t>size_type rfind (const basic_string&amp; str, size_type pos = npos) const;</w:t>
            </w:r>
          </w:p>
        </w:tc>
      </w:tr>
      <w:tr w:rsidR="00CD3F41" w:rsidRPr="00CD3F41" w:rsidTr="00CD3F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3F41" w:rsidRPr="00CD3F41" w:rsidRDefault="00CD3F41" w:rsidP="00CD3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3F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c-string (2)</w:t>
            </w:r>
          </w:p>
        </w:tc>
        <w:tc>
          <w:tcPr>
            <w:tcW w:w="0" w:type="auto"/>
            <w:vAlign w:val="center"/>
            <w:hideMark/>
          </w:tcPr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t>size_type rfind (const charT* s, size_type pos = npos) const;</w:t>
            </w:r>
          </w:p>
        </w:tc>
      </w:tr>
      <w:tr w:rsidR="00CD3F41" w:rsidRPr="00CD3F41" w:rsidTr="00CD3F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3F41" w:rsidRPr="00CD3F41" w:rsidRDefault="00CD3F41" w:rsidP="00CD3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3F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buffer (3)</w:t>
            </w:r>
          </w:p>
        </w:tc>
        <w:tc>
          <w:tcPr>
            <w:tcW w:w="0" w:type="auto"/>
            <w:vAlign w:val="center"/>
            <w:hideMark/>
          </w:tcPr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t>size_type rfind (const charT* s, size_type pos, size_type n) const;</w:t>
            </w:r>
          </w:p>
        </w:tc>
      </w:tr>
      <w:tr w:rsidR="00CD3F41" w:rsidRPr="00CD3F41" w:rsidTr="00CD3F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3F41" w:rsidRPr="00CD3F41" w:rsidRDefault="00CD3F41" w:rsidP="00CD3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3F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character (4)</w:t>
            </w:r>
          </w:p>
        </w:tc>
        <w:tc>
          <w:tcPr>
            <w:tcW w:w="0" w:type="auto"/>
            <w:vAlign w:val="center"/>
            <w:hideMark/>
          </w:tcPr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t>size_type rfind (charT c, size_type pos = npos) const;</w:t>
            </w:r>
          </w:p>
        </w:tc>
      </w:tr>
    </w:tbl>
    <w:p w:rsidR="00CD3F41" w:rsidRPr="00CD3F41" w:rsidRDefault="00CD3F41" w:rsidP="00CD3F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3F41">
        <w:rPr>
          <w:rFonts w:ascii="Times New Roman" w:eastAsia="Times New Roman" w:hAnsi="Times New Roman" w:cs="Times New Roman"/>
          <w:sz w:val="24"/>
          <w:szCs w:val="24"/>
        </w:rPr>
        <w:t>Find last occurrence in string</w:t>
      </w:r>
    </w:p>
    <w:p w:rsidR="00CD3F41" w:rsidRPr="00CD3F41" w:rsidRDefault="00CD3F41" w:rsidP="00CD3F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Searches the </w:t>
      </w:r>
      <w:hyperlink r:id="rId536" w:history="1">
        <w:r w:rsidRPr="00CD3F4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basic_string</w:t>
        </w:r>
      </w:hyperlink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 for the last occurrence of the sequence specified by its arguments.</w:t>
      </w:r>
      <w:proofErr w:type="gramEnd"/>
      <w:r w:rsidRPr="00CD3F41">
        <w:rPr>
          <w:rFonts w:ascii="Times New Roman" w:eastAsia="Times New Roman" w:hAnsi="Times New Roman" w:cs="Times New Roman"/>
          <w:sz w:val="24"/>
          <w:szCs w:val="24"/>
        </w:rPr>
        <w:br/>
      </w:r>
      <w:r w:rsidRPr="00CD3F41">
        <w:rPr>
          <w:rFonts w:ascii="Times New Roman" w:eastAsia="Times New Roman" w:hAnsi="Times New Roman" w:cs="Times New Roman"/>
          <w:sz w:val="24"/>
          <w:szCs w:val="24"/>
        </w:rPr>
        <w:br/>
        <w:t xml:space="preserve">When </w:t>
      </w:r>
      <w:r w:rsidRPr="00CD3F41">
        <w:rPr>
          <w:rFonts w:ascii="Times New Roman" w:eastAsia="Times New Roman" w:hAnsi="Times New Roman" w:cs="Times New Roman"/>
          <w:i/>
          <w:iCs/>
          <w:sz w:val="24"/>
          <w:szCs w:val="24"/>
        </w:rPr>
        <w:t>pos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CD3F41">
        <w:rPr>
          <w:rFonts w:ascii="Times New Roman" w:eastAsia="Times New Roman" w:hAnsi="Times New Roman" w:cs="Times New Roman"/>
          <w:sz w:val="24"/>
          <w:szCs w:val="24"/>
        </w:rPr>
        <w:t>is</w:t>
      </w:r>
      <w:proofErr w:type="gramEnd"/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 specified, the search only includes sequences of characters that begin at or before position </w:t>
      </w:r>
      <w:r w:rsidRPr="00CD3F41">
        <w:rPr>
          <w:rFonts w:ascii="Times New Roman" w:eastAsia="Times New Roman" w:hAnsi="Times New Roman" w:cs="Times New Roman"/>
          <w:i/>
          <w:iCs/>
          <w:sz w:val="24"/>
          <w:szCs w:val="24"/>
        </w:rPr>
        <w:t>pos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, ignoring any possible match beginning after </w:t>
      </w:r>
      <w:r w:rsidRPr="00CD3F41">
        <w:rPr>
          <w:rFonts w:ascii="Times New Roman" w:eastAsia="Times New Roman" w:hAnsi="Times New Roman" w:cs="Times New Roman"/>
          <w:i/>
          <w:iCs/>
          <w:sz w:val="24"/>
          <w:szCs w:val="24"/>
        </w:rPr>
        <w:t>pos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br/>
      </w:r>
      <w:r w:rsidRPr="00CD3F41">
        <w:rPr>
          <w:rFonts w:ascii="Times New Roman" w:eastAsia="Times New Roman" w:hAnsi="Times New Roman" w:cs="Times New Roman"/>
          <w:sz w:val="24"/>
          <w:szCs w:val="24"/>
        </w:rPr>
        <w:br/>
        <w:t xml:space="preserve">The function uses </w:t>
      </w:r>
      <w:hyperlink r:id="rId537" w:history="1">
        <w:r w:rsidRPr="00CD3F4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traits_type::eq</w:t>
        </w:r>
      </w:hyperlink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 to determine character equivalences.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br/>
      </w:r>
      <w:r w:rsidRPr="00CD3F41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CD3F41" w:rsidRPr="00CD3F41" w:rsidRDefault="00CD3F41" w:rsidP="00CD3F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D3F41">
        <w:rPr>
          <w:rFonts w:ascii="Times New Roman" w:eastAsia="Times New Roman" w:hAnsi="Times New Roman" w:cs="Times New Roman"/>
          <w:b/>
          <w:bCs/>
          <w:sz w:val="27"/>
          <w:szCs w:val="27"/>
        </w:rPr>
        <w:t>Parameters</w:t>
      </w:r>
    </w:p>
    <w:p w:rsidR="00CD3F41" w:rsidRPr="00CD3F41" w:rsidRDefault="00CD3F41" w:rsidP="00CD3F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D3F41">
        <w:rPr>
          <w:rFonts w:ascii="Times New Roman" w:eastAsia="Times New Roman" w:hAnsi="Times New Roman" w:cs="Times New Roman"/>
          <w:sz w:val="24"/>
          <w:szCs w:val="24"/>
        </w:rPr>
        <w:t>str</w:t>
      </w:r>
      <w:proofErr w:type="gramEnd"/>
    </w:p>
    <w:p w:rsidR="00CD3F41" w:rsidRPr="00CD3F41" w:rsidRDefault="00CD3F41" w:rsidP="00CD3F4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Another </w:t>
      </w:r>
      <w:hyperlink r:id="rId538" w:history="1">
        <w:r w:rsidRPr="00CD3F4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basic_string</w:t>
        </w:r>
      </w:hyperlink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 with the subject to search for.</w:t>
      </w:r>
      <w:proofErr w:type="gramEnd"/>
    </w:p>
    <w:p w:rsidR="00CD3F41" w:rsidRPr="00CD3F41" w:rsidRDefault="00CD3F41" w:rsidP="00CD3F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D3F41">
        <w:rPr>
          <w:rFonts w:ascii="Times New Roman" w:eastAsia="Times New Roman" w:hAnsi="Times New Roman" w:cs="Times New Roman"/>
          <w:sz w:val="24"/>
          <w:szCs w:val="24"/>
        </w:rPr>
        <w:t>pos</w:t>
      </w:r>
      <w:proofErr w:type="gramEnd"/>
    </w:p>
    <w:p w:rsidR="00CD3F41" w:rsidRPr="00CD3F41" w:rsidRDefault="00CD3F41" w:rsidP="00CD3F4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D3F41">
        <w:rPr>
          <w:rFonts w:ascii="Times New Roman" w:eastAsia="Times New Roman" w:hAnsi="Times New Roman" w:cs="Times New Roman"/>
          <w:sz w:val="24"/>
          <w:szCs w:val="24"/>
        </w:rPr>
        <w:t>Position of the last character in the string to be considered as the beginning of a match.</w:t>
      </w:r>
      <w:proofErr w:type="gramEnd"/>
      <w:r w:rsidRPr="00CD3F41">
        <w:rPr>
          <w:rFonts w:ascii="Times New Roman" w:eastAsia="Times New Roman" w:hAnsi="Times New Roman" w:cs="Times New Roman"/>
          <w:sz w:val="24"/>
          <w:szCs w:val="24"/>
        </w:rPr>
        <w:br/>
        <w:t xml:space="preserve">Any value greater or equal than the </w:t>
      </w:r>
      <w:hyperlink r:id="rId539" w:history="1">
        <w:r w:rsidRPr="00CD3F4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string length</w:t>
        </w:r>
      </w:hyperlink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 (including </w:t>
      </w:r>
      <w:hyperlink r:id="rId540" w:history="1">
        <w:r w:rsidRPr="00CD3F4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basic_string::npos</w:t>
        </w:r>
      </w:hyperlink>
      <w:r w:rsidRPr="00CD3F41">
        <w:rPr>
          <w:rFonts w:ascii="Times New Roman" w:eastAsia="Times New Roman" w:hAnsi="Times New Roman" w:cs="Times New Roman"/>
          <w:sz w:val="24"/>
          <w:szCs w:val="24"/>
        </w:rPr>
        <w:t>) means that the entire string is searched.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br/>
        <w:t xml:space="preserve">Note: The first character is denoted by a value of </w:t>
      </w:r>
      <w:r w:rsidRPr="00CD3F41">
        <w:rPr>
          <w:rFonts w:ascii="Courier New" w:eastAsia="Times New Roman" w:hAnsi="Courier New" w:cs="Courier New"/>
          <w:sz w:val="20"/>
        </w:rPr>
        <w:t>0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 (not </w:t>
      </w:r>
      <w:r w:rsidRPr="00CD3F41">
        <w:rPr>
          <w:rFonts w:ascii="Courier New" w:eastAsia="Times New Roman" w:hAnsi="Courier New" w:cs="Courier New"/>
          <w:sz w:val="20"/>
        </w:rPr>
        <w:t>1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CD3F41" w:rsidRPr="00CD3F41" w:rsidRDefault="00CD3F41" w:rsidP="00CD3F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D3F41">
        <w:rPr>
          <w:rFonts w:ascii="Times New Roman" w:eastAsia="Times New Roman" w:hAnsi="Times New Roman" w:cs="Times New Roman"/>
          <w:sz w:val="24"/>
          <w:szCs w:val="24"/>
        </w:rPr>
        <w:t>s</w:t>
      </w:r>
      <w:proofErr w:type="gramEnd"/>
    </w:p>
    <w:p w:rsidR="00CD3F41" w:rsidRPr="00CD3F41" w:rsidRDefault="00CD3F41" w:rsidP="00CD3F4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D3F41">
        <w:rPr>
          <w:rFonts w:ascii="Times New Roman" w:eastAsia="Times New Roman" w:hAnsi="Times New Roman" w:cs="Times New Roman"/>
          <w:sz w:val="24"/>
          <w:szCs w:val="24"/>
        </w:rPr>
        <w:t>Pointer to an array of characters.</w:t>
      </w:r>
      <w:proofErr w:type="gramEnd"/>
      <w:r w:rsidRPr="00CD3F41">
        <w:rPr>
          <w:rFonts w:ascii="Times New Roman" w:eastAsia="Times New Roman" w:hAnsi="Times New Roman" w:cs="Times New Roman"/>
          <w:sz w:val="24"/>
          <w:szCs w:val="24"/>
        </w:rPr>
        <w:br/>
        <w:t xml:space="preserve">If argument </w:t>
      </w:r>
      <w:r w:rsidRPr="00CD3F41">
        <w:rPr>
          <w:rFonts w:ascii="Times New Roman" w:eastAsia="Times New Roman" w:hAnsi="Times New Roman" w:cs="Times New Roman"/>
          <w:i/>
          <w:iCs/>
          <w:sz w:val="24"/>
          <w:szCs w:val="24"/>
        </w:rPr>
        <w:t>n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 is specified </w:t>
      </w:r>
      <w:r w:rsidRPr="00CD3F41">
        <w:rPr>
          <w:rFonts w:ascii="Times New Roman" w:eastAsia="Times New Roman" w:hAnsi="Times New Roman" w:cs="Times New Roman"/>
          <w:i/>
          <w:iCs/>
          <w:sz w:val="24"/>
          <w:szCs w:val="24"/>
        </w:rPr>
        <w:t>(3)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, the </w:t>
      </w:r>
      <w:proofErr w:type="gramStart"/>
      <w:r w:rsidRPr="00CD3F41">
        <w:rPr>
          <w:rFonts w:ascii="Times New Roman" w:eastAsia="Times New Roman" w:hAnsi="Times New Roman" w:cs="Times New Roman"/>
          <w:sz w:val="24"/>
          <w:szCs w:val="24"/>
        </w:rPr>
        <w:t>sequence to match are</w:t>
      </w:r>
      <w:proofErr w:type="gramEnd"/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 the first </w:t>
      </w:r>
      <w:r w:rsidRPr="00CD3F41">
        <w:rPr>
          <w:rFonts w:ascii="Times New Roman" w:eastAsia="Times New Roman" w:hAnsi="Times New Roman" w:cs="Times New Roman"/>
          <w:i/>
          <w:iCs/>
          <w:sz w:val="24"/>
          <w:szCs w:val="24"/>
        </w:rPr>
        <w:t>n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 characters in the array.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br/>
        <w:t xml:space="preserve">Otherwise </w:t>
      </w:r>
      <w:r w:rsidRPr="00CD3F41">
        <w:rPr>
          <w:rFonts w:ascii="Times New Roman" w:eastAsia="Times New Roman" w:hAnsi="Times New Roman" w:cs="Times New Roman"/>
          <w:i/>
          <w:iCs/>
          <w:sz w:val="24"/>
          <w:szCs w:val="24"/>
        </w:rPr>
        <w:t>(2)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t>, a null-terminated sequence is expected: the length of the sequence to match is determined by the first occurrence of a null character.</w:t>
      </w:r>
    </w:p>
    <w:p w:rsidR="00CD3F41" w:rsidRPr="00CD3F41" w:rsidRDefault="00CD3F41" w:rsidP="00CD3F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D3F41"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gramEnd"/>
    </w:p>
    <w:p w:rsidR="00CD3F41" w:rsidRPr="00CD3F41" w:rsidRDefault="00CD3F41" w:rsidP="00CD3F4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D3F41">
        <w:rPr>
          <w:rFonts w:ascii="Times New Roman" w:eastAsia="Times New Roman" w:hAnsi="Times New Roman" w:cs="Times New Roman"/>
          <w:sz w:val="24"/>
          <w:szCs w:val="24"/>
        </w:rPr>
        <w:t>Length of sequence of characters to match.</w:t>
      </w:r>
      <w:proofErr w:type="gramEnd"/>
    </w:p>
    <w:p w:rsidR="00CD3F41" w:rsidRPr="00CD3F41" w:rsidRDefault="00CD3F41" w:rsidP="00CD3F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D3F41">
        <w:rPr>
          <w:rFonts w:ascii="Times New Roman" w:eastAsia="Times New Roman" w:hAnsi="Times New Roman" w:cs="Times New Roman"/>
          <w:sz w:val="24"/>
          <w:szCs w:val="24"/>
        </w:rPr>
        <w:t>c</w:t>
      </w:r>
      <w:proofErr w:type="gramEnd"/>
    </w:p>
    <w:p w:rsidR="00CD3F41" w:rsidRPr="00CD3F41" w:rsidRDefault="00CD3F41" w:rsidP="00CD3F4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D3F41">
        <w:rPr>
          <w:rFonts w:ascii="Times New Roman" w:eastAsia="Times New Roman" w:hAnsi="Times New Roman" w:cs="Times New Roman"/>
          <w:sz w:val="24"/>
          <w:szCs w:val="24"/>
        </w:rPr>
        <w:t>Individual character to be searched for.</w:t>
      </w:r>
      <w:proofErr w:type="gramEnd"/>
    </w:p>
    <w:p w:rsidR="00CD3F41" w:rsidRPr="00CD3F41" w:rsidRDefault="00CD3F41" w:rsidP="00CD3F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3F41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CD3F41">
        <w:rPr>
          <w:rFonts w:ascii="Courier New" w:eastAsia="Times New Roman" w:hAnsi="Courier New" w:cs="Courier New"/>
          <w:sz w:val="20"/>
        </w:rPr>
        <w:t>charT</w:t>
      </w:r>
      <w:proofErr w:type="gramEnd"/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 is </w:t>
      </w:r>
      <w:hyperlink r:id="rId541" w:history="1">
        <w:r w:rsidRPr="00CD3F4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basic_string</w:t>
        </w:r>
      </w:hyperlink>
      <w:r w:rsidRPr="00CD3F41">
        <w:rPr>
          <w:rFonts w:ascii="Times New Roman" w:eastAsia="Times New Roman" w:hAnsi="Times New Roman" w:cs="Times New Roman"/>
          <w:sz w:val="24"/>
          <w:szCs w:val="24"/>
        </w:rPr>
        <w:t>'s character type (i.e., its first template parameter).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br/>
        <w:t xml:space="preserve">Member type </w:t>
      </w:r>
      <w:r w:rsidRPr="00CD3F41">
        <w:rPr>
          <w:rFonts w:ascii="Courier New" w:eastAsia="Times New Roman" w:hAnsi="Courier New" w:cs="Courier New"/>
          <w:sz w:val="20"/>
        </w:rPr>
        <w:t>size_type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 is an unsigned integral type.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br/>
      </w:r>
      <w:r w:rsidRPr="00CD3F41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CD3F41" w:rsidRPr="00CD3F41" w:rsidRDefault="00CD3F41" w:rsidP="00CD3F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D3F41">
        <w:rPr>
          <w:rFonts w:ascii="Times New Roman" w:eastAsia="Times New Roman" w:hAnsi="Times New Roman" w:cs="Times New Roman"/>
          <w:b/>
          <w:bCs/>
          <w:sz w:val="27"/>
          <w:szCs w:val="27"/>
        </w:rPr>
        <w:t>Return Value</w:t>
      </w:r>
    </w:p>
    <w:p w:rsidR="00CD3F41" w:rsidRPr="00CD3F41" w:rsidRDefault="00CD3F41" w:rsidP="00CD3F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D3F41">
        <w:rPr>
          <w:rFonts w:ascii="Times New Roman" w:eastAsia="Times New Roman" w:hAnsi="Times New Roman" w:cs="Times New Roman"/>
          <w:sz w:val="24"/>
          <w:szCs w:val="24"/>
        </w:rPr>
        <w:t>The position of the first character of the last match.</w:t>
      </w:r>
      <w:proofErr w:type="gramEnd"/>
      <w:r w:rsidRPr="00CD3F41">
        <w:rPr>
          <w:rFonts w:ascii="Times New Roman" w:eastAsia="Times New Roman" w:hAnsi="Times New Roman" w:cs="Times New Roman"/>
          <w:sz w:val="24"/>
          <w:szCs w:val="24"/>
        </w:rPr>
        <w:br/>
        <w:t xml:space="preserve">If no matches were found, the function returns </w:t>
      </w:r>
      <w:hyperlink r:id="rId542" w:history="1">
        <w:r w:rsidRPr="00CD3F4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basic_string::npos</w:t>
        </w:r>
      </w:hyperlink>
      <w:r w:rsidRPr="00CD3F41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br/>
      </w:r>
      <w:r w:rsidRPr="00CD3F41">
        <w:rPr>
          <w:rFonts w:ascii="Times New Roman" w:eastAsia="Times New Roman" w:hAnsi="Times New Roman" w:cs="Times New Roman"/>
          <w:sz w:val="24"/>
          <w:szCs w:val="24"/>
        </w:rPr>
        <w:br/>
        <w:t xml:space="preserve">Member type </w:t>
      </w:r>
      <w:r w:rsidRPr="00CD3F41">
        <w:rPr>
          <w:rFonts w:ascii="Courier New" w:eastAsia="Times New Roman" w:hAnsi="Courier New" w:cs="Courier New"/>
          <w:sz w:val="20"/>
        </w:rPr>
        <w:t>size_type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 is an unsigned integral type.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br/>
      </w:r>
      <w:r w:rsidRPr="00CD3F41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CD3F41" w:rsidRPr="00CD3F41" w:rsidRDefault="00CD3F41" w:rsidP="00CD3F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D3F41">
        <w:rPr>
          <w:rFonts w:ascii="Times New Roman" w:eastAsia="Times New Roman" w:hAnsi="Times New Roman" w:cs="Times New Roman"/>
          <w:b/>
          <w:bCs/>
          <w:sz w:val="27"/>
          <w:szCs w:val="27"/>
        </w:rPr>
        <w:t>Example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7877"/>
      </w:tblGrid>
      <w:tr w:rsidR="00CD3F41" w:rsidRPr="00CD3F41" w:rsidTr="00CD3F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D3F41">
              <w:rPr>
                <w:rFonts w:ascii="Courier New" w:eastAsia="Times New Roman" w:hAnsi="Courier New" w:cs="Courier New"/>
                <w:sz w:val="20"/>
              </w:rPr>
              <w:t>1</w:t>
            </w: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CD3F41">
              <w:rPr>
                <w:rFonts w:ascii="Courier New" w:eastAsia="Times New Roman" w:hAnsi="Courier New" w:cs="Courier New"/>
                <w:sz w:val="20"/>
              </w:rPr>
              <w:t>2</w:t>
            </w: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CD3F41">
              <w:rPr>
                <w:rFonts w:ascii="Courier New" w:eastAsia="Times New Roman" w:hAnsi="Courier New" w:cs="Courier New"/>
                <w:sz w:val="20"/>
              </w:rPr>
              <w:t>3</w:t>
            </w: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CD3F41">
              <w:rPr>
                <w:rFonts w:ascii="Courier New" w:eastAsia="Times New Roman" w:hAnsi="Courier New" w:cs="Courier New"/>
                <w:sz w:val="20"/>
              </w:rPr>
              <w:t>4</w:t>
            </w: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CD3F41">
              <w:rPr>
                <w:rFonts w:ascii="Courier New" w:eastAsia="Times New Roman" w:hAnsi="Courier New" w:cs="Courier New"/>
                <w:sz w:val="20"/>
              </w:rPr>
              <w:lastRenderedPageBreak/>
              <w:t>5</w:t>
            </w: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CD3F41">
              <w:rPr>
                <w:rFonts w:ascii="Courier New" w:eastAsia="Times New Roman" w:hAnsi="Courier New" w:cs="Courier New"/>
                <w:sz w:val="20"/>
              </w:rPr>
              <w:t>6</w:t>
            </w: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CD3F41">
              <w:rPr>
                <w:rFonts w:ascii="Courier New" w:eastAsia="Times New Roman" w:hAnsi="Courier New" w:cs="Courier New"/>
                <w:sz w:val="20"/>
              </w:rPr>
              <w:t>7</w:t>
            </w: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CD3F41">
              <w:rPr>
                <w:rFonts w:ascii="Courier New" w:eastAsia="Times New Roman" w:hAnsi="Courier New" w:cs="Courier New"/>
                <w:sz w:val="20"/>
              </w:rPr>
              <w:t>8</w:t>
            </w: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CD3F41">
              <w:rPr>
                <w:rFonts w:ascii="Courier New" w:eastAsia="Times New Roman" w:hAnsi="Courier New" w:cs="Courier New"/>
                <w:sz w:val="20"/>
              </w:rPr>
              <w:t>9</w:t>
            </w: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CD3F41">
              <w:rPr>
                <w:rFonts w:ascii="Courier New" w:eastAsia="Times New Roman" w:hAnsi="Courier New" w:cs="Courier New"/>
                <w:sz w:val="20"/>
              </w:rPr>
              <w:t>10</w:t>
            </w: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CD3F41">
              <w:rPr>
                <w:rFonts w:ascii="Courier New" w:eastAsia="Times New Roman" w:hAnsi="Courier New" w:cs="Courier New"/>
                <w:sz w:val="20"/>
              </w:rPr>
              <w:t>11</w:t>
            </w: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CD3F41">
              <w:rPr>
                <w:rFonts w:ascii="Courier New" w:eastAsia="Times New Roman" w:hAnsi="Courier New" w:cs="Courier New"/>
                <w:sz w:val="20"/>
              </w:rPr>
              <w:t>12</w:t>
            </w: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CD3F41">
              <w:rPr>
                <w:rFonts w:ascii="Courier New" w:eastAsia="Times New Roman" w:hAnsi="Courier New" w:cs="Courier New"/>
                <w:sz w:val="20"/>
              </w:rPr>
              <w:t>13</w:t>
            </w: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CD3F41">
              <w:rPr>
                <w:rFonts w:ascii="Courier New" w:eastAsia="Times New Roman" w:hAnsi="Courier New" w:cs="Courier New"/>
                <w:sz w:val="20"/>
              </w:rPr>
              <w:t>14</w:t>
            </w: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CD3F41">
              <w:rPr>
                <w:rFonts w:ascii="Courier New" w:eastAsia="Times New Roman" w:hAnsi="Courier New" w:cs="Courier New"/>
                <w:sz w:val="20"/>
              </w:rPr>
              <w:t>15</w:t>
            </w: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CD3F41">
              <w:rPr>
                <w:rFonts w:ascii="Courier New" w:eastAsia="Times New Roman" w:hAnsi="Courier New" w:cs="Courier New"/>
                <w:sz w:val="20"/>
              </w:rPr>
              <w:t>16</w:t>
            </w: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CD3F41">
              <w:rPr>
                <w:rFonts w:ascii="Courier New" w:eastAsia="Times New Roman" w:hAnsi="Courier New" w:cs="Courier New"/>
                <w:sz w:val="20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CD3F41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lastRenderedPageBreak/>
              <w:t>// string::rfind</w:t>
            </w:r>
          </w:p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CD3F41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#include &lt;iostream&gt;</w:t>
            </w:r>
          </w:p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CD3F41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#include &lt;string&gt;</w:t>
            </w:r>
          </w:p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</w:p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CD3F41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lastRenderedPageBreak/>
              <w:t>int</w:t>
            </w:r>
            <w:r w:rsidRPr="00CD3F41">
              <w:rPr>
                <w:rFonts w:ascii="Courier New" w:eastAsia="Times New Roman" w:hAnsi="Courier New" w:cs="Courier New"/>
                <w:sz w:val="20"/>
              </w:rPr>
              <w:t xml:space="preserve"> main ()</w:t>
            </w:r>
          </w:p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CD3F41">
              <w:rPr>
                <w:rFonts w:ascii="Courier New" w:eastAsia="Times New Roman" w:hAnsi="Courier New" w:cs="Courier New"/>
                <w:sz w:val="20"/>
              </w:rPr>
              <w:t>{</w:t>
            </w:r>
          </w:p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CD3F41">
              <w:rPr>
                <w:rFonts w:ascii="Courier New" w:eastAsia="Times New Roman" w:hAnsi="Courier New" w:cs="Courier New"/>
                <w:sz w:val="20"/>
              </w:rPr>
              <w:t xml:space="preserve">  </w:t>
            </w:r>
            <w:proofErr w:type="gramStart"/>
            <w:r w:rsidRPr="00CD3F41">
              <w:rPr>
                <w:rFonts w:ascii="Courier New" w:eastAsia="Times New Roman" w:hAnsi="Courier New" w:cs="Courier New"/>
                <w:sz w:val="20"/>
              </w:rPr>
              <w:t>std::string</w:t>
            </w:r>
            <w:proofErr w:type="gramEnd"/>
            <w:r w:rsidRPr="00CD3F41">
              <w:rPr>
                <w:rFonts w:ascii="Courier New" w:eastAsia="Times New Roman" w:hAnsi="Courier New" w:cs="Courier New"/>
                <w:sz w:val="20"/>
              </w:rPr>
              <w:t xml:space="preserve"> str ("The sixth sick sheik's sixth sheep's sick.");</w:t>
            </w:r>
          </w:p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CD3F41">
              <w:rPr>
                <w:rFonts w:ascii="Courier New" w:eastAsia="Times New Roman" w:hAnsi="Courier New" w:cs="Courier New"/>
                <w:sz w:val="20"/>
              </w:rPr>
              <w:t xml:space="preserve">  std::string key ("sixth");</w:t>
            </w:r>
          </w:p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</w:p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CD3F41">
              <w:rPr>
                <w:rFonts w:ascii="Courier New" w:eastAsia="Times New Roman" w:hAnsi="Courier New" w:cs="Courier New"/>
                <w:sz w:val="20"/>
              </w:rPr>
              <w:t xml:space="preserve">  std::string::size_type found = str.rfind(key);</w:t>
            </w:r>
          </w:p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CD3F41">
              <w:rPr>
                <w:rFonts w:ascii="Courier New" w:eastAsia="Times New Roman" w:hAnsi="Courier New" w:cs="Courier New"/>
                <w:sz w:val="20"/>
              </w:rPr>
              <w:t xml:space="preserve">  </w:t>
            </w:r>
            <w:r w:rsidRPr="00CD3F41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if</w:t>
            </w:r>
            <w:r w:rsidRPr="00CD3F41">
              <w:rPr>
                <w:rFonts w:ascii="Courier New" w:eastAsia="Times New Roman" w:hAnsi="Courier New" w:cs="Courier New"/>
                <w:sz w:val="20"/>
              </w:rPr>
              <w:t xml:space="preserve"> (found!=std::string::npos)</w:t>
            </w:r>
          </w:p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CD3F41">
              <w:rPr>
                <w:rFonts w:ascii="Courier New" w:eastAsia="Times New Roman" w:hAnsi="Courier New" w:cs="Courier New"/>
                <w:sz w:val="20"/>
              </w:rPr>
              <w:t xml:space="preserve">    str.replace (found,key.length(),"seventh");</w:t>
            </w:r>
          </w:p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</w:p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CD3F41">
              <w:rPr>
                <w:rFonts w:ascii="Courier New" w:eastAsia="Times New Roman" w:hAnsi="Courier New" w:cs="Courier New"/>
                <w:sz w:val="20"/>
              </w:rPr>
              <w:t xml:space="preserve">  std::cout &lt;&lt; str &lt;&lt; '\n';</w:t>
            </w:r>
          </w:p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</w:p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CD3F41">
              <w:rPr>
                <w:rFonts w:ascii="Courier New" w:eastAsia="Times New Roman" w:hAnsi="Courier New" w:cs="Courier New"/>
                <w:sz w:val="20"/>
              </w:rPr>
              <w:t xml:space="preserve">  </w:t>
            </w:r>
            <w:r w:rsidRPr="00CD3F41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return</w:t>
            </w:r>
            <w:r w:rsidRPr="00CD3F41">
              <w:rPr>
                <w:rFonts w:ascii="Courier New" w:eastAsia="Times New Roman" w:hAnsi="Courier New" w:cs="Courier New"/>
                <w:sz w:val="20"/>
              </w:rPr>
              <w:t xml:space="preserve"> 0;</w:t>
            </w:r>
          </w:p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D3F41">
              <w:rPr>
                <w:rFonts w:ascii="Courier New" w:eastAsia="Times New Roman" w:hAnsi="Courier New" w:cs="Courier New"/>
                <w:sz w:val="20"/>
              </w:rPr>
              <w:t>}</w:t>
            </w:r>
          </w:p>
        </w:tc>
      </w:tr>
    </w:tbl>
    <w:p w:rsidR="00CD3F41" w:rsidRPr="00CD3F41" w:rsidRDefault="00CD3F41" w:rsidP="00CD3F4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371"/>
      </w:tblGrid>
      <w:tr w:rsidR="00CD3F41" w:rsidRPr="00CD3F41" w:rsidTr="00CD3F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t>The sixth sick sheik's seventh sheep's sick.</w:t>
            </w:r>
          </w:p>
        </w:tc>
      </w:tr>
    </w:tbl>
    <w:p w:rsidR="00CD3F41" w:rsidRPr="00CD3F41" w:rsidRDefault="00CD3F41" w:rsidP="00CD3F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3F41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CD3F41" w:rsidRPr="00CD3F41" w:rsidRDefault="00CD3F41" w:rsidP="00CD3F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D3F41">
        <w:rPr>
          <w:rFonts w:ascii="Times New Roman" w:eastAsia="Times New Roman" w:hAnsi="Times New Roman" w:cs="Times New Roman"/>
          <w:b/>
          <w:bCs/>
          <w:sz w:val="27"/>
          <w:szCs w:val="27"/>
        </w:rPr>
        <w:t>Complexity</w:t>
      </w:r>
    </w:p>
    <w:p w:rsidR="00CD3F41" w:rsidRPr="00CD3F41" w:rsidRDefault="00CD3F41" w:rsidP="00CD3F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Unspecified, but generally up to linear in the </w:t>
      </w:r>
      <w:hyperlink r:id="rId543" w:history="1">
        <w:r w:rsidRPr="00CD3F4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string length</w:t>
        </w:r>
      </w:hyperlink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 (or </w:t>
      </w:r>
      <w:r w:rsidRPr="00CD3F41">
        <w:rPr>
          <w:rFonts w:ascii="Times New Roman" w:eastAsia="Times New Roman" w:hAnsi="Times New Roman" w:cs="Times New Roman"/>
          <w:i/>
          <w:iCs/>
          <w:sz w:val="24"/>
          <w:szCs w:val="24"/>
        </w:rPr>
        <w:t>pos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t>) times the number of characters to match (worst case).</w:t>
      </w:r>
      <w:proofErr w:type="gramEnd"/>
      <w:r w:rsidRPr="00CD3F41">
        <w:rPr>
          <w:rFonts w:ascii="Times New Roman" w:eastAsia="Times New Roman" w:hAnsi="Times New Roman" w:cs="Times New Roman"/>
          <w:sz w:val="24"/>
          <w:szCs w:val="24"/>
        </w:rPr>
        <w:br/>
      </w:r>
      <w:r w:rsidRPr="00CD3F41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CD3F41" w:rsidRPr="00CD3F41" w:rsidRDefault="00CD3F41" w:rsidP="00CD3F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D3F41">
        <w:rPr>
          <w:rFonts w:ascii="Times New Roman" w:eastAsia="Times New Roman" w:hAnsi="Times New Roman" w:cs="Times New Roman"/>
          <w:b/>
          <w:bCs/>
          <w:sz w:val="27"/>
          <w:szCs w:val="27"/>
        </w:rPr>
        <w:t>Iterator validity</w:t>
      </w:r>
    </w:p>
    <w:p w:rsidR="00CD3F41" w:rsidRPr="00CD3F41" w:rsidRDefault="00CD3F41" w:rsidP="00CD3F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3F41">
        <w:rPr>
          <w:rFonts w:ascii="Times New Roman" w:eastAsia="Times New Roman" w:hAnsi="Times New Roman" w:cs="Times New Roman"/>
          <w:sz w:val="24"/>
          <w:szCs w:val="24"/>
        </w:rPr>
        <w:t>No changes.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br/>
      </w:r>
      <w:r w:rsidRPr="00CD3F41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CD3F41" w:rsidRPr="00CD3F41" w:rsidRDefault="00CD3F41" w:rsidP="00CD3F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D3F41">
        <w:rPr>
          <w:rFonts w:ascii="Times New Roman" w:eastAsia="Times New Roman" w:hAnsi="Times New Roman" w:cs="Times New Roman"/>
          <w:b/>
          <w:bCs/>
          <w:sz w:val="27"/>
          <w:szCs w:val="27"/>
        </w:rPr>
        <w:t>Data races</w:t>
      </w:r>
    </w:p>
    <w:p w:rsidR="00CD3F41" w:rsidRPr="00CD3F41" w:rsidRDefault="00CD3F41" w:rsidP="00CD3F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3F41">
        <w:rPr>
          <w:rFonts w:ascii="Times New Roman" w:eastAsia="Times New Roman" w:hAnsi="Times New Roman" w:cs="Times New Roman"/>
          <w:sz w:val="24"/>
          <w:szCs w:val="24"/>
        </w:rPr>
        <w:t>The object is accessed.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br/>
      </w:r>
      <w:r w:rsidRPr="00CD3F41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CD3F41" w:rsidRPr="00CD3F41" w:rsidRDefault="00CD3F41" w:rsidP="00CD3F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D3F41">
        <w:rPr>
          <w:rFonts w:ascii="Times New Roman" w:eastAsia="Times New Roman" w:hAnsi="Times New Roman" w:cs="Times New Roman"/>
          <w:b/>
          <w:bCs/>
          <w:sz w:val="27"/>
          <w:szCs w:val="27"/>
        </w:rPr>
        <w:t>Exception safety</w:t>
      </w:r>
    </w:p>
    <w:p w:rsidR="00CD3F41" w:rsidRDefault="00CD3F41" w:rsidP="00CD3F41">
      <w:pPr>
        <w:rPr>
          <w:rFonts w:ascii="Times New Roman" w:eastAsia="Times New Roman" w:hAnsi="Times New Roman" w:cs="Times New Roman"/>
          <w:sz w:val="24"/>
          <w:szCs w:val="24"/>
        </w:rPr>
      </w:pPr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If </w:t>
      </w:r>
      <w:r w:rsidRPr="00CD3F41">
        <w:rPr>
          <w:rFonts w:ascii="Courier New" w:eastAsia="Times New Roman" w:hAnsi="Courier New" w:cs="Courier New"/>
          <w:sz w:val="20"/>
        </w:rPr>
        <w:t>s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 does not point to an array long enough, it causes </w:t>
      </w:r>
      <w:r w:rsidRPr="00CD3F41">
        <w:rPr>
          <w:rFonts w:ascii="Times New Roman" w:eastAsia="Times New Roman" w:hAnsi="Times New Roman" w:cs="Times New Roman"/>
          <w:i/>
          <w:iCs/>
          <w:sz w:val="24"/>
          <w:szCs w:val="24"/>
        </w:rPr>
        <w:t>undefined behavior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br/>
        <w:t>Otherwise, the function never throws exceptions (no-throw guarantee).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CD3F41" w:rsidRDefault="00CD3F41" w:rsidP="00CD3F4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D3F41" w:rsidRPr="00CD3F41" w:rsidRDefault="00CD3F41" w:rsidP="00CD3F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D3F41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 member function </w:t>
      </w:r>
    </w:p>
    <w:p w:rsidR="00CD3F41" w:rsidRPr="00CD3F41" w:rsidRDefault="00CD3F41" w:rsidP="00CD3F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3F41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CD3F41">
        <w:rPr>
          <w:rFonts w:ascii="Times New Roman" w:eastAsia="Times New Roman" w:hAnsi="Times New Roman" w:cs="Times New Roman"/>
          <w:sz w:val="24"/>
          <w:szCs w:val="24"/>
        </w:rPr>
        <w:t>string</w:t>
      </w:r>
      <w:proofErr w:type="gramEnd"/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</w:p>
    <w:p w:rsidR="00CD3F41" w:rsidRPr="00CD3F41" w:rsidRDefault="00CD3F41" w:rsidP="00CD3F4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proofErr w:type="gramStart"/>
      <w:r w:rsidRPr="00CD3F4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std</w:t>
      </w:r>
      <w:proofErr w:type="gramEnd"/>
      <w:r w:rsidRPr="00CD3F4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::</w:t>
      </w:r>
      <w:hyperlink r:id="rId544" w:history="1">
        <w:r w:rsidRPr="00CD3F41">
          <w:rPr>
            <w:rFonts w:ascii="Times New Roman" w:eastAsia="Times New Roman" w:hAnsi="Times New Roman" w:cs="Times New Roman"/>
            <w:b/>
            <w:bCs/>
            <w:color w:val="0000FF"/>
            <w:kern w:val="36"/>
            <w:sz w:val="48"/>
            <w:szCs w:val="48"/>
            <w:u w:val="single"/>
          </w:rPr>
          <w:t>basic_string</w:t>
        </w:r>
      </w:hyperlink>
      <w:r w:rsidRPr="00CD3F4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::find_first_of</w:t>
      </w:r>
    </w:p>
    <w:p w:rsidR="00CD3F41" w:rsidRPr="00CD3F41" w:rsidRDefault="00CD3F41" w:rsidP="00CD3F41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45" w:history="1">
        <w:r w:rsidRPr="00CD3F4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C++98</w:t>
        </w:r>
      </w:hyperlink>
    </w:p>
    <w:p w:rsidR="00CD3F41" w:rsidRPr="00CD3F41" w:rsidRDefault="00CD3F41" w:rsidP="00CD3F41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46" w:history="1">
        <w:r w:rsidRPr="00CD3F4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C++11</w:t>
        </w:r>
      </w:hyperlink>
    </w:p>
    <w:p w:rsidR="00CD3F41" w:rsidRPr="00CD3F41" w:rsidRDefault="00CD3F41" w:rsidP="00CD3F41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01"/>
        <w:gridCol w:w="9077"/>
      </w:tblGrid>
      <w:tr w:rsidR="00CD3F41" w:rsidRPr="00CD3F41" w:rsidTr="00CD3F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3F41" w:rsidRPr="00CD3F41" w:rsidRDefault="00CD3F41" w:rsidP="00CD3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3F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string (1)</w:t>
            </w:r>
          </w:p>
        </w:tc>
        <w:tc>
          <w:tcPr>
            <w:tcW w:w="0" w:type="auto"/>
            <w:vAlign w:val="center"/>
            <w:hideMark/>
          </w:tcPr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t>size_type find_first_of (const basic_string&amp; str, size_type pos = 0) const;</w:t>
            </w:r>
          </w:p>
        </w:tc>
      </w:tr>
      <w:tr w:rsidR="00CD3F41" w:rsidRPr="00CD3F41" w:rsidTr="00CD3F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3F41" w:rsidRPr="00CD3F41" w:rsidRDefault="00CD3F41" w:rsidP="00CD3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3F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c-string (2)</w:t>
            </w:r>
          </w:p>
        </w:tc>
        <w:tc>
          <w:tcPr>
            <w:tcW w:w="0" w:type="auto"/>
            <w:vAlign w:val="center"/>
            <w:hideMark/>
          </w:tcPr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t>size_type find_first_of (const charT* s, size_type pos = 0) const;</w:t>
            </w:r>
          </w:p>
        </w:tc>
      </w:tr>
      <w:tr w:rsidR="00CD3F41" w:rsidRPr="00CD3F41" w:rsidTr="00CD3F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3F41" w:rsidRPr="00CD3F41" w:rsidRDefault="00CD3F41" w:rsidP="00CD3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3F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buffer (3)</w:t>
            </w:r>
          </w:p>
        </w:tc>
        <w:tc>
          <w:tcPr>
            <w:tcW w:w="0" w:type="auto"/>
            <w:vAlign w:val="center"/>
            <w:hideMark/>
          </w:tcPr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t>size_type find_first_of (const charT* s, size_type pos, size_type n) const;</w:t>
            </w:r>
          </w:p>
        </w:tc>
      </w:tr>
      <w:tr w:rsidR="00CD3F41" w:rsidRPr="00CD3F41" w:rsidTr="00CD3F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3F41" w:rsidRPr="00CD3F41" w:rsidRDefault="00CD3F41" w:rsidP="00CD3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3F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character (4)</w:t>
            </w:r>
          </w:p>
        </w:tc>
        <w:tc>
          <w:tcPr>
            <w:tcW w:w="0" w:type="auto"/>
            <w:vAlign w:val="center"/>
            <w:hideMark/>
          </w:tcPr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t>size_type find_first_of (charT c, size_type pos = 0) const;</w:t>
            </w:r>
          </w:p>
        </w:tc>
      </w:tr>
    </w:tbl>
    <w:p w:rsidR="00CD3F41" w:rsidRPr="00CD3F41" w:rsidRDefault="00CD3F41" w:rsidP="00CD3F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3F41">
        <w:rPr>
          <w:rFonts w:ascii="Times New Roman" w:eastAsia="Times New Roman" w:hAnsi="Times New Roman" w:cs="Times New Roman"/>
          <w:sz w:val="24"/>
          <w:szCs w:val="24"/>
        </w:rPr>
        <w:t>Find character in string</w:t>
      </w:r>
    </w:p>
    <w:p w:rsidR="00CD3F41" w:rsidRPr="00CD3F41" w:rsidRDefault="00CD3F41" w:rsidP="00CD3F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Searches the </w:t>
      </w:r>
      <w:hyperlink r:id="rId547" w:history="1">
        <w:r w:rsidRPr="00CD3F4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basic_string</w:t>
        </w:r>
      </w:hyperlink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 for the first character that matches </w:t>
      </w:r>
      <w:r w:rsidRPr="00CD3F41">
        <w:rPr>
          <w:rFonts w:ascii="Times New Roman" w:eastAsia="Times New Roman" w:hAnsi="Times New Roman" w:cs="Times New Roman"/>
          <w:b/>
          <w:bCs/>
          <w:sz w:val="24"/>
          <w:szCs w:val="24"/>
        </w:rPr>
        <w:t>any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 of the characters specified in its arguments.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br/>
      </w:r>
      <w:r w:rsidRPr="00CD3F41">
        <w:rPr>
          <w:rFonts w:ascii="Times New Roman" w:eastAsia="Times New Roman" w:hAnsi="Times New Roman" w:cs="Times New Roman"/>
          <w:sz w:val="24"/>
          <w:szCs w:val="24"/>
        </w:rPr>
        <w:br/>
        <w:t xml:space="preserve">When </w:t>
      </w:r>
      <w:r w:rsidRPr="00CD3F41">
        <w:rPr>
          <w:rFonts w:ascii="Times New Roman" w:eastAsia="Times New Roman" w:hAnsi="Times New Roman" w:cs="Times New Roman"/>
          <w:i/>
          <w:iCs/>
          <w:sz w:val="24"/>
          <w:szCs w:val="24"/>
        </w:rPr>
        <w:t>pos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CD3F41">
        <w:rPr>
          <w:rFonts w:ascii="Times New Roman" w:eastAsia="Times New Roman" w:hAnsi="Times New Roman" w:cs="Times New Roman"/>
          <w:sz w:val="24"/>
          <w:szCs w:val="24"/>
        </w:rPr>
        <w:t>is</w:t>
      </w:r>
      <w:proofErr w:type="gramEnd"/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 specified, the search only includes characters at or after position </w:t>
      </w:r>
      <w:r w:rsidRPr="00CD3F41">
        <w:rPr>
          <w:rFonts w:ascii="Times New Roman" w:eastAsia="Times New Roman" w:hAnsi="Times New Roman" w:cs="Times New Roman"/>
          <w:i/>
          <w:iCs/>
          <w:sz w:val="24"/>
          <w:szCs w:val="24"/>
        </w:rPr>
        <w:t>pos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, ignoring any possible occurrences before </w:t>
      </w:r>
      <w:r w:rsidRPr="00CD3F41">
        <w:rPr>
          <w:rFonts w:ascii="Times New Roman" w:eastAsia="Times New Roman" w:hAnsi="Times New Roman" w:cs="Times New Roman"/>
          <w:i/>
          <w:iCs/>
          <w:sz w:val="24"/>
          <w:szCs w:val="24"/>
        </w:rPr>
        <w:t>pos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br/>
      </w:r>
      <w:r w:rsidRPr="00CD3F41">
        <w:rPr>
          <w:rFonts w:ascii="Times New Roman" w:eastAsia="Times New Roman" w:hAnsi="Times New Roman" w:cs="Times New Roman"/>
          <w:sz w:val="24"/>
          <w:szCs w:val="24"/>
        </w:rPr>
        <w:br/>
        <w:t xml:space="preserve">Notice that it is enough for one single character of the sequence to match (not all of them). See </w:t>
      </w:r>
      <w:hyperlink r:id="rId548" w:history="1">
        <w:r w:rsidRPr="00CD3F4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basic_string::find</w:t>
        </w:r>
      </w:hyperlink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 for a function that matches entire sequences.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br/>
      </w:r>
      <w:r w:rsidRPr="00CD3F41">
        <w:rPr>
          <w:rFonts w:ascii="Times New Roman" w:eastAsia="Times New Roman" w:hAnsi="Times New Roman" w:cs="Times New Roman"/>
          <w:sz w:val="24"/>
          <w:szCs w:val="24"/>
        </w:rPr>
        <w:br/>
        <w:t xml:space="preserve">The function uses </w:t>
      </w:r>
      <w:hyperlink r:id="rId549" w:history="1">
        <w:r w:rsidRPr="00CD3F4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traits_type::eq</w:t>
        </w:r>
      </w:hyperlink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 to determine character equivalences.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br/>
      </w:r>
      <w:r w:rsidRPr="00CD3F41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CD3F41" w:rsidRPr="00CD3F41" w:rsidRDefault="00CD3F41" w:rsidP="00CD3F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D3F41">
        <w:rPr>
          <w:rFonts w:ascii="Times New Roman" w:eastAsia="Times New Roman" w:hAnsi="Times New Roman" w:cs="Times New Roman"/>
          <w:b/>
          <w:bCs/>
          <w:sz w:val="27"/>
          <w:szCs w:val="27"/>
        </w:rPr>
        <w:t>Parameters</w:t>
      </w:r>
    </w:p>
    <w:p w:rsidR="00CD3F41" w:rsidRPr="00CD3F41" w:rsidRDefault="00CD3F41" w:rsidP="00CD3F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D3F41">
        <w:rPr>
          <w:rFonts w:ascii="Times New Roman" w:eastAsia="Times New Roman" w:hAnsi="Times New Roman" w:cs="Times New Roman"/>
          <w:sz w:val="24"/>
          <w:szCs w:val="24"/>
        </w:rPr>
        <w:t>str</w:t>
      </w:r>
      <w:proofErr w:type="gramEnd"/>
    </w:p>
    <w:p w:rsidR="00CD3F41" w:rsidRPr="00CD3F41" w:rsidRDefault="00CD3F41" w:rsidP="00CD3F4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Another </w:t>
      </w:r>
      <w:hyperlink r:id="rId550" w:history="1">
        <w:r w:rsidRPr="00CD3F4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basic_string</w:t>
        </w:r>
      </w:hyperlink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 with the characters to search for.</w:t>
      </w:r>
      <w:proofErr w:type="gramEnd"/>
    </w:p>
    <w:p w:rsidR="00CD3F41" w:rsidRPr="00CD3F41" w:rsidRDefault="00CD3F41" w:rsidP="00CD3F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D3F41">
        <w:rPr>
          <w:rFonts w:ascii="Times New Roman" w:eastAsia="Times New Roman" w:hAnsi="Times New Roman" w:cs="Times New Roman"/>
          <w:sz w:val="24"/>
          <w:szCs w:val="24"/>
        </w:rPr>
        <w:t>pos</w:t>
      </w:r>
      <w:proofErr w:type="gramEnd"/>
    </w:p>
    <w:p w:rsidR="00CD3F41" w:rsidRPr="00CD3F41" w:rsidRDefault="00CD3F41" w:rsidP="00CD3F4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D3F41">
        <w:rPr>
          <w:rFonts w:ascii="Times New Roman" w:eastAsia="Times New Roman" w:hAnsi="Times New Roman" w:cs="Times New Roman"/>
          <w:sz w:val="24"/>
          <w:szCs w:val="24"/>
        </w:rPr>
        <w:t>Position of the first character in the string to be considered in the search.</w:t>
      </w:r>
      <w:proofErr w:type="gramEnd"/>
      <w:r w:rsidRPr="00CD3F41">
        <w:rPr>
          <w:rFonts w:ascii="Times New Roman" w:eastAsia="Times New Roman" w:hAnsi="Times New Roman" w:cs="Times New Roman"/>
          <w:sz w:val="24"/>
          <w:szCs w:val="24"/>
        </w:rPr>
        <w:br/>
        <w:t xml:space="preserve">If this is greater than the </w:t>
      </w:r>
      <w:hyperlink r:id="rId551" w:history="1">
        <w:r w:rsidRPr="00CD3F4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string length</w:t>
        </w:r>
      </w:hyperlink>
      <w:r w:rsidRPr="00CD3F41">
        <w:rPr>
          <w:rFonts w:ascii="Times New Roman" w:eastAsia="Times New Roman" w:hAnsi="Times New Roman" w:cs="Times New Roman"/>
          <w:sz w:val="24"/>
          <w:szCs w:val="24"/>
        </w:rPr>
        <w:t>, the function never finds matches.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br/>
        <w:t xml:space="preserve">Note: The first character is denoted by a value of </w:t>
      </w:r>
      <w:r w:rsidRPr="00CD3F41">
        <w:rPr>
          <w:rFonts w:ascii="Courier New" w:eastAsia="Times New Roman" w:hAnsi="Courier New" w:cs="Courier New"/>
          <w:sz w:val="20"/>
        </w:rPr>
        <w:t>0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 (not </w:t>
      </w:r>
      <w:r w:rsidRPr="00CD3F41">
        <w:rPr>
          <w:rFonts w:ascii="Courier New" w:eastAsia="Times New Roman" w:hAnsi="Courier New" w:cs="Courier New"/>
          <w:sz w:val="20"/>
        </w:rPr>
        <w:t>1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): A value of </w:t>
      </w:r>
      <w:r w:rsidRPr="00CD3F41">
        <w:rPr>
          <w:rFonts w:ascii="Courier New" w:eastAsia="Times New Roman" w:hAnsi="Courier New" w:cs="Courier New"/>
          <w:sz w:val="20"/>
        </w:rPr>
        <w:t>0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 means that the entire string is searched.</w:t>
      </w:r>
    </w:p>
    <w:p w:rsidR="00CD3F41" w:rsidRPr="00CD3F41" w:rsidRDefault="00CD3F41" w:rsidP="00CD3F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D3F41">
        <w:rPr>
          <w:rFonts w:ascii="Times New Roman" w:eastAsia="Times New Roman" w:hAnsi="Times New Roman" w:cs="Times New Roman"/>
          <w:sz w:val="24"/>
          <w:szCs w:val="24"/>
        </w:rPr>
        <w:t>s</w:t>
      </w:r>
      <w:proofErr w:type="gramEnd"/>
    </w:p>
    <w:p w:rsidR="00CD3F41" w:rsidRPr="00CD3F41" w:rsidRDefault="00CD3F41" w:rsidP="00CD3F4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D3F41">
        <w:rPr>
          <w:rFonts w:ascii="Times New Roman" w:eastAsia="Times New Roman" w:hAnsi="Times New Roman" w:cs="Times New Roman"/>
          <w:sz w:val="24"/>
          <w:szCs w:val="24"/>
        </w:rPr>
        <w:t>Pointer to an array of characters.</w:t>
      </w:r>
      <w:proofErr w:type="gramEnd"/>
      <w:r w:rsidRPr="00CD3F41">
        <w:rPr>
          <w:rFonts w:ascii="Times New Roman" w:eastAsia="Times New Roman" w:hAnsi="Times New Roman" w:cs="Times New Roman"/>
          <w:sz w:val="24"/>
          <w:szCs w:val="24"/>
        </w:rPr>
        <w:br/>
        <w:t xml:space="preserve">If argument </w:t>
      </w:r>
      <w:r w:rsidRPr="00CD3F41">
        <w:rPr>
          <w:rFonts w:ascii="Times New Roman" w:eastAsia="Times New Roman" w:hAnsi="Times New Roman" w:cs="Times New Roman"/>
          <w:i/>
          <w:iCs/>
          <w:sz w:val="24"/>
          <w:szCs w:val="24"/>
        </w:rPr>
        <w:t>n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 is specified </w:t>
      </w:r>
      <w:r w:rsidRPr="00CD3F41">
        <w:rPr>
          <w:rFonts w:ascii="Times New Roman" w:eastAsia="Times New Roman" w:hAnsi="Times New Roman" w:cs="Times New Roman"/>
          <w:i/>
          <w:iCs/>
          <w:sz w:val="24"/>
          <w:szCs w:val="24"/>
        </w:rPr>
        <w:t>(3)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, the first </w:t>
      </w:r>
      <w:r w:rsidRPr="00CD3F41">
        <w:rPr>
          <w:rFonts w:ascii="Times New Roman" w:eastAsia="Times New Roman" w:hAnsi="Times New Roman" w:cs="Times New Roman"/>
          <w:i/>
          <w:iCs/>
          <w:sz w:val="24"/>
          <w:szCs w:val="24"/>
        </w:rPr>
        <w:t>n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 characters in the array are searched for.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br/>
        <w:t xml:space="preserve">Otherwise </w:t>
      </w:r>
      <w:r w:rsidRPr="00CD3F41">
        <w:rPr>
          <w:rFonts w:ascii="Times New Roman" w:eastAsia="Times New Roman" w:hAnsi="Times New Roman" w:cs="Times New Roman"/>
          <w:i/>
          <w:iCs/>
          <w:sz w:val="24"/>
          <w:szCs w:val="24"/>
        </w:rPr>
        <w:t>(2)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t>, a null-terminated sequence is expected: the length of the sequence with the characters to match is determined by the first occurrence of a null character.</w:t>
      </w:r>
    </w:p>
    <w:p w:rsidR="00CD3F41" w:rsidRPr="00CD3F41" w:rsidRDefault="00CD3F41" w:rsidP="00CD3F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D3F41"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gramEnd"/>
    </w:p>
    <w:p w:rsidR="00CD3F41" w:rsidRPr="00CD3F41" w:rsidRDefault="00CD3F41" w:rsidP="00CD3F4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D3F41">
        <w:rPr>
          <w:rFonts w:ascii="Times New Roman" w:eastAsia="Times New Roman" w:hAnsi="Times New Roman" w:cs="Times New Roman"/>
          <w:sz w:val="24"/>
          <w:szCs w:val="24"/>
        </w:rPr>
        <w:t>Number of character values to search for.</w:t>
      </w:r>
    </w:p>
    <w:p w:rsidR="00CD3F41" w:rsidRPr="00CD3F41" w:rsidRDefault="00CD3F41" w:rsidP="00CD3F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D3F41">
        <w:rPr>
          <w:rFonts w:ascii="Times New Roman" w:eastAsia="Times New Roman" w:hAnsi="Times New Roman" w:cs="Times New Roman"/>
          <w:sz w:val="24"/>
          <w:szCs w:val="24"/>
        </w:rPr>
        <w:t>c</w:t>
      </w:r>
      <w:proofErr w:type="gramEnd"/>
    </w:p>
    <w:p w:rsidR="00CD3F41" w:rsidRPr="00CD3F41" w:rsidRDefault="00CD3F41" w:rsidP="00CD3F4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D3F41">
        <w:rPr>
          <w:rFonts w:ascii="Times New Roman" w:eastAsia="Times New Roman" w:hAnsi="Times New Roman" w:cs="Times New Roman"/>
          <w:sz w:val="24"/>
          <w:szCs w:val="24"/>
        </w:rPr>
        <w:t>Individual character to be searched for.</w:t>
      </w:r>
      <w:proofErr w:type="gramEnd"/>
    </w:p>
    <w:p w:rsidR="00CD3F41" w:rsidRPr="00CD3F41" w:rsidRDefault="00CD3F41" w:rsidP="00CD3F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3F41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CD3F41">
        <w:rPr>
          <w:rFonts w:ascii="Courier New" w:eastAsia="Times New Roman" w:hAnsi="Courier New" w:cs="Courier New"/>
          <w:sz w:val="20"/>
        </w:rPr>
        <w:t>charT</w:t>
      </w:r>
      <w:proofErr w:type="gramEnd"/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 is </w:t>
      </w:r>
      <w:hyperlink r:id="rId552" w:history="1">
        <w:r w:rsidRPr="00CD3F4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basic_string</w:t>
        </w:r>
      </w:hyperlink>
      <w:r w:rsidRPr="00CD3F41">
        <w:rPr>
          <w:rFonts w:ascii="Times New Roman" w:eastAsia="Times New Roman" w:hAnsi="Times New Roman" w:cs="Times New Roman"/>
          <w:sz w:val="24"/>
          <w:szCs w:val="24"/>
        </w:rPr>
        <w:t>'s character type (i.e., its first template parameter).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br/>
        <w:t xml:space="preserve">Member type </w:t>
      </w:r>
      <w:r w:rsidRPr="00CD3F41">
        <w:rPr>
          <w:rFonts w:ascii="Courier New" w:eastAsia="Times New Roman" w:hAnsi="Courier New" w:cs="Courier New"/>
          <w:sz w:val="20"/>
        </w:rPr>
        <w:t>size_type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 is an unsigned integral type.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br/>
      </w:r>
      <w:r w:rsidRPr="00CD3F41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CD3F41" w:rsidRPr="00CD3F41" w:rsidRDefault="00CD3F41" w:rsidP="00CD3F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D3F41">
        <w:rPr>
          <w:rFonts w:ascii="Times New Roman" w:eastAsia="Times New Roman" w:hAnsi="Times New Roman" w:cs="Times New Roman"/>
          <w:b/>
          <w:bCs/>
          <w:sz w:val="27"/>
          <w:szCs w:val="27"/>
        </w:rPr>
        <w:t>Return Value</w:t>
      </w:r>
    </w:p>
    <w:p w:rsidR="00CD3F41" w:rsidRPr="00CD3F41" w:rsidRDefault="00CD3F41" w:rsidP="00CD3F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D3F41">
        <w:rPr>
          <w:rFonts w:ascii="Times New Roman" w:eastAsia="Times New Roman" w:hAnsi="Times New Roman" w:cs="Times New Roman"/>
          <w:sz w:val="24"/>
          <w:szCs w:val="24"/>
        </w:rPr>
        <w:t>The position of the first character that matches.</w:t>
      </w:r>
      <w:proofErr w:type="gramEnd"/>
      <w:r w:rsidRPr="00CD3F41">
        <w:rPr>
          <w:rFonts w:ascii="Times New Roman" w:eastAsia="Times New Roman" w:hAnsi="Times New Roman" w:cs="Times New Roman"/>
          <w:sz w:val="24"/>
          <w:szCs w:val="24"/>
        </w:rPr>
        <w:br/>
        <w:t xml:space="preserve">If no matches are found, the function returns </w:t>
      </w:r>
      <w:hyperlink r:id="rId553" w:history="1">
        <w:r w:rsidRPr="00CD3F4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basic_string::npos</w:t>
        </w:r>
      </w:hyperlink>
      <w:r w:rsidRPr="00CD3F41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br/>
      </w:r>
      <w:r w:rsidRPr="00CD3F41">
        <w:rPr>
          <w:rFonts w:ascii="Times New Roman" w:eastAsia="Times New Roman" w:hAnsi="Times New Roman" w:cs="Times New Roman"/>
          <w:sz w:val="24"/>
          <w:szCs w:val="24"/>
        </w:rPr>
        <w:br/>
        <w:t xml:space="preserve">Member type </w:t>
      </w:r>
      <w:r w:rsidRPr="00CD3F41">
        <w:rPr>
          <w:rFonts w:ascii="Courier New" w:eastAsia="Times New Roman" w:hAnsi="Courier New" w:cs="Courier New"/>
          <w:sz w:val="20"/>
        </w:rPr>
        <w:t>size_type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 is an unsigned integral type.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br/>
      </w:r>
      <w:r w:rsidRPr="00CD3F41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</w:p>
    <w:p w:rsidR="00CD3F41" w:rsidRPr="00CD3F41" w:rsidRDefault="00CD3F41" w:rsidP="00CD3F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D3F41">
        <w:rPr>
          <w:rFonts w:ascii="Times New Roman" w:eastAsia="Times New Roman" w:hAnsi="Times New Roman" w:cs="Times New Roman"/>
          <w:b/>
          <w:bCs/>
          <w:sz w:val="27"/>
          <w:szCs w:val="27"/>
        </w:rPr>
        <w:t>Example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9677"/>
      </w:tblGrid>
      <w:tr w:rsidR="00CD3F41" w:rsidRPr="00CD3F41" w:rsidTr="00CD3F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D3F41">
              <w:rPr>
                <w:rFonts w:ascii="Courier New" w:eastAsia="Times New Roman" w:hAnsi="Courier New" w:cs="Courier New"/>
                <w:sz w:val="20"/>
              </w:rPr>
              <w:t>1</w:t>
            </w: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CD3F41">
              <w:rPr>
                <w:rFonts w:ascii="Courier New" w:eastAsia="Times New Roman" w:hAnsi="Courier New" w:cs="Courier New"/>
                <w:sz w:val="20"/>
              </w:rPr>
              <w:t>2</w:t>
            </w: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CD3F41">
              <w:rPr>
                <w:rFonts w:ascii="Courier New" w:eastAsia="Times New Roman" w:hAnsi="Courier New" w:cs="Courier New"/>
                <w:sz w:val="20"/>
              </w:rPr>
              <w:t>3</w:t>
            </w: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CD3F41">
              <w:rPr>
                <w:rFonts w:ascii="Courier New" w:eastAsia="Times New Roman" w:hAnsi="Courier New" w:cs="Courier New"/>
                <w:sz w:val="20"/>
              </w:rPr>
              <w:t>4</w:t>
            </w: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CD3F41">
              <w:rPr>
                <w:rFonts w:ascii="Courier New" w:eastAsia="Times New Roman" w:hAnsi="Courier New" w:cs="Courier New"/>
                <w:sz w:val="20"/>
              </w:rPr>
              <w:t>5</w:t>
            </w: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CD3F41">
              <w:rPr>
                <w:rFonts w:ascii="Courier New" w:eastAsia="Times New Roman" w:hAnsi="Courier New" w:cs="Courier New"/>
                <w:sz w:val="20"/>
              </w:rPr>
              <w:t>6</w:t>
            </w: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CD3F41">
              <w:rPr>
                <w:rFonts w:ascii="Courier New" w:eastAsia="Times New Roman" w:hAnsi="Courier New" w:cs="Courier New"/>
                <w:sz w:val="20"/>
              </w:rPr>
              <w:t>7</w:t>
            </w: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CD3F41">
              <w:rPr>
                <w:rFonts w:ascii="Courier New" w:eastAsia="Times New Roman" w:hAnsi="Courier New" w:cs="Courier New"/>
                <w:sz w:val="20"/>
              </w:rPr>
              <w:t>8</w:t>
            </w: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CD3F41">
              <w:rPr>
                <w:rFonts w:ascii="Courier New" w:eastAsia="Times New Roman" w:hAnsi="Courier New" w:cs="Courier New"/>
                <w:sz w:val="20"/>
              </w:rPr>
              <w:t>9</w:t>
            </w: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CD3F41">
              <w:rPr>
                <w:rFonts w:ascii="Courier New" w:eastAsia="Times New Roman" w:hAnsi="Courier New" w:cs="Courier New"/>
                <w:sz w:val="20"/>
              </w:rPr>
              <w:t>10</w:t>
            </w: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CD3F41">
              <w:rPr>
                <w:rFonts w:ascii="Courier New" w:eastAsia="Times New Roman" w:hAnsi="Courier New" w:cs="Courier New"/>
                <w:sz w:val="20"/>
              </w:rPr>
              <w:t>11</w:t>
            </w: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CD3F41">
              <w:rPr>
                <w:rFonts w:ascii="Courier New" w:eastAsia="Times New Roman" w:hAnsi="Courier New" w:cs="Courier New"/>
                <w:sz w:val="20"/>
              </w:rPr>
              <w:t>12</w:t>
            </w: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CD3F41">
              <w:rPr>
                <w:rFonts w:ascii="Courier New" w:eastAsia="Times New Roman" w:hAnsi="Courier New" w:cs="Courier New"/>
                <w:sz w:val="20"/>
              </w:rPr>
              <w:t>13</w:t>
            </w: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CD3F41">
              <w:rPr>
                <w:rFonts w:ascii="Courier New" w:eastAsia="Times New Roman" w:hAnsi="Courier New" w:cs="Courier New"/>
                <w:sz w:val="20"/>
              </w:rPr>
              <w:t>14</w:t>
            </w: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CD3F41">
              <w:rPr>
                <w:rFonts w:ascii="Courier New" w:eastAsia="Times New Roman" w:hAnsi="Courier New" w:cs="Courier New"/>
                <w:sz w:val="20"/>
              </w:rPr>
              <w:t>15</w:t>
            </w: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CD3F41">
              <w:rPr>
                <w:rFonts w:ascii="Courier New" w:eastAsia="Times New Roman" w:hAnsi="Courier New" w:cs="Courier New"/>
                <w:sz w:val="20"/>
              </w:rPr>
              <w:t>16</w:t>
            </w: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CD3F41">
              <w:rPr>
                <w:rFonts w:ascii="Courier New" w:eastAsia="Times New Roman" w:hAnsi="Courier New" w:cs="Courier New"/>
                <w:sz w:val="20"/>
              </w:rPr>
              <w:t>17</w:t>
            </w: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CD3F41">
              <w:rPr>
                <w:rFonts w:ascii="Courier New" w:eastAsia="Times New Roman" w:hAnsi="Courier New" w:cs="Courier New"/>
                <w:sz w:val="20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CD3F41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// string::find_first_of</w:t>
            </w:r>
          </w:p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CD3F41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#include &lt;iostream&gt;</w:t>
            </w:r>
          </w:p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CD3F41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#include &lt;string&gt;</w:t>
            </w:r>
          </w:p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</w:p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CD3F41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int</w:t>
            </w:r>
            <w:r w:rsidRPr="00CD3F41">
              <w:rPr>
                <w:rFonts w:ascii="Courier New" w:eastAsia="Times New Roman" w:hAnsi="Courier New" w:cs="Courier New"/>
                <w:sz w:val="20"/>
              </w:rPr>
              <w:t xml:space="preserve"> main ()</w:t>
            </w:r>
          </w:p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CD3F41">
              <w:rPr>
                <w:rFonts w:ascii="Courier New" w:eastAsia="Times New Roman" w:hAnsi="Courier New" w:cs="Courier New"/>
                <w:sz w:val="20"/>
              </w:rPr>
              <w:t>{</w:t>
            </w:r>
          </w:p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CD3F41">
              <w:rPr>
                <w:rFonts w:ascii="Courier New" w:eastAsia="Times New Roman" w:hAnsi="Courier New" w:cs="Courier New"/>
                <w:sz w:val="20"/>
              </w:rPr>
              <w:t xml:space="preserve">  </w:t>
            </w:r>
            <w:proofErr w:type="gramStart"/>
            <w:r w:rsidRPr="00CD3F41">
              <w:rPr>
                <w:rFonts w:ascii="Courier New" w:eastAsia="Times New Roman" w:hAnsi="Courier New" w:cs="Courier New"/>
                <w:sz w:val="20"/>
              </w:rPr>
              <w:t>std::string</w:t>
            </w:r>
            <w:proofErr w:type="gramEnd"/>
            <w:r w:rsidRPr="00CD3F41">
              <w:rPr>
                <w:rFonts w:ascii="Courier New" w:eastAsia="Times New Roman" w:hAnsi="Courier New" w:cs="Courier New"/>
                <w:sz w:val="20"/>
              </w:rPr>
              <w:t xml:space="preserve"> str ("PLease, replace the vowels in this sentence by asterisks.");</w:t>
            </w:r>
          </w:p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CD3F41">
              <w:rPr>
                <w:rFonts w:ascii="Courier New" w:eastAsia="Times New Roman" w:hAnsi="Courier New" w:cs="Courier New"/>
                <w:sz w:val="20"/>
              </w:rPr>
              <w:t xml:space="preserve">  std::string::size_type found = str.find_first_of("aeiou");</w:t>
            </w:r>
          </w:p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CD3F41">
              <w:rPr>
                <w:rFonts w:ascii="Courier New" w:eastAsia="Times New Roman" w:hAnsi="Courier New" w:cs="Courier New"/>
                <w:sz w:val="20"/>
              </w:rPr>
              <w:t xml:space="preserve">  </w:t>
            </w:r>
            <w:r w:rsidRPr="00CD3F41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while</w:t>
            </w:r>
            <w:r w:rsidRPr="00CD3F41">
              <w:rPr>
                <w:rFonts w:ascii="Courier New" w:eastAsia="Times New Roman" w:hAnsi="Courier New" w:cs="Courier New"/>
                <w:sz w:val="20"/>
              </w:rPr>
              <w:t xml:space="preserve"> (found!=std::string::npos)</w:t>
            </w:r>
          </w:p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CD3F41">
              <w:rPr>
                <w:rFonts w:ascii="Courier New" w:eastAsia="Times New Roman" w:hAnsi="Courier New" w:cs="Courier New"/>
                <w:sz w:val="20"/>
              </w:rPr>
              <w:t xml:space="preserve">  {</w:t>
            </w:r>
          </w:p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CD3F41">
              <w:rPr>
                <w:rFonts w:ascii="Courier New" w:eastAsia="Times New Roman" w:hAnsi="Courier New" w:cs="Courier New"/>
                <w:sz w:val="20"/>
              </w:rPr>
              <w:t xml:space="preserve">    str[found]='*';</w:t>
            </w:r>
          </w:p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CD3F41">
              <w:rPr>
                <w:rFonts w:ascii="Courier New" w:eastAsia="Times New Roman" w:hAnsi="Courier New" w:cs="Courier New"/>
                <w:sz w:val="20"/>
              </w:rPr>
              <w:t xml:space="preserve">    found=str.find_first_of("aeiou",found+1);</w:t>
            </w:r>
          </w:p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CD3F41">
              <w:rPr>
                <w:rFonts w:ascii="Courier New" w:eastAsia="Times New Roman" w:hAnsi="Courier New" w:cs="Courier New"/>
                <w:sz w:val="20"/>
              </w:rPr>
              <w:t xml:space="preserve">  }</w:t>
            </w:r>
          </w:p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</w:p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CD3F41">
              <w:rPr>
                <w:rFonts w:ascii="Courier New" w:eastAsia="Times New Roman" w:hAnsi="Courier New" w:cs="Courier New"/>
                <w:sz w:val="20"/>
              </w:rPr>
              <w:t xml:space="preserve">  std::cout &lt;&lt; str &lt;&lt; '\n';</w:t>
            </w:r>
          </w:p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</w:p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CD3F41">
              <w:rPr>
                <w:rFonts w:ascii="Courier New" w:eastAsia="Times New Roman" w:hAnsi="Courier New" w:cs="Courier New"/>
                <w:sz w:val="20"/>
              </w:rPr>
              <w:t xml:space="preserve">  </w:t>
            </w:r>
            <w:r w:rsidRPr="00CD3F41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return</w:t>
            </w:r>
            <w:r w:rsidRPr="00CD3F41">
              <w:rPr>
                <w:rFonts w:ascii="Courier New" w:eastAsia="Times New Roman" w:hAnsi="Courier New" w:cs="Courier New"/>
                <w:sz w:val="20"/>
              </w:rPr>
              <w:t xml:space="preserve"> 0;</w:t>
            </w:r>
          </w:p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D3F41">
              <w:rPr>
                <w:rFonts w:ascii="Courier New" w:eastAsia="Times New Roman" w:hAnsi="Courier New" w:cs="Courier New"/>
                <w:sz w:val="20"/>
              </w:rPr>
              <w:t>}</w:t>
            </w:r>
          </w:p>
        </w:tc>
      </w:tr>
    </w:tbl>
    <w:p w:rsidR="00CD3F41" w:rsidRPr="00CD3F41" w:rsidRDefault="00CD3F41" w:rsidP="00CD3F4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812"/>
      </w:tblGrid>
      <w:tr w:rsidR="00CD3F41" w:rsidRPr="00CD3F41" w:rsidTr="00CD3F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t>Pl**s*, *pl*c* th* v*w*ls *n th*s s*nt*nc* by *st*r*sks.</w:t>
            </w:r>
          </w:p>
        </w:tc>
      </w:tr>
    </w:tbl>
    <w:p w:rsidR="00CD3F41" w:rsidRPr="00CD3F41" w:rsidRDefault="00CD3F41" w:rsidP="00CD3F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3F41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CD3F41" w:rsidRPr="00CD3F41" w:rsidRDefault="00CD3F41" w:rsidP="00CD3F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D3F41">
        <w:rPr>
          <w:rFonts w:ascii="Times New Roman" w:eastAsia="Times New Roman" w:hAnsi="Times New Roman" w:cs="Times New Roman"/>
          <w:b/>
          <w:bCs/>
          <w:sz w:val="27"/>
          <w:szCs w:val="27"/>
        </w:rPr>
        <w:t>Complexity</w:t>
      </w:r>
    </w:p>
    <w:p w:rsidR="00CD3F41" w:rsidRPr="00CD3F41" w:rsidRDefault="00CD3F41" w:rsidP="00CD3F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Unspecified, but generally up to linear in </w:t>
      </w:r>
      <w:hyperlink r:id="rId554" w:history="1">
        <w:proofErr w:type="gramStart"/>
        <w:r w:rsidRPr="00CD3F41">
          <w:rPr>
            <w:rFonts w:ascii="Courier New" w:eastAsia="Times New Roman" w:hAnsi="Courier New" w:cs="Courier New"/>
            <w:color w:val="0000FF"/>
            <w:sz w:val="20"/>
            <w:u w:val="single"/>
          </w:rPr>
          <w:t>length(</w:t>
        </w:r>
        <w:proofErr w:type="gramEnd"/>
        <w:r w:rsidRPr="00CD3F41">
          <w:rPr>
            <w:rFonts w:ascii="Courier New" w:eastAsia="Times New Roman" w:hAnsi="Courier New" w:cs="Courier New"/>
            <w:color w:val="0000FF"/>
            <w:sz w:val="20"/>
            <w:u w:val="single"/>
          </w:rPr>
          <w:t>)</w:t>
        </w:r>
      </w:hyperlink>
      <w:r w:rsidRPr="00CD3F41">
        <w:rPr>
          <w:rFonts w:ascii="Courier New" w:eastAsia="Times New Roman" w:hAnsi="Courier New" w:cs="Courier New"/>
          <w:sz w:val="20"/>
        </w:rPr>
        <w:t>-pos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 times the number of characters to match (worst case).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br/>
      </w:r>
      <w:r w:rsidRPr="00CD3F41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CD3F41" w:rsidRPr="00CD3F41" w:rsidRDefault="00CD3F41" w:rsidP="00CD3F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D3F41">
        <w:rPr>
          <w:rFonts w:ascii="Times New Roman" w:eastAsia="Times New Roman" w:hAnsi="Times New Roman" w:cs="Times New Roman"/>
          <w:b/>
          <w:bCs/>
          <w:sz w:val="27"/>
          <w:szCs w:val="27"/>
        </w:rPr>
        <w:t>Iterator validity</w:t>
      </w:r>
    </w:p>
    <w:p w:rsidR="00CD3F41" w:rsidRPr="00CD3F41" w:rsidRDefault="00CD3F41" w:rsidP="00CD3F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3F41">
        <w:rPr>
          <w:rFonts w:ascii="Times New Roman" w:eastAsia="Times New Roman" w:hAnsi="Times New Roman" w:cs="Times New Roman"/>
          <w:sz w:val="24"/>
          <w:szCs w:val="24"/>
        </w:rPr>
        <w:t>No changes.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br/>
      </w:r>
      <w:r w:rsidRPr="00CD3F41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CD3F41" w:rsidRPr="00CD3F41" w:rsidRDefault="00CD3F41" w:rsidP="00CD3F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D3F41">
        <w:rPr>
          <w:rFonts w:ascii="Times New Roman" w:eastAsia="Times New Roman" w:hAnsi="Times New Roman" w:cs="Times New Roman"/>
          <w:b/>
          <w:bCs/>
          <w:sz w:val="27"/>
          <w:szCs w:val="27"/>
        </w:rPr>
        <w:t>Data races</w:t>
      </w:r>
    </w:p>
    <w:p w:rsidR="00CD3F41" w:rsidRPr="00CD3F41" w:rsidRDefault="00CD3F41" w:rsidP="00CD3F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3F41">
        <w:rPr>
          <w:rFonts w:ascii="Times New Roman" w:eastAsia="Times New Roman" w:hAnsi="Times New Roman" w:cs="Times New Roman"/>
          <w:sz w:val="24"/>
          <w:szCs w:val="24"/>
        </w:rPr>
        <w:t>The object is accessed.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br/>
      </w:r>
      <w:r w:rsidRPr="00CD3F41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CD3F41" w:rsidRPr="00CD3F41" w:rsidRDefault="00CD3F41" w:rsidP="00CD3F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D3F41">
        <w:rPr>
          <w:rFonts w:ascii="Times New Roman" w:eastAsia="Times New Roman" w:hAnsi="Times New Roman" w:cs="Times New Roman"/>
          <w:b/>
          <w:bCs/>
          <w:sz w:val="27"/>
          <w:szCs w:val="27"/>
        </w:rPr>
        <w:t>Exception safety</w:t>
      </w:r>
    </w:p>
    <w:p w:rsidR="00CD3F41" w:rsidRDefault="00CD3F41" w:rsidP="00CD3F41">
      <w:pPr>
        <w:rPr>
          <w:rFonts w:ascii="Times New Roman" w:eastAsia="Times New Roman" w:hAnsi="Times New Roman" w:cs="Times New Roman"/>
          <w:sz w:val="24"/>
          <w:szCs w:val="24"/>
        </w:rPr>
      </w:pPr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If </w:t>
      </w:r>
      <w:r w:rsidRPr="00CD3F41">
        <w:rPr>
          <w:rFonts w:ascii="Courier New" w:eastAsia="Times New Roman" w:hAnsi="Courier New" w:cs="Courier New"/>
          <w:sz w:val="20"/>
        </w:rPr>
        <w:t>s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 does not point to an array long enough, it causes </w:t>
      </w:r>
      <w:r w:rsidRPr="00CD3F41">
        <w:rPr>
          <w:rFonts w:ascii="Times New Roman" w:eastAsia="Times New Roman" w:hAnsi="Times New Roman" w:cs="Times New Roman"/>
          <w:i/>
          <w:iCs/>
          <w:sz w:val="24"/>
          <w:szCs w:val="24"/>
        </w:rPr>
        <w:t>undefined behavior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br/>
        <w:t>Otherwise, the function never throws exceptions (no-throw guarantee).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CD3F41" w:rsidRPr="00CD3F41" w:rsidRDefault="00CD3F41" w:rsidP="00CD3F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D3F41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 member function </w:t>
      </w:r>
    </w:p>
    <w:p w:rsidR="00CD3F41" w:rsidRPr="00CD3F41" w:rsidRDefault="00CD3F41" w:rsidP="00CD3F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3F41">
        <w:rPr>
          <w:rFonts w:ascii="Times New Roman" w:eastAsia="Times New Roman" w:hAnsi="Times New Roman" w:cs="Times New Roman"/>
          <w:sz w:val="24"/>
          <w:szCs w:val="24"/>
        </w:rPr>
        <w:lastRenderedPageBreak/>
        <w:t>&lt;</w:t>
      </w:r>
      <w:proofErr w:type="gramStart"/>
      <w:r w:rsidRPr="00CD3F41">
        <w:rPr>
          <w:rFonts w:ascii="Times New Roman" w:eastAsia="Times New Roman" w:hAnsi="Times New Roman" w:cs="Times New Roman"/>
          <w:sz w:val="24"/>
          <w:szCs w:val="24"/>
        </w:rPr>
        <w:t>string</w:t>
      </w:r>
      <w:proofErr w:type="gramEnd"/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</w:p>
    <w:p w:rsidR="00CD3F41" w:rsidRPr="00CD3F41" w:rsidRDefault="00CD3F41" w:rsidP="00CD3F4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proofErr w:type="gramStart"/>
      <w:r w:rsidRPr="00CD3F4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std</w:t>
      </w:r>
      <w:proofErr w:type="gramEnd"/>
      <w:r w:rsidRPr="00CD3F4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::</w:t>
      </w:r>
      <w:hyperlink r:id="rId555" w:history="1">
        <w:r w:rsidRPr="00CD3F41">
          <w:rPr>
            <w:rFonts w:ascii="Times New Roman" w:eastAsia="Times New Roman" w:hAnsi="Times New Roman" w:cs="Times New Roman"/>
            <w:b/>
            <w:bCs/>
            <w:color w:val="0000FF"/>
            <w:kern w:val="36"/>
            <w:sz w:val="48"/>
            <w:szCs w:val="48"/>
            <w:u w:val="single"/>
          </w:rPr>
          <w:t>basic_string</w:t>
        </w:r>
      </w:hyperlink>
      <w:r w:rsidRPr="00CD3F4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::find_last_of</w:t>
      </w:r>
    </w:p>
    <w:p w:rsidR="00CD3F41" w:rsidRPr="00CD3F41" w:rsidRDefault="00CD3F41" w:rsidP="00CD3F41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56" w:history="1">
        <w:r w:rsidRPr="00CD3F4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C++98</w:t>
        </w:r>
      </w:hyperlink>
    </w:p>
    <w:p w:rsidR="00CD3F41" w:rsidRPr="00CD3F41" w:rsidRDefault="00CD3F41" w:rsidP="00CD3F41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57" w:history="1">
        <w:r w:rsidRPr="00CD3F4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C++11</w:t>
        </w:r>
      </w:hyperlink>
    </w:p>
    <w:p w:rsidR="00CD3F41" w:rsidRPr="00CD3F41" w:rsidRDefault="00CD3F41" w:rsidP="00CD3F41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01"/>
        <w:gridCol w:w="9317"/>
      </w:tblGrid>
      <w:tr w:rsidR="00CD3F41" w:rsidRPr="00CD3F41" w:rsidTr="00CD3F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3F41" w:rsidRPr="00CD3F41" w:rsidRDefault="00CD3F41" w:rsidP="00CD3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3F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string (1)</w:t>
            </w:r>
          </w:p>
        </w:tc>
        <w:tc>
          <w:tcPr>
            <w:tcW w:w="0" w:type="auto"/>
            <w:vAlign w:val="center"/>
            <w:hideMark/>
          </w:tcPr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t>size_type find_last_of (const basic_string&amp; str, size_type pos = npos) const;</w:t>
            </w:r>
          </w:p>
        </w:tc>
      </w:tr>
      <w:tr w:rsidR="00CD3F41" w:rsidRPr="00CD3F41" w:rsidTr="00CD3F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3F41" w:rsidRPr="00CD3F41" w:rsidRDefault="00CD3F41" w:rsidP="00CD3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3F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c-string (2)</w:t>
            </w:r>
          </w:p>
        </w:tc>
        <w:tc>
          <w:tcPr>
            <w:tcW w:w="0" w:type="auto"/>
            <w:vAlign w:val="center"/>
            <w:hideMark/>
          </w:tcPr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t>size_type find_last_of (const charT* s, size_type pos = npos) const;</w:t>
            </w:r>
          </w:p>
        </w:tc>
      </w:tr>
      <w:tr w:rsidR="00CD3F41" w:rsidRPr="00CD3F41" w:rsidTr="00CD3F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3F41" w:rsidRPr="00CD3F41" w:rsidRDefault="00CD3F41" w:rsidP="00CD3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3F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buffer (3)</w:t>
            </w:r>
          </w:p>
        </w:tc>
        <w:tc>
          <w:tcPr>
            <w:tcW w:w="0" w:type="auto"/>
            <w:vAlign w:val="center"/>
            <w:hideMark/>
          </w:tcPr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t>size_type find_last_of (const charT* s, size_type pos, size_type n) const;</w:t>
            </w:r>
          </w:p>
        </w:tc>
      </w:tr>
      <w:tr w:rsidR="00CD3F41" w:rsidRPr="00CD3F41" w:rsidTr="00CD3F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3F41" w:rsidRPr="00CD3F41" w:rsidRDefault="00CD3F41" w:rsidP="00CD3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3F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character (4)</w:t>
            </w:r>
          </w:p>
        </w:tc>
        <w:tc>
          <w:tcPr>
            <w:tcW w:w="0" w:type="auto"/>
            <w:vAlign w:val="center"/>
            <w:hideMark/>
          </w:tcPr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t>size_type find_last_of (charT c, size_type pos = npos) const;</w:t>
            </w:r>
          </w:p>
        </w:tc>
      </w:tr>
    </w:tbl>
    <w:p w:rsidR="00CD3F41" w:rsidRPr="00CD3F41" w:rsidRDefault="00CD3F41" w:rsidP="00CD3F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3F41">
        <w:rPr>
          <w:rFonts w:ascii="Times New Roman" w:eastAsia="Times New Roman" w:hAnsi="Times New Roman" w:cs="Times New Roman"/>
          <w:sz w:val="24"/>
          <w:szCs w:val="24"/>
        </w:rPr>
        <w:t>Find character in string from the end</w:t>
      </w:r>
    </w:p>
    <w:p w:rsidR="00CD3F41" w:rsidRPr="00CD3F41" w:rsidRDefault="00CD3F41" w:rsidP="00CD3F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Searches the </w:t>
      </w:r>
      <w:hyperlink r:id="rId558" w:history="1">
        <w:r w:rsidRPr="00CD3F4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basic_string</w:t>
        </w:r>
      </w:hyperlink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 for the last character that matches </w:t>
      </w:r>
      <w:r w:rsidRPr="00CD3F41">
        <w:rPr>
          <w:rFonts w:ascii="Times New Roman" w:eastAsia="Times New Roman" w:hAnsi="Times New Roman" w:cs="Times New Roman"/>
          <w:b/>
          <w:bCs/>
          <w:sz w:val="24"/>
          <w:szCs w:val="24"/>
        </w:rPr>
        <w:t>any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 of the characters specified in its arguments.</w:t>
      </w:r>
      <w:proofErr w:type="gramEnd"/>
      <w:r w:rsidRPr="00CD3F41">
        <w:rPr>
          <w:rFonts w:ascii="Times New Roman" w:eastAsia="Times New Roman" w:hAnsi="Times New Roman" w:cs="Times New Roman"/>
          <w:sz w:val="24"/>
          <w:szCs w:val="24"/>
        </w:rPr>
        <w:br/>
      </w:r>
      <w:r w:rsidRPr="00CD3F41">
        <w:rPr>
          <w:rFonts w:ascii="Times New Roman" w:eastAsia="Times New Roman" w:hAnsi="Times New Roman" w:cs="Times New Roman"/>
          <w:sz w:val="24"/>
          <w:szCs w:val="24"/>
        </w:rPr>
        <w:br/>
        <w:t xml:space="preserve">When </w:t>
      </w:r>
      <w:r w:rsidRPr="00CD3F41">
        <w:rPr>
          <w:rFonts w:ascii="Times New Roman" w:eastAsia="Times New Roman" w:hAnsi="Times New Roman" w:cs="Times New Roman"/>
          <w:i/>
          <w:iCs/>
          <w:sz w:val="24"/>
          <w:szCs w:val="24"/>
        </w:rPr>
        <w:t>pos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CD3F41">
        <w:rPr>
          <w:rFonts w:ascii="Times New Roman" w:eastAsia="Times New Roman" w:hAnsi="Times New Roman" w:cs="Times New Roman"/>
          <w:sz w:val="24"/>
          <w:szCs w:val="24"/>
        </w:rPr>
        <w:t>is</w:t>
      </w:r>
      <w:proofErr w:type="gramEnd"/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 specified, the search only includes characters at or before position </w:t>
      </w:r>
      <w:r w:rsidRPr="00CD3F41">
        <w:rPr>
          <w:rFonts w:ascii="Times New Roman" w:eastAsia="Times New Roman" w:hAnsi="Times New Roman" w:cs="Times New Roman"/>
          <w:i/>
          <w:iCs/>
          <w:sz w:val="24"/>
          <w:szCs w:val="24"/>
        </w:rPr>
        <w:t>pos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, ignoring any possible occurrences after </w:t>
      </w:r>
      <w:r w:rsidRPr="00CD3F41">
        <w:rPr>
          <w:rFonts w:ascii="Times New Roman" w:eastAsia="Times New Roman" w:hAnsi="Times New Roman" w:cs="Times New Roman"/>
          <w:i/>
          <w:iCs/>
          <w:sz w:val="24"/>
          <w:szCs w:val="24"/>
        </w:rPr>
        <w:t>pos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br/>
      </w:r>
      <w:r w:rsidRPr="00CD3F41">
        <w:rPr>
          <w:rFonts w:ascii="Times New Roman" w:eastAsia="Times New Roman" w:hAnsi="Times New Roman" w:cs="Times New Roman"/>
          <w:sz w:val="24"/>
          <w:szCs w:val="24"/>
        </w:rPr>
        <w:br/>
        <w:t xml:space="preserve">The function uses </w:t>
      </w:r>
      <w:hyperlink r:id="rId559" w:history="1">
        <w:r w:rsidRPr="00CD3F4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traits_type::eq</w:t>
        </w:r>
      </w:hyperlink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 to determine character equivalences.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br/>
      </w:r>
      <w:r w:rsidRPr="00CD3F41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CD3F41" w:rsidRPr="00CD3F41" w:rsidRDefault="00CD3F41" w:rsidP="00CD3F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D3F41">
        <w:rPr>
          <w:rFonts w:ascii="Times New Roman" w:eastAsia="Times New Roman" w:hAnsi="Times New Roman" w:cs="Times New Roman"/>
          <w:b/>
          <w:bCs/>
          <w:sz w:val="27"/>
          <w:szCs w:val="27"/>
        </w:rPr>
        <w:t>Parameters</w:t>
      </w:r>
    </w:p>
    <w:p w:rsidR="00CD3F41" w:rsidRPr="00CD3F41" w:rsidRDefault="00CD3F41" w:rsidP="00CD3F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D3F41">
        <w:rPr>
          <w:rFonts w:ascii="Times New Roman" w:eastAsia="Times New Roman" w:hAnsi="Times New Roman" w:cs="Times New Roman"/>
          <w:sz w:val="24"/>
          <w:szCs w:val="24"/>
        </w:rPr>
        <w:t>str</w:t>
      </w:r>
      <w:proofErr w:type="gramEnd"/>
    </w:p>
    <w:p w:rsidR="00CD3F41" w:rsidRPr="00CD3F41" w:rsidRDefault="00CD3F41" w:rsidP="00CD3F4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Another </w:t>
      </w:r>
      <w:hyperlink r:id="rId560" w:history="1">
        <w:r w:rsidRPr="00CD3F4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basic_string</w:t>
        </w:r>
      </w:hyperlink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 with the characters to search for.</w:t>
      </w:r>
      <w:proofErr w:type="gramEnd"/>
    </w:p>
    <w:p w:rsidR="00CD3F41" w:rsidRPr="00CD3F41" w:rsidRDefault="00CD3F41" w:rsidP="00CD3F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D3F41">
        <w:rPr>
          <w:rFonts w:ascii="Times New Roman" w:eastAsia="Times New Roman" w:hAnsi="Times New Roman" w:cs="Times New Roman"/>
          <w:sz w:val="24"/>
          <w:szCs w:val="24"/>
        </w:rPr>
        <w:t>pos</w:t>
      </w:r>
      <w:proofErr w:type="gramEnd"/>
    </w:p>
    <w:p w:rsidR="00CD3F41" w:rsidRPr="00CD3F41" w:rsidRDefault="00CD3F41" w:rsidP="00CD3F4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D3F41">
        <w:rPr>
          <w:rFonts w:ascii="Times New Roman" w:eastAsia="Times New Roman" w:hAnsi="Times New Roman" w:cs="Times New Roman"/>
          <w:sz w:val="24"/>
          <w:szCs w:val="24"/>
        </w:rPr>
        <w:t>Position of the last character in the string to be considered in the search.</w:t>
      </w:r>
      <w:proofErr w:type="gramEnd"/>
      <w:r w:rsidRPr="00CD3F41">
        <w:rPr>
          <w:rFonts w:ascii="Times New Roman" w:eastAsia="Times New Roman" w:hAnsi="Times New Roman" w:cs="Times New Roman"/>
          <w:sz w:val="24"/>
          <w:szCs w:val="24"/>
        </w:rPr>
        <w:br/>
        <w:t xml:space="preserve">Any value greater or equal than the </w:t>
      </w:r>
      <w:hyperlink r:id="rId561" w:history="1">
        <w:r w:rsidRPr="00CD3F4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string length</w:t>
        </w:r>
      </w:hyperlink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 (including </w:t>
      </w:r>
      <w:hyperlink r:id="rId562" w:history="1">
        <w:r w:rsidRPr="00CD3F4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basic_string::npos</w:t>
        </w:r>
      </w:hyperlink>
      <w:r w:rsidRPr="00CD3F41">
        <w:rPr>
          <w:rFonts w:ascii="Times New Roman" w:eastAsia="Times New Roman" w:hAnsi="Times New Roman" w:cs="Times New Roman"/>
          <w:sz w:val="24"/>
          <w:szCs w:val="24"/>
        </w:rPr>
        <w:t>) means that the entire string is searched.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br/>
        <w:t xml:space="preserve">Note: The first character is denoted by a value of </w:t>
      </w:r>
      <w:r w:rsidRPr="00CD3F41">
        <w:rPr>
          <w:rFonts w:ascii="Courier New" w:eastAsia="Times New Roman" w:hAnsi="Courier New" w:cs="Courier New"/>
          <w:sz w:val="20"/>
        </w:rPr>
        <w:t>0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 (not </w:t>
      </w:r>
      <w:r w:rsidRPr="00CD3F41">
        <w:rPr>
          <w:rFonts w:ascii="Courier New" w:eastAsia="Times New Roman" w:hAnsi="Courier New" w:cs="Courier New"/>
          <w:sz w:val="20"/>
        </w:rPr>
        <w:t>1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CD3F41" w:rsidRPr="00CD3F41" w:rsidRDefault="00CD3F41" w:rsidP="00CD3F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D3F41">
        <w:rPr>
          <w:rFonts w:ascii="Times New Roman" w:eastAsia="Times New Roman" w:hAnsi="Times New Roman" w:cs="Times New Roman"/>
          <w:sz w:val="24"/>
          <w:szCs w:val="24"/>
        </w:rPr>
        <w:t>s</w:t>
      </w:r>
      <w:proofErr w:type="gramEnd"/>
    </w:p>
    <w:p w:rsidR="00CD3F41" w:rsidRPr="00CD3F41" w:rsidRDefault="00CD3F41" w:rsidP="00CD3F4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D3F41">
        <w:rPr>
          <w:rFonts w:ascii="Times New Roman" w:eastAsia="Times New Roman" w:hAnsi="Times New Roman" w:cs="Times New Roman"/>
          <w:sz w:val="24"/>
          <w:szCs w:val="24"/>
        </w:rPr>
        <w:t>Pointer to an array of characters.</w:t>
      </w:r>
      <w:proofErr w:type="gramEnd"/>
      <w:r w:rsidRPr="00CD3F41">
        <w:rPr>
          <w:rFonts w:ascii="Times New Roman" w:eastAsia="Times New Roman" w:hAnsi="Times New Roman" w:cs="Times New Roman"/>
          <w:sz w:val="24"/>
          <w:szCs w:val="24"/>
        </w:rPr>
        <w:br/>
        <w:t xml:space="preserve">If argument </w:t>
      </w:r>
      <w:r w:rsidRPr="00CD3F41">
        <w:rPr>
          <w:rFonts w:ascii="Times New Roman" w:eastAsia="Times New Roman" w:hAnsi="Times New Roman" w:cs="Times New Roman"/>
          <w:i/>
          <w:iCs/>
          <w:sz w:val="24"/>
          <w:szCs w:val="24"/>
        </w:rPr>
        <w:t>n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 is specified </w:t>
      </w:r>
      <w:r w:rsidRPr="00CD3F41">
        <w:rPr>
          <w:rFonts w:ascii="Times New Roman" w:eastAsia="Times New Roman" w:hAnsi="Times New Roman" w:cs="Times New Roman"/>
          <w:i/>
          <w:iCs/>
          <w:sz w:val="24"/>
          <w:szCs w:val="24"/>
        </w:rPr>
        <w:t>(3)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, the first </w:t>
      </w:r>
      <w:r w:rsidRPr="00CD3F41">
        <w:rPr>
          <w:rFonts w:ascii="Times New Roman" w:eastAsia="Times New Roman" w:hAnsi="Times New Roman" w:cs="Times New Roman"/>
          <w:i/>
          <w:iCs/>
          <w:sz w:val="24"/>
          <w:szCs w:val="24"/>
        </w:rPr>
        <w:t>n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 characters in the array are searched for.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br/>
        <w:t xml:space="preserve">Otherwise </w:t>
      </w:r>
      <w:r w:rsidRPr="00CD3F41">
        <w:rPr>
          <w:rFonts w:ascii="Times New Roman" w:eastAsia="Times New Roman" w:hAnsi="Times New Roman" w:cs="Times New Roman"/>
          <w:i/>
          <w:iCs/>
          <w:sz w:val="24"/>
          <w:szCs w:val="24"/>
        </w:rPr>
        <w:t>(2)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t>, a null-terminated sequence is expected: the length of the sequence with the characters to match is determined by the first occurrence of a null character.</w:t>
      </w:r>
    </w:p>
    <w:p w:rsidR="00CD3F41" w:rsidRPr="00CD3F41" w:rsidRDefault="00CD3F41" w:rsidP="00CD3F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D3F41"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gramEnd"/>
    </w:p>
    <w:p w:rsidR="00CD3F41" w:rsidRPr="00CD3F41" w:rsidRDefault="00CD3F41" w:rsidP="00CD3F4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D3F41">
        <w:rPr>
          <w:rFonts w:ascii="Times New Roman" w:eastAsia="Times New Roman" w:hAnsi="Times New Roman" w:cs="Times New Roman"/>
          <w:sz w:val="24"/>
          <w:szCs w:val="24"/>
        </w:rPr>
        <w:t>Number of character values to search for.</w:t>
      </w:r>
    </w:p>
    <w:p w:rsidR="00CD3F41" w:rsidRPr="00CD3F41" w:rsidRDefault="00CD3F41" w:rsidP="00CD3F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D3F41">
        <w:rPr>
          <w:rFonts w:ascii="Times New Roman" w:eastAsia="Times New Roman" w:hAnsi="Times New Roman" w:cs="Times New Roman"/>
          <w:sz w:val="24"/>
          <w:szCs w:val="24"/>
        </w:rPr>
        <w:t>c</w:t>
      </w:r>
      <w:proofErr w:type="gramEnd"/>
    </w:p>
    <w:p w:rsidR="00CD3F41" w:rsidRPr="00CD3F41" w:rsidRDefault="00CD3F41" w:rsidP="00CD3F4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D3F41">
        <w:rPr>
          <w:rFonts w:ascii="Times New Roman" w:eastAsia="Times New Roman" w:hAnsi="Times New Roman" w:cs="Times New Roman"/>
          <w:sz w:val="24"/>
          <w:szCs w:val="24"/>
        </w:rPr>
        <w:t>Individual character to be searched for.</w:t>
      </w:r>
      <w:proofErr w:type="gramEnd"/>
    </w:p>
    <w:p w:rsidR="00CD3F41" w:rsidRPr="00CD3F41" w:rsidRDefault="00CD3F41" w:rsidP="00CD3F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3F41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CD3F41">
        <w:rPr>
          <w:rFonts w:ascii="Courier New" w:eastAsia="Times New Roman" w:hAnsi="Courier New" w:cs="Courier New"/>
          <w:sz w:val="20"/>
        </w:rPr>
        <w:t>charT</w:t>
      </w:r>
      <w:proofErr w:type="gramEnd"/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 is </w:t>
      </w:r>
      <w:hyperlink r:id="rId563" w:history="1">
        <w:r w:rsidRPr="00CD3F4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basic_string</w:t>
        </w:r>
      </w:hyperlink>
      <w:r w:rsidRPr="00CD3F41">
        <w:rPr>
          <w:rFonts w:ascii="Times New Roman" w:eastAsia="Times New Roman" w:hAnsi="Times New Roman" w:cs="Times New Roman"/>
          <w:sz w:val="24"/>
          <w:szCs w:val="24"/>
        </w:rPr>
        <w:t>'s character type (i.e., its first template parameter).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br/>
        <w:t xml:space="preserve">Member type </w:t>
      </w:r>
      <w:r w:rsidRPr="00CD3F41">
        <w:rPr>
          <w:rFonts w:ascii="Courier New" w:eastAsia="Times New Roman" w:hAnsi="Courier New" w:cs="Courier New"/>
          <w:sz w:val="20"/>
        </w:rPr>
        <w:t>size_type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 is an unsigned integral type.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br/>
      </w:r>
      <w:r w:rsidRPr="00CD3F41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CD3F41" w:rsidRPr="00CD3F41" w:rsidRDefault="00CD3F41" w:rsidP="00CD3F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D3F41">
        <w:rPr>
          <w:rFonts w:ascii="Times New Roman" w:eastAsia="Times New Roman" w:hAnsi="Times New Roman" w:cs="Times New Roman"/>
          <w:b/>
          <w:bCs/>
          <w:sz w:val="27"/>
          <w:szCs w:val="27"/>
        </w:rPr>
        <w:t>Return Value</w:t>
      </w:r>
    </w:p>
    <w:p w:rsidR="00CD3F41" w:rsidRPr="00CD3F41" w:rsidRDefault="00CD3F41" w:rsidP="00CD3F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D3F41">
        <w:rPr>
          <w:rFonts w:ascii="Times New Roman" w:eastAsia="Times New Roman" w:hAnsi="Times New Roman" w:cs="Times New Roman"/>
          <w:sz w:val="24"/>
          <w:szCs w:val="24"/>
        </w:rPr>
        <w:lastRenderedPageBreak/>
        <w:t>The position of the last character that matches.</w:t>
      </w:r>
      <w:proofErr w:type="gramEnd"/>
      <w:r w:rsidRPr="00CD3F41">
        <w:rPr>
          <w:rFonts w:ascii="Times New Roman" w:eastAsia="Times New Roman" w:hAnsi="Times New Roman" w:cs="Times New Roman"/>
          <w:sz w:val="24"/>
          <w:szCs w:val="24"/>
        </w:rPr>
        <w:br/>
        <w:t xml:space="preserve">If no matches are found, the function returns </w:t>
      </w:r>
      <w:hyperlink r:id="rId564" w:history="1">
        <w:r w:rsidRPr="00CD3F4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basic_string::npos</w:t>
        </w:r>
      </w:hyperlink>
      <w:r w:rsidRPr="00CD3F41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br/>
      </w:r>
      <w:r w:rsidRPr="00CD3F41">
        <w:rPr>
          <w:rFonts w:ascii="Times New Roman" w:eastAsia="Times New Roman" w:hAnsi="Times New Roman" w:cs="Times New Roman"/>
          <w:sz w:val="24"/>
          <w:szCs w:val="24"/>
        </w:rPr>
        <w:br/>
        <w:t xml:space="preserve">Member type </w:t>
      </w:r>
      <w:r w:rsidRPr="00CD3F41">
        <w:rPr>
          <w:rFonts w:ascii="Courier New" w:eastAsia="Times New Roman" w:hAnsi="Courier New" w:cs="Courier New"/>
          <w:sz w:val="20"/>
        </w:rPr>
        <w:t>size_type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 is an unsigned integral type.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br/>
      </w:r>
      <w:r w:rsidRPr="00CD3F41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CD3F41" w:rsidRPr="00CD3F41" w:rsidRDefault="00CD3F41" w:rsidP="00CD3F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D3F41">
        <w:rPr>
          <w:rFonts w:ascii="Times New Roman" w:eastAsia="Times New Roman" w:hAnsi="Times New Roman" w:cs="Times New Roman"/>
          <w:b/>
          <w:bCs/>
          <w:sz w:val="27"/>
          <w:szCs w:val="27"/>
        </w:rPr>
        <w:t>Example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6917"/>
      </w:tblGrid>
      <w:tr w:rsidR="00CD3F41" w:rsidRPr="00CD3F41" w:rsidTr="00CD3F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D3F41">
              <w:rPr>
                <w:rFonts w:ascii="Courier New" w:eastAsia="Times New Roman" w:hAnsi="Courier New" w:cs="Courier New"/>
                <w:sz w:val="20"/>
              </w:rPr>
              <w:t>1</w:t>
            </w: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CD3F41">
              <w:rPr>
                <w:rFonts w:ascii="Courier New" w:eastAsia="Times New Roman" w:hAnsi="Courier New" w:cs="Courier New"/>
                <w:sz w:val="20"/>
              </w:rPr>
              <w:t>2</w:t>
            </w: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CD3F41">
              <w:rPr>
                <w:rFonts w:ascii="Courier New" w:eastAsia="Times New Roman" w:hAnsi="Courier New" w:cs="Courier New"/>
                <w:sz w:val="20"/>
              </w:rPr>
              <w:t>3</w:t>
            </w: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CD3F41">
              <w:rPr>
                <w:rFonts w:ascii="Courier New" w:eastAsia="Times New Roman" w:hAnsi="Courier New" w:cs="Courier New"/>
                <w:sz w:val="20"/>
              </w:rPr>
              <w:t>4</w:t>
            </w: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CD3F41">
              <w:rPr>
                <w:rFonts w:ascii="Courier New" w:eastAsia="Times New Roman" w:hAnsi="Courier New" w:cs="Courier New"/>
                <w:sz w:val="20"/>
              </w:rPr>
              <w:t>5</w:t>
            </w: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CD3F41">
              <w:rPr>
                <w:rFonts w:ascii="Courier New" w:eastAsia="Times New Roman" w:hAnsi="Courier New" w:cs="Courier New"/>
                <w:sz w:val="20"/>
              </w:rPr>
              <w:t>6</w:t>
            </w: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CD3F41">
              <w:rPr>
                <w:rFonts w:ascii="Courier New" w:eastAsia="Times New Roman" w:hAnsi="Courier New" w:cs="Courier New"/>
                <w:sz w:val="20"/>
              </w:rPr>
              <w:t>7</w:t>
            </w: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CD3F41">
              <w:rPr>
                <w:rFonts w:ascii="Courier New" w:eastAsia="Times New Roman" w:hAnsi="Courier New" w:cs="Courier New"/>
                <w:sz w:val="20"/>
              </w:rPr>
              <w:t>8</w:t>
            </w: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CD3F41">
              <w:rPr>
                <w:rFonts w:ascii="Courier New" w:eastAsia="Times New Roman" w:hAnsi="Courier New" w:cs="Courier New"/>
                <w:sz w:val="20"/>
              </w:rPr>
              <w:t>9</w:t>
            </w: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CD3F41">
              <w:rPr>
                <w:rFonts w:ascii="Courier New" w:eastAsia="Times New Roman" w:hAnsi="Courier New" w:cs="Courier New"/>
                <w:sz w:val="20"/>
              </w:rPr>
              <w:t>10</w:t>
            </w: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CD3F41">
              <w:rPr>
                <w:rFonts w:ascii="Courier New" w:eastAsia="Times New Roman" w:hAnsi="Courier New" w:cs="Courier New"/>
                <w:sz w:val="20"/>
              </w:rPr>
              <w:t>11</w:t>
            </w: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CD3F41">
              <w:rPr>
                <w:rFonts w:ascii="Courier New" w:eastAsia="Times New Roman" w:hAnsi="Courier New" w:cs="Courier New"/>
                <w:sz w:val="20"/>
              </w:rPr>
              <w:t>12</w:t>
            </w: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CD3F41">
              <w:rPr>
                <w:rFonts w:ascii="Courier New" w:eastAsia="Times New Roman" w:hAnsi="Courier New" w:cs="Courier New"/>
                <w:sz w:val="20"/>
              </w:rPr>
              <w:t>13</w:t>
            </w: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CD3F41">
              <w:rPr>
                <w:rFonts w:ascii="Courier New" w:eastAsia="Times New Roman" w:hAnsi="Courier New" w:cs="Courier New"/>
                <w:sz w:val="20"/>
              </w:rPr>
              <w:t>14</w:t>
            </w: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CD3F41">
              <w:rPr>
                <w:rFonts w:ascii="Courier New" w:eastAsia="Times New Roman" w:hAnsi="Courier New" w:cs="Courier New"/>
                <w:sz w:val="20"/>
              </w:rPr>
              <w:t>15</w:t>
            </w: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CD3F41">
              <w:rPr>
                <w:rFonts w:ascii="Courier New" w:eastAsia="Times New Roman" w:hAnsi="Courier New" w:cs="Courier New"/>
                <w:sz w:val="20"/>
              </w:rPr>
              <w:t>16</w:t>
            </w: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CD3F41">
              <w:rPr>
                <w:rFonts w:ascii="Courier New" w:eastAsia="Times New Roman" w:hAnsi="Courier New" w:cs="Courier New"/>
                <w:sz w:val="20"/>
              </w:rPr>
              <w:t>17</w:t>
            </w: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CD3F41">
              <w:rPr>
                <w:rFonts w:ascii="Courier New" w:eastAsia="Times New Roman" w:hAnsi="Courier New" w:cs="Courier New"/>
                <w:sz w:val="20"/>
              </w:rPr>
              <w:t>18</w:t>
            </w: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CD3F41">
              <w:rPr>
                <w:rFonts w:ascii="Courier New" w:eastAsia="Times New Roman" w:hAnsi="Courier New" w:cs="Courier New"/>
                <w:sz w:val="20"/>
              </w:rPr>
              <w:t>19</w:t>
            </w: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CD3F41">
              <w:rPr>
                <w:rFonts w:ascii="Courier New" w:eastAsia="Times New Roman" w:hAnsi="Courier New" w:cs="Courier New"/>
                <w:sz w:val="20"/>
              </w:rPr>
              <w:t>20</w:t>
            </w: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CD3F41">
              <w:rPr>
                <w:rFonts w:ascii="Courier New" w:eastAsia="Times New Roman" w:hAnsi="Courier New" w:cs="Courier New"/>
                <w:sz w:val="20"/>
              </w:rPr>
              <w:t>21</w:t>
            </w: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CD3F41">
              <w:rPr>
                <w:rFonts w:ascii="Courier New" w:eastAsia="Times New Roman" w:hAnsi="Courier New" w:cs="Courier New"/>
                <w:sz w:val="20"/>
              </w:rPr>
              <w:t>22</w:t>
            </w:r>
          </w:p>
        </w:tc>
        <w:tc>
          <w:tcPr>
            <w:tcW w:w="0" w:type="auto"/>
            <w:vAlign w:val="center"/>
            <w:hideMark/>
          </w:tcPr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CD3F41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// string::find_last_of</w:t>
            </w:r>
          </w:p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CD3F41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#include &lt;iostream&gt;</w:t>
            </w:r>
          </w:p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CD3F41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#include &lt;string&gt;</w:t>
            </w:r>
          </w:p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</w:p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CD3F41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void</w:t>
            </w:r>
            <w:r w:rsidRPr="00CD3F41">
              <w:rPr>
                <w:rFonts w:ascii="Courier New" w:eastAsia="Times New Roman" w:hAnsi="Courier New" w:cs="Courier New"/>
                <w:sz w:val="20"/>
              </w:rPr>
              <w:t xml:space="preserve"> SplitFilename (</w:t>
            </w:r>
            <w:r w:rsidRPr="00CD3F41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const</w:t>
            </w:r>
            <w:r w:rsidRPr="00CD3F41">
              <w:rPr>
                <w:rFonts w:ascii="Courier New" w:eastAsia="Times New Roman" w:hAnsi="Courier New" w:cs="Courier New"/>
                <w:sz w:val="20"/>
              </w:rPr>
              <w:t xml:space="preserve"> std::string&amp; str)</w:t>
            </w:r>
          </w:p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CD3F41">
              <w:rPr>
                <w:rFonts w:ascii="Courier New" w:eastAsia="Times New Roman" w:hAnsi="Courier New" w:cs="Courier New"/>
                <w:sz w:val="20"/>
              </w:rPr>
              <w:t>{</w:t>
            </w:r>
          </w:p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CD3F41">
              <w:rPr>
                <w:rFonts w:ascii="Courier New" w:eastAsia="Times New Roman" w:hAnsi="Courier New" w:cs="Courier New"/>
                <w:sz w:val="20"/>
              </w:rPr>
              <w:t xml:space="preserve">  std::cout &lt;&lt; "Splitting: " &lt;&lt; str &lt;&lt; '\n';</w:t>
            </w:r>
          </w:p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CD3F41">
              <w:rPr>
                <w:rFonts w:ascii="Courier New" w:eastAsia="Times New Roman" w:hAnsi="Courier New" w:cs="Courier New"/>
                <w:sz w:val="20"/>
              </w:rPr>
              <w:t xml:space="preserve">  std::string::size_type found = str.find_last_of("/\\");</w:t>
            </w:r>
          </w:p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CD3F41">
              <w:rPr>
                <w:rFonts w:ascii="Courier New" w:eastAsia="Times New Roman" w:hAnsi="Courier New" w:cs="Courier New"/>
                <w:sz w:val="20"/>
              </w:rPr>
              <w:t xml:space="preserve">  std::cout &lt;&lt; " path: " &lt;&lt; str.substr(0,found) &lt;&lt; '\n';</w:t>
            </w:r>
          </w:p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CD3F41">
              <w:rPr>
                <w:rFonts w:ascii="Courier New" w:eastAsia="Times New Roman" w:hAnsi="Courier New" w:cs="Courier New"/>
                <w:sz w:val="20"/>
              </w:rPr>
              <w:t xml:space="preserve">  std::cout &lt;&lt; " file: " &lt;&lt; str.substr(found+1) &lt;&lt; '\n';</w:t>
            </w:r>
          </w:p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CD3F41">
              <w:rPr>
                <w:rFonts w:ascii="Courier New" w:eastAsia="Times New Roman" w:hAnsi="Courier New" w:cs="Courier New"/>
                <w:sz w:val="20"/>
              </w:rPr>
              <w:t>}</w:t>
            </w:r>
          </w:p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</w:p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CD3F41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int</w:t>
            </w:r>
            <w:r w:rsidRPr="00CD3F41">
              <w:rPr>
                <w:rFonts w:ascii="Courier New" w:eastAsia="Times New Roman" w:hAnsi="Courier New" w:cs="Courier New"/>
                <w:sz w:val="20"/>
              </w:rPr>
              <w:t xml:space="preserve"> main ()</w:t>
            </w:r>
          </w:p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CD3F41">
              <w:rPr>
                <w:rFonts w:ascii="Courier New" w:eastAsia="Times New Roman" w:hAnsi="Courier New" w:cs="Courier New"/>
                <w:sz w:val="20"/>
              </w:rPr>
              <w:t>{</w:t>
            </w:r>
          </w:p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CD3F41">
              <w:rPr>
                <w:rFonts w:ascii="Courier New" w:eastAsia="Times New Roman" w:hAnsi="Courier New" w:cs="Courier New"/>
                <w:sz w:val="20"/>
              </w:rPr>
              <w:t xml:space="preserve">  std::string str1 ("/usr/bin/man");</w:t>
            </w:r>
          </w:p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CD3F41">
              <w:rPr>
                <w:rFonts w:ascii="Courier New" w:eastAsia="Times New Roman" w:hAnsi="Courier New" w:cs="Courier New"/>
                <w:sz w:val="20"/>
              </w:rPr>
              <w:t xml:space="preserve">  std::string str2 ("c:\\windows\\winhelp.exe");</w:t>
            </w:r>
          </w:p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</w:p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CD3F41">
              <w:rPr>
                <w:rFonts w:ascii="Courier New" w:eastAsia="Times New Roman" w:hAnsi="Courier New" w:cs="Courier New"/>
                <w:sz w:val="20"/>
              </w:rPr>
              <w:t xml:space="preserve">  SplitFilename (str1);</w:t>
            </w:r>
          </w:p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CD3F41">
              <w:rPr>
                <w:rFonts w:ascii="Courier New" w:eastAsia="Times New Roman" w:hAnsi="Courier New" w:cs="Courier New"/>
                <w:sz w:val="20"/>
              </w:rPr>
              <w:t xml:space="preserve">  SplitFilename (str2);</w:t>
            </w:r>
          </w:p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</w:p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CD3F41">
              <w:rPr>
                <w:rFonts w:ascii="Courier New" w:eastAsia="Times New Roman" w:hAnsi="Courier New" w:cs="Courier New"/>
                <w:sz w:val="20"/>
              </w:rPr>
              <w:t xml:space="preserve">  </w:t>
            </w:r>
            <w:r w:rsidRPr="00CD3F41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return</w:t>
            </w:r>
            <w:r w:rsidRPr="00CD3F41">
              <w:rPr>
                <w:rFonts w:ascii="Courier New" w:eastAsia="Times New Roman" w:hAnsi="Courier New" w:cs="Courier New"/>
                <w:sz w:val="20"/>
              </w:rPr>
              <w:t xml:space="preserve"> 0;</w:t>
            </w:r>
          </w:p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D3F41">
              <w:rPr>
                <w:rFonts w:ascii="Courier New" w:eastAsia="Times New Roman" w:hAnsi="Courier New" w:cs="Courier New"/>
                <w:sz w:val="20"/>
              </w:rPr>
              <w:t>}</w:t>
            </w:r>
          </w:p>
        </w:tc>
      </w:tr>
    </w:tbl>
    <w:p w:rsidR="00CD3F41" w:rsidRPr="00CD3F41" w:rsidRDefault="00CD3F41" w:rsidP="00CD3F4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051"/>
      </w:tblGrid>
      <w:tr w:rsidR="00CD3F41" w:rsidRPr="00CD3F41" w:rsidTr="00CD3F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t>Splitting: /usr/bin/man</w:t>
            </w:r>
          </w:p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path: /usr/bin</w:t>
            </w:r>
          </w:p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file: man</w:t>
            </w:r>
          </w:p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t>Splitting: c:\windows\winhelp.exe</w:t>
            </w:r>
          </w:p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path: c:\windows</w:t>
            </w:r>
          </w:p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file: winhelp.exe</w:t>
            </w:r>
          </w:p>
        </w:tc>
      </w:tr>
    </w:tbl>
    <w:p w:rsidR="00CD3F41" w:rsidRPr="00CD3F41" w:rsidRDefault="00CD3F41" w:rsidP="00CD3F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3F41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CD3F41" w:rsidRPr="00CD3F41" w:rsidRDefault="00CD3F41" w:rsidP="00CD3F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D3F41">
        <w:rPr>
          <w:rFonts w:ascii="Times New Roman" w:eastAsia="Times New Roman" w:hAnsi="Times New Roman" w:cs="Times New Roman"/>
          <w:b/>
          <w:bCs/>
          <w:sz w:val="27"/>
          <w:szCs w:val="27"/>
        </w:rPr>
        <w:t>Complexity</w:t>
      </w:r>
    </w:p>
    <w:p w:rsidR="00CD3F41" w:rsidRPr="00CD3F41" w:rsidRDefault="00CD3F41" w:rsidP="00CD3F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Unspecified, but generally up to linear in the </w:t>
      </w:r>
      <w:hyperlink r:id="rId565" w:history="1">
        <w:r w:rsidRPr="00CD3F4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string length</w:t>
        </w:r>
      </w:hyperlink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 (or </w:t>
      </w:r>
      <w:r w:rsidRPr="00CD3F41">
        <w:rPr>
          <w:rFonts w:ascii="Times New Roman" w:eastAsia="Times New Roman" w:hAnsi="Times New Roman" w:cs="Times New Roman"/>
          <w:i/>
          <w:iCs/>
          <w:sz w:val="24"/>
          <w:szCs w:val="24"/>
        </w:rPr>
        <w:t>pos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t>) times the number of characters to match (worst case).</w:t>
      </w:r>
      <w:proofErr w:type="gramEnd"/>
      <w:r w:rsidRPr="00CD3F41">
        <w:rPr>
          <w:rFonts w:ascii="Times New Roman" w:eastAsia="Times New Roman" w:hAnsi="Times New Roman" w:cs="Times New Roman"/>
          <w:sz w:val="24"/>
          <w:szCs w:val="24"/>
        </w:rPr>
        <w:br/>
      </w:r>
      <w:r w:rsidRPr="00CD3F41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CD3F41" w:rsidRPr="00CD3F41" w:rsidRDefault="00CD3F41" w:rsidP="00CD3F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D3F41">
        <w:rPr>
          <w:rFonts w:ascii="Times New Roman" w:eastAsia="Times New Roman" w:hAnsi="Times New Roman" w:cs="Times New Roman"/>
          <w:b/>
          <w:bCs/>
          <w:sz w:val="27"/>
          <w:szCs w:val="27"/>
        </w:rPr>
        <w:t>Iterator validity</w:t>
      </w:r>
    </w:p>
    <w:p w:rsidR="00CD3F41" w:rsidRPr="00CD3F41" w:rsidRDefault="00CD3F41" w:rsidP="00CD3F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3F41">
        <w:rPr>
          <w:rFonts w:ascii="Times New Roman" w:eastAsia="Times New Roman" w:hAnsi="Times New Roman" w:cs="Times New Roman"/>
          <w:sz w:val="24"/>
          <w:szCs w:val="24"/>
        </w:rPr>
        <w:t>No changes.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br/>
      </w:r>
      <w:r w:rsidRPr="00CD3F41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CD3F41" w:rsidRPr="00CD3F41" w:rsidRDefault="00CD3F41" w:rsidP="00CD3F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D3F41">
        <w:rPr>
          <w:rFonts w:ascii="Times New Roman" w:eastAsia="Times New Roman" w:hAnsi="Times New Roman" w:cs="Times New Roman"/>
          <w:b/>
          <w:bCs/>
          <w:sz w:val="27"/>
          <w:szCs w:val="27"/>
        </w:rPr>
        <w:t>Data races</w:t>
      </w:r>
    </w:p>
    <w:p w:rsidR="00CD3F41" w:rsidRPr="00CD3F41" w:rsidRDefault="00CD3F41" w:rsidP="00CD3F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3F41">
        <w:rPr>
          <w:rFonts w:ascii="Times New Roman" w:eastAsia="Times New Roman" w:hAnsi="Times New Roman" w:cs="Times New Roman"/>
          <w:sz w:val="24"/>
          <w:szCs w:val="24"/>
        </w:rPr>
        <w:lastRenderedPageBreak/>
        <w:t>The object is accessed.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br/>
      </w:r>
      <w:r w:rsidRPr="00CD3F41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CD3F41" w:rsidRPr="00CD3F41" w:rsidRDefault="00CD3F41" w:rsidP="00CD3F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D3F41">
        <w:rPr>
          <w:rFonts w:ascii="Times New Roman" w:eastAsia="Times New Roman" w:hAnsi="Times New Roman" w:cs="Times New Roman"/>
          <w:b/>
          <w:bCs/>
          <w:sz w:val="27"/>
          <w:szCs w:val="27"/>
        </w:rPr>
        <w:t>Exception safety</w:t>
      </w:r>
    </w:p>
    <w:p w:rsidR="00CD3F41" w:rsidRDefault="00CD3F41" w:rsidP="00CD3F41">
      <w:pPr>
        <w:rPr>
          <w:rFonts w:ascii="Times New Roman" w:eastAsia="Times New Roman" w:hAnsi="Times New Roman" w:cs="Times New Roman"/>
          <w:sz w:val="24"/>
          <w:szCs w:val="24"/>
        </w:rPr>
      </w:pPr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If </w:t>
      </w:r>
      <w:r w:rsidRPr="00CD3F41">
        <w:rPr>
          <w:rFonts w:ascii="Courier New" w:eastAsia="Times New Roman" w:hAnsi="Courier New" w:cs="Courier New"/>
          <w:sz w:val="20"/>
        </w:rPr>
        <w:t>s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 does not point to an array long enough, it causes </w:t>
      </w:r>
      <w:r w:rsidRPr="00CD3F41">
        <w:rPr>
          <w:rFonts w:ascii="Times New Roman" w:eastAsia="Times New Roman" w:hAnsi="Times New Roman" w:cs="Times New Roman"/>
          <w:i/>
          <w:iCs/>
          <w:sz w:val="24"/>
          <w:szCs w:val="24"/>
        </w:rPr>
        <w:t>undefined behavior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br/>
        <w:t>Otherwise, the function never throws exceptions (no-throw guarantee).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CD3F41" w:rsidRDefault="00CD3F41" w:rsidP="00CD3F4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D3F41" w:rsidRPr="00CD3F41" w:rsidRDefault="00CD3F41" w:rsidP="00CD3F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D3F41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 member function </w:t>
      </w:r>
    </w:p>
    <w:p w:rsidR="00CD3F41" w:rsidRPr="00CD3F41" w:rsidRDefault="00CD3F41" w:rsidP="00CD3F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3F41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CD3F41">
        <w:rPr>
          <w:rFonts w:ascii="Times New Roman" w:eastAsia="Times New Roman" w:hAnsi="Times New Roman" w:cs="Times New Roman"/>
          <w:sz w:val="24"/>
          <w:szCs w:val="24"/>
        </w:rPr>
        <w:t>string</w:t>
      </w:r>
      <w:proofErr w:type="gramEnd"/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</w:p>
    <w:p w:rsidR="00CD3F41" w:rsidRPr="00CD3F41" w:rsidRDefault="00CD3F41" w:rsidP="00CD3F4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proofErr w:type="gramStart"/>
      <w:r w:rsidRPr="00CD3F4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std</w:t>
      </w:r>
      <w:proofErr w:type="gramEnd"/>
      <w:r w:rsidRPr="00CD3F4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::</w:t>
      </w:r>
      <w:hyperlink r:id="rId566" w:history="1">
        <w:r w:rsidRPr="00CD3F41">
          <w:rPr>
            <w:rFonts w:ascii="Times New Roman" w:eastAsia="Times New Roman" w:hAnsi="Times New Roman" w:cs="Times New Roman"/>
            <w:b/>
            <w:bCs/>
            <w:color w:val="0000FF"/>
            <w:kern w:val="36"/>
            <w:sz w:val="48"/>
            <w:szCs w:val="48"/>
            <w:u w:val="single"/>
          </w:rPr>
          <w:t>basic_string</w:t>
        </w:r>
      </w:hyperlink>
      <w:r w:rsidRPr="00CD3F4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::find_first_not_of</w:t>
      </w:r>
    </w:p>
    <w:p w:rsidR="00CD3F41" w:rsidRPr="00CD3F41" w:rsidRDefault="00CD3F41" w:rsidP="00CD3F41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67" w:history="1">
        <w:r w:rsidRPr="00CD3F4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C++98</w:t>
        </w:r>
      </w:hyperlink>
    </w:p>
    <w:p w:rsidR="00CD3F41" w:rsidRPr="00CD3F41" w:rsidRDefault="00CD3F41" w:rsidP="00CD3F41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68" w:history="1">
        <w:r w:rsidRPr="00CD3F4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C++11</w:t>
        </w:r>
      </w:hyperlink>
    </w:p>
    <w:p w:rsidR="00CD3F41" w:rsidRPr="00CD3F41" w:rsidRDefault="00CD3F41" w:rsidP="00CD3F41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98"/>
        <w:gridCol w:w="9492"/>
      </w:tblGrid>
      <w:tr w:rsidR="00CD3F41" w:rsidRPr="00CD3F41" w:rsidTr="00CD3F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3F41" w:rsidRPr="00CD3F41" w:rsidRDefault="00CD3F41" w:rsidP="00CD3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3F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string (1)</w:t>
            </w:r>
          </w:p>
        </w:tc>
        <w:tc>
          <w:tcPr>
            <w:tcW w:w="0" w:type="auto"/>
            <w:vAlign w:val="center"/>
            <w:hideMark/>
          </w:tcPr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t>size_type find_first_not_of (const basic_string&amp; str, size_type pos = 0) const;</w:t>
            </w:r>
          </w:p>
        </w:tc>
      </w:tr>
      <w:tr w:rsidR="00CD3F41" w:rsidRPr="00CD3F41" w:rsidTr="00CD3F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3F41" w:rsidRPr="00CD3F41" w:rsidRDefault="00CD3F41" w:rsidP="00CD3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3F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c-string (2)</w:t>
            </w:r>
          </w:p>
        </w:tc>
        <w:tc>
          <w:tcPr>
            <w:tcW w:w="0" w:type="auto"/>
            <w:vAlign w:val="center"/>
            <w:hideMark/>
          </w:tcPr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t>size_type find_first_not_of (const charT* s, size_type pos = 0) const;</w:t>
            </w:r>
          </w:p>
        </w:tc>
      </w:tr>
      <w:tr w:rsidR="00CD3F41" w:rsidRPr="00CD3F41" w:rsidTr="00CD3F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3F41" w:rsidRPr="00CD3F41" w:rsidRDefault="00CD3F41" w:rsidP="00CD3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3F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buffer (3)</w:t>
            </w:r>
          </w:p>
        </w:tc>
        <w:tc>
          <w:tcPr>
            <w:tcW w:w="0" w:type="auto"/>
            <w:vAlign w:val="center"/>
            <w:hideMark/>
          </w:tcPr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t>size_type find_first_not_of (const charT* s, size_type pos, size_type n) const;</w:t>
            </w:r>
          </w:p>
        </w:tc>
      </w:tr>
      <w:tr w:rsidR="00CD3F41" w:rsidRPr="00CD3F41" w:rsidTr="00CD3F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3F41" w:rsidRPr="00CD3F41" w:rsidRDefault="00CD3F41" w:rsidP="00CD3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3F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character (4)</w:t>
            </w:r>
          </w:p>
        </w:tc>
        <w:tc>
          <w:tcPr>
            <w:tcW w:w="0" w:type="auto"/>
            <w:vAlign w:val="center"/>
            <w:hideMark/>
          </w:tcPr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t>size_type find_first_not_of (charT c, size_type pos = 0) const;</w:t>
            </w:r>
          </w:p>
        </w:tc>
      </w:tr>
    </w:tbl>
    <w:p w:rsidR="00CD3F41" w:rsidRPr="00CD3F41" w:rsidRDefault="00CD3F41" w:rsidP="00CD3F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3F41">
        <w:rPr>
          <w:rFonts w:ascii="Times New Roman" w:eastAsia="Times New Roman" w:hAnsi="Times New Roman" w:cs="Times New Roman"/>
          <w:sz w:val="24"/>
          <w:szCs w:val="24"/>
        </w:rPr>
        <w:t>Find non-matching character in string</w:t>
      </w:r>
    </w:p>
    <w:p w:rsidR="00CD3F41" w:rsidRPr="00CD3F41" w:rsidRDefault="00CD3F41" w:rsidP="00CD3F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Searches the </w:t>
      </w:r>
      <w:hyperlink r:id="rId569" w:history="1">
        <w:r w:rsidRPr="00CD3F4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basic_string</w:t>
        </w:r>
      </w:hyperlink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 for the first character that does not match any of the characters specified in its arguments.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br/>
      </w:r>
      <w:r w:rsidRPr="00CD3F41">
        <w:rPr>
          <w:rFonts w:ascii="Times New Roman" w:eastAsia="Times New Roman" w:hAnsi="Times New Roman" w:cs="Times New Roman"/>
          <w:sz w:val="24"/>
          <w:szCs w:val="24"/>
        </w:rPr>
        <w:br/>
        <w:t xml:space="preserve">When </w:t>
      </w:r>
      <w:r w:rsidRPr="00CD3F41">
        <w:rPr>
          <w:rFonts w:ascii="Times New Roman" w:eastAsia="Times New Roman" w:hAnsi="Times New Roman" w:cs="Times New Roman"/>
          <w:i/>
          <w:iCs/>
          <w:sz w:val="24"/>
          <w:szCs w:val="24"/>
        </w:rPr>
        <w:t>pos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CD3F41">
        <w:rPr>
          <w:rFonts w:ascii="Times New Roman" w:eastAsia="Times New Roman" w:hAnsi="Times New Roman" w:cs="Times New Roman"/>
          <w:sz w:val="24"/>
          <w:szCs w:val="24"/>
        </w:rPr>
        <w:t>is</w:t>
      </w:r>
      <w:proofErr w:type="gramEnd"/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 specified, the search only includes characters at or after position </w:t>
      </w:r>
      <w:r w:rsidRPr="00CD3F41">
        <w:rPr>
          <w:rFonts w:ascii="Times New Roman" w:eastAsia="Times New Roman" w:hAnsi="Times New Roman" w:cs="Times New Roman"/>
          <w:i/>
          <w:iCs/>
          <w:sz w:val="24"/>
          <w:szCs w:val="24"/>
        </w:rPr>
        <w:t>pos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t>, ignoring any possible occurrences before that character.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br/>
      </w:r>
      <w:r w:rsidRPr="00CD3F41">
        <w:rPr>
          <w:rFonts w:ascii="Times New Roman" w:eastAsia="Times New Roman" w:hAnsi="Times New Roman" w:cs="Times New Roman"/>
          <w:sz w:val="24"/>
          <w:szCs w:val="24"/>
        </w:rPr>
        <w:br/>
        <w:t xml:space="preserve">The function uses </w:t>
      </w:r>
      <w:hyperlink r:id="rId570" w:history="1">
        <w:r w:rsidRPr="00CD3F4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traits_type::eq</w:t>
        </w:r>
      </w:hyperlink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 to determine character equivalences.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br/>
      </w:r>
      <w:r w:rsidRPr="00CD3F41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CD3F41" w:rsidRPr="00CD3F41" w:rsidRDefault="00CD3F41" w:rsidP="00CD3F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D3F41">
        <w:rPr>
          <w:rFonts w:ascii="Times New Roman" w:eastAsia="Times New Roman" w:hAnsi="Times New Roman" w:cs="Times New Roman"/>
          <w:b/>
          <w:bCs/>
          <w:sz w:val="27"/>
          <w:szCs w:val="27"/>
        </w:rPr>
        <w:t>Parameters</w:t>
      </w:r>
    </w:p>
    <w:p w:rsidR="00CD3F41" w:rsidRPr="00CD3F41" w:rsidRDefault="00CD3F41" w:rsidP="00CD3F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D3F41">
        <w:rPr>
          <w:rFonts w:ascii="Times New Roman" w:eastAsia="Times New Roman" w:hAnsi="Times New Roman" w:cs="Times New Roman"/>
          <w:sz w:val="24"/>
          <w:szCs w:val="24"/>
        </w:rPr>
        <w:t>str</w:t>
      </w:r>
      <w:proofErr w:type="gramEnd"/>
    </w:p>
    <w:p w:rsidR="00CD3F41" w:rsidRPr="00CD3F41" w:rsidRDefault="00CD3F41" w:rsidP="00CD3F4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Another </w:t>
      </w:r>
      <w:hyperlink r:id="rId571" w:history="1">
        <w:r w:rsidRPr="00CD3F4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basic_string</w:t>
        </w:r>
      </w:hyperlink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 with the set of characters to be used in the search.</w:t>
      </w:r>
      <w:proofErr w:type="gramEnd"/>
    </w:p>
    <w:p w:rsidR="00CD3F41" w:rsidRPr="00CD3F41" w:rsidRDefault="00CD3F41" w:rsidP="00CD3F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D3F41">
        <w:rPr>
          <w:rFonts w:ascii="Times New Roman" w:eastAsia="Times New Roman" w:hAnsi="Times New Roman" w:cs="Times New Roman"/>
          <w:sz w:val="24"/>
          <w:szCs w:val="24"/>
        </w:rPr>
        <w:t>pos</w:t>
      </w:r>
      <w:proofErr w:type="gramEnd"/>
    </w:p>
    <w:p w:rsidR="00CD3F41" w:rsidRPr="00CD3F41" w:rsidRDefault="00CD3F41" w:rsidP="00CD3F4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D3F41">
        <w:rPr>
          <w:rFonts w:ascii="Times New Roman" w:eastAsia="Times New Roman" w:hAnsi="Times New Roman" w:cs="Times New Roman"/>
          <w:sz w:val="24"/>
          <w:szCs w:val="24"/>
        </w:rPr>
        <w:t>Position of the first character in the string to be considered in the search.</w:t>
      </w:r>
      <w:proofErr w:type="gramEnd"/>
      <w:r w:rsidRPr="00CD3F41">
        <w:rPr>
          <w:rFonts w:ascii="Times New Roman" w:eastAsia="Times New Roman" w:hAnsi="Times New Roman" w:cs="Times New Roman"/>
          <w:sz w:val="24"/>
          <w:szCs w:val="24"/>
        </w:rPr>
        <w:br/>
        <w:t xml:space="preserve">If this is greater than the </w:t>
      </w:r>
      <w:hyperlink r:id="rId572" w:history="1">
        <w:r w:rsidRPr="00CD3F4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string length</w:t>
        </w:r>
      </w:hyperlink>
      <w:r w:rsidRPr="00CD3F41">
        <w:rPr>
          <w:rFonts w:ascii="Times New Roman" w:eastAsia="Times New Roman" w:hAnsi="Times New Roman" w:cs="Times New Roman"/>
          <w:sz w:val="24"/>
          <w:szCs w:val="24"/>
        </w:rPr>
        <w:t>, the function never finds matches.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br/>
        <w:t xml:space="preserve">Note: The first character is denoted by a value of </w:t>
      </w:r>
      <w:r w:rsidRPr="00CD3F41">
        <w:rPr>
          <w:rFonts w:ascii="Courier New" w:eastAsia="Times New Roman" w:hAnsi="Courier New" w:cs="Courier New"/>
          <w:sz w:val="20"/>
        </w:rPr>
        <w:t>0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 (not </w:t>
      </w:r>
      <w:r w:rsidRPr="00CD3F41">
        <w:rPr>
          <w:rFonts w:ascii="Courier New" w:eastAsia="Times New Roman" w:hAnsi="Courier New" w:cs="Courier New"/>
          <w:sz w:val="20"/>
        </w:rPr>
        <w:t>1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): A value of </w:t>
      </w:r>
      <w:r w:rsidRPr="00CD3F41">
        <w:rPr>
          <w:rFonts w:ascii="Courier New" w:eastAsia="Times New Roman" w:hAnsi="Courier New" w:cs="Courier New"/>
          <w:sz w:val="20"/>
        </w:rPr>
        <w:t>0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 means that the entire string is searched.</w:t>
      </w:r>
    </w:p>
    <w:p w:rsidR="00CD3F41" w:rsidRPr="00CD3F41" w:rsidRDefault="00CD3F41" w:rsidP="00CD3F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D3F41">
        <w:rPr>
          <w:rFonts w:ascii="Times New Roman" w:eastAsia="Times New Roman" w:hAnsi="Times New Roman" w:cs="Times New Roman"/>
          <w:sz w:val="24"/>
          <w:szCs w:val="24"/>
        </w:rPr>
        <w:t>s</w:t>
      </w:r>
      <w:proofErr w:type="gramEnd"/>
    </w:p>
    <w:p w:rsidR="00CD3F41" w:rsidRPr="00CD3F41" w:rsidRDefault="00CD3F41" w:rsidP="00CD3F4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D3F41">
        <w:rPr>
          <w:rFonts w:ascii="Times New Roman" w:eastAsia="Times New Roman" w:hAnsi="Times New Roman" w:cs="Times New Roman"/>
          <w:sz w:val="24"/>
          <w:szCs w:val="24"/>
        </w:rPr>
        <w:lastRenderedPageBreak/>
        <w:t>Pointer to an array of characters.</w:t>
      </w:r>
      <w:proofErr w:type="gramEnd"/>
      <w:r w:rsidRPr="00CD3F41">
        <w:rPr>
          <w:rFonts w:ascii="Times New Roman" w:eastAsia="Times New Roman" w:hAnsi="Times New Roman" w:cs="Times New Roman"/>
          <w:sz w:val="24"/>
          <w:szCs w:val="24"/>
        </w:rPr>
        <w:br/>
        <w:t xml:space="preserve">If argument </w:t>
      </w:r>
      <w:r w:rsidRPr="00CD3F41">
        <w:rPr>
          <w:rFonts w:ascii="Times New Roman" w:eastAsia="Times New Roman" w:hAnsi="Times New Roman" w:cs="Times New Roman"/>
          <w:i/>
          <w:iCs/>
          <w:sz w:val="24"/>
          <w:szCs w:val="24"/>
        </w:rPr>
        <w:t>n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 is specified </w:t>
      </w:r>
      <w:r w:rsidRPr="00CD3F41">
        <w:rPr>
          <w:rFonts w:ascii="Times New Roman" w:eastAsia="Times New Roman" w:hAnsi="Times New Roman" w:cs="Times New Roman"/>
          <w:i/>
          <w:iCs/>
          <w:sz w:val="24"/>
          <w:szCs w:val="24"/>
        </w:rPr>
        <w:t>(3)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, the first </w:t>
      </w:r>
      <w:r w:rsidRPr="00CD3F41">
        <w:rPr>
          <w:rFonts w:ascii="Times New Roman" w:eastAsia="Times New Roman" w:hAnsi="Times New Roman" w:cs="Times New Roman"/>
          <w:i/>
          <w:iCs/>
          <w:sz w:val="24"/>
          <w:szCs w:val="24"/>
        </w:rPr>
        <w:t>n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 characters in the array are used in the search.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br/>
        <w:t xml:space="preserve">Otherwise </w:t>
      </w:r>
      <w:r w:rsidRPr="00CD3F41">
        <w:rPr>
          <w:rFonts w:ascii="Times New Roman" w:eastAsia="Times New Roman" w:hAnsi="Times New Roman" w:cs="Times New Roman"/>
          <w:i/>
          <w:iCs/>
          <w:sz w:val="24"/>
          <w:szCs w:val="24"/>
        </w:rPr>
        <w:t>(2)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t>, a null-terminated sequence is expected: the length of the sequence with the characters used in the search is determined by the first occurrence of a null character.</w:t>
      </w:r>
    </w:p>
    <w:p w:rsidR="00CD3F41" w:rsidRPr="00CD3F41" w:rsidRDefault="00CD3F41" w:rsidP="00CD3F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D3F41"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gramEnd"/>
    </w:p>
    <w:p w:rsidR="00CD3F41" w:rsidRPr="00CD3F41" w:rsidRDefault="00CD3F41" w:rsidP="00CD3F4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D3F41">
        <w:rPr>
          <w:rFonts w:ascii="Times New Roman" w:eastAsia="Times New Roman" w:hAnsi="Times New Roman" w:cs="Times New Roman"/>
          <w:sz w:val="24"/>
          <w:szCs w:val="24"/>
        </w:rPr>
        <w:t>Number of character values to search for.</w:t>
      </w:r>
    </w:p>
    <w:p w:rsidR="00CD3F41" w:rsidRPr="00CD3F41" w:rsidRDefault="00CD3F41" w:rsidP="00CD3F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D3F41">
        <w:rPr>
          <w:rFonts w:ascii="Times New Roman" w:eastAsia="Times New Roman" w:hAnsi="Times New Roman" w:cs="Times New Roman"/>
          <w:sz w:val="24"/>
          <w:szCs w:val="24"/>
        </w:rPr>
        <w:t>c</w:t>
      </w:r>
      <w:proofErr w:type="gramEnd"/>
    </w:p>
    <w:p w:rsidR="00CD3F41" w:rsidRPr="00CD3F41" w:rsidRDefault="00CD3F41" w:rsidP="00CD3F4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D3F41">
        <w:rPr>
          <w:rFonts w:ascii="Times New Roman" w:eastAsia="Times New Roman" w:hAnsi="Times New Roman" w:cs="Times New Roman"/>
          <w:sz w:val="24"/>
          <w:szCs w:val="24"/>
        </w:rPr>
        <w:t>Individual character to be searched for.</w:t>
      </w:r>
      <w:proofErr w:type="gramEnd"/>
    </w:p>
    <w:p w:rsidR="00CD3F41" w:rsidRPr="00CD3F41" w:rsidRDefault="00CD3F41" w:rsidP="00CD3F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3F41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CD3F41">
        <w:rPr>
          <w:rFonts w:ascii="Courier New" w:eastAsia="Times New Roman" w:hAnsi="Courier New" w:cs="Courier New"/>
          <w:sz w:val="20"/>
        </w:rPr>
        <w:t>charT</w:t>
      </w:r>
      <w:proofErr w:type="gramEnd"/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 is </w:t>
      </w:r>
      <w:hyperlink r:id="rId573" w:history="1">
        <w:r w:rsidRPr="00CD3F4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basic_string</w:t>
        </w:r>
      </w:hyperlink>
      <w:r w:rsidRPr="00CD3F41">
        <w:rPr>
          <w:rFonts w:ascii="Times New Roman" w:eastAsia="Times New Roman" w:hAnsi="Times New Roman" w:cs="Times New Roman"/>
          <w:sz w:val="24"/>
          <w:szCs w:val="24"/>
        </w:rPr>
        <w:t>'s character type (i.e., its first template parameter).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br/>
        <w:t xml:space="preserve">Member type </w:t>
      </w:r>
      <w:r w:rsidRPr="00CD3F41">
        <w:rPr>
          <w:rFonts w:ascii="Courier New" w:eastAsia="Times New Roman" w:hAnsi="Courier New" w:cs="Courier New"/>
          <w:sz w:val="20"/>
        </w:rPr>
        <w:t>size_type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 is an unsigned integral type.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br/>
      </w:r>
      <w:r w:rsidRPr="00CD3F41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CD3F41" w:rsidRPr="00CD3F41" w:rsidRDefault="00CD3F41" w:rsidP="00CD3F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D3F41">
        <w:rPr>
          <w:rFonts w:ascii="Times New Roman" w:eastAsia="Times New Roman" w:hAnsi="Times New Roman" w:cs="Times New Roman"/>
          <w:b/>
          <w:bCs/>
          <w:sz w:val="27"/>
          <w:szCs w:val="27"/>
        </w:rPr>
        <w:t>Return Value</w:t>
      </w:r>
    </w:p>
    <w:p w:rsidR="00CD3F41" w:rsidRPr="00CD3F41" w:rsidRDefault="00CD3F41" w:rsidP="00CD3F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D3F41">
        <w:rPr>
          <w:rFonts w:ascii="Times New Roman" w:eastAsia="Times New Roman" w:hAnsi="Times New Roman" w:cs="Times New Roman"/>
          <w:sz w:val="24"/>
          <w:szCs w:val="24"/>
        </w:rPr>
        <w:t>The position of the first character that does not match.</w:t>
      </w:r>
      <w:proofErr w:type="gramEnd"/>
      <w:r w:rsidRPr="00CD3F41">
        <w:rPr>
          <w:rFonts w:ascii="Times New Roman" w:eastAsia="Times New Roman" w:hAnsi="Times New Roman" w:cs="Times New Roman"/>
          <w:sz w:val="24"/>
          <w:szCs w:val="24"/>
        </w:rPr>
        <w:br/>
        <w:t xml:space="preserve">If no such characters are found, the function returns </w:t>
      </w:r>
      <w:hyperlink r:id="rId574" w:history="1">
        <w:r w:rsidRPr="00CD3F4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basic_string::npos</w:t>
        </w:r>
      </w:hyperlink>
      <w:r w:rsidRPr="00CD3F41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br/>
      </w:r>
      <w:r w:rsidRPr="00CD3F41">
        <w:rPr>
          <w:rFonts w:ascii="Times New Roman" w:eastAsia="Times New Roman" w:hAnsi="Times New Roman" w:cs="Times New Roman"/>
          <w:sz w:val="24"/>
          <w:szCs w:val="24"/>
        </w:rPr>
        <w:br/>
        <w:t xml:space="preserve">Member type </w:t>
      </w:r>
      <w:r w:rsidRPr="00CD3F41">
        <w:rPr>
          <w:rFonts w:ascii="Courier New" w:eastAsia="Times New Roman" w:hAnsi="Courier New" w:cs="Courier New"/>
          <w:sz w:val="20"/>
        </w:rPr>
        <w:t>size_type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 is an unsigned integral type.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br/>
      </w:r>
      <w:r w:rsidRPr="00CD3F41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CD3F41" w:rsidRPr="00CD3F41" w:rsidRDefault="00CD3F41" w:rsidP="00CD3F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D3F41">
        <w:rPr>
          <w:rFonts w:ascii="Times New Roman" w:eastAsia="Times New Roman" w:hAnsi="Times New Roman" w:cs="Times New Roman"/>
          <w:b/>
          <w:bCs/>
          <w:sz w:val="27"/>
          <w:szCs w:val="27"/>
        </w:rPr>
        <w:t>Example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10397"/>
      </w:tblGrid>
      <w:tr w:rsidR="00CD3F41" w:rsidRPr="00CD3F41" w:rsidTr="00CD3F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D3F41">
              <w:rPr>
                <w:rFonts w:ascii="Courier New" w:eastAsia="Times New Roman" w:hAnsi="Courier New" w:cs="Courier New"/>
                <w:sz w:val="20"/>
              </w:rPr>
              <w:t>1</w:t>
            </w: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CD3F41">
              <w:rPr>
                <w:rFonts w:ascii="Courier New" w:eastAsia="Times New Roman" w:hAnsi="Courier New" w:cs="Courier New"/>
                <w:sz w:val="20"/>
              </w:rPr>
              <w:t>2</w:t>
            </w: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CD3F41">
              <w:rPr>
                <w:rFonts w:ascii="Courier New" w:eastAsia="Times New Roman" w:hAnsi="Courier New" w:cs="Courier New"/>
                <w:sz w:val="20"/>
              </w:rPr>
              <w:t>3</w:t>
            </w: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CD3F41">
              <w:rPr>
                <w:rFonts w:ascii="Courier New" w:eastAsia="Times New Roman" w:hAnsi="Courier New" w:cs="Courier New"/>
                <w:sz w:val="20"/>
              </w:rPr>
              <w:t>4</w:t>
            </w: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CD3F41">
              <w:rPr>
                <w:rFonts w:ascii="Courier New" w:eastAsia="Times New Roman" w:hAnsi="Courier New" w:cs="Courier New"/>
                <w:sz w:val="20"/>
              </w:rPr>
              <w:t>5</w:t>
            </w: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CD3F41">
              <w:rPr>
                <w:rFonts w:ascii="Courier New" w:eastAsia="Times New Roman" w:hAnsi="Courier New" w:cs="Courier New"/>
                <w:sz w:val="20"/>
              </w:rPr>
              <w:t>6</w:t>
            </w: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CD3F41">
              <w:rPr>
                <w:rFonts w:ascii="Courier New" w:eastAsia="Times New Roman" w:hAnsi="Courier New" w:cs="Courier New"/>
                <w:sz w:val="20"/>
              </w:rPr>
              <w:t>7</w:t>
            </w: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CD3F41">
              <w:rPr>
                <w:rFonts w:ascii="Courier New" w:eastAsia="Times New Roman" w:hAnsi="Courier New" w:cs="Courier New"/>
                <w:sz w:val="20"/>
              </w:rPr>
              <w:t>8</w:t>
            </w: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CD3F41">
              <w:rPr>
                <w:rFonts w:ascii="Courier New" w:eastAsia="Times New Roman" w:hAnsi="Courier New" w:cs="Courier New"/>
                <w:sz w:val="20"/>
              </w:rPr>
              <w:t>9</w:t>
            </w: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CD3F41">
              <w:rPr>
                <w:rFonts w:ascii="Courier New" w:eastAsia="Times New Roman" w:hAnsi="Courier New" w:cs="Courier New"/>
                <w:sz w:val="20"/>
              </w:rPr>
              <w:t>10</w:t>
            </w: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CD3F41">
              <w:rPr>
                <w:rFonts w:ascii="Courier New" w:eastAsia="Times New Roman" w:hAnsi="Courier New" w:cs="Courier New"/>
                <w:sz w:val="20"/>
              </w:rPr>
              <w:t>11</w:t>
            </w: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CD3F41">
              <w:rPr>
                <w:rFonts w:ascii="Courier New" w:eastAsia="Times New Roman" w:hAnsi="Courier New" w:cs="Courier New"/>
                <w:sz w:val="20"/>
              </w:rPr>
              <w:t>12</w:t>
            </w: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CD3F41">
              <w:rPr>
                <w:rFonts w:ascii="Courier New" w:eastAsia="Times New Roman" w:hAnsi="Courier New" w:cs="Courier New"/>
                <w:sz w:val="20"/>
              </w:rPr>
              <w:t>13</w:t>
            </w: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CD3F41">
              <w:rPr>
                <w:rFonts w:ascii="Courier New" w:eastAsia="Times New Roman" w:hAnsi="Courier New" w:cs="Courier New"/>
                <w:sz w:val="20"/>
              </w:rPr>
              <w:t>14</w:t>
            </w: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CD3F41">
              <w:rPr>
                <w:rFonts w:ascii="Courier New" w:eastAsia="Times New Roman" w:hAnsi="Courier New" w:cs="Courier New"/>
                <w:sz w:val="20"/>
              </w:rPr>
              <w:t>15</w:t>
            </w: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CD3F41">
              <w:rPr>
                <w:rFonts w:ascii="Courier New" w:eastAsia="Times New Roman" w:hAnsi="Courier New" w:cs="Courier New"/>
                <w:sz w:val="20"/>
              </w:rPr>
              <w:t>16</w:t>
            </w: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CD3F41">
              <w:rPr>
                <w:rFonts w:ascii="Courier New" w:eastAsia="Times New Roman" w:hAnsi="Courier New" w:cs="Courier New"/>
                <w:sz w:val="20"/>
              </w:rPr>
              <w:t>17</w:t>
            </w: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CD3F41">
              <w:rPr>
                <w:rFonts w:ascii="Courier New" w:eastAsia="Times New Roman" w:hAnsi="Courier New" w:cs="Courier New"/>
                <w:sz w:val="20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CD3F41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// string::find_first_not_of</w:t>
            </w:r>
          </w:p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CD3F41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#include &lt;iostream&gt;</w:t>
            </w:r>
          </w:p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CD3F41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#include &lt;string&gt;</w:t>
            </w:r>
          </w:p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</w:p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CD3F41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int</w:t>
            </w:r>
            <w:r w:rsidRPr="00CD3F41">
              <w:rPr>
                <w:rFonts w:ascii="Courier New" w:eastAsia="Times New Roman" w:hAnsi="Courier New" w:cs="Courier New"/>
                <w:sz w:val="20"/>
              </w:rPr>
              <w:t xml:space="preserve"> main ()</w:t>
            </w:r>
          </w:p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CD3F41">
              <w:rPr>
                <w:rFonts w:ascii="Courier New" w:eastAsia="Times New Roman" w:hAnsi="Courier New" w:cs="Courier New"/>
                <w:sz w:val="20"/>
              </w:rPr>
              <w:t>{</w:t>
            </w:r>
          </w:p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CD3F41">
              <w:rPr>
                <w:rFonts w:ascii="Courier New" w:eastAsia="Times New Roman" w:hAnsi="Courier New" w:cs="Courier New"/>
                <w:sz w:val="20"/>
              </w:rPr>
              <w:t xml:space="preserve">  </w:t>
            </w:r>
            <w:proofErr w:type="gramStart"/>
            <w:r w:rsidRPr="00CD3F41">
              <w:rPr>
                <w:rFonts w:ascii="Courier New" w:eastAsia="Times New Roman" w:hAnsi="Courier New" w:cs="Courier New"/>
                <w:sz w:val="20"/>
              </w:rPr>
              <w:t>std::string</w:t>
            </w:r>
            <w:proofErr w:type="gramEnd"/>
            <w:r w:rsidRPr="00CD3F41">
              <w:rPr>
                <w:rFonts w:ascii="Courier New" w:eastAsia="Times New Roman" w:hAnsi="Courier New" w:cs="Courier New"/>
                <w:sz w:val="20"/>
              </w:rPr>
              <w:t xml:space="preserve"> str ("look for non-alphabetic characters...");</w:t>
            </w:r>
          </w:p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</w:p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CD3F41">
              <w:rPr>
                <w:rFonts w:ascii="Courier New" w:eastAsia="Times New Roman" w:hAnsi="Courier New" w:cs="Courier New"/>
                <w:sz w:val="20"/>
              </w:rPr>
              <w:t xml:space="preserve">  std::string::size_type found = str.find_first_not_of("abcdefghijklmnopqrstuvwxyz ");</w:t>
            </w:r>
          </w:p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</w:p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CD3F41">
              <w:rPr>
                <w:rFonts w:ascii="Courier New" w:eastAsia="Times New Roman" w:hAnsi="Courier New" w:cs="Courier New"/>
                <w:sz w:val="20"/>
              </w:rPr>
              <w:t xml:space="preserve">  </w:t>
            </w:r>
            <w:r w:rsidRPr="00CD3F41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if</w:t>
            </w:r>
            <w:r w:rsidRPr="00CD3F41">
              <w:rPr>
                <w:rFonts w:ascii="Courier New" w:eastAsia="Times New Roman" w:hAnsi="Courier New" w:cs="Courier New"/>
                <w:sz w:val="20"/>
              </w:rPr>
              <w:t xml:space="preserve"> (found!=std::string::npos)</w:t>
            </w:r>
          </w:p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CD3F41">
              <w:rPr>
                <w:rFonts w:ascii="Courier New" w:eastAsia="Times New Roman" w:hAnsi="Courier New" w:cs="Courier New"/>
                <w:sz w:val="20"/>
              </w:rPr>
              <w:t xml:space="preserve">  {</w:t>
            </w:r>
          </w:p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CD3F41">
              <w:rPr>
                <w:rFonts w:ascii="Courier New" w:eastAsia="Times New Roman" w:hAnsi="Courier New" w:cs="Courier New"/>
                <w:sz w:val="20"/>
              </w:rPr>
              <w:t xml:space="preserve">    std::cout &lt;&lt; "The first non-alphabetic character is " &lt;&lt; str[found];</w:t>
            </w:r>
          </w:p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CD3F41">
              <w:rPr>
                <w:rFonts w:ascii="Courier New" w:eastAsia="Times New Roman" w:hAnsi="Courier New" w:cs="Courier New"/>
                <w:sz w:val="20"/>
              </w:rPr>
              <w:t xml:space="preserve">    std::cout &lt;&lt; " at position " &lt;&lt; found &lt;&lt; '\n';</w:t>
            </w:r>
          </w:p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CD3F41">
              <w:rPr>
                <w:rFonts w:ascii="Courier New" w:eastAsia="Times New Roman" w:hAnsi="Courier New" w:cs="Courier New"/>
                <w:sz w:val="20"/>
              </w:rPr>
              <w:t xml:space="preserve">  }</w:t>
            </w:r>
          </w:p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</w:p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CD3F41">
              <w:rPr>
                <w:rFonts w:ascii="Courier New" w:eastAsia="Times New Roman" w:hAnsi="Courier New" w:cs="Courier New"/>
                <w:sz w:val="20"/>
              </w:rPr>
              <w:t xml:space="preserve">  </w:t>
            </w:r>
            <w:r w:rsidRPr="00CD3F41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return</w:t>
            </w:r>
            <w:r w:rsidRPr="00CD3F41">
              <w:rPr>
                <w:rFonts w:ascii="Courier New" w:eastAsia="Times New Roman" w:hAnsi="Courier New" w:cs="Courier New"/>
                <w:sz w:val="20"/>
              </w:rPr>
              <w:t xml:space="preserve"> 0;</w:t>
            </w:r>
          </w:p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D3F41">
              <w:rPr>
                <w:rFonts w:ascii="Courier New" w:eastAsia="Times New Roman" w:hAnsi="Courier New" w:cs="Courier New"/>
                <w:sz w:val="20"/>
              </w:rPr>
              <w:t>}</w:t>
            </w:r>
          </w:p>
        </w:tc>
      </w:tr>
    </w:tbl>
    <w:p w:rsidR="00CD3F41" w:rsidRPr="00CD3F41" w:rsidRDefault="00CD3F41" w:rsidP="00CD3F4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572"/>
      </w:tblGrid>
      <w:tr w:rsidR="00CD3F41" w:rsidRPr="00CD3F41" w:rsidTr="00CD3F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t>The first non-alphabetic character is - at position 12</w:t>
            </w:r>
          </w:p>
        </w:tc>
      </w:tr>
    </w:tbl>
    <w:p w:rsidR="00CD3F41" w:rsidRPr="00CD3F41" w:rsidRDefault="00CD3F41" w:rsidP="00CD3F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3F41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CD3F41" w:rsidRPr="00CD3F41" w:rsidRDefault="00CD3F41" w:rsidP="00CD3F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D3F41">
        <w:rPr>
          <w:rFonts w:ascii="Times New Roman" w:eastAsia="Times New Roman" w:hAnsi="Times New Roman" w:cs="Times New Roman"/>
          <w:b/>
          <w:bCs/>
          <w:sz w:val="27"/>
          <w:szCs w:val="27"/>
        </w:rPr>
        <w:t>Complexity</w:t>
      </w:r>
    </w:p>
    <w:p w:rsidR="00CD3F41" w:rsidRPr="00CD3F41" w:rsidRDefault="00CD3F41" w:rsidP="00CD3F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Unspecified, but generally up to linear in </w:t>
      </w:r>
      <w:hyperlink r:id="rId575" w:history="1">
        <w:proofErr w:type="gramStart"/>
        <w:r w:rsidRPr="00CD3F41">
          <w:rPr>
            <w:rFonts w:ascii="Courier New" w:eastAsia="Times New Roman" w:hAnsi="Courier New" w:cs="Courier New"/>
            <w:color w:val="0000FF"/>
            <w:sz w:val="20"/>
            <w:u w:val="single"/>
          </w:rPr>
          <w:t>length(</w:t>
        </w:r>
        <w:proofErr w:type="gramEnd"/>
        <w:r w:rsidRPr="00CD3F41">
          <w:rPr>
            <w:rFonts w:ascii="Courier New" w:eastAsia="Times New Roman" w:hAnsi="Courier New" w:cs="Courier New"/>
            <w:color w:val="0000FF"/>
            <w:sz w:val="20"/>
            <w:u w:val="single"/>
          </w:rPr>
          <w:t>)</w:t>
        </w:r>
      </w:hyperlink>
      <w:r w:rsidRPr="00CD3F41">
        <w:rPr>
          <w:rFonts w:ascii="Courier New" w:eastAsia="Times New Roman" w:hAnsi="Courier New" w:cs="Courier New"/>
          <w:sz w:val="20"/>
        </w:rPr>
        <w:t>-pos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 times the number of characters to match (worst case).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br/>
      </w:r>
      <w:r w:rsidRPr="00CD3F41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CD3F41" w:rsidRPr="00CD3F41" w:rsidRDefault="00CD3F41" w:rsidP="00CD3F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D3F41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Iterator validity</w:t>
      </w:r>
    </w:p>
    <w:p w:rsidR="00CD3F41" w:rsidRPr="00CD3F41" w:rsidRDefault="00CD3F41" w:rsidP="00CD3F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3F41">
        <w:rPr>
          <w:rFonts w:ascii="Times New Roman" w:eastAsia="Times New Roman" w:hAnsi="Times New Roman" w:cs="Times New Roman"/>
          <w:sz w:val="24"/>
          <w:szCs w:val="24"/>
        </w:rPr>
        <w:t>No changes.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br/>
      </w:r>
      <w:r w:rsidRPr="00CD3F41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CD3F41" w:rsidRPr="00CD3F41" w:rsidRDefault="00CD3F41" w:rsidP="00CD3F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D3F41">
        <w:rPr>
          <w:rFonts w:ascii="Times New Roman" w:eastAsia="Times New Roman" w:hAnsi="Times New Roman" w:cs="Times New Roman"/>
          <w:b/>
          <w:bCs/>
          <w:sz w:val="27"/>
          <w:szCs w:val="27"/>
        </w:rPr>
        <w:t>Data races</w:t>
      </w:r>
    </w:p>
    <w:p w:rsidR="00CD3F41" w:rsidRPr="00CD3F41" w:rsidRDefault="00CD3F41" w:rsidP="00CD3F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3F41">
        <w:rPr>
          <w:rFonts w:ascii="Times New Roman" w:eastAsia="Times New Roman" w:hAnsi="Times New Roman" w:cs="Times New Roman"/>
          <w:sz w:val="24"/>
          <w:szCs w:val="24"/>
        </w:rPr>
        <w:t>The object is accessed.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br/>
      </w:r>
      <w:r w:rsidRPr="00CD3F41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CD3F41" w:rsidRPr="00CD3F41" w:rsidRDefault="00CD3F41" w:rsidP="00CD3F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D3F41">
        <w:rPr>
          <w:rFonts w:ascii="Times New Roman" w:eastAsia="Times New Roman" w:hAnsi="Times New Roman" w:cs="Times New Roman"/>
          <w:b/>
          <w:bCs/>
          <w:sz w:val="27"/>
          <w:szCs w:val="27"/>
        </w:rPr>
        <w:t>Exception safety</w:t>
      </w:r>
    </w:p>
    <w:p w:rsidR="00CD3F41" w:rsidRDefault="00CD3F41" w:rsidP="00CD3F41">
      <w:pPr>
        <w:rPr>
          <w:rFonts w:ascii="Times New Roman" w:eastAsia="Times New Roman" w:hAnsi="Times New Roman" w:cs="Times New Roman"/>
          <w:sz w:val="24"/>
          <w:szCs w:val="24"/>
        </w:rPr>
      </w:pPr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If </w:t>
      </w:r>
      <w:r w:rsidRPr="00CD3F41">
        <w:rPr>
          <w:rFonts w:ascii="Courier New" w:eastAsia="Times New Roman" w:hAnsi="Courier New" w:cs="Courier New"/>
          <w:sz w:val="20"/>
        </w:rPr>
        <w:t>s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 does not point to an array long enough, it causes </w:t>
      </w:r>
      <w:r w:rsidRPr="00CD3F41">
        <w:rPr>
          <w:rFonts w:ascii="Times New Roman" w:eastAsia="Times New Roman" w:hAnsi="Times New Roman" w:cs="Times New Roman"/>
          <w:i/>
          <w:iCs/>
          <w:sz w:val="24"/>
          <w:szCs w:val="24"/>
        </w:rPr>
        <w:t>undefined behavior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br/>
        <w:t>Otherwise, the function never throws exceptions (no-throw guarantee).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CD3F41" w:rsidRDefault="00CD3F41" w:rsidP="00CD3F4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D3F41" w:rsidRPr="00CD3F41" w:rsidRDefault="00CD3F41" w:rsidP="00CD3F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D3F41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 member function </w:t>
      </w:r>
    </w:p>
    <w:p w:rsidR="00CD3F41" w:rsidRPr="00CD3F41" w:rsidRDefault="00CD3F41" w:rsidP="00CD3F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3F41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CD3F41">
        <w:rPr>
          <w:rFonts w:ascii="Times New Roman" w:eastAsia="Times New Roman" w:hAnsi="Times New Roman" w:cs="Times New Roman"/>
          <w:sz w:val="24"/>
          <w:szCs w:val="24"/>
        </w:rPr>
        <w:t>string</w:t>
      </w:r>
      <w:proofErr w:type="gramEnd"/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</w:p>
    <w:p w:rsidR="00CD3F41" w:rsidRPr="00CD3F41" w:rsidRDefault="00CD3F41" w:rsidP="00CD3F4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proofErr w:type="gramStart"/>
      <w:r w:rsidRPr="00CD3F4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std</w:t>
      </w:r>
      <w:proofErr w:type="gramEnd"/>
      <w:r w:rsidRPr="00CD3F4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::</w:t>
      </w:r>
      <w:hyperlink r:id="rId576" w:history="1">
        <w:r w:rsidRPr="00CD3F41">
          <w:rPr>
            <w:rFonts w:ascii="Times New Roman" w:eastAsia="Times New Roman" w:hAnsi="Times New Roman" w:cs="Times New Roman"/>
            <w:b/>
            <w:bCs/>
            <w:color w:val="0000FF"/>
            <w:kern w:val="36"/>
            <w:sz w:val="48"/>
            <w:szCs w:val="48"/>
            <w:u w:val="single"/>
          </w:rPr>
          <w:t>basic_string</w:t>
        </w:r>
      </w:hyperlink>
      <w:r w:rsidRPr="00CD3F4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::find_last_not_of</w:t>
      </w:r>
    </w:p>
    <w:p w:rsidR="00CD3F41" w:rsidRPr="00CD3F41" w:rsidRDefault="00CD3F41" w:rsidP="00CD3F41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77" w:history="1">
        <w:r w:rsidRPr="00CD3F4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C++98</w:t>
        </w:r>
      </w:hyperlink>
    </w:p>
    <w:p w:rsidR="00CD3F41" w:rsidRPr="00CD3F41" w:rsidRDefault="00CD3F41" w:rsidP="00CD3F41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78" w:history="1">
        <w:r w:rsidRPr="00CD3F4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C++11</w:t>
        </w:r>
      </w:hyperlink>
    </w:p>
    <w:p w:rsidR="00CD3F41" w:rsidRPr="00CD3F41" w:rsidRDefault="00CD3F41" w:rsidP="00CD3F41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88"/>
        <w:gridCol w:w="9502"/>
      </w:tblGrid>
      <w:tr w:rsidR="00CD3F41" w:rsidRPr="00CD3F41" w:rsidTr="00CD3F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3F41" w:rsidRPr="00CD3F41" w:rsidRDefault="00CD3F41" w:rsidP="00CD3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3F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string (1)</w:t>
            </w:r>
          </w:p>
        </w:tc>
        <w:tc>
          <w:tcPr>
            <w:tcW w:w="0" w:type="auto"/>
            <w:vAlign w:val="center"/>
            <w:hideMark/>
          </w:tcPr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t>size_type find_last_not_of (const basic_string&amp; str, size_type pos = npos) const;</w:t>
            </w:r>
          </w:p>
        </w:tc>
      </w:tr>
      <w:tr w:rsidR="00CD3F41" w:rsidRPr="00CD3F41" w:rsidTr="00CD3F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3F41" w:rsidRPr="00CD3F41" w:rsidRDefault="00CD3F41" w:rsidP="00CD3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3F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c-string (2)</w:t>
            </w:r>
          </w:p>
        </w:tc>
        <w:tc>
          <w:tcPr>
            <w:tcW w:w="0" w:type="auto"/>
            <w:vAlign w:val="center"/>
            <w:hideMark/>
          </w:tcPr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t>size_type find_last_not_of (const charT* s, size_type pos = npos) const;</w:t>
            </w:r>
          </w:p>
        </w:tc>
      </w:tr>
      <w:tr w:rsidR="00CD3F41" w:rsidRPr="00CD3F41" w:rsidTr="00CD3F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3F41" w:rsidRPr="00CD3F41" w:rsidRDefault="00CD3F41" w:rsidP="00CD3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3F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buffer (3)</w:t>
            </w:r>
          </w:p>
        </w:tc>
        <w:tc>
          <w:tcPr>
            <w:tcW w:w="0" w:type="auto"/>
            <w:vAlign w:val="center"/>
            <w:hideMark/>
          </w:tcPr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t>size_type find_last_not_of (const charT* s, size_type pos, size_type n) const;</w:t>
            </w:r>
          </w:p>
        </w:tc>
      </w:tr>
      <w:tr w:rsidR="00CD3F41" w:rsidRPr="00CD3F41" w:rsidTr="00CD3F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3F41" w:rsidRPr="00CD3F41" w:rsidRDefault="00CD3F41" w:rsidP="00CD3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3F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character (4)</w:t>
            </w:r>
          </w:p>
        </w:tc>
        <w:tc>
          <w:tcPr>
            <w:tcW w:w="0" w:type="auto"/>
            <w:vAlign w:val="center"/>
            <w:hideMark/>
          </w:tcPr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t>size_type find_last_not_of (charT c, size_type pos = npos) const;</w:t>
            </w:r>
          </w:p>
        </w:tc>
      </w:tr>
    </w:tbl>
    <w:p w:rsidR="00CD3F41" w:rsidRPr="00CD3F41" w:rsidRDefault="00CD3F41" w:rsidP="00CD3F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3F41">
        <w:rPr>
          <w:rFonts w:ascii="Times New Roman" w:eastAsia="Times New Roman" w:hAnsi="Times New Roman" w:cs="Times New Roman"/>
          <w:sz w:val="24"/>
          <w:szCs w:val="24"/>
        </w:rPr>
        <w:t>Find non-matching character in string from the end</w:t>
      </w:r>
    </w:p>
    <w:p w:rsidR="00CD3F41" w:rsidRPr="00CD3F41" w:rsidRDefault="00CD3F41" w:rsidP="00CD3F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Searches the </w:t>
      </w:r>
      <w:hyperlink r:id="rId579" w:history="1">
        <w:r w:rsidRPr="00CD3F4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basic_string</w:t>
        </w:r>
      </w:hyperlink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 for the last character that does not match any of the characters specified in its arguments.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br/>
      </w:r>
      <w:r w:rsidRPr="00CD3F41">
        <w:rPr>
          <w:rFonts w:ascii="Times New Roman" w:eastAsia="Times New Roman" w:hAnsi="Times New Roman" w:cs="Times New Roman"/>
          <w:sz w:val="24"/>
          <w:szCs w:val="24"/>
        </w:rPr>
        <w:br/>
        <w:t xml:space="preserve">When </w:t>
      </w:r>
      <w:r w:rsidRPr="00CD3F41">
        <w:rPr>
          <w:rFonts w:ascii="Times New Roman" w:eastAsia="Times New Roman" w:hAnsi="Times New Roman" w:cs="Times New Roman"/>
          <w:i/>
          <w:iCs/>
          <w:sz w:val="24"/>
          <w:szCs w:val="24"/>
        </w:rPr>
        <w:t>pos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CD3F41">
        <w:rPr>
          <w:rFonts w:ascii="Times New Roman" w:eastAsia="Times New Roman" w:hAnsi="Times New Roman" w:cs="Times New Roman"/>
          <w:sz w:val="24"/>
          <w:szCs w:val="24"/>
        </w:rPr>
        <w:t>is</w:t>
      </w:r>
      <w:proofErr w:type="gramEnd"/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 specified, the search only includes characters at or before position </w:t>
      </w:r>
      <w:r w:rsidRPr="00CD3F41">
        <w:rPr>
          <w:rFonts w:ascii="Times New Roman" w:eastAsia="Times New Roman" w:hAnsi="Times New Roman" w:cs="Times New Roman"/>
          <w:i/>
          <w:iCs/>
          <w:sz w:val="24"/>
          <w:szCs w:val="24"/>
        </w:rPr>
        <w:t>pos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, ignoring any possible occurrences after </w:t>
      </w:r>
      <w:r w:rsidRPr="00CD3F41">
        <w:rPr>
          <w:rFonts w:ascii="Times New Roman" w:eastAsia="Times New Roman" w:hAnsi="Times New Roman" w:cs="Times New Roman"/>
          <w:i/>
          <w:iCs/>
          <w:sz w:val="24"/>
          <w:szCs w:val="24"/>
        </w:rPr>
        <w:t>pos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br/>
      </w:r>
      <w:r w:rsidRPr="00CD3F41">
        <w:rPr>
          <w:rFonts w:ascii="Times New Roman" w:eastAsia="Times New Roman" w:hAnsi="Times New Roman" w:cs="Times New Roman"/>
          <w:sz w:val="24"/>
          <w:szCs w:val="24"/>
        </w:rPr>
        <w:br/>
        <w:t xml:space="preserve">The function uses </w:t>
      </w:r>
      <w:hyperlink r:id="rId580" w:history="1">
        <w:r w:rsidRPr="00CD3F4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traits_type::eq</w:t>
        </w:r>
      </w:hyperlink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 to determine character equivalences.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br/>
      </w:r>
      <w:r w:rsidRPr="00CD3F41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CD3F41" w:rsidRPr="00CD3F41" w:rsidRDefault="00CD3F41" w:rsidP="00CD3F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D3F41">
        <w:rPr>
          <w:rFonts w:ascii="Times New Roman" w:eastAsia="Times New Roman" w:hAnsi="Times New Roman" w:cs="Times New Roman"/>
          <w:b/>
          <w:bCs/>
          <w:sz w:val="27"/>
          <w:szCs w:val="27"/>
        </w:rPr>
        <w:t>Parameters</w:t>
      </w:r>
    </w:p>
    <w:p w:rsidR="00CD3F41" w:rsidRPr="00CD3F41" w:rsidRDefault="00CD3F41" w:rsidP="00CD3F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D3F41">
        <w:rPr>
          <w:rFonts w:ascii="Times New Roman" w:eastAsia="Times New Roman" w:hAnsi="Times New Roman" w:cs="Times New Roman"/>
          <w:sz w:val="24"/>
          <w:szCs w:val="24"/>
        </w:rPr>
        <w:t>str</w:t>
      </w:r>
      <w:proofErr w:type="gramEnd"/>
    </w:p>
    <w:p w:rsidR="00CD3F41" w:rsidRPr="00CD3F41" w:rsidRDefault="00CD3F41" w:rsidP="00CD3F4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D3F41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Another </w:t>
      </w:r>
      <w:hyperlink r:id="rId581" w:history="1">
        <w:r w:rsidRPr="00CD3F4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basic_string</w:t>
        </w:r>
      </w:hyperlink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 with the set of characters to be used in the search.</w:t>
      </w:r>
      <w:proofErr w:type="gramEnd"/>
    </w:p>
    <w:p w:rsidR="00CD3F41" w:rsidRPr="00CD3F41" w:rsidRDefault="00CD3F41" w:rsidP="00CD3F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D3F41">
        <w:rPr>
          <w:rFonts w:ascii="Times New Roman" w:eastAsia="Times New Roman" w:hAnsi="Times New Roman" w:cs="Times New Roman"/>
          <w:sz w:val="24"/>
          <w:szCs w:val="24"/>
        </w:rPr>
        <w:t>pos</w:t>
      </w:r>
      <w:proofErr w:type="gramEnd"/>
    </w:p>
    <w:p w:rsidR="00CD3F41" w:rsidRPr="00CD3F41" w:rsidRDefault="00CD3F41" w:rsidP="00CD3F4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D3F41">
        <w:rPr>
          <w:rFonts w:ascii="Times New Roman" w:eastAsia="Times New Roman" w:hAnsi="Times New Roman" w:cs="Times New Roman"/>
          <w:sz w:val="24"/>
          <w:szCs w:val="24"/>
        </w:rPr>
        <w:t>Position of the last character in the string to be considered in the search.</w:t>
      </w:r>
      <w:proofErr w:type="gramEnd"/>
      <w:r w:rsidRPr="00CD3F41">
        <w:rPr>
          <w:rFonts w:ascii="Times New Roman" w:eastAsia="Times New Roman" w:hAnsi="Times New Roman" w:cs="Times New Roman"/>
          <w:sz w:val="24"/>
          <w:szCs w:val="24"/>
        </w:rPr>
        <w:br/>
        <w:t xml:space="preserve">Any value greater or equal than the </w:t>
      </w:r>
      <w:hyperlink r:id="rId582" w:history="1">
        <w:r w:rsidRPr="00CD3F4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string length</w:t>
        </w:r>
      </w:hyperlink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 (including </w:t>
      </w:r>
      <w:hyperlink r:id="rId583" w:history="1">
        <w:r w:rsidRPr="00CD3F4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basic_string::npos</w:t>
        </w:r>
      </w:hyperlink>
      <w:r w:rsidRPr="00CD3F41">
        <w:rPr>
          <w:rFonts w:ascii="Times New Roman" w:eastAsia="Times New Roman" w:hAnsi="Times New Roman" w:cs="Times New Roman"/>
          <w:sz w:val="24"/>
          <w:szCs w:val="24"/>
        </w:rPr>
        <w:t>) means that the entire string is searched.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br/>
        <w:t xml:space="preserve">Note: The first character is denoted by a value of </w:t>
      </w:r>
      <w:r w:rsidRPr="00CD3F41">
        <w:rPr>
          <w:rFonts w:ascii="Courier New" w:eastAsia="Times New Roman" w:hAnsi="Courier New" w:cs="Courier New"/>
          <w:sz w:val="20"/>
        </w:rPr>
        <w:t>0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 (not </w:t>
      </w:r>
      <w:r w:rsidRPr="00CD3F41">
        <w:rPr>
          <w:rFonts w:ascii="Courier New" w:eastAsia="Times New Roman" w:hAnsi="Courier New" w:cs="Courier New"/>
          <w:sz w:val="20"/>
        </w:rPr>
        <w:t>1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CD3F41" w:rsidRPr="00CD3F41" w:rsidRDefault="00CD3F41" w:rsidP="00CD3F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D3F41">
        <w:rPr>
          <w:rFonts w:ascii="Times New Roman" w:eastAsia="Times New Roman" w:hAnsi="Times New Roman" w:cs="Times New Roman"/>
          <w:sz w:val="24"/>
          <w:szCs w:val="24"/>
        </w:rPr>
        <w:t>s</w:t>
      </w:r>
      <w:proofErr w:type="gramEnd"/>
    </w:p>
    <w:p w:rsidR="00CD3F41" w:rsidRPr="00CD3F41" w:rsidRDefault="00CD3F41" w:rsidP="00CD3F4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D3F41">
        <w:rPr>
          <w:rFonts w:ascii="Times New Roman" w:eastAsia="Times New Roman" w:hAnsi="Times New Roman" w:cs="Times New Roman"/>
          <w:sz w:val="24"/>
          <w:szCs w:val="24"/>
        </w:rPr>
        <w:t>Pointer to an array of characters.</w:t>
      </w:r>
      <w:proofErr w:type="gramEnd"/>
      <w:r w:rsidRPr="00CD3F41">
        <w:rPr>
          <w:rFonts w:ascii="Times New Roman" w:eastAsia="Times New Roman" w:hAnsi="Times New Roman" w:cs="Times New Roman"/>
          <w:sz w:val="24"/>
          <w:szCs w:val="24"/>
        </w:rPr>
        <w:br/>
        <w:t xml:space="preserve">If argument </w:t>
      </w:r>
      <w:r w:rsidRPr="00CD3F41">
        <w:rPr>
          <w:rFonts w:ascii="Times New Roman" w:eastAsia="Times New Roman" w:hAnsi="Times New Roman" w:cs="Times New Roman"/>
          <w:i/>
          <w:iCs/>
          <w:sz w:val="24"/>
          <w:szCs w:val="24"/>
        </w:rPr>
        <w:t>n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 is specified </w:t>
      </w:r>
      <w:r w:rsidRPr="00CD3F41">
        <w:rPr>
          <w:rFonts w:ascii="Times New Roman" w:eastAsia="Times New Roman" w:hAnsi="Times New Roman" w:cs="Times New Roman"/>
          <w:i/>
          <w:iCs/>
          <w:sz w:val="24"/>
          <w:szCs w:val="24"/>
        </w:rPr>
        <w:t>(3)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, the first </w:t>
      </w:r>
      <w:r w:rsidRPr="00CD3F41">
        <w:rPr>
          <w:rFonts w:ascii="Times New Roman" w:eastAsia="Times New Roman" w:hAnsi="Times New Roman" w:cs="Times New Roman"/>
          <w:i/>
          <w:iCs/>
          <w:sz w:val="24"/>
          <w:szCs w:val="24"/>
        </w:rPr>
        <w:t>n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 characters in the array are used in the search.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br/>
        <w:t xml:space="preserve">Otherwise </w:t>
      </w:r>
      <w:r w:rsidRPr="00CD3F41">
        <w:rPr>
          <w:rFonts w:ascii="Times New Roman" w:eastAsia="Times New Roman" w:hAnsi="Times New Roman" w:cs="Times New Roman"/>
          <w:i/>
          <w:iCs/>
          <w:sz w:val="24"/>
          <w:szCs w:val="24"/>
        </w:rPr>
        <w:t>(2)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t>, a null-terminated sequence is expected: the length of the sequence with the characters used in the search is determined by the first occurrence of a null character.</w:t>
      </w:r>
    </w:p>
    <w:p w:rsidR="00CD3F41" w:rsidRPr="00CD3F41" w:rsidRDefault="00CD3F41" w:rsidP="00CD3F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D3F41"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gramEnd"/>
    </w:p>
    <w:p w:rsidR="00CD3F41" w:rsidRPr="00CD3F41" w:rsidRDefault="00CD3F41" w:rsidP="00CD3F4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D3F41">
        <w:rPr>
          <w:rFonts w:ascii="Times New Roman" w:eastAsia="Times New Roman" w:hAnsi="Times New Roman" w:cs="Times New Roman"/>
          <w:sz w:val="24"/>
          <w:szCs w:val="24"/>
        </w:rPr>
        <w:t>Number of character values to search for.</w:t>
      </w:r>
    </w:p>
    <w:p w:rsidR="00CD3F41" w:rsidRPr="00CD3F41" w:rsidRDefault="00CD3F41" w:rsidP="00CD3F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D3F41">
        <w:rPr>
          <w:rFonts w:ascii="Times New Roman" w:eastAsia="Times New Roman" w:hAnsi="Times New Roman" w:cs="Times New Roman"/>
          <w:sz w:val="24"/>
          <w:szCs w:val="24"/>
        </w:rPr>
        <w:t>c</w:t>
      </w:r>
      <w:proofErr w:type="gramEnd"/>
    </w:p>
    <w:p w:rsidR="00CD3F41" w:rsidRPr="00CD3F41" w:rsidRDefault="00CD3F41" w:rsidP="00CD3F4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D3F41">
        <w:rPr>
          <w:rFonts w:ascii="Times New Roman" w:eastAsia="Times New Roman" w:hAnsi="Times New Roman" w:cs="Times New Roman"/>
          <w:sz w:val="24"/>
          <w:szCs w:val="24"/>
        </w:rPr>
        <w:t>Individual character to be searched for.</w:t>
      </w:r>
      <w:proofErr w:type="gramEnd"/>
    </w:p>
    <w:p w:rsidR="00CD3F41" w:rsidRPr="00CD3F41" w:rsidRDefault="00CD3F41" w:rsidP="00CD3F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3F41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CD3F41">
        <w:rPr>
          <w:rFonts w:ascii="Courier New" w:eastAsia="Times New Roman" w:hAnsi="Courier New" w:cs="Courier New"/>
          <w:sz w:val="20"/>
        </w:rPr>
        <w:t>charT</w:t>
      </w:r>
      <w:proofErr w:type="gramEnd"/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 is </w:t>
      </w:r>
      <w:hyperlink r:id="rId584" w:history="1">
        <w:r w:rsidRPr="00CD3F4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basic_string</w:t>
        </w:r>
      </w:hyperlink>
      <w:r w:rsidRPr="00CD3F41">
        <w:rPr>
          <w:rFonts w:ascii="Times New Roman" w:eastAsia="Times New Roman" w:hAnsi="Times New Roman" w:cs="Times New Roman"/>
          <w:sz w:val="24"/>
          <w:szCs w:val="24"/>
        </w:rPr>
        <w:t>'s character type (i.e., its first template parameter).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br/>
        <w:t xml:space="preserve">Member type </w:t>
      </w:r>
      <w:r w:rsidRPr="00CD3F41">
        <w:rPr>
          <w:rFonts w:ascii="Courier New" w:eastAsia="Times New Roman" w:hAnsi="Courier New" w:cs="Courier New"/>
          <w:sz w:val="20"/>
        </w:rPr>
        <w:t>size_type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 is an unsigned integral type.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br/>
      </w:r>
      <w:r w:rsidRPr="00CD3F41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CD3F41" w:rsidRPr="00CD3F41" w:rsidRDefault="00CD3F41" w:rsidP="00CD3F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D3F41">
        <w:rPr>
          <w:rFonts w:ascii="Times New Roman" w:eastAsia="Times New Roman" w:hAnsi="Times New Roman" w:cs="Times New Roman"/>
          <w:b/>
          <w:bCs/>
          <w:sz w:val="27"/>
          <w:szCs w:val="27"/>
        </w:rPr>
        <w:t>Return Value</w:t>
      </w:r>
    </w:p>
    <w:p w:rsidR="00CD3F41" w:rsidRPr="00CD3F41" w:rsidRDefault="00CD3F41" w:rsidP="00CD3F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D3F41">
        <w:rPr>
          <w:rFonts w:ascii="Times New Roman" w:eastAsia="Times New Roman" w:hAnsi="Times New Roman" w:cs="Times New Roman"/>
          <w:sz w:val="24"/>
          <w:szCs w:val="24"/>
        </w:rPr>
        <w:t>The position of the first character that does not match.</w:t>
      </w:r>
      <w:proofErr w:type="gramEnd"/>
      <w:r w:rsidRPr="00CD3F41">
        <w:rPr>
          <w:rFonts w:ascii="Times New Roman" w:eastAsia="Times New Roman" w:hAnsi="Times New Roman" w:cs="Times New Roman"/>
          <w:sz w:val="24"/>
          <w:szCs w:val="24"/>
        </w:rPr>
        <w:br/>
        <w:t xml:space="preserve">If no such characters are found, the function returns </w:t>
      </w:r>
      <w:hyperlink r:id="rId585" w:history="1">
        <w:r w:rsidRPr="00CD3F4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basic_string::npos</w:t>
        </w:r>
      </w:hyperlink>
      <w:r w:rsidRPr="00CD3F41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br/>
      </w:r>
      <w:r w:rsidRPr="00CD3F41">
        <w:rPr>
          <w:rFonts w:ascii="Times New Roman" w:eastAsia="Times New Roman" w:hAnsi="Times New Roman" w:cs="Times New Roman"/>
          <w:sz w:val="24"/>
          <w:szCs w:val="24"/>
        </w:rPr>
        <w:br/>
        <w:t xml:space="preserve">Member type </w:t>
      </w:r>
      <w:r w:rsidRPr="00CD3F41">
        <w:rPr>
          <w:rFonts w:ascii="Courier New" w:eastAsia="Times New Roman" w:hAnsi="Courier New" w:cs="Courier New"/>
          <w:sz w:val="20"/>
        </w:rPr>
        <w:t>size_type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 is an unsigned integral type.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br/>
      </w:r>
      <w:r w:rsidRPr="00CD3F41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CD3F41" w:rsidRPr="00CD3F41" w:rsidRDefault="00CD3F41" w:rsidP="00CD3F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D3F41">
        <w:rPr>
          <w:rFonts w:ascii="Times New Roman" w:eastAsia="Times New Roman" w:hAnsi="Times New Roman" w:cs="Times New Roman"/>
          <w:b/>
          <w:bCs/>
          <w:sz w:val="27"/>
          <w:szCs w:val="27"/>
        </w:rPr>
        <w:t>Example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8117"/>
      </w:tblGrid>
      <w:tr w:rsidR="00CD3F41" w:rsidRPr="00CD3F41" w:rsidTr="00CD3F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D3F41">
              <w:rPr>
                <w:rFonts w:ascii="Courier New" w:eastAsia="Times New Roman" w:hAnsi="Courier New" w:cs="Courier New"/>
                <w:sz w:val="20"/>
              </w:rPr>
              <w:t>1</w:t>
            </w: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CD3F41">
              <w:rPr>
                <w:rFonts w:ascii="Courier New" w:eastAsia="Times New Roman" w:hAnsi="Courier New" w:cs="Courier New"/>
                <w:sz w:val="20"/>
              </w:rPr>
              <w:t>2</w:t>
            </w: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CD3F41">
              <w:rPr>
                <w:rFonts w:ascii="Courier New" w:eastAsia="Times New Roman" w:hAnsi="Courier New" w:cs="Courier New"/>
                <w:sz w:val="20"/>
              </w:rPr>
              <w:t>3</w:t>
            </w: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CD3F41">
              <w:rPr>
                <w:rFonts w:ascii="Courier New" w:eastAsia="Times New Roman" w:hAnsi="Courier New" w:cs="Courier New"/>
                <w:sz w:val="20"/>
              </w:rPr>
              <w:t>4</w:t>
            </w: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CD3F41">
              <w:rPr>
                <w:rFonts w:ascii="Courier New" w:eastAsia="Times New Roman" w:hAnsi="Courier New" w:cs="Courier New"/>
                <w:sz w:val="20"/>
              </w:rPr>
              <w:t>5</w:t>
            </w: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CD3F41">
              <w:rPr>
                <w:rFonts w:ascii="Courier New" w:eastAsia="Times New Roman" w:hAnsi="Courier New" w:cs="Courier New"/>
                <w:sz w:val="20"/>
              </w:rPr>
              <w:t>6</w:t>
            </w: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CD3F41">
              <w:rPr>
                <w:rFonts w:ascii="Courier New" w:eastAsia="Times New Roman" w:hAnsi="Courier New" w:cs="Courier New"/>
                <w:sz w:val="20"/>
              </w:rPr>
              <w:t>7</w:t>
            </w: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CD3F41">
              <w:rPr>
                <w:rFonts w:ascii="Courier New" w:eastAsia="Times New Roman" w:hAnsi="Courier New" w:cs="Courier New"/>
                <w:sz w:val="20"/>
              </w:rPr>
              <w:t>8</w:t>
            </w: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CD3F41">
              <w:rPr>
                <w:rFonts w:ascii="Courier New" w:eastAsia="Times New Roman" w:hAnsi="Courier New" w:cs="Courier New"/>
                <w:sz w:val="20"/>
              </w:rPr>
              <w:t>9</w:t>
            </w: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CD3F41">
              <w:rPr>
                <w:rFonts w:ascii="Courier New" w:eastAsia="Times New Roman" w:hAnsi="Courier New" w:cs="Courier New"/>
                <w:sz w:val="20"/>
              </w:rPr>
              <w:t>10</w:t>
            </w: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CD3F41">
              <w:rPr>
                <w:rFonts w:ascii="Courier New" w:eastAsia="Times New Roman" w:hAnsi="Courier New" w:cs="Courier New"/>
                <w:sz w:val="20"/>
              </w:rPr>
              <w:t>11</w:t>
            </w: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CD3F41">
              <w:rPr>
                <w:rFonts w:ascii="Courier New" w:eastAsia="Times New Roman" w:hAnsi="Courier New" w:cs="Courier New"/>
                <w:sz w:val="20"/>
              </w:rPr>
              <w:t>12</w:t>
            </w: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CD3F41">
              <w:rPr>
                <w:rFonts w:ascii="Courier New" w:eastAsia="Times New Roman" w:hAnsi="Courier New" w:cs="Courier New"/>
                <w:sz w:val="20"/>
              </w:rPr>
              <w:t>13</w:t>
            </w: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CD3F41">
              <w:rPr>
                <w:rFonts w:ascii="Courier New" w:eastAsia="Times New Roman" w:hAnsi="Courier New" w:cs="Courier New"/>
                <w:sz w:val="20"/>
              </w:rPr>
              <w:t>14</w:t>
            </w: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CD3F41">
              <w:rPr>
                <w:rFonts w:ascii="Courier New" w:eastAsia="Times New Roman" w:hAnsi="Courier New" w:cs="Courier New"/>
                <w:sz w:val="20"/>
              </w:rPr>
              <w:t>15</w:t>
            </w: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CD3F41">
              <w:rPr>
                <w:rFonts w:ascii="Courier New" w:eastAsia="Times New Roman" w:hAnsi="Courier New" w:cs="Courier New"/>
                <w:sz w:val="20"/>
              </w:rPr>
              <w:t>16</w:t>
            </w: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CD3F41">
              <w:rPr>
                <w:rFonts w:ascii="Courier New" w:eastAsia="Times New Roman" w:hAnsi="Courier New" w:cs="Courier New"/>
                <w:sz w:val="20"/>
              </w:rPr>
              <w:t>17</w:t>
            </w: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CD3F41">
              <w:rPr>
                <w:rFonts w:ascii="Courier New" w:eastAsia="Times New Roman" w:hAnsi="Courier New" w:cs="Courier New"/>
                <w:sz w:val="20"/>
              </w:rPr>
              <w:t>18</w:t>
            </w: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CD3F41">
              <w:rPr>
                <w:rFonts w:ascii="Courier New" w:eastAsia="Times New Roman" w:hAnsi="Courier New" w:cs="Courier New"/>
                <w:sz w:val="20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CD3F41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// string::find_last_not_of</w:t>
            </w:r>
          </w:p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CD3F41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#include &lt;iostream&gt;</w:t>
            </w:r>
          </w:p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CD3F41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#include &lt;string&gt;</w:t>
            </w:r>
          </w:p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</w:p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CD3F41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int</w:t>
            </w:r>
            <w:r w:rsidRPr="00CD3F41">
              <w:rPr>
                <w:rFonts w:ascii="Courier New" w:eastAsia="Times New Roman" w:hAnsi="Courier New" w:cs="Courier New"/>
                <w:sz w:val="20"/>
              </w:rPr>
              <w:t xml:space="preserve"> main ()</w:t>
            </w:r>
          </w:p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CD3F41">
              <w:rPr>
                <w:rFonts w:ascii="Courier New" w:eastAsia="Times New Roman" w:hAnsi="Courier New" w:cs="Courier New"/>
                <w:sz w:val="20"/>
              </w:rPr>
              <w:t>{</w:t>
            </w:r>
          </w:p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CD3F41">
              <w:rPr>
                <w:rFonts w:ascii="Courier New" w:eastAsia="Times New Roman" w:hAnsi="Courier New" w:cs="Courier New"/>
                <w:sz w:val="20"/>
              </w:rPr>
              <w:t xml:space="preserve">  std::string str ("Please, erase trailing white-spaces   \n");</w:t>
            </w:r>
          </w:p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CD3F41">
              <w:rPr>
                <w:rFonts w:ascii="Courier New" w:eastAsia="Times New Roman" w:hAnsi="Courier New" w:cs="Courier New"/>
                <w:sz w:val="20"/>
              </w:rPr>
              <w:t xml:space="preserve">  std::string whitespaces (" \t\f\v\n\r");</w:t>
            </w:r>
          </w:p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</w:p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CD3F41">
              <w:rPr>
                <w:rFonts w:ascii="Courier New" w:eastAsia="Times New Roman" w:hAnsi="Courier New" w:cs="Courier New"/>
                <w:sz w:val="20"/>
              </w:rPr>
              <w:t xml:space="preserve">  std::string::size_type found = str.find_last_not_of(whitespaces);</w:t>
            </w:r>
          </w:p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CD3F41">
              <w:rPr>
                <w:rFonts w:ascii="Courier New" w:eastAsia="Times New Roman" w:hAnsi="Courier New" w:cs="Courier New"/>
                <w:sz w:val="20"/>
              </w:rPr>
              <w:t xml:space="preserve">  </w:t>
            </w:r>
            <w:r w:rsidRPr="00CD3F41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if</w:t>
            </w:r>
            <w:r w:rsidRPr="00CD3F41">
              <w:rPr>
                <w:rFonts w:ascii="Courier New" w:eastAsia="Times New Roman" w:hAnsi="Courier New" w:cs="Courier New"/>
                <w:sz w:val="20"/>
              </w:rPr>
              <w:t xml:space="preserve"> (found!=std::string::npos)</w:t>
            </w:r>
          </w:p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CD3F41">
              <w:rPr>
                <w:rFonts w:ascii="Courier New" w:eastAsia="Times New Roman" w:hAnsi="Courier New" w:cs="Courier New"/>
                <w:sz w:val="20"/>
              </w:rPr>
              <w:t xml:space="preserve">    str.erase(found+1);</w:t>
            </w:r>
          </w:p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CD3F41">
              <w:rPr>
                <w:rFonts w:ascii="Courier New" w:eastAsia="Times New Roman" w:hAnsi="Courier New" w:cs="Courier New"/>
                <w:sz w:val="20"/>
              </w:rPr>
              <w:t xml:space="preserve">  </w:t>
            </w:r>
            <w:r w:rsidRPr="00CD3F41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else</w:t>
            </w:r>
          </w:p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CD3F41">
              <w:rPr>
                <w:rFonts w:ascii="Courier New" w:eastAsia="Times New Roman" w:hAnsi="Courier New" w:cs="Courier New"/>
                <w:sz w:val="20"/>
              </w:rPr>
              <w:t xml:space="preserve">    str.clear();            </w:t>
            </w:r>
            <w:r w:rsidRPr="00CD3F41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// str is all whitespace</w:t>
            </w:r>
          </w:p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</w:p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CD3F41">
              <w:rPr>
                <w:rFonts w:ascii="Courier New" w:eastAsia="Times New Roman" w:hAnsi="Courier New" w:cs="Courier New"/>
                <w:sz w:val="20"/>
              </w:rPr>
              <w:t xml:space="preserve">  std::cout &lt;&lt; '[' &lt;&lt; str &lt;&lt; "]\n";</w:t>
            </w:r>
          </w:p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</w:p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CD3F41">
              <w:rPr>
                <w:rFonts w:ascii="Courier New" w:eastAsia="Times New Roman" w:hAnsi="Courier New" w:cs="Courier New"/>
                <w:sz w:val="20"/>
              </w:rPr>
              <w:t xml:space="preserve">  </w:t>
            </w:r>
            <w:r w:rsidRPr="00CD3F41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return</w:t>
            </w:r>
            <w:r w:rsidRPr="00CD3F41">
              <w:rPr>
                <w:rFonts w:ascii="Courier New" w:eastAsia="Times New Roman" w:hAnsi="Courier New" w:cs="Courier New"/>
                <w:sz w:val="20"/>
              </w:rPr>
              <w:t xml:space="preserve"> 0;</w:t>
            </w:r>
          </w:p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D3F41">
              <w:rPr>
                <w:rFonts w:ascii="Courier New" w:eastAsia="Times New Roman" w:hAnsi="Courier New" w:cs="Courier New"/>
                <w:sz w:val="20"/>
              </w:rPr>
              <w:t>}</w:t>
            </w:r>
          </w:p>
        </w:tc>
      </w:tr>
    </w:tbl>
    <w:p w:rsidR="00CD3F41" w:rsidRPr="00CD3F41" w:rsidRDefault="00CD3F41" w:rsidP="00CD3F4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531"/>
      </w:tblGrid>
      <w:tr w:rsidR="00CD3F41" w:rsidRPr="00CD3F41" w:rsidTr="00CD3F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t>[Please, erase trailing white-spaces]</w:t>
            </w:r>
          </w:p>
        </w:tc>
      </w:tr>
    </w:tbl>
    <w:p w:rsidR="00CD3F41" w:rsidRPr="00CD3F41" w:rsidRDefault="00CD3F41" w:rsidP="00CD3F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3F41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</w:p>
    <w:p w:rsidR="00CD3F41" w:rsidRPr="00CD3F41" w:rsidRDefault="00CD3F41" w:rsidP="00CD3F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D3F41">
        <w:rPr>
          <w:rFonts w:ascii="Times New Roman" w:eastAsia="Times New Roman" w:hAnsi="Times New Roman" w:cs="Times New Roman"/>
          <w:b/>
          <w:bCs/>
          <w:sz w:val="27"/>
          <w:szCs w:val="27"/>
        </w:rPr>
        <w:t>Complexity</w:t>
      </w:r>
    </w:p>
    <w:p w:rsidR="00CD3F41" w:rsidRPr="00CD3F41" w:rsidRDefault="00CD3F41" w:rsidP="00CD3F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Unspecified, but generally up to linear in the </w:t>
      </w:r>
      <w:hyperlink r:id="rId586" w:history="1">
        <w:r w:rsidRPr="00CD3F4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string length</w:t>
        </w:r>
      </w:hyperlink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 (or </w:t>
      </w:r>
      <w:r w:rsidRPr="00CD3F41">
        <w:rPr>
          <w:rFonts w:ascii="Times New Roman" w:eastAsia="Times New Roman" w:hAnsi="Times New Roman" w:cs="Times New Roman"/>
          <w:i/>
          <w:iCs/>
          <w:sz w:val="24"/>
          <w:szCs w:val="24"/>
        </w:rPr>
        <w:t>pos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t>) times the number of characters to match (worst case).</w:t>
      </w:r>
      <w:proofErr w:type="gramEnd"/>
      <w:r w:rsidRPr="00CD3F41">
        <w:rPr>
          <w:rFonts w:ascii="Times New Roman" w:eastAsia="Times New Roman" w:hAnsi="Times New Roman" w:cs="Times New Roman"/>
          <w:sz w:val="24"/>
          <w:szCs w:val="24"/>
        </w:rPr>
        <w:br/>
      </w:r>
      <w:r w:rsidRPr="00CD3F41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CD3F41" w:rsidRPr="00CD3F41" w:rsidRDefault="00CD3F41" w:rsidP="00CD3F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D3F41">
        <w:rPr>
          <w:rFonts w:ascii="Times New Roman" w:eastAsia="Times New Roman" w:hAnsi="Times New Roman" w:cs="Times New Roman"/>
          <w:b/>
          <w:bCs/>
          <w:sz w:val="27"/>
          <w:szCs w:val="27"/>
        </w:rPr>
        <w:t>Iterator validity</w:t>
      </w:r>
    </w:p>
    <w:p w:rsidR="00CD3F41" w:rsidRPr="00CD3F41" w:rsidRDefault="00CD3F41" w:rsidP="00CD3F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3F41">
        <w:rPr>
          <w:rFonts w:ascii="Times New Roman" w:eastAsia="Times New Roman" w:hAnsi="Times New Roman" w:cs="Times New Roman"/>
          <w:sz w:val="24"/>
          <w:szCs w:val="24"/>
        </w:rPr>
        <w:t>No changes.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br/>
      </w:r>
      <w:r w:rsidRPr="00CD3F41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CD3F41" w:rsidRPr="00CD3F41" w:rsidRDefault="00CD3F41" w:rsidP="00CD3F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D3F41">
        <w:rPr>
          <w:rFonts w:ascii="Times New Roman" w:eastAsia="Times New Roman" w:hAnsi="Times New Roman" w:cs="Times New Roman"/>
          <w:b/>
          <w:bCs/>
          <w:sz w:val="27"/>
          <w:szCs w:val="27"/>
        </w:rPr>
        <w:t>Data races</w:t>
      </w:r>
    </w:p>
    <w:p w:rsidR="00CD3F41" w:rsidRPr="00CD3F41" w:rsidRDefault="00CD3F41" w:rsidP="00CD3F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3F41">
        <w:rPr>
          <w:rFonts w:ascii="Times New Roman" w:eastAsia="Times New Roman" w:hAnsi="Times New Roman" w:cs="Times New Roman"/>
          <w:sz w:val="24"/>
          <w:szCs w:val="24"/>
        </w:rPr>
        <w:t>The object is accessed.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br/>
      </w:r>
      <w:r w:rsidRPr="00CD3F41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CD3F41" w:rsidRPr="00CD3F41" w:rsidRDefault="00CD3F41" w:rsidP="00CD3F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D3F41">
        <w:rPr>
          <w:rFonts w:ascii="Times New Roman" w:eastAsia="Times New Roman" w:hAnsi="Times New Roman" w:cs="Times New Roman"/>
          <w:b/>
          <w:bCs/>
          <w:sz w:val="27"/>
          <w:szCs w:val="27"/>
        </w:rPr>
        <w:t>Exception safety</w:t>
      </w:r>
    </w:p>
    <w:p w:rsidR="00CD3F41" w:rsidRDefault="00CD3F41" w:rsidP="00CD3F41">
      <w:pPr>
        <w:rPr>
          <w:rFonts w:ascii="Times New Roman" w:eastAsia="Times New Roman" w:hAnsi="Times New Roman" w:cs="Times New Roman"/>
          <w:sz w:val="24"/>
          <w:szCs w:val="24"/>
        </w:rPr>
      </w:pPr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If </w:t>
      </w:r>
      <w:r w:rsidRPr="00CD3F41">
        <w:rPr>
          <w:rFonts w:ascii="Courier New" w:eastAsia="Times New Roman" w:hAnsi="Courier New" w:cs="Courier New"/>
          <w:sz w:val="20"/>
        </w:rPr>
        <w:t>s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 does not point to an array long enough, it causes </w:t>
      </w:r>
      <w:r w:rsidRPr="00CD3F41">
        <w:rPr>
          <w:rFonts w:ascii="Times New Roman" w:eastAsia="Times New Roman" w:hAnsi="Times New Roman" w:cs="Times New Roman"/>
          <w:i/>
          <w:iCs/>
          <w:sz w:val="24"/>
          <w:szCs w:val="24"/>
        </w:rPr>
        <w:t>undefined behavior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br/>
        <w:t>Otherwise, the function never throws exceptions (no-throw guarantee).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CD3F41" w:rsidRDefault="00CD3F41" w:rsidP="00CD3F4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D3F41" w:rsidRPr="00CD3F41" w:rsidRDefault="00CD3F41" w:rsidP="00CD3F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D3F41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 member function </w:t>
      </w:r>
    </w:p>
    <w:p w:rsidR="00CD3F41" w:rsidRPr="00CD3F41" w:rsidRDefault="00CD3F41" w:rsidP="00CD3F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3F41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CD3F41">
        <w:rPr>
          <w:rFonts w:ascii="Times New Roman" w:eastAsia="Times New Roman" w:hAnsi="Times New Roman" w:cs="Times New Roman"/>
          <w:sz w:val="24"/>
          <w:szCs w:val="24"/>
        </w:rPr>
        <w:t>string</w:t>
      </w:r>
      <w:proofErr w:type="gramEnd"/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</w:p>
    <w:p w:rsidR="00CD3F41" w:rsidRPr="00CD3F41" w:rsidRDefault="00CD3F41" w:rsidP="00CD3F4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proofErr w:type="gramStart"/>
      <w:r w:rsidRPr="00CD3F4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std</w:t>
      </w:r>
      <w:proofErr w:type="gramEnd"/>
      <w:r w:rsidRPr="00CD3F4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::</w:t>
      </w:r>
      <w:hyperlink r:id="rId587" w:history="1">
        <w:r w:rsidRPr="00CD3F41">
          <w:rPr>
            <w:rFonts w:ascii="Times New Roman" w:eastAsia="Times New Roman" w:hAnsi="Times New Roman" w:cs="Times New Roman"/>
            <w:b/>
            <w:bCs/>
            <w:color w:val="0000FF"/>
            <w:kern w:val="36"/>
            <w:sz w:val="48"/>
            <w:szCs w:val="48"/>
            <w:u w:val="single"/>
          </w:rPr>
          <w:t>basic_string</w:t>
        </w:r>
      </w:hyperlink>
      <w:r w:rsidRPr="00CD3F4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::substr</w:t>
      </w:r>
    </w:p>
    <w:p w:rsidR="00CD3F41" w:rsidRPr="00CD3F41" w:rsidRDefault="00CD3F41" w:rsidP="00CD3F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D3F41">
        <w:rPr>
          <w:rFonts w:ascii="Courier New" w:eastAsia="Times New Roman" w:hAnsi="Courier New" w:cs="Courier New"/>
          <w:sz w:val="20"/>
          <w:szCs w:val="20"/>
        </w:rPr>
        <w:t>basic_string</w:t>
      </w:r>
      <w:proofErr w:type="gramEnd"/>
      <w:r w:rsidRPr="00CD3F41">
        <w:rPr>
          <w:rFonts w:ascii="Courier New" w:eastAsia="Times New Roman" w:hAnsi="Courier New" w:cs="Courier New"/>
          <w:sz w:val="20"/>
          <w:szCs w:val="20"/>
        </w:rPr>
        <w:t xml:space="preserve"> substr (size_type pos = 0, size_type len = npos) const;</w:t>
      </w:r>
    </w:p>
    <w:p w:rsidR="00CD3F41" w:rsidRPr="00CD3F41" w:rsidRDefault="00CD3F41" w:rsidP="00CD3F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3F41">
        <w:rPr>
          <w:rFonts w:ascii="Times New Roman" w:eastAsia="Times New Roman" w:hAnsi="Times New Roman" w:cs="Times New Roman"/>
          <w:sz w:val="24"/>
          <w:szCs w:val="24"/>
        </w:rPr>
        <w:t>Generate substring</w:t>
      </w:r>
    </w:p>
    <w:p w:rsidR="00CD3F41" w:rsidRPr="00CD3F41" w:rsidRDefault="00CD3F41" w:rsidP="00CD3F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Returns a newly constructed </w:t>
      </w:r>
      <w:hyperlink r:id="rId588" w:history="1">
        <w:r w:rsidRPr="00CD3F41">
          <w:rPr>
            <w:rFonts w:ascii="Courier New" w:eastAsia="Times New Roman" w:hAnsi="Courier New" w:cs="Courier New"/>
            <w:color w:val="0000FF"/>
            <w:sz w:val="24"/>
            <w:szCs w:val="24"/>
            <w:u w:val="single"/>
          </w:rPr>
          <w:t>basic_string</w:t>
        </w:r>
      </w:hyperlink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 object with its value initialized to a copy of a substring of this object.</w:t>
      </w:r>
      <w:proofErr w:type="gramEnd"/>
      <w:r w:rsidRPr="00CD3F41">
        <w:rPr>
          <w:rFonts w:ascii="Times New Roman" w:eastAsia="Times New Roman" w:hAnsi="Times New Roman" w:cs="Times New Roman"/>
          <w:sz w:val="24"/>
          <w:szCs w:val="24"/>
        </w:rPr>
        <w:br/>
      </w:r>
      <w:r w:rsidRPr="00CD3F41">
        <w:rPr>
          <w:rFonts w:ascii="Times New Roman" w:eastAsia="Times New Roman" w:hAnsi="Times New Roman" w:cs="Times New Roman"/>
          <w:sz w:val="24"/>
          <w:szCs w:val="24"/>
        </w:rPr>
        <w:br/>
        <w:t xml:space="preserve">The substring is the portion of the object that starts at character position </w:t>
      </w:r>
      <w:r w:rsidRPr="00CD3F41">
        <w:rPr>
          <w:rFonts w:ascii="Times New Roman" w:eastAsia="Times New Roman" w:hAnsi="Times New Roman" w:cs="Times New Roman"/>
          <w:i/>
          <w:iCs/>
          <w:sz w:val="24"/>
          <w:szCs w:val="24"/>
        </w:rPr>
        <w:t>pos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 and spans </w:t>
      </w:r>
      <w:r w:rsidRPr="00CD3F41">
        <w:rPr>
          <w:rFonts w:ascii="Times New Roman" w:eastAsia="Times New Roman" w:hAnsi="Times New Roman" w:cs="Times New Roman"/>
          <w:i/>
          <w:iCs/>
          <w:sz w:val="24"/>
          <w:szCs w:val="24"/>
        </w:rPr>
        <w:t>len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 characters (or until the end of the string, whichever comes first).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br/>
      </w:r>
      <w:r w:rsidRPr="00CD3F41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CD3F41" w:rsidRPr="00CD3F41" w:rsidRDefault="00CD3F41" w:rsidP="00CD3F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D3F41">
        <w:rPr>
          <w:rFonts w:ascii="Times New Roman" w:eastAsia="Times New Roman" w:hAnsi="Times New Roman" w:cs="Times New Roman"/>
          <w:b/>
          <w:bCs/>
          <w:sz w:val="27"/>
          <w:szCs w:val="27"/>
        </w:rPr>
        <w:t>Parameters</w:t>
      </w:r>
    </w:p>
    <w:p w:rsidR="00CD3F41" w:rsidRPr="00CD3F41" w:rsidRDefault="00CD3F41" w:rsidP="00CD3F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D3F41">
        <w:rPr>
          <w:rFonts w:ascii="Times New Roman" w:eastAsia="Times New Roman" w:hAnsi="Times New Roman" w:cs="Times New Roman"/>
          <w:sz w:val="24"/>
          <w:szCs w:val="24"/>
        </w:rPr>
        <w:t>pos</w:t>
      </w:r>
      <w:proofErr w:type="gramEnd"/>
    </w:p>
    <w:p w:rsidR="00CD3F41" w:rsidRPr="00CD3F41" w:rsidRDefault="00CD3F41" w:rsidP="00CD3F4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D3F41">
        <w:rPr>
          <w:rFonts w:ascii="Times New Roman" w:eastAsia="Times New Roman" w:hAnsi="Times New Roman" w:cs="Times New Roman"/>
          <w:sz w:val="24"/>
          <w:szCs w:val="24"/>
        </w:rPr>
        <w:t>Position of the first character to be copied as a substring.</w:t>
      </w:r>
      <w:proofErr w:type="gramEnd"/>
      <w:r w:rsidRPr="00CD3F41">
        <w:rPr>
          <w:rFonts w:ascii="Times New Roman" w:eastAsia="Times New Roman" w:hAnsi="Times New Roman" w:cs="Times New Roman"/>
          <w:sz w:val="24"/>
          <w:szCs w:val="24"/>
        </w:rPr>
        <w:br/>
        <w:t xml:space="preserve">If this is equal to the </w:t>
      </w:r>
      <w:hyperlink r:id="rId589" w:history="1">
        <w:r w:rsidRPr="00CD3F41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string length</w:t>
        </w:r>
      </w:hyperlink>
      <w:r w:rsidRPr="00CD3F41">
        <w:rPr>
          <w:rFonts w:ascii="Times New Roman" w:eastAsia="Times New Roman" w:hAnsi="Times New Roman" w:cs="Times New Roman"/>
          <w:sz w:val="24"/>
          <w:szCs w:val="24"/>
        </w:rPr>
        <w:t>, the function returns an empty string.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br/>
      </w:r>
      <w:r w:rsidRPr="00CD3F41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If this is greater than the </w:t>
      </w:r>
      <w:hyperlink r:id="rId590" w:history="1">
        <w:r w:rsidRPr="00CD3F41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string length</w:t>
        </w:r>
      </w:hyperlink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, it throws </w:t>
      </w:r>
      <w:hyperlink r:id="rId591" w:history="1">
        <w:r w:rsidRPr="00CD3F4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out_of_range</w:t>
        </w:r>
      </w:hyperlink>
      <w:r w:rsidRPr="00CD3F41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br/>
        <w:t xml:space="preserve">Note: The first character is denoted by a value of </w:t>
      </w:r>
      <w:r w:rsidRPr="00CD3F41">
        <w:rPr>
          <w:rFonts w:ascii="Courier New" w:eastAsia="Times New Roman" w:hAnsi="Courier New" w:cs="Courier New"/>
          <w:sz w:val="20"/>
        </w:rPr>
        <w:t>0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 (not </w:t>
      </w:r>
      <w:r w:rsidRPr="00CD3F41">
        <w:rPr>
          <w:rFonts w:ascii="Courier New" w:eastAsia="Times New Roman" w:hAnsi="Courier New" w:cs="Courier New"/>
          <w:sz w:val="20"/>
        </w:rPr>
        <w:t>1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CD3F41" w:rsidRPr="00CD3F41" w:rsidRDefault="00CD3F41" w:rsidP="00CD3F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D3F41">
        <w:rPr>
          <w:rFonts w:ascii="Times New Roman" w:eastAsia="Times New Roman" w:hAnsi="Times New Roman" w:cs="Times New Roman"/>
          <w:sz w:val="24"/>
          <w:szCs w:val="24"/>
        </w:rPr>
        <w:t>len</w:t>
      </w:r>
      <w:proofErr w:type="gramEnd"/>
    </w:p>
    <w:p w:rsidR="00CD3F41" w:rsidRPr="00CD3F41" w:rsidRDefault="00CD3F41" w:rsidP="00CD3F4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D3F41">
        <w:rPr>
          <w:rFonts w:ascii="Times New Roman" w:eastAsia="Times New Roman" w:hAnsi="Times New Roman" w:cs="Times New Roman"/>
          <w:sz w:val="24"/>
          <w:szCs w:val="24"/>
        </w:rPr>
        <w:t>Number of characters to include in the substring (if the string is shorter, as many characters as possible are used).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br/>
        <w:t xml:space="preserve">A value of </w:t>
      </w:r>
      <w:hyperlink r:id="rId592" w:history="1">
        <w:r w:rsidRPr="00CD3F4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basic_string::npos</w:t>
        </w:r>
      </w:hyperlink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 indicates all characters until the end of the string.</w:t>
      </w:r>
    </w:p>
    <w:p w:rsidR="00CD3F41" w:rsidRPr="00CD3F41" w:rsidRDefault="00CD3F41" w:rsidP="00CD3F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3F41">
        <w:rPr>
          <w:rFonts w:ascii="Times New Roman" w:eastAsia="Times New Roman" w:hAnsi="Times New Roman" w:cs="Times New Roman"/>
          <w:sz w:val="24"/>
          <w:szCs w:val="24"/>
        </w:rPr>
        <w:br/>
        <w:t xml:space="preserve">Member type </w:t>
      </w:r>
      <w:r w:rsidRPr="00CD3F41">
        <w:rPr>
          <w:rFonts w:ascii="Courier New" w:eastAsia="Times New Roman" w:hAnsi="Courier New" w:cs="Courier New"/>
          <w:sz w:val="20"/>
        </w:rPr>
        <w:t>size_type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 is an unsigned integral type.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br/>
      </w:r>
      <w:r w:rsidRPr="00CD3F41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CD3F41" w:rsidRPr="00CD3F41" w:rsidRDefault="00CD3F41" w:rsidP="00CD3F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D3F41">
        <w:rPr>
          <w:rFonts w:ascii="Times New Roman" w:eastAsia="Times New Roman" w:hAnsi="Times New Roman" w:cs="Times New Roman"/>
          <w:b/>
          <w:bCs/>
          <w:sz w:val="27"/>
          <w:szCs w:val="27"/>
        </w:rPr>
        <w:t>Return Value</w:t>
      </w:r>
    </w:p>
    <w:p w:rsidR="00CD3F41" w:rsidRPr="00CD3F41" w:rsidRDefault="00CD3F41" w:rsidP="00CD3F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hyperlink r:id="rId593" w:history="1">
        <w:r w:rsidRPr="00CD3F4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basic_string</w:t>
        </w:r>
      </w:hyperlink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 object with a substring of this object.</w:t>
      </w:r>
      <w:proofErr w:type="gramEnd"/>
      <w:r w:rsidRPr="00CD3F41">
        <w:rPr>
          <w:rFonts w:ascii="Times New Roman" w:eastAsia="Times New Roman" w:hAnsi="Times New Roman" w:cs="Times New Roman"/>
          <w:sz w:val="24"/>
          <w:szCs w:val="24"/>
        </w:rPr>
        <w:br/>
      </w:r>
      <w:r w:rsidRPr="00CD3F41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CD3F41" w:rsidRPr="00CD3F41" w:rsidRDefault="00CD3F41" w:rsidP="00CD3F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D3F41">
        <w:rPr>
          <w:rFonts w:ascii="Times New Roman" w:eastAsia="Times New Roman" w:hAnsi="Times New Roman" w:cs="Times New Roman"/>
          <w:b/>
          <w:bCs/>
          <w:sz w:val="27"/>
          <w:szCs w:val="27"/>
        </w:rPr>
        <w:t>Example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9437"/>
      </w:tblGrid>
      <w:tr w:rsidR="00CD3F41" w:rsidRPr="00CD3F41" w:rsidTr="00CD3F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D3F41">
              <w:rPr>
                <w:rFonts w:ascii="Courier New" w:eastAsia="Times New Roman" w:hAnsi="Courier New" w:cs="Courier New"/>
                <w:sz w:val="20"/>
              </w:rPr>
              <w:t>1</w:t>
            </w: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CD3F41">
              <w:rPr>
                <w:rFonts w:ascii="Courier New" w:eastAsia="Times New Roman" w:hAnsi="Courier New" w:cs="Courier New"/>
                <w:sz w:val="20"/>
              </w:rPr>
              <w:t>2</w:t>
            </w: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CD3F41">
              <w:rPr>
                <w:rFonts w:ascii="Courier New" w:eastAsia="Times New Roman" w:hAnsi="Courier New" w:cs="Courier New"/>
                <w:sz w:val="20"/>
              </w:rPr>
              <w:t>3</w:t>
            </w: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CD3F41">
              <w:rPr>
                <w:rFonts w:ascii="Courier New" w:eastAsia="Times New Roman" w:hAnsi="Courier New" w:cs="Courier New"/>
                <w:sz w:val="20"/>
              </w:rPr>
              <w:t>4</w:t>
            </w: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CD3F41">
              <w:rPr>
                <w:rFonts w:ascii="Courier New" w:eastAsia="Times New Roman" w:hAnsi="Courier New" w:cs="Courier New"/>
                <w:sz w:val="20"/>
              </w:rPr>
              <w:t>5</w:t>
            </w: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CD3F41">
              <w:rPr>
                <w:rFonts w:ascii="Courier New" w:eastAsia="Times New Roman" w:hAnsi="Courier New" w:cs="Courier New"/>
                <w:sz w:val="20"/>
              </w:rPr>
              <w:t>6</w:t>
            </w: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CD3F41">
              <w:rPr>
                <w:rFonts w:ascii="Courier New" w:eastAsia="Times New Roman" w:hAnsi="Courier New" w:cs="Courier New"/>
                <w:sz w:val="20"/>
              </w:rPr>
              <w:t>7</w:t>
            </w: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CD3F41">
              <w:rPr>
                <w:rFonts w:ascii="Courier New" w:eastAsia="Times New Roman" w:hAnsi="Courier New" w:cs="Courier New"/>
                <w:sz w:val="20"/>
              </w:rPr>
              <w:t>8</w:t>
            </w: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CD3F41">
              <w:rPr>
                <w:rFonts w:ascii="Courier New" w:eastAsia="Times New Roman" w:hAnsi="Courier New" w:cs="Courier New"/>
                <w:sz w:val="20"/>
              </w:rPr>
              <w:t>9</w:t>
            </w: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CD3F41">
              <w:rPr>
                <w:rFonts w:ascii="Courier New" w:eastAsia="Times New Roman" w:hAnsi="Courier New" w:cs="Courier New"/>
                <w:sz w:val="20"/>
              </w:rPr>
              <w:t>10</w:t>
            </w: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CD3F41">
              <w:rPr>
                <w:rFonts w:ascii="Courier New" w:eastAsia="Times New Roman" w:hAnsi="Courier New" w:cs="Courier New"/>
                <w:sz w:val="20"/>
              </w:rPr>
              <w:t>11</w:t>
            </w: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CD3F41">
              <w:rPr>
                <w:rFonts w:ascii="Courier New" w:eastAsia="Times New Roman" w:hAnsi="Courier New" w:cs="Courier New"/>
                <w:sz w:val="20"/>
              </w:rPr>
              <w:t>12</w:t>
            </w: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CD3F41">
              <w:rPr>
                <w:rFonts w:ascii="Courier New" w:eastAsia="Times New Roman" w:hAnsi="Courier New" w:cs="Courier New"/>
                <w:sz w:val="20"/>
              </w:rPr>
              <w:t>13</w:t>
            </w: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CD3F41">
              <w:rPr>
                <w:rFonts w:ascii="Courier New" w:eastAsia="Times New Roman" w:hAnsi="Courier New" w:cs="Courier New"/>
                <w:sz w:val="20"/>
              </w:rPr>
              <w:t>14</w:t>
            </w: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CD3F41">
              <w:rPr>
                <w:rFonts w:ascii="Courier New" w:eastAsia="Times New Roman" w:hAnsi="Courier New" w:cs="Courier New"/>
                <w:sz w:val="20"/>
              </w:rPr>
              <w:t>15</w:t>
            </w: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CD3F41">
              <w:rPr>
                <w:rFonts w:ascii="Courier New" w:eastAsia="Times New Roman" w:hAnsi="Courier New" w:cs="Courier New"/>
                <w:sz w:val="20"/>
              </w:rPr>
              <w:t>16</w:t>
            </w: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CD3F41">
              <w:rPr>
                <w:rFonts w:ascii="Courier New" w:eastAsia="Times New Roman" w:hAnsi="Courier New" w:cs="Courier New"/>
                <w:sz w:val="20"/>
              </w:rPr>
              <w:t>17</w:t>
            </w: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CD3F41">
              <w:rPr>
                <w:rFonts w:ascii="Courier New" w:eastAsia="Times New Roman" w:hAnsi="Courier New" w:cs="Courier New"/>
                <w:sz w:val="20"/>
              </w:rPr>
              <w:t>18</w:t>
            </w: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CD3F41">
              <w:rPr>
                <w:rFonts w:ascii="Courier New" w:eastAsia="Times New Roman" w:hAnsi="Courier New" w:cs="Courier New"/>
                <w:sz w:val="20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CD3F41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// string::substr</w:t>
            </w:r>
          </w:p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CD3F41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#include &lt;iostream&gt;</w:t>
            </w:r>
          </w:p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CD3F41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#include &lt;string&gt;</w:t>
            </w:r>
          </w:p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</w:p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CD3F41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int</w:t>
            </w:r>
            <w:r w:rsidRPr="00CD3F41">
              <w:rPr>
                <w:rFonts w:ascii="Courier New" w:eastAsia="Times New Roman" w:hAnsi="Courier New" w:cs="Courier New"/>
                <w:sz w:val="20"/>
              </w:rPr>
              <w:t xml:space="preserve"> main ()</w:t>
            </w:r>
          </w:p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CD3F41">
              <w:rPr>
                <w:rFonts w:ascii="Courier New" w:eastAsia="Times New Roman" w:hAnsi="Courier New" w:cs="Courier New"/>
                <w:sz w:val="20"/>
              </w:rPr>
              <w:t>{</w:t>
            </w:r>
          </w:p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CD3F41">
              <w:rPr>
                <w:rFonts w:ascii="Courier New" w:eastAsia="Times New Roman" w:hAnsi="Courier New" w:cs="Courier New"/>
                <w:sz w:val="20"/>
              </w:rPr>
              <w:t xml:space="preserve">  </w:t>
            </w:r>
            <w:proofErr w:type="gramStart"/>
            <w:r w:rsidRPr="00CD3F41">
              <w:rPr>
                <w:rFonts w:ascii="Courier New" w:eastAsia="Times New Roman" w:hAnsi="Courier New" w:cs="Courier New"/>
                <w:sz w:val="20"/>
              </w:rPr>
              <w:t>std::string</w:t>
            </w:r>
            <w:proofErr w:type="gramEnd"/>
            <w:r w:rsidRPr="00CD3F41">
              <w:rPr>
                <w:rFonts w:ascii="Courier New" w:eastAsia="Times New Roman" w:hAnsi="Courier New" w:cs="Courier New"/>
                <w:sz w:val="20"/>
              </w:rPr>
              <w:t xml:space="preserve"> str="We think in generalities, but we live in details.";</w:t>
            </w:r>
          </w:p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CD3F41">
              <w:rPr>
                <w:rFonts w:ascii="Courier New" w:eastAsia="Times New Roman" w:hAnsi="Courier New" w:cs="Courier New"/>
                <w:sz w:val="20"/>
              </w:rPr>
              <w:t xml:space="preserve">                                              </w:t>
            </w:r>
            <w:r w:rsidRPr="00CD3F41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// (quoting Alfred N. Whitehead)</w:t>
            </w:r>
          </w:p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</w:p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CD3F41">
              <w:rPr>
                <w:rFonts w:ascii="Courier New" w:eastAsia="Times New Roman" w:hAnsi="Courier New" w:cs="Courier New"/>
                <w:sz w:val="20"/>
              </w:rPr>
              <w:t xml:space="preserve">  std::string str2 = str.substr (12,12);         </w:t>
            </w:r>
            <w:r w:rsidRPr="00CD3F41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// "generalities"</w:t>
            </w:r>
          </w:p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</w:p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CD3F41">
              <w:rPr>
                <w:rFonts w:ascii="Courier New" w:eastAsia="Times New Roman" w:hAnsi="Courier New" w:cs="Courier New"/>
                <w:sz w:val="20"/>
              </w:rPr>
              <w:t xml:space="preserve">  std::string::size_type pos = str.find("live"); </w:t>
            </w:r>
            <w:r w:rsidRPr="00CD3F41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// position of "live" in str</w:t>
            </w:r>
          </w:p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</w:p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CD3F41">
              <w:rPr>
                <w:rFonts w:ascii="Courier New" w:eastAsia="Times New Roman" w:hAnsi="Courier New" w:cs="Courier New"/>
                <w:sz w:val="20"/>
              </w:rPr>
              <w:t xml:space="preserve">  std::string str3 = str.substr (pos);           </w:t>
            </w:r>
            <w:r w:rsidRPr="00CD3F41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// get from "live" to the end</w:t>
            </w:r>
          </w:p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</w:p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CD3F41">
              <w:rPr>
                <w:rFonts w:ascii="Courier New" w:eastAsia="Times New Roman" w:hAnsi="Courier New" w:cs="Courier New"/>
                <w:sz w:val="20"/>
              </w:rPr>
              <w:t xml:space="preserve">  std::cout &lt;&lt; str2 &lt;&lt; ' ' &lt;&lt; str3 &lt;&lt; '\n';</w:t>
            </w:r>
          </w:p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</w:p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CD3F41">
              <w:rPr>
                <w:rFonts w:ascii="Courier New" w:eastAsia="Times New Roman" w:hAnsi="Courier New" w:cs="Courier New"/>
                <w:sz w:val="20"/>
              </w:rPr>
              <w:t xml:space="preserve">  </w:t>
            </w:r>
            <w:r w:rsidRPr="00CD3F41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return</w:t>
            </w:r>
            <w:r w:rsidRPr="00CD3F41">
              <w:rPr>
                <w:rFonts w:ascii="Courier New" w:eastAsia="Times New Roman" w:hAnsi="Courier New" w:cs="Courier New"/>
                <w:sz w:val="20"/>
              </w:rPr>
              <w:t xml:space="preserve"> 0;</w:t>
            </w:r>
          </w:p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D3F41">
              <w:rPr>
                <w:rFonts w:ascii="Courier New" w:eastAsia="Times New Roman" w:hAnsi="Courier New" w:cs="Courier New"/>
                <w:sz w:val="20"/>
              </w:rPr>
              <w:t>}</w:t>
            </w:r>
          </w:p>
        </w:tc>
      </w:tr>
    </w:tbl>
    <w:p w:rsidR="00CD3F41" w:rsidRPr="00CD3F41" w:rsidRDefault="00CD3F41" w:rsidP="00CD3F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3F41">
        <w:rPr>
          <w:rFonts w:ascii="Times New Roman" w:eastAsia="Times New Roman" w:hAnsi="Times New Roman" w:cs="Times New Roman"/>
          <w:sz w:val="24"/>
          <w:szCs w:val="24"/>
        </w:rPr>
        <w:br/>
      </w:r>
      <w:r w:rsidRPr="00CD3F41">
        <w:rPr>
          <w:rFonts w:ascii="Times New Roman" w:eastAsia="Times New Roman" w:hAnsi="Times New Roman" w:cs="Times New Roman"/>
          <w:sz w:val="24"/>
          <w:szCs w:val="24"/>
        </w:rPr>
        <w:br/>
        <w:t>Output: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571"/>
      </w:tblGrid>
      <w:tr w:rsidR="00CD3F41" w:rsidRPr="00CD3F41" w:rsidTr="00CD3F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gramStart"/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t>generalities</w:t>
            </w:r>
            <w:proofErr w:type="gramEnd"/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live in details.</w:t>
            </w:r>
          </w:p>
        </w:tc>
      </w:tr>
    </w:tbl>
    <w:p w:rsidR="00CD3F41" w:rsidRPr="00CD3F41" w:rsidRDefault="00CD3F41" w:rsidP="00CD3F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3F41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CD3F41" w:rsidRPr="00CD3F41" w:rsidRDefault="00CD3F41" w:rsidP="00CD3F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D3F41">
        <w:rPr>
          <w:rFonts w:ascii="Times New Roman" w:eastAsia="Times New Roman" w:hAnsi="Times New Roman" w:cs="Times New Roman"/>
          <w:b/>
          <w:bCs/>
          <w:sz w:val="27"/>
          <w:szCs w:val="27"/>
        </w:rPr>
        <w:t>Complexity</w:t>
      </w:r>
    </w:p>
    <w:p w:rsidR="00CD3F41" w:rsidRPr="00CD3F41" w:rsidRDefault="00CD3F41" w:rsidP="00CD3F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Unspecified, but generally linear in the </w:t>
      </w:r>
      <w:hyperlink r:id="rId594" w:history="1">
        <w:r w:rsidRPr="00CD3F4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length</w:t>
        </w:r>
      </w:hyperlink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 of the returned object.</w:t>
      </w:r>
      <w:proofErr w:type="gramEnd"/>
      <w:r w:rsidRPr="00CD3F41">
        <w:rPr>
          <w:rFonts w:ascii="Times New Roman" w:eastAsia="Times New Roman" w:hAnsi="Times New Roman" w:cs="Times New Roman"/>
          <w:sz w:val="24"/>
          <w:szCs w:val="24"/>
        </w:rPr>
        <w:br/>
      </w:r>
      <w:r w:rsidRPr="00CD3F41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CD3F41" w:rsidRPr="00CD3F41" w:rsidRDefault="00CD3F41" w:rsidP="00CD3F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D3F41">
        <w:rPr>
          <w:rFonts w:ascii="Times New Roman" w:eastAsia="Times New Roman" w:hAnsi="Times New Roman" w:cs="Times New Roman"/>
          <w:b/>
          <w:bCs/>
          <w:sz w:val="27"/>
          <w:szCs w:val="27"/>
        </w:rPr>
        <w:t>Iterator validity</w:t>
      </w:r>
    </w:p>
    <w:p w:rsidR="00CD3F41" w:rsidRPr="00CD3F41" w:rsidRDefault="00CD3F41" w:rsidP="00CD3F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3F41">
        <w:rPr>
          <w:rFonts w:ascii="Times New Roman" w:eastAsia="Times New Roman" w:hAnsi="Times New Roman" w:cs="Times New Roman"/>
          <w:sz w:val="24"/>
          <w:szCs w:val="24"/>
        </w:rPr>
        <w:lastRenderedPageBreak/>
        <w:t>No changes.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br/>
      </w:r>
      <w:r w:rsidRPr="00CD3F41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CD3F41" w:rsidRPr="00CD3F41" w:rsidRDefault="00CD3F41" w:rsidP="00CD3F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D3F41">
        <w:rPr>
          <w:rFonts w:ascii="Times New Roman" w:eastAsia="Times New Roman" w:hAnsi="Times New Roman" w:cs="Times New Roman"/>
          <w:b/>
          <w:bCs/>
          <w:sz w:val="27"/>
          <w:szCs w:val="27"/>
        </w:rPr>
        <w:t>Data races</w:t>
      </w:r>
    </w:p>
    <w:p w:rsidR="00CD3F41" w:rsidRPr="00CD3F41" w:rsidRDefault="00CD3F41" w:rsidP="00CD3F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3F41">
        <w:rPr>
          <w:rFonts w:ascii="Times New Roman" w:eastAsia="Times New Roman" w:hAnsi="Times New Roman" w:cs="Times New Roman"/>
          <w:sz w:val="24"/>
          <w:szCs w:val="24"/>
        </w:rPr>
        <w:t>The object is accessed.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br/>
      </w:r>
      <w:r w:rsidRPr="00CD3F41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CD3F41" w:rsidRPr="00CD3F41" w:rsidRDefault="00CD3F41" w:rsidP="00CD3F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D3F41">
        <w:rPr>
          <w:rFonts w:ascii="Times New Roman" w:eastAsia="Times New Roman" w:hAnsi="Times New Roman" w:cs="Times New Roman"/>
          <w:b/>
          <w:bCs/>
          <w:sz w:val="27"/>
          <w:szCs w:val="27"/>
        </w:rPr>
        <w:t>Exception safety</w:t>
      </w:r>
    </w:p>
    <w:p w:rsidR="00CD3F41" w:rsidRDefault="00CD3F41" w:rsidP="00CD3F41">
      <w:pPr>
        <w:rPr>
          <w:rFonts w:ascii="Times New Roman" w:eastAsia="Times New Roman" w:hAnsi="Times New Roman" w:cs="Times New Roman"/>
          <w:sz w:val="24"/>
          <w:szCs w:val="24"/>
        </w:rPr>
      </w:pPr>
      <w:r w:rsidRPr="00CD3F41">
        <w:rPr>
          <w:rFonts w:ascii="Times New Roman" w:eastAsia="Times New Roman" w:hAnsi="Times New Roman" w:cs="Times New Roman"/>
          <w:b/>
          <w:bCs/>
          <w:sz w:val="24"/>
          <w:szCs w:val="24"/>
        </w:rPr>
        <w:t>Strong guarantee: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 if an exception is thrown, there are no changes in the </w:t>
      </w:r>
      <w:hyperlink r:id="rId595" w:history="1">
        <w:r w:rsidRPr="00CD3F4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basic_string</w:t>
        </w:r>
      </w:hyperlink>
      <w:r w:rsidRPr="00CD3F41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br/>
      </w:r>
      <w:r w:rsidRPr="00CD3F41">
        <w:rPr>
          <w:rFonts w:ascii="Times New Roman" w:eastAsia="Times New Roman" w:hAnsi="Times New Roman" w:cs="Times New Roman"/>
          <w:sz w:val="24"/>
          <w:szCs w:val="24"/>
        </w:rPr>
        <w:br/>
        <w:t xml:space="preserve">If </w:t>
      </w:r>
      <w:r w:rsidRPr="00CD3F41">
        <w:rPr>
          <w:rFonts w:ascii="Times New Roman" w:eastAsia="Times New Roman" w:hAnsi="Times New Roman" w:cs="Times New Roman"/>
          <w:i/>
          <w:iCs/>
          <w:sz w:val="24"/>
          <w:szCs w:val="24"/>
        </w:rPr>
        <w:t>pos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CD3F41">
        <w:rPr>
          <w:rFonts w:ascii="Times New Roman" w:eastAsia="Times New Roman" w:hAnsi="Times New Roman" w:cs="Times New Roman"/>
          <w:sz w:val="24"/>
          <w:szCs w:val="24"/>
        </w:rPr>
        <w:t>is</w:t>
      </w:r>
      <w:proofErr w:type="gramEnd"/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 greater than the </w:t>
      </w:r>
      <w:hyperlink r:id="rId596" w:history="1">
        <w:r w:rsidRPr="00CD3F4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string length</w:t>
        </w:r>
      </w:hyperlink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, an </w:t>
      </w:r>
      <w:hyperlink r:id="rId597" w:history="1">
        <w:r w:rsidRPr="00CD3F4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out_of_range</w:t>
        </w:r>
      </w:hyperlink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 exception is thrown.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br/>
        <w:t xml:space="preserve">If the type uses the </w:t>
      </w:r>
      <w:hyperlink r:id="rId598" w:history="1">
        <w:r w:rsidRPr="00CD3F4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default allocator</w:t>
        </w:r>
      </w:hyperlink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, a </w:t>
      </w:r>
      <w:hyperlink r:id="rId599" w:history="1">
        <w:r w:rsidRPr="00CD3F4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bad_alloc</w:t>
        </w:r>
      </w:hyperlink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 exception is thrown if the function needs to allocate storage and fails.</w:t>
      </w:r>
    </w:p>
    <w:p w:rsidR="00CD3F41" w:rsidRDefault="00CD3F41" w:rsidP="00CD3F4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D3F41" w:rsidRDefault="00CD3F41" w:rsidP="00CD3F4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D3F41" w:rsidRPr="00CD3F41" w:rsidRDefault="00CD3F41" w:rsidP="00CD3F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D3F41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 member function </w:t>
      </w:r>
    </w:p>
    <w:p w:rsidR="00CD3F41" w:rsidRPr="00CD3F41" w:rsidRDefault="00CD3F41" w:rsidP="00CD3F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3F41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CD3F41">
        <w:rPr>
          <w:rFonts w:ascii="Times New Roman" w:eastAsia="Times New Roman" w:hAnsi="Times New Roman" w:cs="Times New Roman"/>
          <w:sz w:val="24"/>
          <w:szCs w:val="24"/>
        </w:rPr>
        <w:t>string</w:t>
      </w:r>
      <w:proofErr w:type="gramEnd"/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</w:p>
    <w:p w:rsidR="00CD3F41" w:rsidRPr="00CD3F41" w:rsidRDefault="00CD3F41" w:rsidP="00CD3F4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proofErr w:type="gramStart"/>
      <w:r w:rsidRPr="00CD3F4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std</w:t>
      </w:r>
      <w:proofErr w:type="gramEnd"/>
      <w:r w:rsidRPr="00CD3F4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::</w:t>
      </w:r>
      <w:hyperlink r:id="rId600" w:history="1">
        <w:r w:rsidRPr="00CD3F41">
          <w:rPr>
            <w:rFonts w:ascii="Times New Roman" w:eastAsia="Times New Roman" w:hAnsi="Times New Roman" w:cs="Times New Roman"/>
            <w:b/>
            <w:bCs/>
            <w:color w:val="0000FF"/>
            <w:kern w:val="36"/>
            <w:sz w:val="48"/>
            <w:szCs w:val="48"/>
            <w:u w:val="single"/>
          </w:rPr>
          <w:t>basic_string</w:t>
        </w:r>
      </w:hyperlink>
      <w:r w:rsidRPr="00CD3F4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::compare</w:t>
      </w:r>
    </w:p>
    <w:p w:rsidR="00CD3F41" w:rsidRPr="00CD3F41" w:rsidRDefault="00CD3F41" w:rsidP="00CD3F41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01" w:history="1">
        <w:r w:rsidRPr="00CD3F4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C++98</w:t>
        </w:r>
      </w:hyperlink>
    </w:p>
    <w:p w:rsidR="00CD3F41" w:rsidRPr="00CD3F41" w:rsidRDefault="00CD3F41" w:rsidP="00CD3F41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02" w:history="1">
        <w:r w:rsidRPr="00CD3F4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C++11</w:t>
        </w:r>
      </w:hyperlink>
    </w:p>
    <w:p w:rsidR="00CD3F41" w:rsidRPr="00CD3F41" w:rsidRDefault="00CD3F41" w:rsidP="00CD3F41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68"/>
        <w:gridCol w:w="9422"/>
      </w:tblGrid>
      <w:tr w:rsidR="00CD3F41" w:rsidRPr="00CD3F41" w:rsidTr="00CD3F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3F41" w:rsidRPr="00CD3F41" w:rsidRDefault="00CD3F41" w:rsidP="00CD3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3F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string (1)</w:t>
            </w:r>
          </w:p>
        </w:tc>
        <w:tc>
          <w:tcPr>
            <w:tcW w:w="0" w:type="auto"/>
            <w:vAlign w:val="center"/>
            <w:hideMark/>
          </w:tcPr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t>int compare (const basic_string&amp; str) const;</w:t>
            </w:r>
          </w:p>
        </w:tc>
      </w:tr>
      <w:tr w:rsidR="00CD3F41" w:rsidRPr="00CD3F41" w:rsidTr="00CD3F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3F41" w:rsidRPr="00CD3F41" w:rsidRDefault="00CD3F41" w:rsidP="00CD3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3F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substrings (2)</w:t>
            </w:r>
          </w:p>
        </w:tc>
        <w:tc>
          <w:tcPr>
            <w:tcW w:w="0" w:type="auto"/>
            <w:vAlign w:val="center"/>
            <w:hideMark/>
          </w:tcPr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t>int compare (size_type pos, size_type len, const basic_string&amp; str) const;</w:t>
            </w:r>
          </w:p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t>int compare (size_type pos, size_type len, const basic_string&amp; str,</w:t>
            </w:r>
          </w:p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size_type subpos, size_type sublen) const;</w:t>
            </w:r>
          </w:p>
        </w:tc>
      </w:tr>
      <w:tr w:rsidR="00CD3F41" w:rsidRPr="00CD3F41" w:rsidTr="00CD3F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3F41" w:rsidRPr="00CD3F41" w:rsidRDefault="00CD3F41" w:rsidP="00CD3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3F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c-string (3)</w:t>
            </w:r>
          </w:p>
        </w:tc>
        <w:tc>
          <w:tcPr>
            <w:tcW w:w="0" w:type="auto"/>
            <w:vAlign w:val="center"/>
            <w:hideMark/>
          </w:tcPr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t>int compare (const charT* s) const;</w:t>
            </w:r>
          </w:p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t>int compare (size_type pos, size_type len, const charT* s) const;</w:t>
            </w:r>
          </w:p>
        </w:tc>
      </w:tr>
      <w:tr w:rsidR="00CD3F41" w:rsidRPr="00CD3F41" w:rsidTr="00CD3F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3F41" w:rsidRPr="00CD3F41" w:rsidRDefault="00CD3F41" w:rsidP="00CD3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3F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buffer (4)</w:t>
            </w:r>
          </w:p>
        </w:tc>
        <w:tc>
          <w:tcPr>
            <w:tcW w:w="0" w:type="auto"/>
            <w:vAlign w:val="center"/>
            <w:hideMark/>
          </w:tcPr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t>int compare (size_type pos, size_type len, const charT* s, size_type n) const;</w:t>
            </w:r>
          </w:p>
        </w:tc>
      </w:tr>
    </w:tbl>
    <w:p w:rsidR="00CD3F41" w:rsidRPr="00CD3F41" w:rsidRDefault="00CD3F41" w:rsidP="00CD3F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3F41">
        <w:rPr>
          <w:rFonts w:ascii="Times New Roman" w:eastAsia="Times New Roman" w:hAnsi="Times New Roman" w:cs="Times New Roman"/>
          <w:sz w:val="24"/>
          <w:szCs w:val="24"/>
        </w:rPr>
        <w:t>Compare strings</w:t>
      </w:r>
    </w:p>
    <w:p w:rsidR="00CD3F41" w:rsidRPr="00CD3F41" w:rsidRDefault="00CD3F41" w:rsidP="00CD3F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Compares the value of the </w:t>
      </w:r>
      <w:hyperlink r:id="rId603" w:history="1">
        <w:r w:rsidRPr="00CD3F4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basic_string</w:t>
        </w:r>
      </w:hyperlink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 object (or a substring) to the sequence of characters specified by its arguments.</w:t>
      </w:r>
      <w:proofErr w:type="gramEnd"/>
      <w:r w:rsidRPr="00CD3F41">
        <w:rPr>
          <w:rFonts w:ascii="Times New Roman" w:eastAsia="Times New Roman" w:hAnsi="Times New Roman" w:cs="Times New Roman"/>
          <w:sz w:val="24"/>
          <w:szCs w:val="24"/>
        </w:rPr>
        <w:br/>
      </w:r>
      <w:r w:rsidRPr="00CD3F41">
        <w:rPr>
          <w:rFonts w:ascii="Times New Roman" w:eastAsia="Times New Roman" w:hAnsi="Times New Roman" w:cs="Times New Roman"/>
          <w:sz w:val="24"/>
          <w:szCs w:val="24"/>
        </w:rPr>
        <w:br/>
        <w:t xml:space="preserve">The </w:t>
      </w:r>
      <w:r w:rsidRPr="00CD3F41">
        <w:rPr>
          <w:rFonts w:ascii="Times New Roman" w:eastAsia="Times New Roman" w:hAnsi="Times New Roman" w:cs="Times New Roman"/>
          <w:i/>
          <w:iCs/>
          <w:sz w:val="24"/>
          <w:szCs w:val="24"/>
        </w:rPr>
        <w:t>compared string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 is the value of the </w:t>
      </w:r>
      <w:hyperlink r:id="rId604" w:history="1">
        <w:r w:rsidRPr="00CD3F4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basic_string</w:t>
        </w:r>
      </w:hyperlink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 object or -if the signature used has a </w:t>
      </w:r>
      <w:r w:rsidRPr="00CD3F41">
        <w:rPr>
          <w:rFonts w:ascii="Times New Roman" w:eastAsia="Times New Roman" w:hAnsi="Times New Roman" w:cs="Times New Roman"/>
          <w:i/>
          <w:iCs/>
          <w:sz w:val="24"/>
          <w:szCs w:val="24"/>
        </w:rPr>
        <w:t>pos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 and a </w:t>
      </w:r>
      <w:r w:rsidRPr="00CD3F41">
        <w:rPr>
          <w:rFonts w:ascii="Times New Roman" w:eastAsia="Times New Roman" w:hAnsi="Times New Roman" w:cs="Times New Roman"/>
          <w:i/>
          <w:iCs/>
          <w:sz w:val="24"/>
          <w:szCs w:val="24"/>
        </w:rPr>
        <w:t>len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 parameters- the substring that begins at its character in position </w:t>
      </w:r>
      <w:r w:rsidRPr="00CD3F41">
        <w:rPr>
          <w:rFonts w:ascii="Times New Roman" w:eastAsia="Times New Roman" w:hAnsi="Times New Roman" w:cs="Times New Roman"/>
          <w:i/>
          <w:iCs/>
          <w:sz w:val="24"/>
          <w:szCs w:val="24"/>
        </w:rPr>
        <w:t>pos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 and spans </w:t>
      </w:r>
      <w:r w:rsidRPr="00CD3F41">
        <w:rPr>
          <w:rFonts w:ascii="Times New Roman" w:eastAsia="Times New Roman" w:hAnsi="Times New Roman" w:cs="Times New Roman"/>
          <w:i/>
          <w:iCs/>
          <w:sz w:val="24"/>
          <w:szCs w:val="24"/>
        </w:rPr>
        <w:t>len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 characters.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br/>
      </w:r>
      <w:r w:rsidRPr="00CD3F41">
        <w:rPr>
          <w:rFonts w:ascii="Times New Roman" w:eastAsia="Times New Roman" w:hAnsi="Times New Roman" w:cs="Times New Roman"/>
          <w:sz w:val="24"/>
          <w:szCs w:val="24"/>
        </w:rPr>
        <w:br/>
        <w:t xml:space="preserve">This string is compared to a </w:t>
      </w:r>
      <w:r w:rsidRPr="00CD3F41">
        <w:rPr>
          <w:rFonts w:ascii="Times New Roman" w:eastAsia="Times New Roman" w:hAnsi="Times New Roman" w:cs="Times New Roman"/>
          <w:i/>
          <w:iCs/>
          <w:sz w:val="24"/>
          <w:szCs w:val="24"/>
        </w:rPr>
        <w:t>comparing string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t>, which is determined by the other arguments passed to the function.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br/>
      </w:r>
      <w:r w:rsidRPr="00CD3F41">
        <w:rPr>
          <w:rFonts w:ascii="Times New Roman" w:eastAsia="Times New Roman" w:hAnsi="Times New Roman" w:cs="Times New Roman"/>
          <w:sz w:val="24"/>
          <w:szCs w:val="24"/>
        </w:rPr>
        <w:br/>
        <w:t xml:space="preserve">The sequences are compared using </w:t>
      </w:r>
      <w:hyperlink r:id="rId605" w:history="1">
        <w:r w:rsidRPr="00CD3F4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traits_type::compare</w:t>
        </w:r>
      </w:hyperlink>
      <w:r w:rsidRPr="00CD3F41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br/>
      </w:r>
      <w:r w:rsidRPr="00CD3F41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</w:p>
    <w:p w:rsidR="00CD3F41" w:rsidRPr="00CD3F41" w:rsidRDefault="00CD3F41" w:rsidP="00CD3F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D3F41">
        <w:rPr>
          <w:rFonts w:ascii="Times New Roman" w:eastAsia="Times New Roman" w:hAnsi="Times New Roman" w:cs="Times New Roman"/>
          <w:b/>
          <w:bCs/>
          <w:sz w:val="27"/>
          <w:szCs w:val="27"/>
        </w:rPr>
        <w:t>Parameters</w:t>
      </w:r>
    </w:p>
    <w:p w:rsidR="00CD3F41" w:rsidRPr="00CD3F41" w:rsidRDefault="00CD3F41" w:rsidP="00CD3F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D3F41">
        <w:rPr>
          <w:rFonts w:ascii="Times New Roman" w:eastAsia="Times New Roman" w:hAnsi="Times New Roman" w:cs="Times New Roman"/>
          <w:sz w:val="24"/>
          <w:szCs w:val="24"/>
        </w:rPr>
        <w:t>str</w:t>
      </w:r>
      <w:proofErr w:type="gramEnd"/>
    </w:p>
    <w:p w:rsidR="00CD3F41" w:rsidRPr="00CD3F41" w:rsidRDefault="00CD3F41" w:rsidP="00CD3F4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Another </w:t>
      </w:r>
      <w:hyperlink r:id="rId606" w:history="1">
        <w:r w:rsidRPr="00CD3F4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basic_string</w:t>
        </w:r>
      </w:hyperlink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 object of the same type (with the same class template arguments </w:t>
      </w:r>
      <w:r w:rsidRPr="00CD3F41">
        <w:rPr>
          <w:rFonts w:ascii="Courier New" w:eastAsia="Times New Roman" w:hAnsi="Courier New" w:cs="Courier New"/>
          <w:sz w:val="20"/>
        </w:rPr>
        <w:t>charT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D3F41">
        <w:rPr>
          <w:rFonts w:ascii="Courier New" w:eastAsia="Times New Roman" w:hAnsi="Courier New" w:cs="Courier New"/>
          <w:sz w:val="20"/>
        </w:rPr>
        <w:t>traits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CD3F41">
        <w:rPr>
          <w:rFonts w:ascii="Courier New" w:eastAsia="Times New Roman" w:hAnsi="Courier New" w:cs="Courier New"/>
          <w:sz w:val="20"/>
        </w:rPr>
        <w:t>Alloc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), used entirely (or partially) as the </w:t>
      </w:r>
      <w:r w:rsidRPr="00CD3F41">
        <w:rPr>
          <w:rFonts w:ascii="Times New Roman" w:eastAsia="Times New Roman" w:hAnsi="Times New Roman" w:cs="Times New Roman"/>
          <w:i/>
          <w:iCs/>
          <w:sz w:val="24"/>
          <w:szCs w:val="24"/>
        </w:rPr>
        <w:t>comparing string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D3F41" w:rsidRPr="00CD3F41" w:rsidRDefault="00CD3F41" w:rsidP="00CD3F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D3F41">
        <w:rPr>
          <w:rFonts w:ascii="Times New Roman" w:eastAsia="Times New Roman" w:hAnsi="Times New Roman" w:cs="Times New Roman"/>
          <w:sz w:val="24"/>
          <w:szCs w:val="24"/>
        </w:rPr>
        <w:t>pos</w:t>
      </w:r>
      <w:proofErr w:type="gramEnd"/>
    </w:p>
    <w:p w:rsidR="00CD3F41" w:rsidRPr="00CD3F41" w:rsidRDefault="00CD3F41" w:rsidP="00CD3F4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Position of the first character in the </w:t>
      </w:r>
      <w:r w:rsidRPr="00CD3F41">
        <w:rPr>
          <w:rFonts w:ascii="Times New Roman" w:eastAsia="Times New Roman" w:hAnsi="Times New Roman" w:cs="Times New Roman"/>
          <w:i/>
          <w:iCs/>
          <w:sz w:val="24"/>
          <w:szCs w:val="24"/>
        </w:rPr>
        <w:t>compared string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D3F41">
        <w:rPr>
          <w:rFonts w:ascii="Times New Roman" w:eastAsia="Times New Roman" w:hAnsi="Times New Roman" w:cs="Times New Roman"/>
          <w:sz w:val="24"/>
          <w:szCs w:val="24"/>
        </w:rPr>
        <w:br/>
        <w:t xml:space="preserve">If this is greater than the </w:t>
      </w:r>
      <w:hyperlink r:id="rId607" w:history="1">
        <w:r w:rsidRPr="00CD3F4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string length</w:t>
        </w:r>
      </w:hyperlink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, it throws </w:t>
      </w:r>
      <w:hyperlink r:id="rId608" w:history="1">
        <w:r w:rsidRPr="00CD3F4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out_of_range</w:t>
        </w:r>
      </w:hyperlink>
      <w:r w:rsidRPr="00CD3F41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br/>
        <w:t xml:space="preserve">Note: The first character is denoted by a value of </w:t>
      </w:r>
      <w:r w:rsidRPr="00CD3F41">
        <w:rPr>
          <w:rFonts w:ascii="Courier New" w:eastAsia="Times New Roman" w:hAnsi="Courier New" w:cs="Courier New"/>
          <w:sz w:val="20"/>
        </w:rPr>
        <w:t>0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 (not </w:t>
      </w:r>
      <w:r w:rsidRPr="00CD3F41">
        <w:rPr>
          <w:rFonts w:ascii="Courier New" w:eastAsia="Times New Roman" w:hAnsi="Courier New" w:cs="Courier New"/>
          <w:sz w:val="20"/>
        </w:rPr>
        <w:t>1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CD3F41" w:rsidRPr="00CD3F41" w:rsidRDefault="00CD3F41" w:rsidP="00CD3F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D3F41">
        <w:rPr>
          <w:rFonts w:ascii="Times New Roman" w:eastAsia="Times New Roman" w:hAnsi="Times New Roman" w:cs="Times New Roman"/>
          <w:sz w:val="24"/>
          <w:szCs w:val="24"/>
        </w:rPr>
        <w:t>len</w:t>
      </w:r>
      <w:proofErr w:type="gramEnd"/>
    </w:p>
    <w:p w:rsidR="00CD3F41" w:rsidRPr="00CD3F41" w:rsidRDefault="00CD3F41" w:rsidP="00CD3F4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Length of </w:t>
      </w:r>
      <w:r w:rsidRPr="00CD3F41">
        <w:rPr>
          <w:rFonts w:ascii="Times New Roman" w:eastAsia="Times New Roman" w:hAnsi="Times New Roman" w:cs="Times New Roman"/>
          <w:i/>
          <w:iCs/>
          <w:sz w:val="24"/>
          <w:szCs w:val="24"/>
        </w:rPr>
        <w:t>compared string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 (if the string is shorter, as many characters as possible).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br/>
        <w:t xml:space="preserve">A value of </w:t>
      </w:r>
      <w:hyperlink r:id="rId609" w:history="1">
        <w:r w:rsidRPr="00CD3F4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basic_string::npos</w:t>
        </w:r>
      </w:hyperlink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 indicates all characters until the end of the string.</w:t>
      </w:r>
    </w:p>
    <w:p w:rsidR="00CD3F41" w:rsidRPr="00CD3F41" w:rsidRDefault="00CD3F41" w:rsidP="00CD3F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D3F41">
        <w:rPr>
          <w:rFonts w:ascii="Times New Roman" w:eastAsia="Times New Roman" w:hAnsi="Times New Roman" w:cs="Times New Roman"/>
          <w:sz w:val="24"/>
          <w:szCs w:val="24"/>
        </w:rPr>
        <w:t>subpos</w:t>
      </w:r>
      <w:proofErr w:type="gramEnd"/>
      <w:r w:rsidRPr="00CD3F41">
        <w:rPr>
          <w:rFonts w:ascii="Times New Roman" w:eastAsia="Times New Roman" w:hAnsi="Times New Roman" w:cs="Times New Roman"/>
          <w:sz w:val="24"/>
          <w:szCs w:val="24"/>
        </w:rPr>
        <w:t>, sublen</w:t>
      </w:r>
    </w:p>
    <w:p w:rsidR="00CD3F41" w:rsidRPr="00CD3F41" w:rsidRDefault="00CD3F41" w:rsidP="00CD3F4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Same as </w:t>
      </w:r>
      <w:r w:rsidRPr="00CD3F41">
        <w:rPr>
          <w:rFonts w:ascii="Times New Roman" w:eastAsia="Times New Roman" w:hAnsi="Times New Roman" w:cs="Times New Roman"/>
          <w:i/>
          <w:iCs/>
          <w:sz w:val="24"/>
          <w:szCs w:val="24"/>
        </w:rPr>
        <w:t>pos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CD3F41">
        <w:rPr>
          <w:rFonts w:ascii="Times New Roman" w:eastAsia="Times New Roman" w:hAnsi="Times New Roman" w:cs="Times New Roman"/>
          <w:i/>
          <w:iCs/>
          <w:sz w:val="24"/>
          <w:szCs w:val="24"/>
        </w:rPr>
        <w:t>len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 above, but for the </w:t>
      </w:r>
      <w:r w:rsidRPr="00CD3F41">
        <w:rPr>
          <w:rFonts w:ascii="Times New Roman" w:eastAsia="Times New Roman" w:hAnsi="Times New Roman" w:cs="Times New Roman"/>
          <w:i/>
          <w:iCs/>
          <w:sz w:val="24"/>
          <w:szCs w:val="24"/>
        </w:rPr>
        <w:t>comparing string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CD3F41" w:rsidRPr="00CD3F41" w:rsidRDefault="00CD3F41" w:rsidP="00CD3F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D3F41">
        <w:rPr>
          <w:rFonts w:ascii="Times New Roman" w:eastAsia="Times New Roman" w:hAnsi="Times New Roman" w:cs="Times New Roman"/>
          <w:sz w:val="24"/>
          <w:szCs w:val="24"/>
        </w:rPr>
        <w:t>s</w:t>
      </w:r>
      <w:proofErr w:type="gramEnd"/>
    </w:p>
    <w:p w:rsidR="00CD3F41" w:rsidRPr="00CD3F41" w:rsidRDefault="00CD3F41" w:rsidP="00CD3F4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D3F41">
        <w:rPr>
          <w:rFonts w:ascii="Times New Roman" w:eastAsia="Times New Roman" w:hAnsi="Times New Roman" w:cs="Times New Roman"/>
          <w:sz w:val="24"/>
          <w:szCs w:val="24"/>
        </w:rPr>
        <w:t>Pointer to an array of characters.</w:t>
      </w:r>
      <w:proofErr w:type="gramEnd"/>
      <w:r w:rsidRPr="00CD3F41">
        <w:rPr>
          <w:rFonts w:ascii="Times New Roman" w:eastAsia="Times New Roman" w:hAnsi="Times New Roman" w:cs="Times New Roman"/>
          <w:sz w:val="24"/>
          <w:szCs w:val="24"/>
        </w:rPr>
        <w:br/>
        <w:t xml:space="preserve">If argument </w:t>
      </w:r>
      <w:r w:rsidRPr="00CD3F41">
        <w:rPr>
          <w:rFonts w:ascii="Times New Roman" w:eastAsia="Times New Roman" w:hAnsi="Times New Roman" w:cs="Times New Roman"/>
          <w:i/>
          <w:iCs/>
          <w:sz w:val="24"/>
          <w:szCs w:val="24"/>
        </w:rPr>
        <w:t>n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 is specified </w:t>
      </w:r>
      <w:r w:rsidRPr="00CD3F41">
        <w:rPr>
          <w:rFonts w:ascii="Times New Roman" w:eastAsia="Times New Roman" w:hAnsi="Times New Roman" w:cs="Times New Roman"/>
          <w:i/>
          <w:iCs/>
          <w:sz w:val="24"/>
          <w:szCs w:val="24"/>
        </w:rPr>
        <w:t>(4)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, the first </w:t>
      </w:r>
      <w:r w:rsidRPr="00CD3F41">
        <w:rPr>
          <w:rFonts w:ascii="Times New Roman" w:eastAsia="Times New Roman" w:hAnsi="Times New Roman" w:cs="Times New Roman"/>
          <w:i/>
          <w:iCs/>
          <w:sz w:val="24"/>
          <w:szCs w:val="24"/>
        </w:rPr>
        <w:t>n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 characters in the array are used as the </w:t>
      </w:r>
      <w:r w:rsidRPr="00CD3F41">
        <w:rPr>
          <w:rFonts w:ascii="Times New Roman" w:eastAsia="Times New Roman" w:hAnsi="Times New Roman" w:cs="Times New Roman"/>
          <w:i/>
          <w:iCs/>
          <w:sz w:val="24"/>
          <w:szCs w:val="24"/>
        </w:rPr>
        <w:t>comparing string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br/>
        <w:t xml:space="preserve">Otherwise </w:t>
      </w:r>
      <w:r w:rsidRPr="00CD3F41">
        <w:rPr>
          <w:rFonts w:ascii="Times New Roman" w:eastAsia="Times New Roman" w:hAnsi="Times New Roman" w:cs="Times New Roman"/>
          <w:i/>
          <w:iCs/>
          <w:sz w:val="24"/>
          <w:szCs w:val="24"/>
        </w:rPr>
        <w:t>(3)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, a null-terminated sequence is expected: the length of the sequence with the characters to use as </w:t>
      </w:r>
      <w:r w:rsidRPr="00CD3F41">
        <w:rPr>
          <w:rFonts w:ascii="Times New Roman" w:eastAsia="Times New Roman" w:hAnsi="Times New Roman" w:cs="Times New Roman"/>
          <w:i/>
          <w:iCs/>
          <w:sz w:val="24"/>
          <w:szCs w:val="24"/>
        </w:rPr>
        <w:t>comparing string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 is determined by the first occurrence of a null character.</w:t>
      </w:r>
    </w:p>
    <w:p w:rsidR="00CD3F41" w:rsidRPr="00CD3F41" w:rsidRDefault="00CD3F41" w:rsidP="00CD3F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D3F41"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gramEnd"/>
    </w:p>
    <w:p w:rsidR="00CD3F41" w:rsidRPr="00CD3F41" w:rsidRDefault="00CD3F41" w:rsidP="00CD3F4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D3F41">
        <w:rPr>
          <w:rFonts w:ascii="Times New Roman" w:eastAsia="Times New Roman" w:hAnsi="Times New Roman" w:cs="Times New Roman"/>
          <w:sz w:val="24"/>
          <w:szCs w:val="24"/>
        </w:rPr>
        <w:t>Number of characters to compare.</w:t>
      </w:r>
      <w:proofErr w:type="gramEnd"/>
    </w:p>
    <w:p w:rsidR="00CD3F41" w:rsidRPr="00CD3F41" w:rsidRDefault="00CD3F41" w:rsidP="00CD3F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3F41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CD3F41">
        <w:rPr>
          <w:rFonts w:ascii="Courier New" w:eastAsia="Times New Roman" w:hAnsi="Courier New" w:cs="Courier New"/>
          <w:sz w:val="20"/>
        </w:rPr>
        <w:t>charT</w:t>
      </w:r>
      <w:proofErr w:type="gramEnd"/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 is </w:t>
      </w:r>
      <w:hyperlink r:id="rId610" w:history="1">
        <w:r w:rsidRPr="00CD3F4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basic_string</w:t>
        </w:r>
      </w:hyperlink>
      <w:r w:rsidRPr="00CD3F41">
        <w:rPr>
          <w:rFonts w:ascii="Times New Roman" w:eastAsia="Times New Roman" w:hAnsi="Times New Roman" w:cs="Times New Roman"/>
          <w:sz w:val="24"/>
          <w:szCs w:val="24"/>
        </w:rPr>
        <w:t>'s character type (i.e., its first template parameter).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br/>
        <w:t xml:space="preserve">Member type </w:t>
      </w:r>
      <w:r w:rsidRPr="00CD3F41">
        <w:rPr>
          <w:rFonts w:ascii="Courier New" w:eastAsia="Times New Roman" w:hAnsi="Courier New" w:cs="Courier New"/>
          <w:sz w:val="20"/>
        </w:rPr>
        <w:t>size_type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 is an unsigned integral type.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br/>
      </w:r>
      <w:r w:rsidRPr="00CD3F41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CD3F41" w:rsidRPr="00CD3F41" w:rsidRDefault="00CD3F41" w:rsidP="00CD3F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D3F41">
        <w:rPr>
          <w:rFonts w:ascii="Times New Roman" w:eastAsia="Times New Roman" w:hAnsi="Times New Roman" w:cs="Times New Roman"/>
          <w:b/>
          <w:bCs/>
          <w:sz w:val="27"/>
          <w:szCs w:val="27"/>
        </w:rPr>
        <w:t>Return Value</w:t>
      </w:r>
    </w:p>
    <w:p w:rsidR="00CD3F41" w:rsidRPr="00CD3F41" w:rsidRDefault="00CD3F41" w:rsidP="00CD3F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3F41">
        <w:rPr>
          <w:rFonts w:ascii="Times New Roman" w:eastAsia="Times New Roman" w:hAnsi="Times New Roman" w:cs="Times New Roman"/>
          <w:sz w:val="24"/>
          <w:szCs w:val="24"/>
        </w:rPr>
        <w:t>Returns a signed integral indicating the relation between the strings: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22"/>
        <w:gridCol w:w="10268"/>
      </w:tblGrid>
      <w:tr w:rsidR="00CD3F41" w:rsidRPr="00CD3F41" w:rsidTr="00CD3F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3F41" w:rsidRPr="00CD3F41" w:rsidRDefault="00CD3F41" w:rsidP="00CD3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3F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  <w:tc>
          <w:tcPr>
            <w:tcW w:w="0" w:type="auto"/>
            <w:vAlign w:val="center"/>
            <w:hideMark/>
          </w:tcPr>
          <w:p w:rsidR="00CD3F41" w:rsidRPr="00CD3F41" w:rsidRDefault="00CD3F41" w:rsidP="00CD3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3F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relation between </w:t>
            </w:r>
            <w:r w:rsidRPr="00CD3F41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compared string</w:t>
            </w:r>
            <w:r w:rsidRPr="00CD3F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and </w:t>
            </w:r>
            <w:r w:rsidRPr="00CD3F41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comparing string</w:t>
            </w:r>
          </w:p>
        </w:tc>
      </w:tr>
      <w:tr w:rsidR="00CD3F41" w:rsidRPr="00CD3F41" w:rsidTr="00CD3F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3F41" w:rsidRPr="00CD3F41" w:rsidRDefault="00CD3F41" w:rsidP="00CD3F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3F41">
              <w:rPr>
                <w:rFonts w:ascii="Courier New" w:eastAsia="Times New Roman" w:hAnsi="Courier New" w:cs="Courier New"/>
                <w:sz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CD3F41" w:rsidRPr="00CD3F41" w:rsidRDefault="00CD3F41" w:rsidP="00CD3F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3F41">
              <w:rPr>
                <w:rFonts w:ascii="Times New Roman" w:eastAsia="Times New Roman" w:hAnsi="Times New Roman" w:cs="Times New Roman"/>
                <w:sz w:val="24"/>
                <w:szCs w:val="24"/>
              </w:rPr>
              <w:t>They compare equal</w:t>
            </w:r>
          </w:p>
        </w:tc>
      </w:tr>
      <w:tr w:rsidR="00CD3F41" w:rsidRPr="00CD3F41" w:rsidTr="00CD3F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3F41" w:rsidRPr="00CD3F41" w:rsidRDefault="00CD3F41" w:rsidP="00CD3F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3F41">
              <w:rPr>
                <w:rFonts w:ascii="Courier New" w:eastAsia="Times New Roman" w:hAnsi="Courier New" w:cs="Courier New"/>
                <w:sz w:val="20"/>
              </w:rPr>
              <w:t>&lt;0</w:t>
            </w:r>
          </w:p>
        </w:tc>
        <w:tc>
          <w:tcPr>
            <w:tcW w:w="0" w:type="auto"/>
            <w:vAlign w:val="center"/>
            <w:hideMark/>
          </w:tcPr>
          <w:p w:rsidR="00CD3F41" w:rsidRPr="00CD3F41" w:rsidRDefault="00CD3F41" w:rsidP="00CD3F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3F4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Either the value of the first character that does not match is lower in the </w:t>
            </w:r>
            <w:r w:rsidRPr="00CD3F4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compared string</w:t>
            </w:r>
            <w:r w:rsidRPr="00CD3F4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or all compared characters match but the </w:t>
            </w:r>
            <w:r w:rsidRPr="00CD3F4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compared string</w:t>
            </w:r>
            <w:r w:rsidRPr="00CD3F4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shorter.</w:t>
            </w:r>
          </w:p>
        </w:tc>
      </w:tr>
      <w:tr w:rsidR="00CD3F41" w:rsidRPr="00CD3F41" w:rsidTr="00CD3F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3F41" w:rsidRPr="00CD3F41" w:rsidRDefault="00CD3F41" w:rsidP="00CD3F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3F41">
              <w:rPr>
                <w:rFonts w:ascii="Courier New" w:eastAsia="Times New Roman" w:hAnsi="Courier New" w:cs="Courier New"/>
                <w:sz w:val="20"/>
              </w:rPr>
              <w:t>&gt;0</w:t>
            </w:r>
          </w:p>
        </w:tc>
        <w:tc>
          <w:tcPr>
            <w:tcW w:w="0" w:type="auto"/>
            <w:vAlign w:val="center"/>
            <w:hideMark/>
          </w:tcPr>
          <w:p w:rsidR="00CD3F41" w:rsidRPr="00CD3F41" w:rsidRDefault="00CD3F41" w:rsidP="00CD3F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3F4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Either the value of the first character that does not match is greater in the </w:t>
            </w:r>
            <w:r w:rsidRPr="00CD3F4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compared string</w:t>
            </w:r>
            <w:r w:rsidRPr="00CD3F4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or all compared characters match but the </w:t>
            </w:r>
            <w:r w:rsidRPr="00CD3F4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compared string</w:t>
            </w:r>
            <w:r w:rsidRPr="00CD3F4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longer.</w:t>
            </w:r>
          </w:p>
        </w:tc>
      </w:tr>
    </w:tbl>
    <w:p w:rsidR="00CD3F41" w:rsidRPr="00CD3F41" w:rsidRDefault="00CD3F41" w:rsidP="00CD3F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3F41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CD3F41" w:rsidRPr="00CD3F41" w:rsidRDefault="00CD3F41" w:rsidP="00CD3F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D3F41">
        <w:rPr>
          <w:rFonts w:ascii="Times New Roman" w:eastAsia="Times New Roman" w:hAnsi="Times New Roman" w:cs="Times New Roman"/>
          <w:b/>
          <w:bCs/>
          <w:sz w:val="27"/>
          <w:szCs w:val="27"/>
        </w:rPr>
        <w:t>Example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6917"/>
      </w:tblGrid>
      <w:tr w:rsidR="00CD3F41" w:rsidRPr="00CD3F41" w:rsidTr="00CD3F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D3F41">
              <w:rPr>
                <w:rFonts w:ascii="Courier New" w:eastAsia="Times New Roman" w:hAnsi="Courier New" w:cs="Courier New"/>
                <w:sz w:val="20"/>
              </w:rPr>
              <w:t>1</w:t>
            </w: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CD3F41">
              <w:rPr>
                <w:rFonts w:ascii="Courier New" w:eastAsia="Times New Roman" w:hAnsi="Courier New" w:cs="Courier New"/>
                <w:sz w:val="20"/>
              </w:rPr>
              <w:t>2</w:t>
            </w: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CD3F41">
              <w:rPr>
                <w:rFonts w:ascii="Courier New" w:eastAsia="Times New Roman" w:hAnsi="Courier New" w:cs="Courier New"/>
                <w:sz w:val="20"/>
              </w:rPr>
              <w:t>3</w:t>
            </w: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CD3F41">
              <w:rPr>
                <w:rFonts w:ascii="Courier New" w:eastAsia="Times New Roman" w:hAnsi="Courier New" w:cs="Courier New"/>
                <w:sz w:val="20"/>
              </w:rPr>
              <w:t>4</w:t>
            </w: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CD3F41">
              <w:rPr>
                <w:rFonts w:ascii="Courier New" w:eastAsia="Times New Roman" w:hAnsi="Courier New" w:cs="Courier New"/>
                <w:sz w:val="20"/>
              </w:rPr>
              <w:t>5</w:t>
            </w: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CD3F41">
              <w:rPr>
                <w:rFonts w:ascii="Courier New" w:eastAsia="Times New Roman" w:hAnsi="Courier New" w:cs="Courier New"/>
                <w:sz w:val="20"/>
              </w:rPr>
              <w:t>6</w:t>
            </w: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CD3F41">
              <w:rPr>
                <w:rFonts w:ascii="Courier New" w:eastAsia="Times New Roman" w:hAnsi="Courier New" w:cs="Courier New"/>
                <w:sz w:val="20"/>
              </w:rPr>
              <w:t>7</w:t>
            </w: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CD3F41">
              <w:rPr>
                <w:rFonts w:ascii="Courier New" w:eastAsia="Times New Roman" w:hAnsi="Courier New" w:cs="Courier New"/>
                <w:sz w:val="20"/>
              </w:rPr>
              <w:lastRenderedPageBreak/>
              <w:t>8</w:t>
            </w: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CD3F41">
              <w:rPr>
                <w:rFonts w:ascii="Courier New" w:eastAsia="Times New Roman" w:hAnsi="Courier New" w:cs="Courier New"/>
                <w:sz w:val="20"/>
              </w:rPr>
              <w:t>9</w:t>
            </w: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CD3F41">
              <w:rPr>
                <w:rFonts w:ascii="Courier New" w:eastAsia="Times New Roman" w:hAnsi="Courier New" w:cs="Courier New"/>
                <w:sz w:val="20"/>
              </w:rPr>
              <w:t>10</w:t>
            </w: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CD3F41">
              <w:rPr>
                <w:rFonts w:ascii="Courier New" w:eastAsia="Times New Roman" w:hAnsi="Courier New" w:cs="Courier New"/>
                <w:sz w:val="20"/>
              </w:rPr>
              <w:t>11</w:t>
            </w: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CD3F41">
              <w:rPr>
                <w:rFonts w:ascii="Courier New" w:eastAsia="Times New Roman" w:hAnsi="Courier New" w:cs="Courier New"/>
                <w:sz w:val="20"/>
              </w:rPr>
              <w:t>12</w:t>
            </w: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CD3F41">
              <w:rPr>
                <w:rFonts w:ascii="Courier New" w:eastAsia="Times New Roman" w:hAnsi="Courier New" w:cs="Courier New"/>
                <w:sz w:val="20"/>
              </w:rPr>
              <w:t>13</w:t>
            </w: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CD3F41">
              <w:rPr>
                <w:rFonts w:ascii="Courier New" w:eastAsia="Times New Roman" w:hAnsi="Courier New" w:cs="Courier New"/>
                <w:sz w:val="20"/>
              </w:rPr>
              <w:t>14</w:t>
            </w: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CD3F41">
              <w:rPr>
                <w:rFonts w:ascii="Courier New" w:eastAsia="Times New Roman" w:hAnsi="Courier New" w:cs="Courier New"/>
                <w:sz w:val="20"/>
              </w:rPr>
              <w:t>15</w:t>
            </w: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CD3F41">
              <w:rPr>
                <w:rFonts w:ascii="Courier New" w:eastAsia="Times New Roman" w:hAnsi="Courier New" w:cs="Courier New"/>
                <w:sz w:val="20"/>
              </w:rPr>
              <w:t>16</w:t>
            </w: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CD3F41">
              <w:rPr>
                <w:rFonts w:ascii="Courier New" w:eastAsia="Times New Roman" w:hAnsi="Courier New" w:cs="Courier New"/>
                <w:sz w:val="20"/>
              </w:rPr>
              <w:t>17</w:t>
            </w: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CD3F41">
              <w:rPr>
                <w:rFonts w:ascii="Courier New" w:eastAsia="Times New Roman" w:hAnsi="Courier New" w:cs="Courier New"/>
                <w:sz w:val="20"/>
              </w:rPr>
              <w:t>18</w:t>
            </w: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CD3F41">
              <w:rPr>
                <w:rFonts w:ascii="Courier New" w:eastAsia="Times New Roman" w:hAnsi="Courier New" w:cs="Courier New"/>
                <w:sz w:val="20"/>
              </w:rPr>
              <w:t>19</w:t>
            </w: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CD3F41">
              <w:rPr>
                <w:rFonts w:ascii="Courier New" w:eastAsia="Times New Roman" w:hAnsi="Courier New" w:cs="Courier New"/>
                <w:sz w:val="20"/>
              </w:rPr>
              <w:t>20</w:t>
            </w: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CD3F41">
              <w:rPr>
                <w:rFonts w:ascii="Courier New" w:eastAsia="Times New Roman" w:hAnsi="Courier New" w:cs="Courier New"/>
                <w:sz w:val="20"/>
              </w:rPr>
              <w:t>21</w:t>
            </w: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CD3F41">
              <w:rPr>
                <w:rFonts w:ascii="Courier New" w:eastAsia="Times New Roman" w:hAnsi="Courier New" w:cs="Courier New"/>
                <w:sz w:val="20"/>
              </w:rPr>
              <w:t>22</w:t>
            </w: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CD3F41">
              <w:rPr>
                <w:rFonts w:ascii="Courier New" w:eastAsia="Times New Roman" w:hAnsi="Courier New" w:cs="Courier New"/>
                <w:sz w:val="20"/>
              </w:rPr>
              <w:t>23</w:t>
            </w:r>
          </w:p>
        </w:tc>
        <w:tc>
          <w:tcPr>
            <w:tcW w:w="0" w:type="auto"/>
            <w:vAlign w:val="center"/>
            <w:hideMark/>
          </w:tcPr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CD3F41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lastRenderedPageBreak/>
              <w:t>// comparing apples with apples</w:t>
            </w:r>
          </w:p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CD3F41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#include &lt;iostream&gt;</w:t>
            </w:r>
          </w:p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CD3F41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#include &lt;string&gt;</w:t>
            </w:r>
          </w:p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</w:p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CD3F41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int</w:t>
            </w:r>
            <w:r w:rsidRPr="00CD3F41">
              <w:rPr>
                <w:rFonts w:ascii="Courier New" w:eastAsia="Times New Roman" w:hAnsi="Courier New" w:cs="Courier New"/>
                <w:sz w:val="20"/>
              </w:rPr>
              <w:t xml:space="preserve"> main ()</w:t>
            </w:r>
          </w:p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CD3F41">
              <w:rPr>
                <w:rFonts w:ascii="Courier New" w:eastAsia="Times New Roman" w:hAnsi="Courier New" w:cs="Courier New"/>
                <w:sz w:val="20"/>
              </w:rPr>
              <w:t>{</w:t>
            </w:r>
          </w:p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CD3F41">
              <w:rPr>
                <w:rFonts w:ascii="Courier New" w:eastAsia="Times New Roman" w:hAnsi="Courier New" w:cs="Courier New"/>
                <w:sz w:val="20"/>
              </w:rPr>
              <w:t xml:space="preserve">  std::string str1 ("green apple");</w:t>
            </w:r>
          </w:p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CD3F41">
              <w:rPr>
                <w:rFonts w:ascii="Courier New" w:eastAsia="Times New Roman" w:hAnsi="Courier New" w:cs="Courier New"/>
                <w:sz w:val="20"/>
              </w:rPr>
              <w:lastRenderedPageBreak/>
              <w:t xml:space="preserve">  std::string str2 ("red apple");</w:t>
            </w:r>
          </w:p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</w:p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CD3F41">
              <w:rPr>
                <w:rFonts w:ascii="Courier New" w:eastAsia="Times New Roman" w:hAnsi="Courier New" w:cs="Courier New"/>
                <w:sz w:val="20"/>
              </w:rPr>
              <w:t xml:space="preserve">  </w:t>
            </w:r>
            <w:r w:rsidRPr="00CD3F41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if</w:t>
            </w:r>
            <w:r w:rsidRPr="00CD3F41">
              <w:rPr>
                <w:rFonts w:ascii="Courier New" w:eastAsia="Times New Roman" w:hAnsi="Courier New" w:cs="Courier New"/>
                <w:sz w:val="20"/>
              </w:rPr>
              <w:t xml:space="preserve"> (str1.compare(str2) != 0)</w:t>
            </w:r>
          </w:p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CD3F41">
              <w:rPr>
                <w:rFonts w:ascii="Courier New" w:eastAsia="Times New Roman" w:hAnsi="Courier New" w:cs="Courier New"/>
                <w:sz w:val="20"/>
              </w:rPr>
              <w:t xml:space="preserve">    std::cout &lt;&lt; str1 &lt;&lt; " is not " &lt;&lt; str2 &lt;&lt; '\n';</w:t>
            </w:r>
          </w:p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</w:p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CD3F41">
              <w:rPr>
                <w:rFonts w:ascii="Courier New" w:eastAsia="Times New Roman" w:hAnsi="Courier New" w:cs="Courier New"/>
                <w:sz w:val="20"/>
              </w:rPr>
              <w:t xml:space="preserve">  </w:t>
            </w:r>
            <w:r w:rsidRPr="00CD3F41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if</w:t>
            </w:r>
            <w:r w:rsidRPr="00CD3F41">
              <w:rPr>
                <w:rFonts w:ascii="Courier New" w:eastAsia="Times New Roman" w:hAnsi="Courier New" w:cs="Courier New"/>
                <w:sz w:val="20"/>
              </w:rPr>
              <w:t xml:space="preserve"> (str1.compare(6,5,"apple") == 0)</w:t>
            </w:r>
          </w:p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CD3F41">
              <w:rPr>
                <w:rFonts w:ascii="Courier New" w:eastAsia="Times New Roman" w:hAnsi="Courier New" w:cs="Courier New"/>
                <w:sz w:val="20"/>
              </w:rPr>
              <w:t xml:space="preserve">    std::cout &lt;&lt; "still, " &lt;&lt; str1 &lt;&lt; " is an apple\n";</w:t>
            </w:r>
          </w:p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</w:p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CD3F41">
              <w:rPr>
                <w:rFonts w:ascii="Courier New" w:eastAsia="Times New Roman" w:hAnsi="Courier New" w:cs="Courier New"/>
                <w:sz w:val="20"/>
              </w:rPr>
              <w:t xml:space="preserve">  </w:t>
            </w:r>
            <w:r w:rsidRPr="00CD3F41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if</w:t>
            </w:r>
            <w:r w:rsidRPr="00CD3F41">
              <w:rPr>
                <w:rFonts w:ascii="Courier New" w:eastAsia="Times New Roman" w:hAnsi="Courier New" w:cs="Courier New"/>
                <w:sz w:val="20"/>
              </w:rPr>
              <w:t xml:space="preserve"> (str2.compare(str2.size()-5,5,"apple") == 0)</w:t>
            </w:r>
          </w:p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CD3F41">
              <w:rPr>
                <w:rFonts w:ascii="Courier New" w:eastAsia="Times New Roman" w:hAnsi="Courier New" w:cs="Courier New"/>
                <w:sz w:val="20"/>
              </w:rPr>
              <w:t xml:space="preserve">    std::cout &lt;&lt; "and " &lt;&lt; str2 &lt;&lt; " is also an apple\n";</w:t>
            </w:r>
          </w:p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</w:p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CD3F41">
              <w:rPr>
                <w:rFonts w:ascii="Courier New" w:eastAsia="Times New Roman" w:hAnsi="Courier New" w:cs="Courier New"/>
                <w:sz w:val="20"/>
              </w:rPr>
              <w:t xml:space="preserve">  </w:t>
            </w:r>
            <w:r w:rsidRPr="00CD3F41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if</w:t>
            </w:r>
            <w:r w:rsidRPr="00CD3F41">
              <w:rPr>
                <w:rFonts w:ascii="Courier New" w:eastAsia="Times New Roman" w:hAnsi="Courier New" w:cs="Courier New"/>
                <w:sz w:val="20"/>
              </w:rPr>
              <w:t xml:space="preserve"> (str1.compare(6,5,str2,4,5) == 0)</w:t>
            </w:r>
          </w:p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CD3F41">
              <w:rPr>
                <w:rFonts w:ascii="Courier New" w:eastAsia="Times New Roman" w:hAnsi="Courier New" w:cs="Courier New"/>
                <w:sz w:val="20"/>
              </w:rPr>
              <w:t xml:space="preserve">    std::cout &lt;&lt; "therefore, both are apples\n";</w:t>
            </w:r>
          </w:p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</w:p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CD3F41">
              <w:rPr>
                <w:rFonts w:ascii="Courier New" w:eastAsia="Times New Roman" w:hAnsi="Courier New" w:cs="Courier New"/>
                <w:sz w:val="20"/>
              </w:rPr>
              <w:t xml:space="preserve">  </w:t>
            </w:r>
            <w:r w:rsidRPr="00CD3F41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return</w:t>
            </w:r>
            <w:r w:rsidRPr="00CD3F41">
              <w:rPr>
                <w:rFonts w:ascii="Courier New" w:eastAsia="Times New Roman" w:hAnsi="Courier New" w:cs="Courier New"/>
                <w:sz w:val="20"/>
              </w:rPr>
              <w:t xml:space="preserve"> 0;</w:t>
            </w:r>
          </w:p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D3F41">
              <w:rPr>
                <w:rFonts w:ascii="Courier New" w:eastAsia="Times New Roman" w:hAnsi="Courier New" w:cs="Courier New"/>
                <w:sz w:val="20"/>
              </w:rPr>
              <w:t>}</w:t>
            </w:r>
          </w:p>
        </w:tc>
      </w:tr>
    </w:tbl>
    <w:p w:rsidR="00CD3F41" w:rsidRPr="00CD3F41" w:rsidRDefault="00CD3F41" w:rsidP="00CD3F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3F41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 w:rsidRPr="00CD3F41">
        <w:rPr>
          <w:rFonts w:ascii="Times New Roman" w:eastAsia="Times New Roman" w:hAnsi="Times New Roman" w:cs="Times New Roman"/>
          <w:sz w:val="24"/>
          <w:szCs w:val="24"/>
        </w:rPr>
        <w:br/>
        <w:t>Output: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691"/>
      </w:tblGrid>
      <w:tr w:rsidR="00CD3F41" w:rsidRPr="00CD3F41" w:rsidTr="00CD3F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t>green apple is not red apple</w:t>
            </w:r>
          </w:p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t>still, green apple is an apple</w:t>
            </w:r>
          </w:p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t>and red apple is also an apple</w:t>
            </w:r>
          </w:p>
          <w:p w:rsidR="00CD3F41" w:rsidRPr="00CD3F41" w:rsidRDefault="00CD3F41" w:rsidP="00CD3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D3F41">
              <w:rPr>
                <w:rFonts w:ascii="Courier New" w:eastAsia="Times New Roman" w:hAnsi="Courier New" w:cs="Courier New"/>
                <w:sz w:val="20"/>
                <w:szCs w:val="20"/>
              </w:rPr>
              <w:t>therefore, both are apples</w:t>
            </w:r>
          </w:p>
        </w:tc>
      </w:tr>
    </w:tbl>
    <w:p w:rsidR="00CD3F41" w:rsidRPr="00CD3F41" w:rsidRDefault="00CD3F41" w:rsidP="00CD3F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3F41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CD3F41" w:rsidRPr="00CD3F41" w:rsidRDefault="00CD3F41" w:rsidP="00CD3F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D3F41">
        <w:rPr>
          <w:rFonts w:ascii="Times New Roman" w:eastAsia="Times New Roman" w:hAnsi="Times New Roman" w:cs="Times New Roman"/>
          <w:b/>
          <w:bCs/>
          <w:sz w:val="27"/>
          <w:szCs w:val="27"/>
        </w:rPr>
        <w:t>Complexity</w:t>
      </w:r>
    </w:p>
    <w:p w:rsidR="00CD3F41" w:rsidRPr="00CD3F41" w:rsidRDefault="00CD3F41" w:rsidP="00CD3F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Unspecified, but generally up to linear in both the </w:t>
      </w:r>
      <w:r w:rsidRPr="00CD3F41">
        <w:rPr>
          <w:rFonts w:ascii="Times New Roman" w:eastAsia="Times New Roman" w:hAnsi="Times New Roman" w:cs="Times New Roman"/>
          <w:i/>
          <w:iCs/>
          <w:sz w:val="24"/>
          <w:szCs w:val="24"/>
        </w:rPr>
        <w:t>compared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CD3F41">
        <w:rPr>
          <w:rFonts w:ascii="Times New Roman" w:eastAsia="Times New Roman" w:hAnsi="Times New Roman" w:cs="Times New Roman"/>
          <w:i/>
          <w:iCs/>
          <w:sz w:val="24"/>
          <w:szCs w:val="24"/>
        </w:rPr>
        <w:t>comparing string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's </w:t>
      </w:r>
      <w:hyperlink r:id="rId611" w:history="1">
        <w:r w:rsidRPr="00CD3F4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lengths</w:t>
        </w:r>
      </w:hyperlink>
      <w:r w:rsidRPr="00CD3F41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D3F41">
        <w:rPr>
          <w:rFonts w:ascii="Times New Roman" w:eastAsia="Times New Roman" w:hAnsi="Times New Roman" w:cs="Times New Roman"/>
          <w:sz w:val="24"/>
          <w:szCs w:val="24"/>
        </w:rPr>
        <w:br/>
      </w:r>
      <w:r w:rsidRPr="00CD3F41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CD3F41" w:rsidRPr="00CD3F41" w:rsidRDefault="00CD3F41" w:rsidP="00CD3F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D3F41">
        <w:rPr>
          <w:rFonts w:ascii="Times New Roman" w:eastAsia="Times New Roman" w:hAnsi="Times New Roman" w:cs="Times New Roman"/>
          <w:b/>
          <w:bCs/>
          <w:sz w:val="27"/>
          <w:szCs w:val="27"/>
        </w:rPr>
        <w:t>Iterator validity</w:t>
      </w:r>
    </w:p>
    <w:p w:rsidR="00CD3F41" w:rsidRPr="00CD3F41" w:rsidRDefault="00CD3F41" w:rsidP="00CD3F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3F41">
        <w:rPr>
          <w:rFonts w:ascii="Times New Roman" w:eastAsia="Times New Roman" w:hAnsi="Times New Roman" w:cs="Times New Roman"/>
          <w:sz w:val="24"/>
          <w:szCs w:val="24"/>
        </w:rPr>
        <w:t>No changes.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br/>
      </w:r>
      <w:r w:rsidRPr="00CD3F41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CD3F41" w:rsidRPr="00CD3F41" w:rsidRDefault="00CD3F41" w:rsidP="00CD3F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D3F41">
        <w:rPr>
          <w:rFonts w:ascii="Times New Roman" w:eastAsia="Times New Roman" w:hAnsi="Times New Roman" w:cs="Times New Roman"/>
          <w:b/>
          <w:bCs/>
          <w:sz w:val="27"/>
          <w:szCs w:val="27"/>
        </w:rPr>
        <w:t>Data races</w:t>
      </w:r>
    </w:p>
    <w:p w:rsidR="00CD3F41" w:rsidRPr="00CD3F41" w:rsidRDefault="00CD3F41" w:rsidP="00CD3F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3F41">
        <w:rPr>
          <w:rFonts w:ascii="Times New Roman" w:eastAsia="Times New Roman" w:hAnsi="Times New Roman" w:cs="Times New Roman"/>
          <w:sz w:val="24"/>
          <w:szCs w:val="24"/>
        </w:rPr>
        <w:t>The object is accessed.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br/>
      </w:r>
      <w:r w:rsidRPr="00CD3F41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CD3F41" w:rsidRPr="00CD3F41" w:rsidRDefault="00CD3F41" w:rsidP="00CD3F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D3F41">
        <w:rPr>
          <w:rFonts w:ascii="Times New Roman" w:eastAsia="Times New Roman" w:hAnsi="Times New Roman" w:cs="Times New Roman"/>
          <w:b/>
          <w:bCs/>
          <w:sz w:val="27"/>
          <w:szCs w:val="27"/>
        </w:rPr>
        <w:t>Exception safety</w:t>
      </w:r>
    </w:p>
    <w:p w:rsidR="00590945" w:rsidRPr="00590945" w:rsidRDefault="00CD3F41" w:rsidP="00590945">
      <w:pPr>
        <w:rPr>
          <w:rFonts w:ascii="Times New Roman" w:eastAsia="Times New Roman" w:hAnsi="Times New Roman" w:cs="Times New Roman"/>
          <w:sz w:val="24"/>
          <w:szCs w:val="24"/>
        </w:rPr>
      </w:pPr>
      <w:r w:rsidRPr="00CD3F41">
        <w:rPr>
          <w:rFonts w:ascii="Times New Roman" w:eastAsia="Times New Roman" w:hAnsi="Times New Roman" w:cs="Times New Roman"/>
          <w:b/>
          <w:bCs/>
          <w:sz w:val="24"/>
          <w:szCs w:val="24"/>
        </w:rPr>
        <w:t>Strong guarantee: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 if an exception is thrown, there are no changes in the </w:t>
      </w:r>
      <w:hyperlink r:id="rId612" w:history="1">
        <w:r w:rsidRPr="00CD3F4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basic_string</w:t>
        </w:r>
      </w:hyperlink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 (except </w:t>
      </w:r>
      <w:r w:rsidRPr="00CD3F41">
        <w:rPr>
          <w:rFonts w:ascii="Times New Roman" w:eastAsia="Times New Roman" w:hAnsi="Times New Roman" w:cs="Times New Roman"/>
          <w:i/>
          <w:iCs/>
          <w:sz w:val="24"/>
          <w:szCs w:val="24"/>
        </w:rPr>
        <w:t>(1)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t>, which is guaranteed to not throw).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br/>
      </w:r>
      <w:r w:rsidRPr="00CD3F41">
        <w:rPr>
          <w:rFonts w:ascii="Times New Roman" w:eastAsia="Times New Roman" w:hAnsi="Times New Roman" w:cs="Times New Roman"/>
          <w:sz w:val="24"/>
          <w:szCs w:val="24"/>
        </w:rPr>
        <w:br/>
        <w:t xml:space="preserve">If </w:t>
      </w:r>
      <w:r w:rsidRPr="00CD3F41">
        <w:rPr>
          <w:rFonts w:ascii="Courier New" w:eastAsia="Times New Roman" w:hAnsi="Courier New" w:cs="Courier New"/>
          <w:sz w:val="20"/>
        </w:rPr>
        <w:t>s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 does not point to an array long enough, it causes </w:t>
      </w:r>
      <w:r w:rsidRPr="00CD3F41">
        <w:rPr>
          <w:rFonts w:ascii="Times New Roman" w:eastAsia="Times New Roman" w:hAnsi="Times New Roman" w:cs="Times New Roman"/>
          <w:i/>
          <w:iCs/>
          <w:sz w:val="24"/>
          <w:szCs w:val="24"/>
        </w:rPr>
        <w:t>undefined behavior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br/>
      </w:r>
      <w:r w:rsidRPr="00CD3F41">
        <w:rPr>
          <w:rFonts w:ascii="Times New Roman" w:eastAsia="Times New Roman" w:hAnsi="Times New Roman" w:cs="Times New Roman"/>
          <w:sz w:val="24"/>
          <w:szCs w:val="24"/>
        </w:rPr>
        <w:br/>
        <w:t xml:space="preserve">If </w:t>
      </w:r>
      <w:r w:rsidRPr="00CD3F41">
        <w:rPr>
          <w:rFonts w:ascii="Times New Roman" w:eastAsia="Times New Roman" w:hAnsi="Times New Roman" w:cs="Times New Roman"/>
          <w:i/>
          <w:iCs/>
          <w:sz w:val="24"/>
          <w:szCs w:val="24"/>
        </w:rPr>
        <w:t>pos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CD3F41">
        <w:rPr>
          <w:rFonts w:ascii="Times New Roman" w:eastAsia="Times New Roman" w:hAnsi="Times New Roman" w:cs="Times New Roman"/>
          <w:sz w:val="24"/>
          <w:szCs w:val="24"/>
        </w:rPr>
        <w:t>is</w:t>
      </w:r>
      <w:proofErr w:type="gramEnd"/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 greater than the </w:t>
      </w:r>
      <w:hyperlink r:id="rId613" w:history="1">
        <w:r w:rsidRPr="00CD3F4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string length</w:t>
        </w:r>
      </w:hyperlink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, or if </w:t>
      </w:r>
      <w:r w:rsidRPr="00CD3F41">
        <w:rPr>
          <w:rFonts w:ascii="Times New Roman" w:eastAsia="Times New Roman" w:hAnsi="Times New Roman" w:cs="Times New Roman"/>
          <w:i/>
          <w:iCs/>
          <w:sz w:val="24"/>
          <w:szCs w:val="24"/>
        </w:rPr>
        <w:t>subpos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 is greater than </w:t>
      </w:r>
      <w:r w:rsidRPr="00CD3F41">
        <w:rPr>
          <w:rFonts w:ascii="Times New Roman" w:eastAsia="Times New Roman" w:hAnsi="Times New Roman" w:cs="Times New Roman"/>
          <w:i/>
          <w:iCs/>
          <w:sz w:val="24"/>
          <w:szCs w:val="24"/>
        </w:rPr>
        <w:t>str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's </w:t>
      </w:r>
      <w:hyperlink r:id="rId614" w:history="1">
        <w:r w:rsidRPr="00CD3F4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length</w:t>
        </w:r>
      </w:hyperlink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, an </w:t>
      </w:r>
      <w:hyperlink r:id="rId615" w:history="1">
        <w:r w:rsidRPr="00CD3F4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out_of_range</w:t>
        </w:r>
      </w:hyperlink>
      <w:r w:rsidRPr="00CD3F41">
        <w:rPr>
          <w:rFonts w:ascii="Times New Roman" w:eastAsia="Times New Roman" w:hAnsi="Times New Roman" w:cs="Times New Roman"/>
          <w:sz w:val="24"/>
          <w:szCs w:val="24"/>
        </w:rPr>
        <w:t xml:space="preserve"> exception is 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lastRenderedPageBreak/>
        <w:t>thrown.</w:t>
      </w:r>
      <w:r w:rsidRPr="00CD3F41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="00590945" w:rsidRPr="00590945">
        <w:rPr>
          <w:rFonts w:ascii="Times New Roman" w:eastAsia="Times New Roman" w:hAnsi="Times New Roman" w:cs="Times New Roman"/>
          <w:sz w:val="24"/>
          <w:szCs w:val="24"/>
        </w:rPr>
        <w:t>function</w:t>
      </w:r>
      <w:proofErr w:type="gramEnd"/>
      <w:r w:rsidR="00590945" w:rsidRPr="00590945">
        <w:rPr>
          <w:rFonts w:ascii="Times New Roman" w:eastAsia="Times New Roman" w:hAnsi="Times New Roman" w:cs="Times New Roman"/>
          <w:sz w:val="24"/>
          <w:szCs w:val="24"/>
        </w:rPr>
        <w:t xml:space="preserve"> template </w:t>
      </w:r>
    </w:p>
    <w:p w:rsidR="00590945" w:rsidRPr="00590945" w:rsidRDefault="00590945" w:rsidP="005909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0945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590945">
        <w:rPr>
          <w:rFonts w:ascii="Times New Roman" w:eastAsia="Times New Roman" w:hAnsi="Times New Roman" w:cs="Times New Roman"/>
          <w:sz w:val="24"/>
          <w:szCs w:val="24"/>
        </w:rPr>
        <w:t>string</w:t>
      </w:r>
      <w:proofErr w:type="gramEnd"/>
      <w:r w:rsidRPr="00590945"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</w:p>
    <w:p w:rsidR="00590945" w:rsidRPr="00590945" w:rsidRDefault="00590945" w:rsidP="0059094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proofErr w:type="gramStart"/>
      <w:r w:rsidRPr="0059094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std</w:t>
      </w:r>
      <w:proofErr w:type="gramEnd"/>
      <w:r w:rsidRPr="0059094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::operator+ (basic_string)</w:t>
      </w:r>
    </w:p>
    <w:p w:rsidR="00590945" w:rsidRPr="00590945" w:rsidRDefault="00590945" w:rsidP="00590945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16" w:history="1">
        <w:r w:rsidRPr="0059094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C++98</w:t>
        </w:r>
      </w:hyperlink>
    </w:p>
    <w:p w:rsidR="00590945" w:rsidRPr="00590945" w:rsidRDefault="00590945" w:rsidP="00590945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17" w:history="1">
        <w:r w:rsidRPr="0059094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C++11</w:t>
        </w:r>
      </w:hyperlink>
    </w:p>
    <w:p w:rsidR="00590945" w:rsidRPr="00590945" w:rsidRDefault="00590945" w:rsidP="00590945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40"/>
        <w:gridCol w:w="9550"/>
      </w:tblGrid>
      <w:tr w:rsidR="00590945" w:rsidRPr="00590945" w:rsidTr="005909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0945" w:rsidRPr="00590945" w:rsidRDefault="00590945" w:rsidP="005909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909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string (1)</w:t>
            </w:r>
          </w:p>
        </w:tc>
        <w:tc>
          <w:tcPr>
            <w:tcW w:w="0" w:type="auto"/>
            <w:vAlign w:val="center"/>
            <w:hideMark/>
          </w:tcPr>
          <w:p w:rsidR="00590945" w:rsidRPr="00590945" w:rsidRDefault="00590945" w:rsidP="005909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90945">
              <w:rPr>
                <w:rFonts w:ascii="Courier New" w:eastAsia="Times New Roman" w:hAnsi="Courier New" w:cs="Courier New"/>
                <w:sz w:val="20"/>
                <w:szCs w:val="20"/>
              </w:rPr>
              <w:t>template &lt;class charT, class traits, class Alloc&gt;</w:t>
            </w:r>
          </w:p>
          <w:p w:rsidR="00590945" w:rsidRPr="00590945" w:rsidRDefault="00590945" w:rsidP="005909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9094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basic_string operator+ (const basic_string&lt;charT,traits,Alloc&gt;&amp; lhs,</w:t>
            </w:r>
          </w:p>
          <w:p w:rsidR="00590945" w:rsidRPr="00590945" w:rsidRDefault="00590945" w:rsidP="005909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9094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      const basic_string&lt;charT,traits,Alloc&gt;&amp; rhs);</w:t>
            </w:r>
          </w:p>
        </w:tc>
      </w:tr>
      <w:tr w:rsidR="00590945" w:rsidRPr="00590945" w:rsidTr="005909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0945" w:rsidRPr="00590945" w:rsidRDefault="00590945" w:rsidP="005909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909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c-string (2)</w:t>
            </w:r>
          </w:p>
        </w:tc>
        <w:tc>
          <w:tcPr>
            <w:tcW w:w="0" w:type="auto"/>
            <w:vAlign w:val="center"/>
            <w:hideMark/>
          </w:tcPr>
          <w:p w:rsidR="00590945" w:rsidRPr="00590945" w:rsidRDefault="00590945" w:rsidP="005909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90945">
              <w:rPr>
                <w:rFonts w:ascii="Courier New" w:eastAsia="Times New Roman" w:hAnsi="Courier New" w:cs="Courier New"/>
                <w:sz w:val="20"/>
                <w:szCs w:val="20"/>
              </w:rPr>
              <w:t>template &lt;class charT, class traits, class Alloc&gt;</w:t>
            </w:r>
          </w:p>
          <w:p w:rsidR="00590945" w:rsidRPr="00590945" w:rsidRDefault="00590945" w:rsidP="005909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9094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basic_string operator+ (const basic_string&lt;charT,traits,Alloc&gt;&amp; lhs, const charT* rhs);</w:t>
            </w:r>
          </w:p>
          <w:p w:rsidR="00590945" w:rsidRPr="00590945" w:rsidRDefault="00590945" w:rsidP="005909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90945">
              <w:rPr>
                <w:rFonts w:ascii="Courier New" w:eastAsia="Times New Roman" w:hAnsi="Courier New" w:cs="Courier New"/>
                <w:sz w:val="20"/>
                <w:szCs w:val="20"/>
              </w:rPr>
              <w:t>template &lt;class charT, class traits, class Alloc&gt;</w:t>
            </w:r>
          </w:p>
          <w:p w:rsidR="00590945" w:rsidRPr="00590945" w:rsidRDefault="00590945" w:rsidP="005909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9094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basic_string operator+ (const charT* lhs, const basic_string&lt;charT,traits,Alloc&gt;&amp; rhs);</w:t>
            </w:r>
          </w:p>
        </w:tc>
      </w:tr>
      <w:tr w:rsidR="00590945" w:rsidRPr="00590945" w:rsidTr="005909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0945" w:rsidRPr="00590945" w:rsidRDefault="00590945" w:rsidP="005909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909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character (3)</w:t>
            </w:r>
          </w:p>
        </w:tc>
        <w:tc>
          <w:tcPr>
            <w:tcW w:w="0" w:type="auto"/>
            <w:vAlign w:val="center"/>
            <w:hideMark/>
          </w:tcPr>
          <w:p w:rsidR="00590945" w:rsidRPr="00590945" w:rsidRDefault="00590945" w:rsidP="005909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90945">
              <w:rPr>
                <w:rFonts w:ascii="Courier New" w:eastAsia="Times New Roman" w:hAnsi="Courier New" w:cs="Courier New"/>
                <w:sz w:val="20"/>
                <w:szCs w:val="20"/>
              </w:rPr>
              <w:t>template &lt;class charT, class traits, class Alloc&gt;</w:t>
            </w:r>
          </w:p>
          <w:p w:rsidR="00590945" w:rsidRPr="00590945" w:rsidRDefault="00590945" w:rsidP="005909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9094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basic_string operator+ (const basic_string&lt;charT,traits,Alloc&gt;&amp; lhs, charT rhs);</w:t>
            </w:r>
          </w:p>
          <w:p w:rsidR="00590945" w:rsidRPr="00590945" w:rsidRDefault="00590945" w:rsidP="005909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90945">
              <w:rPr>
                <w:rFonts w:ascii="Courier New" w:eastAsia="Times New Roman" w:hAnsi="Courier New" w:cs="Courier New"/>
                <w:sz w:val="20"/>
                <w:szCs w:val="20"/>
              </w:rPr>
              <w:t>template &lt;class charT, class traits, class Alloc&gt;</w:t>
            </w:r>
          </w:p>
          <w:p w:rsidR="00590945" w:rsidRPr="00590945" w:rsidRDefault="00590945" w:rsidP="005909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9094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basic_string operator+ (charT lhs, const basic_string&lt;charT,traits,Alloc&gt;&amp; rhs);</w:t>
            </w:r>
          </w:p>
        </w:tc>
      </w:tr>
    </w:tbl>
    <w:p w:rsidR="00590945" w:rsidRPr="00590945" w:rsidRDefault="00590945" w:rsidP="005909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0945">
        <w:rPr>
          <w:rFonts w:ascii="Times New Roman" w:eastAsia="Times New Roman" w:hAnsi="Times New Roman" w:cs="Times New Roman"/>
          <w:sz w:val="24"/>
          <w:szCs w:val="24"/>
        </w:rPr>
        <w:t>Concatenate strings</w:t>
      </w:r>
    </w:p>
    <w:p w:rsidR="00590945" w:rsidRPr="00590945" w:rsidRDefault="00590945" w:rsidP="0059094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90945">
        <w:rPr>
          <w:rFonts w:ascii="Times New Roman" w:eastAsia="Times New Roman" w:hAnsi="Times New Roman" w:cs="Times New Roman"/>
          <w:sz w:val="24"/>
          <w:szCs w:val="24"/>
        </w:rPr>
        <w:t xml:space="preserve">Returns a newly constructed </w:t>
      </w:r>
      <w:hyperlink r:id="rId618" w:history="1">
        <w:r w:rsidRPr="0059094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basic_string</w:t>
        </w:r>
      </w:hyperlink>
      <w:r w:rsidRPr="00590945">
        <w:rPr>
          <w:rFonts w:ascii="Times New Roman" w:eastAsia="Times New Roman" w:hAnsi="Times New Roman" w:cs="Times New Roman"/>
          <w:sz w:val="24"/>
          <w:szCs w:val="24"/>
        </w:rPr>
        <w:t xml:space="preserve"> object with its value being the concatenation of the characters in </w:t>
      </w:r>
      <w:r w:rsidRPr="00590945">
        <w:rPr>
          <w:rFonts w:ascii="Times New Roman" w:eastAsia="Times New Roman" w:hAnsi="Times New Roman" w:cs="Times New Roman"/>
          <w:i/>
          <w:iCs/>
          <w:sz w:val="24"/>
          <w:szCs w:val="24"/>
        </w:rPr>
        <w:t>lhs</w:t>
      </w:r>
      <w:r w:rsidRPr="00590945">
        <w:rPr>
          <w:rFonts w:ascii="Times New Roman" w:eastAsia="Times New Roman" w:hAnsi="Times New Roman" w:cs="Times New Roman"/>
          <w:sz w:val="24"/>
          <w:szCs w:val="24"/>
        </w:rPr>
        <w:t xml:space="preserve"> followed by those of </w:t>
      </w:r>
      <w:r w:rsidRPr="00590945">
        <w:rPr>
          <w:rFonts w:ascii="Times New Roman" w:eastAsia="Times New Roman" w:hAnsi="Times New Roman" w:cs="Times New Roman"/>
          <w:i/>
          <w:iCs/>
          <w:sz w:val="24"/>
          <w:szCs w:val="24"/>
        </w:rPr>
        <w:t>rhs</w:t>
      </w:r>
      <w:r w:rsidRPr="00590945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590945" w:rsidRPr="00590945" w:rsidRDefault="00590945" w:rsidP="00590945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19" w:history="1">
        <w:r w:rsidRPr="0059094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C++11</w:t>
        </w:r>
      </w:hyperlink>
    </w:p>
    <w:p w:rsidR="00590945" w:rsidRPr="00590945" w:rsidRDefault="00590945" w:rsidP="00590945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0945" w:rsidRPr="00590945" w:rsidRDefault="00590945" w:rsidP="005909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0945">
        <w:rPr>
          <w:rFonts w:ascii="Times New Roman" w:eastAsia="Times New Roman" w:hAnsi="Times New Roman" w:cs="Times New Roman"/>
          <w:sz w:val="24"/>
          <w:szCs w:val="24"/>
        </w:rPr>
        <w:t xml:space="preserve">In the signatures taking at least one </w:t>
      </w:r>
      <w:r w:rsidRPr="00590945">
        <w:rPr>
          <w:rFonts w:ascii="Times New Roman" w:eastAsia="Times New Roman" w:hAnsi="Times New Roman" w:cs="Times New Roman"/>
          <w:i/>
          <w:iCs/>
          <w:sz w:val="24"/>
          <w:szCs w:val="24"/>
        </w:rPr>
        <w:t>rvalue reference</w:t>
      </w:r>
      <w:r w:rsidRPr="00590945">
        <w:rPr>
          <w:rFonts w:ascii="Times New Roman" w:eastAsia="Times New Roman" w:hAnsi="Times New Roman" w:cs="Times New Roman"/>
          <w:sz w:val="24"/>
          <w:szCs w:val="24"/>
        </w:rPr>
        <w:t xml:space="preserve"> as argument, the returned object is </w:t>
      </w:r>
      <w:r w:rsidRPr="00590945">
        <w:rPr>
          <w:rFonts w:ascii="Times New Roman" w:eastAsia="Times New Roman" w:hAnsi="Times New Roman" w:cs="Times New Roman"/>
          <w:i/>
          <w:iCs/>
          <w:sz w:val="24"/>
          <w:szCs w:val="24"/>
        </w:rPr>
        <w:t>move-constructed</w:t>
      </w:r>
      <w:r w:rsidRPr="00590945">
        <w:rPr>
          <w:rFonts w:ascii="Times New Roman" w:eastAsia="Times New Roman" w:hAnsi="Times New Roman" w:cs="Times New Roman"/>
          <w:sz w:val="24"/>
          <w:szCs w:val="24"/>
        </w:rPr>
        <w:t xml:space="preserve"> by passing this argument, which is left in an unspecified but valid state. If both arguments are </w:t>
      </w:r>
      <w:r w:rsidRPr="00590945">
        <w:rPr>
          <w:rFonts w:ascii="Times New Roman" w:eastAsia="Times New Roman" w:hAnsi="Times New Roman" w:cs="Times New Roman"/>
          <w:i/>
          <w:iCs/>
          <w:sz w:val="24"/>
          <w:szCs w:val="24"/>
        </w:rPr>
        <w:t>rvalue references</w:t>
      </w:r>
      <w:r w:rsidRPr="00590945">
        <w:rPr>
          <w:rFonts w:ascii="Times New Roman" w:eastAsia="Times New Roman" w:hAnsi="Times New Roman" w:cs="Times New Roman"/>
          <w:sz w:val="24"/>
          <w:szCs w:val="24"/>
        </w:rPr>
        <w:t>, only one of them is moved (it is unspecified which), with the other one preserving its value.</w:t>
      </w:r>
    </w:p>
    <w:p w:rsidR="00590945" w:rsidRPr="00590945" w:rsidRDefault="00590945" w:rsidP="005909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0945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590945" w:rsidRPr="00590945" w:rsidRDefault="00590945" w:rsidP="005909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90945">
        <w:rPr>
          <w:rFonts w:ascii="Times New Roman" w:eastAsia="Times New Roman" w:hAnsi="Times New Roman" w:cs="Times New Roman"/>
          <w:b/>
          <w:bCs/>
          <w:sz w:val="27"/>
          <w:szCs w:val="27"/>
        </w:rPr>
        <w:t>Parameters</w:t>
      </w:r>
    </w:p>
    <w:p w:rsidR="00590945" w:rsidRPr="00590945" w:rsidRDefault="00590945" w:rsidP="005909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90945">
        <w:rPr>
          <w:rFonts w:ascii="Times New Roman" w:eastAsia="Times New Roman" w:hAnsi="Times New Roman" w:cs="Times New Roman"/>
          <w:sz w:val="24"/>
          <w:szCs w:val="24"/>
        </w:rPr>
        <w:t>lhs</w:t>
      </w:r>
      <w:proofErr w:type="gramEnd"/>
      <w:r w:rsidRPr="00590945">
        <w:rPr>
          <w:rFonts w:ascii="Times New Roman" w:eastAsia="Times New Roman" w:hAnsi="Times New Roman" w:cs="Times New Roman"/>
          <w:sz w:val="24"/>
          <w:szCs w:val="24"/>
        </w:rPr>
        <w:t>, rhs</w:t>
      </w:r>
    </w:p>
    <w:p w:rsidR="00590945" w:rsidRPr="00590945" w:rsidRDefault="00590945" w:rsidP="0059094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90945">
        <w:rPr>
          <w:rFonts w:ascii="Times New Roman" w:eastAsia="Times New Roman" w:hAnsi="Times New Roman" w:cs="Times New Roman"/>
          <w:sz w:val="24"/>
          <w:szCs w:val="24"/>
        </w:rPr>
        <w:t>Arguments to the left- and right-hand side of the operator, respectively.</w:t>
      </w:r>
      <w:r w:rsidRPr="00590945">
        <w:rPr>
          <w:rFonts w:ascii="Times New Roman" w:eastAsia="Times New Roman" w:hAnsi="Times New Roman" w:cs="Times New Roman"/>
          <w:sz w:val="24"/>
          <w:szCs w:val="24"/>
        </w:rPr>
        <w:br/>
        <w:t xml:space="preserve">If of type </w:t>
      </w:r>
      <w:r w:rsidRPr="00590945">
        <w:rPr>
          <w:rFonts w:ascii="Courier New" w:eastAsia="Times New Roman" w:hAnsi="Courier New" w:cs="Courier New"/>
          <w:sz w:val="20"/>
        </w:rPr>
        <w:t>charT*</w:t>
      </w:r>
      <w:r w:rsidRPr="00590945">
        <w:rPr>
          <w:rFonts w:ascii="Times New Roman" w:eastAsia="Times New Roman" w:hAnsi="Times New Roman" w:cs="Times New Roman"/>
          <w:sz w:val="24"/>
          <w:szCs w:val="24"/>
        </w:rPr>
        <w:t>, it shall point to a null-terminated character sequence.</w:t>
      </w:r>
      <w:r w:rsidRPr="00590945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590945">
        <w:rPr>
          <w:rFonts w:ascii="Courier New" w:eastAsia="Times New Roman" w:hAnsi="Courier New" w:cs="Courier New"/>
          <w:sz w:val="20"/>
        </w:rPr>
        <w:t>charT</w:t>
      </w:r>
      <w:proofErr w:type="gramEnd"/>
      <w:r w:rsidRPr="00590945">
        <w:rPr>
          <w:rFonts w:ascii="Times New Roman" w:eastAsia="Times New Roman" w:hAnsi="Times New Roman" w:cs="Times New Roman"/>
          <w:sz w:val="24"/>
          <w:szCs w:val="24"/>
        </w:rPr>
        <w:t xml:space="preserve"> is </w:t>
      </w:r>
      <w:hyperlink r:id="rId620" w:history="1">
        <w:r w:rsidRPr="0059094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basic_string</w:t>
        </w:r>
      </w:hyperlink>
      <w:r w:rsidRPr="00590945">
        <w:rPr>
          <w:rFonts w:ascii="Times New Roman" w:eastAsia="Times New Roman" w:hAnsi="Times New Roman" w:cs="Times New Roman"/>
          <w:sz w:val="24"/>
          <w:szCs w:val="24"/>
        </w:rPr>
        <w:t>'s character type (i.e., its first template parameter).</w:t>
      </w:r>
    </w:p>
    <w:p w:rsidR="00590945" w:rsidRPr="00590945" w:rsidRDefault="00590945" w:rsidP="005909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0945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590945" w:rsidRPr="00590945" w:rsidRDefault="00590945" w:rsidP="005909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90945">
        <w:rPr>
          <w:rFonts w:ascii="Times New Roman" w:eastAsia="Times New Roman" w:hAnsi="Times New Roman" w:cs="Times New Roman"/>
          <w:b/>
          <w:bCs/>
          <w:sz w:val="27"/>
          <w:szCs w:val="27"/>
        </w:rPr>
        <w:t>Example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6437"/>
      </w:tblGrid>
      <w:tr w:rsidR="00590945" w:rsidRPr="00590945" w:rsidTr="005909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0945" w:rsidRPr="00590945" w:rsidRDefault="00590945" w:rsidP="005909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90945">
              <w:rPr>
                <w:rFonts w:ascii="Courier New" w:eastAsia="Times New Roman" w:hAnsi="Courier New" w:cs="Courier New"/>
                <w:sz w:val="20"/>
              </w:rPr>
              <w:t>1</w:t>
            </w:r>
            <w:r w:rsidRPr="00590945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590945">
              <w:rPr>
                <w:rFonts w:ascii="Courier New" w:eastAsia="Times New Roman" w:hAnsi="Courier New" w:cs="Courier New"/>
                <w:sz w:val="20"/>
              </w:rPr>
              <w:t>2</w:t>
            </w:r>
            <w:r w:rsidRPr="00590945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590945">
              <w:rPr>
                <w:rFonts w:ascii="Courier New" w:eastAsia="Times New Roman" w:hAnsi="Courier New" w:cs="Courier New"/>
                <w:sz w:val="20"/>
              </w:rPr>
              <w:lastRenderedPageBreak/>
              <w:t>3</w:t>
            </w:r>
            <w:r w:rsidRPr="00590945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590945">
              <w:rPr>
                <w:rFonts w:ascii="Courier New" w:eastAsia="Times New Roman" w:hAnsi="Courier New" w:cs="Courier New"/>
                <w:sz w:val="20"/>
              </w:rPr>
              <w:t>4</w:t>
            </w:r>
            <w:r w:rsidRPr="00590945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590945">
              <w:rPr>
                <w:rFonts w:ascii="Courier New" w:eastAsia="Times New Roman" w:hAnsi="Courier New" w:cs="Courier New"/>
                <w:sz w:val="20"/>
              </w:rPr>
              <w:t>5</w:t>
            </w:r>
            <w:r w:rsidRPr="00590945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590945">
              <w:rPr>
                <w:rFonts w:ascii="Courier New" w:eastAsia="Times New Roman" w:hAnsi="Courier New" w:cs="Courier New"/>
                <w:sz w:val="20"/>
              </w:rPr>
              <w:t>6</w:t>
            </w:r>
            <w:r w:rsidRPr="00590945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590945">
              <w:rPr>
                <w:rFonts w:ascii="Courier New" w:eastAsia="Times New Roman" w:hAnsi="Courier New" w:cs="Courier New"/>
                <w:sz w:val="20"/>
              </w:rPr>
              <w:t>7</w:t>
            </w:r>
            <w:r w:rsidRPr="00590945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590945">
              <w:rPr>
                <w:rFonts w:ascii="Courier New" w:eastAsia="Times New Roman" w:hAnsi="Courier New" w:cs="Courier New"/>
                <w:sz w:val="20"/>
              </w:rPr>
              <w:t>8</w:t>
            </w:r>
            <w:r w:rsidRPr="00590945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590945">
              <w:rPr>
                <w:rFonts w:ascii="Courier New" w:eastAsia="Times New Roman" w:hAnsi="Courier New" w:cs="Courier New"/>
                <w:sz w:val="20"/>
              </w:rPr>
              <w:t>9</w:t>
            </w:r>
            <w:r w:rsidRPr="00590945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590945">
              <w:rPr>
                <w:rFonts w:ascii="Courier New" w:eastAsia="Times New Roman" w:hAnsi="Courier New" w:cs="Courier New"/>
                <w:sz w:val="20"/>
              </w:rPr>
              <w:t>10</w:t>
            </w:r>
            <w:r w:rsidRPr="00590945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590945">
              <w:rPr>
                <w:rFonts w:ascii="Courier New" w:eastAsia="Times New Roman" w:hAnsi="Courier New" w:cs="Courier New"/>
                <w:sz w:val="20"/>
              </w:rPr>
              <w:t>11</w:t>
            </w:r>
            <w:r w:rsidRPr="00590945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590945">
              <w:rPr>
                <w:rFonts w:ascii="Courier New" w:eastAsia="Times New Roman" w:hAnsi="Courier New" w:cs="Courier New"/>
                <w:sz w:val="20"/>
              </w:rPr>
              <w:t>12</w:t>
            </w:r>
            <w:r w:rsidRPr="00590945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590945">
              <w:rPr>
                <w:rFonts w:ascii="Courier New" w:eastAsia="Times New Roman" w:hAnsi="Courier New" w:cs="Courier New"/>
                <w:sz w:val="20"/>
              </w:rPr>
              <w:t>13</w:t>
            </w:r>
            <w:r w:rsidRPr="00590945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590945">
              <w:rPr>
                <w:rFonts w:ascii="Courier New" w:eastAsia="Times New Roman" w:hAnsi="Courier New" w:cs="Courier New"/>
                <w:sz w:val="20"/>
              </w:rPr>
              <w:t>14</w:t>
            </w:r>
            <w:r w:rsidRPr="00590945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590945">
              <w:rPr>
                <w:rFonts w:ascii="Courier New" w:eastAsia="Times New Roman" w:hAnsi="Courier New" w:cs="Courier New"/>
                <w:sz w:val="20"/>
              </w:rPr>
              <w:t>15</w:t>
            </w:r>
            <w:r w:rsidRPr="00590945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590945">
              <w:rPr>
                <w:rFonts w:ascii="Courier New" w:eastAsia="Times New Roman" w:hAnsi="Courier New" w:cs="Courier New"/>
                <w:sz w:val="20"/>
              </w:rPr>
              <w:t>16</w:t>
            </w:r>
            <w:r w:rsidRPr="00590945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590945">
              <w:rPr>
                <w:rFonts w:ascii="Courier New" w:eastAsia="Times New Roman" w:hAnsi="Courier New" w:cs="Courier New"/>
                <w:sz w:val="20"/>
              </w:rPr>
              <w:t>17</w:t>
            </w:r>
            <w:r w:rsidRPr="00590945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590945">
              <w:rPr>
                <w:rFonts w:ascii="Courier New" w:eastAsia="Times New Roman" w:hAnsi="Courier New" w:cs="Courier New"/>
                <w:sz w:val="20"/>
              </w:rPr>
              <w:t>18</w:t>
            </w:r>
            <w:r w:rsidRPr="00590945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590945">
              <w:rPr>
                <w:rFonts w:ascii="Courier New" w:eastAsia="Times New Roman" w:hAnsi="Courier New" w:cs="Courier New"/>
                <w:sz w:val="20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:rsidR="00590945" w:rsidRPr="00590945" w:rsidRDefault="00590945" w:rsidP="005909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590945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lastRenderedPageBreak/>
              <w:t>// concatenating strings</w:t>
            </w:r>
          </w:p>
          <w:p w:rsidR="00590945" w:rsidRPr="00590945" w:rsidRDefault="00590945" w:rsidP="005909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590945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#include &lt;iostream&gt;</w:t>
            </w:r>
          </w:p>
          <w:p w:rsidR="00590945" w:rsidRPr="00590945" w:rsidRDefault="00590945" w:rsidP="005909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590945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lastRenderedPageBreak/>
              <w:t>#include &lt;string&gt;</w:t>
            </w:r>
          </w:p>
          <w:p w:rsidR="00590945" w:rsidRPr="00590945" w:rsidRDefault="00590945" w:rsidP="005909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</w:p>
          <w:p w:rsidR="00590945" w:rsidRPr="00590945" w:rsidRDefault="00590945" w:rsidP="005909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590945">
              <w:rPr>
                <w:rFonts w:ascii="Courier New" w:eastAsia="Times New Roman" w:hAnsi="Courier New" w:cs="Courier New"/>
                <w:sz w:val="20"/>
              </w:rPr>
              <w:t>main ()</w:t>
            </w:r>
          </w:p>
          <w:p w:rsidR="00590945" w:rsidRPr="00590945" w:rsidRDefault="00590945" w:rsidP="005909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590945">
              <w:rPr>
                <w:rFonts w:ascii="Courier New" w:eastAsia="Times New Roman" w:hAnsi="Courier New" w:cs="Courier New"/>
                <w:sz w:val="20"/>
              </w:rPr>
              <w:t>{</w:t>
            </w:r>
          </w:p>
          <w:p w:rsidR="00590945" w:rsidRPr="00590945" w:rsidRDefault="00590945" w:rsidP="005909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590945">
              <w:rPr>
                <w:rFonts w:ascii="Courier New" w:eastAsia="Times New Roman" w:hAnsi="Courier New" w:cs="Courier New"/>
                <w:sz w:val="20"/>
              </w:rPr>
              <w:t xml:space="preserve">  std::string firstlevel ("com");</w:t>
            </w:r>
          </w:p>
          <w:p w:rsidR="00590945" w:rsidRPr="00590945" w:rsidRDefault="00590945" w:rsidP="005909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590945">
              <w:rPr>
                <w:rFonts w:ascii="Courier New" w:eastAsia="Times New Roman" w:hAnsi="Courier New" w:cs="Courier New"/>
                <w:sz w:val="20"/>
              </w:rPr>
              <w:t xml:space="preserve">  std::string secondlevel ("cplusplus");</w:t>
            </w:r>
          </w:p>
          <w:p w:rsidR="00590945" w:rsidRPr="00590945" w:rsidRDefault="00590945" w:rsidP="005909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590945">
              <w:rPr>
                <w:rFonts w:ascii="Courier New" w:eastAsia="Times New Roman" w:hAnsi="Courier New" w:cs="Courier New"/>
                <w:sz w:val="20"/>
              </w:rPr>
              <w:t xml:space="preserve">  </w:t>
            </w:r>
            <w:proofErr w:type="gramStart"/>
            <w:r w:rsidRPr="00590945">
              <w:rPr>
                <w:rFonts w:ascii="Courier New" w:eastAsia="Times New Roman" w:hAnsi="Courier New" w:cs="Courier New"/>
                <w:sz w:val="20"/>
              </w:rPr>
              <w:t>std::string</w:t>
            </w:r>
            <w:proofErr w:type="gramEnd"/>
            <w:r w:rsidRPr="00590945">
              <w:rPr>
                <w:rFonts w:ascii="Courier New" w:eastAsia="Times New Roman" w:hAnsi="Courier New" w:cs="Courier New"/>
                <w:sz w:val="20"/>
              </w:rPr>
              <w:t xml:space="preserve"> scheme ("http://");</w:t>
            </w:r>
          </w:p>
          <w:p w:rsidR="00590945" w:rsidRPr="00590945" w:rsidRDefault="00590945" w:rsidP="005909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590945">
              <w:rPr>
                <w:rFonts w:ascii="Courier New" w:eastAsia="Times New Roman" w:hAnsi="Courier New" w:cs="Courier New"/>
                <w:sz w:val="20"/>
              </w:rPr>
              <w:t xml:space="preserve">  std::string hostname;</w:t>
            </w:r>
          </w:p>
          <w:p w:rsidR="00590945" w:rsidRPr="00590945" w:rsidRDefault="00590945" w:rsidP="005909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590945">
              <w:rPr>
                <w:rFonts w:ascii="Courier New" w:eastAsia="Times New Roman" w:hAnsi="Courier New" w:cs="Courier New"/>
                <w:sz w:val="20"/>
              </w:rPr>
              <w:t xml:space="preserve">  std::string url;</w:t>
            </w:r>
          </w:p>
          <w:p w:rsidR="00590945" w:rsidRPr="00590945" w:rsidRDefault="00590945" w:rsidP="005909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</w:p>
          <w:p w:rsidR="00590945" w:rsidRPr="00590945" w:rsidRDefault="00590945" w:rsidP="005909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590945">
              <w:rPr>
                <w:rFonts w:ascii="Courier New" w:eastAsia="Times New Roman" w:hAnsi="Courier New" w:cs="Courier New"/>
                <w:sz w:val="20"/>
              </w:rPr>
              <w:t xml:space="preserve">  </w:t>
            </w:r>
            <w:proofErr w:type="gramStart"/>
            <w:r w:rsidRPr="00590945">
              <w:rPr>
                <w:rFonts w:ascii="Courier New" w:eastAsia="Times New Roman" w:hAnsi="Courier New" w:cs="Courier New"/>
                <w:sz w:val="20"/>
              </w:rPr>
              <w:t>hostname</w:t>
            </w:r>
            <w:proofErr w:type="gramEnd"/>
            <w:r w:rsidRPr="00590945">
              <w:rPr>
                <w:rFonts w:ascii="Courier New" w:eastAsia="Times New Roman" w:hAnsi="Courier New" w:cs="Courier New"/>
                <w:sz w:val="20"/>
              </w:rPr>
              <w:t xml:space="preserve"> = "www." + </w:t>
            </w:r>
            <w:proofErr w:type="gramStart"/>
            <w:r w:rsidRPr="00590945">
              <w:rPr>
                <w:rFonts w:ascii="Courier New" w:eastAsia="Times New Roman" w:hAnsi="Courier New" w:cs="Courier New"/>
                <w:sz w:val="20"/>
              </w:rPr>
              <w:t>secondlevel</w:t>
            </w:r>
            <w:proofErr w:type="gramEnd"/>
            <w:r w:rsidRPr="00590945">
              <w:rPr>
                <w:rFonts w:ascii="Courier New" w:eastAsia="Times New Roman" w:hAnsi="Courier New" w:cs="Courier New"/>
                <w:sz w:val="20"/>
              </w:rPr>
              <w:t xml:space="preserve"> + '.' + firstlevel;</w:t>
            </w:r>
          </w:p>
          <w:p w:rsidR="00590945" w:rsidRPr="00590945" w:rsidRDefault="00590945" w:rsidP="005909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590945">
              <w:rPr>
                <w:rFonts w:ascii="Courier New" w:eastAsia="Times New Roman" w:hAnsi="Courier New" w:cs="Courier New"/>
                <w:sz w:val="20"/>
              </w:rPr>
              <w:t xml:space="preserve">  url = scheme + hostname;</w:t>
            </w:r>
          </w:p>
          <w:p w:rsidR="00590945" w:rsidRPr="00590945" w:rsidRDefault="00590945" w:rsidP="005909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</w:p>
          <w:p w:rsidR="00590945" w:rsidRPr="00590945" w:rsidRDefault="00590945" w:rsidP="005909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590945">
              <w:rPr>
                <w:rFonts w:ascii="Courier New" w:eastAsia="Times New Roman" w:hAnsi="Courier New" w:cs="Courier New"/>
                <w:sz w:val="20"/>
              </w:rPr>
              <w:t xml:space="preserve">  std::cout &lt;&lt; url &lt;&lt; '\n';</w:t>
            </w:r>
          </w:p>
          <w:p w:rsidR="00590945" w:rsidRPr="00590945" w:rsidRDefault="00590945" w:rsidP="005909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</w:p>
          <w:p w:rsidR="00590945" w:rsidRPr="00590945" w:rsidRDefault="00590945" w:rsidP="005909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590945">
              <w:rPr>
                <w:rFonts w:ascii="Courier New" w:eastAsia="Times New Roman" w:hAnsi="Courier New" w:cs="Courier New"/>
                <w:sz w:val="20"/>
              </w:rPr>
              <w:t xml:space="preserve">  </w:t>
            </w:r>
            <w:r w:rsidRPr="00590945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return</w:t>
            </w:r>
            <w:r w:rsidRPr="00590945">
              <w:rPr>
                <w:rFonts w:ascii="Courier New" w:eastAsia="Times New Roman" w:hAnsi="Courier New" w:cs="Courier New"/>
                <w:sz w:val="20"/>
              </w:rPr>
              <w:t xml:space="preserve"> 0;</w:t>
            </w:r>
          </w:p>
          <w:p w:rsidR="00590945" w:rsidRPr="00590945" w:rsidRDefault="00590945" w:rsidP="005909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90945">
              <w:rPr>
                <w:rFonts w:ascii="Courier New" w:eastAsia="Times New Roman" w:hAnsi="Courier New" w:cs="Courier New"/>
                <w:sz w:val="20"/>
              </w:rPr>
              <w:t>}</w:t>
            </w:r>
          </w:p>
        </w:tc>
      </w:tr>
    </w:tbl>
    <w:p w:rsidR="00590945" w:rsidRPr="00590945" w:rsidRDefault="00590945" w:rsidP="005909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0945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 w:rsidRPr="00590945">
        <w:rPr>
          <w:rFonts w:ascii="Times New Roman" w:eastAsia="Times New Roman" w:hAnsi="Times New Roman" w:cs="Times New Roman"/>
          <w:sz w:val="24"/>
          <w:szCs w:val="24"/>
        </w:rPr>
        <w:br/>
        <w:t>Output: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971"/>
      </w:tblGrid>
      <w:tr w:rsidR="00590945" w:rsidRPr="00590945" w:rsidTr="005909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0945" w:rsidRPr="00590945" w:rsidRDefault="00590945" w:rsidP="005909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90945">
              <w:rPr>
                <w:rFonts w:ascii="Courier New" w:eastAsia="Times New Roman" w:hAnsi="Courier New" w:cs="Courier New"/>
                <w:sz w:val="20"/>
                <w:szCs w:val="20"/>
              </w:rPr>
              <w:t>http://www.cplusplus.com</w:t>
            </w:r>
          </w:p>
        </w:tc>
      </w:tr>
    </w:tbl>
    <w:p w:rsidR="00590945" w:rsidRPr="00590945" w:rsidRDefault="00590945" w:rsidP="005909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0945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590945" w:rsidRPr="00590945" w:rsidRDefault="00590945" w:rsidP="005909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90945">
        <w:rPr>
          <w:rFonts w:ascii="Times New Roman" w:eastAsia="Times New Roman" w:hAnsi="Times New Roman" w:cs="Times New Roman"/>
          <w:b/>
          <w:bCs/>
          <w:sz w:val="27"/>
          <w:szCs w:val="27"/>
        </w:rPr>
        <w:t>Return Value</w:t>
      </w:r>
    </w:p>
    <w:p w:rsidR="00590945" w:rsidRPr="00590945" w:rsidRDefault="00590945" w:rsidP="005909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0945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hyperlink r:id="rId621" w:history="1">
        <w:r w:rsidRPr="0059094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basic_string</w:t>
        </w:r>
      </w:hyperlink>
      <w:r w:rsidRPr="00590945">
        <w:rPr>
          <w:rFonts w:ascii="Times New Roman" w:eastAsia="Times New Roman" w:hAnsi="Times New Roman" w:cs="Times New Roman"/>
          <w:sz w:val="24"/>
          <w:szCs w:val="24"/>
        </w:rPr>
        <w:t xml:space="preserve"> object whose value is the concatenation of </w:t>
      </w:r>
      <w:r w:rsidRPr="00590945">
        <w:rPr>
          <w:rFonts w:ascii="Times New Roman" w:eastAsia="Times New Roman" w:hAnsi="Times New Roman" w:cs="Times New Roman"/>
          <w:i/>
          <w:iCs/>
          <w:sz w:val="24"/>
          <w:szCs w:val="24"/>
        </w:rPr>
        <w:t>lhs</w:t>
      </w:r>
      <w:r w:rsidRPr="00590945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590945">
        <w:rPr>
          <w:rFonts w:ascii="Times New Roman" w:eastAsia="Times New Roman" w:hAnsi="Times New Roman" w:cs="Times New Roman"/>
          <w:i/>
          <w:iCs/>
          <w:sz w:val="24"/>
          <w:szCs w:val="24"/>
        </w:rPr>
        <w:t>rhs</w:t>
      </w:r>
      <w:r w:rsidRPr="00590945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590945">
        <w:rPr>
          <w:rFonts w:ascii="Times New Roman" w:eastAsia="Times New Roman" w:hAnsi="Times New Roman" w:cs="Times New Roman"/>
          <w:sz w:val="24"/>
          <w:szCs w:val="24"/>
        </w:rPr>
        <w:br/>
      </w:r>
      <w:r w:rsidRPr="00590945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590945" w:rsidRPr="00590945" w:rsidRDefault="00590945" w:rsidP="005909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90945">
        <w:rPr>
          <w:rFonts w:ascii="Times New Roman" w:eastAsia="Times New Roman" w:hAnsi="Times New Roman" w:cs="Times New Roman"/>
          <w:b/>
          <w:bCs/>
          <w:sz w:val="27"/>
          <w:szCs w:val="27"/>
        </w:rPr>
        <w:t>Complexity</w:t>
      </w:r>
    </w:p>
    <w:p w:rsidR="00590945" w:rsidRPr="00590945" w:rsidRDefault="00590945" w:rsidP="005909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90945">
        <w:rPr>
          <w:rFonts w:ascii="Times New Roman" w:eastAsia="Times New Roman" w:hAnsi="Times New Roman" w:cs="Times New Roman"/>
          <w:sz w:val="24"/>
          <w:szCs w:val="24"/>
        </w:rPr>
        <w:t xml:space="preserve">Unspecified, but generally linear in the resulting </w:t>
      </w:r>
      <w:hyperlink r:id="rId622" w:history="1">
        <w:r w:rsidRPr="0059094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string length</w:t>
        </w:r>
      </w:hyperlink>
      <w:r w:rsidRPr="00590945">
        <w:rPr>
          <w:rFonts w:ascii="Times New Roman" w:eastAsia="Times New Roman" w:hAnsi="Times New Roman" w:cs="Times New Roman"/>
          <w:sz w:val="24"/>
          <w:szCs w:val="24"/>
        </w:rPr>
        <w:t xml:space="preserve"> (and linear in the length of the non-moved argument for signatures with </w:t>
      </w:r>
      <w:r w:rsidRPr="00590945">
        <w:rPr>
          <w:rFonts w:ascii="Times New Roman" w:eastAsia="Times New Roman" w:hAnsi="Times New Roman" w:cs="Times New Roman"/>
          <w:i/>
          <w:iCs/>
          <w:sz w:val="24"/>
          <w:szCs w:val="24"/>
        </w:rPr>
        <w:t>rvalue references</w:t>
      </w:r>
      <w:r w:rsidRPr="00590945">
        <w:rPr>
          <w:rFonts w:ascii="Times New Roman" w:eastAsia="Times New Roman" w:hAnsi="Times New Roman" w:cs="Times New Roman"/>
          <w:sz w:val="24"/>
          <w:szCs w:val="24"/>
        </w:rPr>
        <w:t>).</w:t>
      </w:r>
      <w:proofErr w:type="gramEnd"/>
      <w:r w:rsidRPr="00590945">
        <w:rPr>
          <w:rFonts w:ascii="Times New Roman" w:eastAsia="Times New Roman" w:hAnsi="Times New Roman" w:cs="Times New Roman"/>
          <w:sz w:val="24"/>
          <w:szCs w:val="24"/>
        </w:rPr>
        <w:br/>
      </w:r>
      <w:r w:rsidRPr="00590945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590945" w:rsidRPr="00590945" w:rsidRDefault="00590945" w:rsidP="005909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90945">
        <w:rPr>
          <w:rFonts w:ascii="Times New Roman" w:eastAsia="Times New Roman" w:hAnsi="Times New Roman" w:cs="Times New Roman"/>
          <w:b/>
          <w:bCs/>
          <w:sz w:val="27"/>
          <w:szCs w:val="27"/>
        </w:rPr>
        <w:t>Iterator validity</w:t>
      </w:r>
    </w:p>
    <w:p w:rsidR="00590945" w:rsidRPr="00590945" w:rsidRDefault="00590945" w:rsidP="005909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0945">
        <w:rPr>
          <w:rFonts w:ascii="Times New Roman" w:eastAsia="Times New Roman" w:hAnsi="Times New Roman" w:cs="Times New Roman"/>
          <w:sz w:val="24"/>
          <w:szCs w:val="24"/>
        </w:rPr>
        <w:t xml:space="preserve">The signatures with </w:t>
      </w:r>
      <w:r w:rsidRPr="00590945">
        <w:rPr>
          <w:rFonts w:ascii="Times New Roman" w:eastAsia="Times New Roman" w:hAnsi="Times New Roman" w:cs="Times New Roman"/>
          <w:i/>
          <w:iCs/>
          <w:sz w:val="24"/>
          <w:szCs w:val="24"/>
        </w:rPr>
        <w:t>rvalue references</w:t>
      </w:r>
      <w:r w:rsidRPr="00590945">
        <w:rPr>
          <w:rFonts w:ascii="Times New Roman" w:eastAsia="Times New Roman" w:hAnsi="Times New Roman" w:cs="Times New Roman"/>
          <w:sz w:val="24"/>
          <w:szCs w:val="24"/>
        </w:rPr>
        <w:t xml:space="preserve"> may invalidate iterators, pointers and references related to the moved </w:t>
      </w:r>
      <w:hyperlink r:id="rId623" w:history="1">
        <w:r w:rsidRPr="0059094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basic_string</w:t>
        </w:r>
      </w:hyperlink>
      <w:r w:rsidRPr="00590945">
        <w:rPr>
          <w:rFonts w:ascii="Times New Roman" w:eastAsia="Times New Roman" w:hAnsi="Times New Roman" w:cs="Times New Roman"/>
          <w:sz w:val="24"/>
          <w:szCs w:val="24"/>
        </w:rPr>
        <w:t xml:space="preserve"> object.</w:t>
      </w:r>
      <w:r w:rsidRPr="00590945">
        <w:rPr>
          <w:rFonts w:ascii="Times New Roman" w:eastAsia="Times New Roman" w:hAnsi="Times New Roman" w:cs="Times New Roman"/>
          <w:sz w:val="24"/>
          <w:szCs w:val="24"/>
        </w:rPr>
        <w:br/>
      </w:r>
      <w:r w:rsidRPr="00590945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590945" w:rsidRPr="00590945" w:rsidRDefault="00590945" w:rsidP="005909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90945">
        <w:rPr>
          <w:rFonts w:ascii="Times New Roman" w:eastAsia="Times New Roman" w:hAnsi="Times New Roman" w:cs="Times New Roman"/>
          <w:b/>
          <w:bCs/>
          <w:sz w:val="27"/>
          <w:szCs w:val="27"/>
        </w:rPr>
        <w:t>Data races</w:t>
      </w:r>
    </w:p>
    <w:p w:rsidR="00590945" w:rsidRPr="00590945" w:rsidRDefault="00590945" w:rsidP="005909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0945">
        <w:rPr>
          <w:rFonts w:ascii="Times New Roman" w:eastAsia="Times New Roman" w:hAnsi="Times New Roman" w:cs="Times New Roman"/>
          <w:sz w:val="24"/>
          <w:szCs w:val="24"/>
        </w:rPr>
        <w:t xml:space="preserve">The signatures with </w:t>
      </w:r>
      <w:r w:rsidRPr="00590945">
        <w:rPr>
          <w:rFonts w:ascii="Times New Roman" w:eastAsia="Times New Roman" w:hAnsi="Times New Roman" w:cs="Times New Roman"/>
          <w:i/>
          <w:iCs/>
          <w:sz w:val="24"/>
          <w:szCs w:val="24"/>
        </w:rPr>
        <w:t>rvalue references</w:t>
      </w:r>
      <w:r w:rsidRPr="00590945">
        <w:rPr>
          <w:rFonts w:ascii="Times New Roman" w:eastAsia="Times New Roman" w:hAnsi="Times New Roman" w:cs="Times New Roman"/>
          <w:sz w:val="24"/>
          <w:szCs w:val="24"/>
        </w:rPr>
        <w:t xml:space="preserve"> modify the moved </w:t>
      </w:r>
      <w:hyperlink r:id="rId624" w:history="1">
        <w:r w:rsidRPr="0059094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basic_string</w:t>
        </w:r>
      </w:hyperlink>
      <w:r w:rsidRPr="00590945">
        <w:rPr>
          <w:rFonts w:ascii="Times New Roman" w:eastAsia="Times New Roman" w:hAnsi="Times New Roman" w:cs="Times New Roman"/>
          <w:sz w:val="24"/>
          <w:szCs w:val="24"/>
        </w:rPr>
        <w:t xml:space="preserve"> object.</w:t>
      </w:r>
      <w:r w:rsidRPr="00590945">
        <w:rPr>
          <w:rFonts w:ascii="Times New Roman" w:eastAsia="Times New Roman" w:hAnsi="Times New Roman" w:cs="Times New Roman"/>
          <w:sz w:val="24"/>
          <w:szCs w:val="24"/>
        </w:rPr>
        <w:br/>
      </w:r>
      <w:r w:rsidRPr="00590945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590945" w:rsidRPr="00590945" w:rsidRDefault="00590945" w:rsidP="005909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90945">
        <w:rPr>
          <w:rFonts w:ascii="Times New Roman" w:eastAsia="Times New Roman" w:hAnsi="Times New Roman" w:cs="Times New Roman"/>
          <w:b/>
          <w:bCs/>
          <w:sz w:val="27"/>
          <w:szCs w:val="27"/>
        </w:rPr>
        <w:t>Exception safety</w:t>
      </w:r>
    </w:p>
    <w:p w:rsidR="00590945" w:rsidRDefault="00590945" w:rsidP="00590945">
      <w:pPr>
        <w:rPr>
          <w:rFonts w:ascii="Times New Roman" w:eastAsia="Times New Roman" w:hAnsi="Times New Roman" w:cs="Times New Roman"/>
          <w:sz w:val="24"/>
          <w:szCs w:val="24"/>
        </w:rPr>
      </w:pPr>
      <w:r w:rsidRPr="00590945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Strong guarantee:</w:t>
      </w:r>
      <w:r w:rsidRPr="00590945">
        <w:rPr>
          <w:rFonts w:ascii="Times New Roman" w:eastAsia="Times New Roman" w:hAnsi="Times New Roman" w:cs="Times New Roman"/>
          <w:sz w:val="24"/>
          <w:szCs w:val="24"/>
        </w:rPr>
        <w:t xml:space="preserve"> if an exception is thrown, there are no changes in either </w:t>
      </w:r>
      <w:hyperlink r:id="rId625" w:history="1">
        <w:r w:rsidRPr="0059094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basic_string</w:t>
        </w:r>
      </w:hyperlink>
      <w:r w:rsidRPr="00590945">
        <w:rPr>
          <w:rFonts w:ascii="Times New Roman" w:eastAsia="Times New Roman" w:hAnsi="Times New Roman" w:cs="Times New Roman"/>
          <w:sz w:val="24"/>
          <w:szCs w:val="24"/>
        </w:rPr>
        <w:t xml:space="preserve"> objects.</w:t>
      </w:r>
      <w:r w:rsidRPr="00590945">
        <w:rPr>
          <w:rFonts w:ascii="Times New Roman" w:eastAsia="Times New Roman" w:hAnsi="Times New Roman" w:cs="Times New Roman"/>
          <w:sz w:val="24"/>
          <w:szCs w:val="24"/>
        </w:rPr>
        <w:br/>
      </w:r>
      <w:r w:rsidRPr="00590945">
        <w:rPr>
          <w:rFonts w:ascii="Times New Roman" w:eastAsia="Times New Roman" w:hAnsi="Times New Roman" w:cs="Times New Roman"/>
          <w:sz w:val="24"/>
          <w:szCs w:val="24"/>
        </w:rPr>
        <w:br/>
        <w:t xml:space="preserve">If </w:t>
      </w:r>
      <w:r w:rsidRPr="00590945">
        <w:rPr>
          <w:rFonts w:ascii="Courier New" w:eastAsia="Times New Roman" w:hAnsi="Courier New" w:cs="Courier New"/>
          <w:sz w:val="20"/>
        </w:rPr>
        <w:t>s</w:t>
      </w:r>
      <w:r w:rsidRPr="00590945">
        <w:rPr>
          <w:rFonts w:ascii="Times New Roman" w:eastAsia="Times New Roman" w:hAnsi="Times New Roman" w:cs="Times New Roman"/>
          <w:sz w:val="24"/>
          <w:szCs w:val="24"/>
        </w:rPr>
        <w:t xml:space="preserve"> is not a null-terminated character sequence, it causes </w:t>
      </w:r>
      <w:r w:rsidRPr="00590945">
        <w:rPr>
          <w:rFonts w:ascii="Times New Roman" w:eastAsia="Times New Roman" w:hAnsi="Times New Roman" w:cs="Times New Roman"/>
          <w:i/>
          <w:iCs/>
          <w:sz w:val="24"/>
          <w:szCs w:val="24"/>
        </w:rPr>
        <w:t>undefined behavior</w:t>
      </w:r>
      <w:r w:rsidRPr="00590945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590945">
        <w:rPr>
          <w:rFonts w:ascii="Times New Roman" w:eastAsia="Times New Roman" w:hAnsi="Times New Roman" w:cs="Times New Roman"/>
          <w:sz w:val="24"/>
          <w:szCs w:val="24"/>
        </w:rPr>
        <w:br/>
      </w:r>
      <w:r w:rsidRPr="00590945">
        <w:rPr>
          <w:rFonts w:ascii="Times New Roman" w:eastAsia="Times New Roman" w:hAnsi="Times New Roman" w:cs="Times New Roman"/>
          <w:sz w:val="24"/>
          <w:szCs w:val="24"/>
        </w:rPr>
        <w:br/>
        <w:t xml:space="preserve">If the resulting </w:t>
      </w:r>
      <w:hyperlink r:id="rId626" w:history="1">
        <w:r w:rsidRPr="0059094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string length</w:t>
        </w:r>
      </w:hyperlink>
      <w:r w:rsidRPr="00590945">
        <w:rPr>
          <w:rFonts w:ascii="Times New Roman" w:eastAsia="Times New Roman" w:hAnsi="Times New Roman" w:cs="Times New Roman"/>
          <w:sz w:val="24"/>
          <w:szCs w:val="24"/>
        </w:rPr>
        <w:t xml:space="preserve"> would exceed the </w:t>
      </w:r>
      <w:hyperlink r:id="rId627" w:history="1">
        <w:r w:rsidRPr="0059094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max_size</w:t>
        </w:r>
      </w:hyperlink>
      <w:r w:rsidRPr="00590945">
        <w:rPr>
          <w:rFonts w:ascii="Times New Roman" w:eastAsia="Times New Roman" w:hAnsi="Times New Roman" w:cs="Times New Roman"/>
          <w:sz w:val="24"/>
          <w:szCs w:val="24"/>
        </w:rPr>
        <w:t xml:space="preserve">, a </w:t>
      </w:r>
      <w:hyperlink r:id="rId628" w:history="1">
        <w:r w:rsidRPr="0059094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length_error</w:t>
        </w:r>
      </w:hyperlink>
      <w:r w:rsidRPr="00590945">
        <w:rPr>
          <w:rFonts w:ascii="Times New Roman" w:eastAsia="Times New Roman" w:hAnsi="Times New Roman" w:cs="Times New Roman"/>
          <w:sz w:val="24"/>
          <w:szCs w:val="24"/>
        </w:rPr>
        <w:t xml:space="preserve"> exception is thrown.</w:t>
      </w:r>
      <w:r w:rsidRPr="00590945">
        <w:rPr>
          <w:rFonts w:ascii="Times New Roman" w:eastAsia="Times New Roman" w:hAnsi="Times New Roman" w:cs="Times New Roman"/>
          <w:sz w:val="24"/>
          <w:szCs w:val="24"/>
        </w:rPr>
        <w:br/>
        <w:t xml:space="preserve">If the type uses the </w:t>
      </w:r>
      <w:hyperlink r:id="rId629" w:history="1">
        <w:r w:rsidRPr="0059094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default allocator</w:t>
        </w:r>
      </w:hyperlink>
      <w:r w:rsidRPr="00590945">
        <w:rPr>
          <w:rFonts w:ascii="Times New Roman" w:eastAsia="Times New Roman" w:hAnsi="Times New Roman" w:cs="Times New Roman"/>
          <w:sz w:val="24"/>
          <w:szCs w:val="24"/>
        </w:rPr>
        <w:t xml:space="preserve">, a </w:t>
      </w:r>
      <w:hyperlink r:id="rId630" w:history="1">
        <w:r w:rsidRPr="0059094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bad_alloc</w:t>
        </w:r>
      </w:hyperlink>
      <w:r w:rsidRPr="00590945">
        <w:rPr>
          <w:rFonts w:ascii="Times New Roman" w:eastAsia="Times New Roman" w:hAnsi="Times New Roman" w:cs="Times New Roman"/>
          <w:sz w:val="24"/>
          <w:szCs w:val="24"/>
        </w:rPr>
        <w:t xml:space="preserve"> exception is thrown if the function needs to allocate storage and fails.</w:t>
      </w:r>
    </w:p>
    <w:p w:rsidR="00590945" w:rsidRDefault="00590945" w:rsidP="0059094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90945" w:rsidRPr="00590945" w:rsidRDefault="00590945" w:rsidP="005909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90945">
        <w:rPr>
          <w:rFonts w:ascii="Times New Roman" w:eastAsia="Times New Roman" w:hAnsi="Times New Roman" w:cs="Times New Roman"/>
          <w:sz w:val="24"/>
          <w:szCs w:val="24"/>
        </w:rPr>
        <w:t>function</w:t>
      </w:r>
      <w:proofErr w:type="gramEnd"/>
      <w:r w:rsidRPr="00590945">
        <w:rPr>
          <w:rFonts w:ascii="Times New Roman" w:eastAsia="Times New Roman" w:hAnsi="Times New Roman" w:cs="Times New Roman"/>
          <w:sz w:val="24"/>
          <w:szCs w:val="24"/>
        </w:rPr>
        <w:t xml:space="preserve"> template </w:t>
      </w:r>
    </w:p>
    <w:p w:rsidR="00590945" w:rsidRPr="00590945" w:rsidRDefault="00590945" w:rsidP="005909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0945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590945">
        <w:rPr>
          <w:rFonts w:ascii="Times New Roman" w:eastAsia="Times New Roman" w:hAnsi="Times New Roman" w:cs="Times New Roman"/>
          <w:sz w:val="24"/>
          <w:szCs w:val="24"/>
        </w:rPr>
        <w:t>string</w:t>
      </w:r>
      <w:proofErr w:type="gramEnd"/>
      <w:r w:rsidRPr="00590945"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</w:p>
    <w:p w:rsidR="00590945" w:rsidRPr="00590945" w:rsidRDefault="00590945" w:rsidP="0059094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proofErr w:type="gramStart"/>
      <w:r w:rsidRPr="0059094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std::relational</w:t>
      </w:r>
      <w:proofErr w:type="gramEnd"/>
      <w:r w:rsidRPr="0059094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operators (basic_string)</w:t>
      </w:r>
    </w:p>
    <w:p w:rsidR="00590945" w:rsidRPr="00590945" w:rsidRDefault="00590945" w:rsidP="00590945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31" w:history="1">
        <w:r w:rsidRPr="0059094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C++98</w:t>
        </w:r>
      </w:hyperlink>
    </w:p>
    <w:p w:rsidR="00590945" w:rsidRPr="00590945" w:rsidRDefault="00590945" w:rsidP="00590945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32" w:history="1">
        <w:r w:rsidRPr="0059094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C++11</w:t>
        </w:r>
      </w:hyperlink>
    </w:p>
    <w:p w:rsidR="00590945" w:rsidRPr="00590945" w:rsidRDefault="00590945" w:rsidP="00590945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55"/>
        <w:gridCol w:w="9917"/>
      </w:tblGrid>
      <w:tr w:rsidR="00590945" w:rsidRPr="00590945" w:rsidTr="005909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0945" w:rsidRPr="00590945" w:rsidRDefault="00590945" w:rsidP="005909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909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(1)</w:t>
            </w:r>
          </w:p>
        </w:tc>
        <w:tc>
          <w:tcPr>
            <w:tcW w:w="0" w:type="auto"/>
            <w:vAlign w:val="center"/>
            <w:hideMark/>
          </w:tcPr>
          <w:p w:rsidR="00590945" w:rsidRPr="00590945" w:rsidRDefault="00590945" w:rsidP="005909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90945">
              <w:rPr>
                <w:rFonts w:ascii="Courier New" w:eastAsia="Times New Roman" w:hAnsi="Courier New" w:cs="Courier New"/>
                <w:sz w:val="20"/>
                <w:szCs w:val="20"/>
              </w:rPr>
              <w:t>template &lt;class charT, class traits, class Alloc&gt;</w:t>
            </w:r>
          </w:p>
          <w:p w:rsidR="00590945" w:rsidRPr="00590945" w:rsidRDefault="00590945" w:rsidP="005909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9094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bool operator== (const basic_string&lt;charT,traits,Alloc&gt;&amp; lhs,</w:t>
            </w:r>
          </w:p>
          <w:p w:rsidR="00590945" w:rsidRPr="00590945" w:rsidRDefault="00590945" w:rsidP="005909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9094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const basic_string&lt;charT,traits,Alloc&gt;&amp; rhs);</w:t>
            </w:r>
          </w:p>
          <w:p w:rsidR="00590945" w:rsidRPr="00590945" w:rsidRDefault="00590945" w:rsidP="005909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90945">
              <w:rPr>
                <w:rFonts w:ascii="Courier New" w:eastAsia="Times New Roman" w:hAnsi="Courier New" w:cs="Courier New"/>
                <w:sz w:val="20"/>
                <w:szCs w:val="20"/>
              </w:rPr>
              <w:t>template &lt;class charT, class traits, class Alloc&gt;</w:t>
            </w:r>
          </w:p>
          <w:p w:rsidR="00590945" w:rsidRPr="00590945" w:rsidRDefault="00590945" w:rsidP="005909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9094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bool operator== (const charT* lhs, const basic_string&lt;charT,traits,Alloc&gt;&amp; rhs);</w:t>
            </w:r>
          </w:p>
          <w:p w:rsidR="00590945" w:rsidRPr="00590945" w:rsidRDefault="00590945" w:rsidP="005909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90945">
              <w:rPr>
                <w:rFonts w:ascii="Courier New" w:eastAsia="Times New Roman" w:hAnsi="Courier New" w:cs="Courier New"/>
                <w:sz w:val="20"/>
                <w:szCs w:val="20"/>
              </w:rPr>
              <w:t>template &lt;class charT, class traits, class Alloc&gt;</w:t>
            </w:r>
          </w:p>
          <w:p w:rsidR="00590945" w:rsidRPr="00590945" w:rsidRDefault="00590945" w:rsidP="005909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9094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bool operator== (const basic_string&lt;charT,traits,Alloc&gt;&amp; lhs, const charT* rhs);</w:t>
            </w:r>
          </w:p>
        </w:tc>
      </w:tr>
      <w:tr w:rsidR="00590945" w:rsidRPr="00590945" w:rsidTr="005909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0945" w:rsidRPr="00590945" w:rsidRDefault="00590945" w:rsidP="005909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909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(2)</w:t>
            </w:r>
          </w:p>
        </w:tc>
        <w:tc>
          <w:tcPr>
            <w:tcW w:w="0" w:type="auto"/>
            <w:vAlign w:val="center"/>
            <w:hideMark/>
          </w:tcPr>
          <w:p w:rsidR="00590945" w:rsidRPr="00590945" w:rsidRDefault="00590945" w:rsidP="005909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90945">
              <w:rPr>
                <w:rFonts w:ascii="Courier New" w:eastAsia="Times New Roman" w:hAnsi="Courier New" w:cs="Courier New"/>
                <w:sz w:val="20"/>
                <w:szCs w:val="20"/>
              </w:rPr>
              <w:t>template &lt;class charT, class traits, class Alloc&gt;</w:t>
            </w:r>
          </w:p>
          <w:p w:rsidR="00590945" w:rsidRPr="00590945" w:rsidRDefault="00590945" w:rsidP="005909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9094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bool operator!= (const basic_string&lt;charT,traits,Alloc&gt;&amp; lhs,</w:t>
            </w:r>
          </w:p>
          <w:p w:rsidR="00590945" w:rsidRPr="00590945" w:rsidRDefault="00590945" w:rsidP="005909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9094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const basic_string&lt;charT,traits,Alloc&gt;&amp; rhs);</w:t>
            </w:r>
          </w:p>
          <w:p w:rsidR="00590945" w:rsidRPr="00590945" w:rsidRDefault="00590945" w:rsidP="005909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90945">
              <w:rPr>
                <w:rFonts w:ascii="Courier New" w:eastAsia="Times New Roman" w:hAnsi="Courier New" w:cs="Courier New"/>
                <w:sz w:val="20"/>
                <w:szCs w:val="20"/>
              </w:rPr>
              <w:t>template &lt;class charT, class traits, class Alloc&gt;</w:t>
            </w:r>
          </w:p>
          <w:p w:rsidR="00590945" w:rsidRPr="00590945" w:rsidRDefault="00590945" w:rsidP="005909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9094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bool operator!= (const charT* lhs, const basic_string&lt;charT,traits,Alloc&gt;&amp; rhs);</w:t>
            </w:r>
          </w:p>
          <w:p w:rsidR="00590945" w:rsidRPr="00590945" w:rsidRDefault="00590945" w:rsidP="005909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90945">
              <w:rPr>
                <w:rFonts w:ascii="Courier New" w:eastAsia="Times New Roman" w:hAnsi="Courier New" w:cs="Courier New"/>
                <w:sz w:val="20"/>
                <w:szCs w:val="20"/>
              </w:rPr>
              <w:t>template &lt;class charT, class traits, class Alloc&gt;</w:t>
            </w:r>
          </w:p>
          <w:p w:rsidR="00590945" w:rsidRPr="00590945" w:rsidRDefault="00590945" w:rsidP="005909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9094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bool operator!= (const basic_string&lt;charT,traits,Alloc&gt;&amp; lhs, const charT* rhs);</w:t>
            </w:r>
          </w:p>
        </w:tc>
      </w:tr>
      <w:tr w:rsidR="00590945" w:rsidRPr="00590945" w:rsidTr="005909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0945" w:rsidRPr="00590945" w:rsidRDefault="00590945" w:rsidP="005909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909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(3)</w:t>
            </w:r>
          </w:p>
        </w:tc>
        <w:tc>
          <w:tcPr>
            <w:tcW w:w="0" w:type="auto"/>
            <w:vAlign w:val="center"/>
            <w:hideMark/>
          </w:tcPr>
          <w:p w:rsidR="00590945" w:rsidRPr="00590945" w:rsidRDefault="00590945" w:rsidP="005909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90945">
              <w:rPr>
                <w:rFonts w:ascii="Courier New" w:eastAsia="Times New Roman" w:hAnsi="Courier New" w:cs="Courier New"/>
                <w:sz w:val="20"/>
                <w:szCs w:val="20"/>
              </w:rPr>
              <w:t>template &lt;class charT, class traits, class Alloc&gt;</w:t>
            </w:r>
          </w:p>
          <w:p w:rsidR="00590945" w:rsidRPr="00590945" w:rsidRDefault="00590945" w:rsidP="005909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9094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bool operator&lt;  (const basic_string&lt;charT,traits,Alloc&gt;&amp; lhs,</w:t>
            </w:r>
          </w:p>
          <w:p w:rsidR="00590945" w:rsidRPr="00590945" w:rsidRDefault="00590945" w:rsidP="005909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9094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const basic_string&lt;charT,traits,Alloc&gt;&amp; rhs);</w:t>
            </w:r>
          </w:p>
          <w:p w:rsidR="00590945" w:rsidRPr="00590945" w:rsidRDefault="00590945" w:rsidP="005909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90945">
              <w:rPr>
                <w:rFonts w:ascii="Courier New" w:eastAsia="Times New Roman" w:hAnsi="Courier New" w:cs="Courier New"/>
                <w:sz w:val="20"/>
                <w:szCs w:val="20"/>
              </w:rPr>
              <w:t>template &lt;class charT, class traits, class Alloc&gt;</w:t>
            </w:r>
          </w:p>
          <w:p w:rsidR="00590945" w:rsidRPr="00590945" w:rsidRDefault="00590945" w:rsidP="005909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9094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bool operator&lt;  (const charT* lhs, const basic_string&lt;charT,traits,Alloc&gt;&amp; rhs);</w:t>
            </w:r>
          </w:p>
          <w:p w:rsidR="00590945" w:rsidRPr="00590945" w:rsidRDefault="00590945" w:rsidP="005909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90945">
              <w:rPr>
                <w:rFonts w:ascii="Courier New" w:eastAsia="Times New Roman" w:hAnsi="Courier New" w:cs="Courier New"/>
                <w:sz w:val="20"/>
                <w:szCs w:val="20"/>
              </w:rPr>
              <w:t>template &lt;class charT, class traits, class Alloc&gt;</w:t>
            </w:r>
          </w:p>
          <w:p w:rsidR="00590945" w:rsidRPr="00590945" w:rsidRDefault="00590945" w:rsidP="005909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9094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bool operator&lt;  (const basic_string&lt;charT,traits,Alloc&gt;&amp; lhs, const charT* rhs);</w:t>
            </w:r>
          </w:p>
        </w:tc>
      </w:tr>
      <w:tr w:rsidR="00590945" w:rsidRPr="00590945" w:rsidTr="005909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0945" w:rsidRPr="00590945" w:rsidRDefault="00590945" w:rsidP="005909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909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(4)</w:t>
            </w:r>
          </w:p>
        </w:tc>
        <w:tc>
          <w:tcPr>
            <w:tcW w:w="0" w:type="auto"/>
            <w:vAlign w:val="center"/>
            <w:hideMark/>
          </w:tcPr>
          <w:p w:rsidR="00590945" w:rsidRPr="00590945" w:rsidRDefault="00590945" w:rsidP="005909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90945">
              <w:rPr>
                <w:rFonts w:ascii="Courier New" w:eastAsia="Times New Roman" w:hAnsi="Courier New" w:cs="Courier New"/>
                <w:sz w:val="20"/>
                <w:szCs w:val="20"/>
              </w:rPr>
              <w:t>template &lt;class charT, class traits, class Alloc&gt;</w:t>
            </w:r>
          </w:p>
          <w:p w:rsidR="00590945" w:rsidRPr="00590945" w:rsidRDefault="00590945" w:rsidP="005909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9094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bool operator&lt;= (const basic_string&lt;charT,traits,Alloc&gt;&amp; lhs,</w:t>
            </w:r>
          </w:p>
          <w:p w:rsidR="00590945" w:rsidRPr="00590945" w:rsidRDefault="00590945" w:rsidP="005909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9094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const basic_string&lt;charT,traits,Alloc&gt;&amp; rhs);</w:t>
            </w:r>
          </w:p>
          <w:p w:rsidR="00590945" w:rsidRPr="00590945" w:rsidRDefault="00590945" w:rsidP="005909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90945">
              <w:rPr>
                <w:rFonts w:ascii="Courier New" w:eastAsia="Times New Roman" w:hAnsi="Courier New" w:cs="Courier New"/>
                <w:sz w:val="20"/>
                <w:szCs w:val="20"/>
              </w:rPr>
              <w:t>template &lt;class charT, class traits, class Alloc&gt;</w:t>
            </w:r>
          </w:p>
          <w:p w:rsidR="00590945" w:rsidRPr="00590945" w:rsidRDefault="00590945" w:rsidP="005909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9094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bool operator&lt;= (const charT* lhs, const basic_string&lt;charT,traits,Alloc&gt;&amp; rhs);</w:t>
            </w:r>
          </w:p>
          <w:p w:rsidR="00590945" w:rsidRPr="00590945" w:rsidRDefault="00590945" w:rsidP="005909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90945">
              <w:rPr>
                <w:rFonts w:ascii="Courier New" w:eastAsia="Times New Roman" w:hAnsi="Courier New" w:cs="Courier New"/>
                <w:sz w:val="20"/>
                <w:szCs w:val="20"/>
              </w:rPr>
              <w:t>template &lt;class charT, class traits, class Alloc&gt;</w:t>
            </w:r>
          </w:p>
          <w:p w:rsidR="00590945" w:rsidRPr="00590945" w:rsidRDefault="00590945" w:rsidP="005909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9094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bool operator&lt;= (const basic_string&lt;charT,traits,Alloc&gt;&amp; lhs, const charT* rhs);</w:t>
            </w:r>
          </w:p>
        </w:tc>
      </w:tr>
      <w:tr w:rsidR="00590945" w:rsidRPr="00590945" w:rsidTr="005909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0945" w:rsidRPr="00590945" w:rsidRDefault="00590945" w:rsidP="005909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909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(5)</w:t>
            </w:r>
          </w:p>
        </w:tc>
        <w:tc>
          <w:tcPr>
            <w:tcW w:w="0" w:type="auto"/>
            <w:vAlign w:val="center"/>
            <w:hideMark/>
          </w:tcPr>
          <w:p w:rsidR="00590945" w:rsidRPr="00590945" w:rsidRDefault="00590945" w:rsidP="005909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90945">
              <w:rPr>
                <w:rFonts w:ascii="Courier New" w:eastAsia="Times New Roman" w:hAnsi="Courier New" w:cs="Courier New"/>
                <w:sz w:val="20"/>
                <w:szCs w:val="20"/>
              </w:rPr>
              <w:t>template &lt;class charT, class traits, class Alloc&gt;</w:t>
            </w:r>
          </w:p>
          <w:p w:rsidR="00590945" w:rsidRPr="00590945" w:rsidRDefault="00590945" w:rsidP="005909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9094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bool operator&gt;  (const basic_string&lt;charT,traits,Alloc&gt;&amp; lhs,</w:t>
            </w:r>
          </w:p>
          <w:p w:rsidR="00590945" w:rsidRPr="00590945" w:rsidRDefault="00590945" w:rsidP="005909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9094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const basic_string&lt;charT,traits,Alloc&gt;&amp; rhs);</w:t>
            </w:r>
          </w:p>
          <w:p w:rsidR="00590945" w:rsidRPr="00590945" w:rsidRDefault="00590945" w:rsidP="005909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90945">
              <w:rPr>
                <w:rFonts w:ascii="Courier New" w:eastAsia="Times New Roman" w:hAnsi="Courier New" w:cs="Courier New"/>
                <w:sz w:val="20"/>
                <w:szCs w:val="20"/>
              </w:rPr>
              <w:t>template &lt;class charT, class traits, class Alloc&gt;</w:t>
            </w:r>
          </w:p>
          <w:p w:rsidR="00590945" w:rsidRPr="00590945" w:rsidRDefault="00590945" w:rsidP="005909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9094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bool operator&gt;  (const charT* lhs, const basic_string&lt;charT,traits,Alloc&gt;&amp; rhs);</w:t>
            </w:r>
          </w:p>
          <w:p w:rsidR="00590945" w:rsidRPr="00590945" w:rsidRDefault="00590945" w:rsidP="005909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90945">
              <w:rPr>
                <w:rFonts w:ascii="Courier New" w:eastAsia="Times New Roman" w:hAnsi="Courier New" w:cs="Courier New"/>
                <w:sz w:val="20"/>
                <w:szCs w:val="20"/>
              </w:rPr>
              <w:t>template &lt;class charT, class traits, class Alloc&gt;</w:t>
            </w:r>
          </w:p>
          <w:p w:rsidR="00590945" w:rsidRPr="00590945" w:rsidRDefault="00590945" w:rsidP="005909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9094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bool operator&gt;  (const basic_string&lt;charT,traits,Alloc&gt;&amp; lhs, const charT* rhs);</w:t>
            </w:r>
          </w:p>
        </w:tc>
      </w:tr>
      <w:tr w:rsidR="00590945" w:rsidRPr="00590945" w:rsidTr="005909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0945" w:rsidRPr="00590945" w:rsidRDefault="00590945" w:rsidP="005909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909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(6)</w:t>
            </w:r>
          </w:p>
        </w:tc>
        <w:tc>
          <w:tcPr>
            <w:tcW w:w="0" w:type="auto"/>
            <w:vAlign w:val="center"/>
            <w:hideMark/>
          </w:tcPr>
          <w:p w:rsidR="00590945" w:rsidRPr="00590945" w:rsidRDefault="00590945" w:rsidP="005909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90945">
              <w:rPr>
                <w:rFonts w:ascii="Courier New" w:eastAsia="Times New Roman" w:hAnsi="Courier New" w:cs="Courier New"/>
                <w:sz w:val="20"/>
                <w:szCs w:val="20"/>
              </w:rPr>
              <w:t>template &lt;class charT, class traits, class Alloc&gt;</w:t>
            </w:r>
          </w:p>
          <w:p w:rsidR="00590945" w:rsidRPr="00590945" w:rsidRDefault="00590945" w:rsidP="005909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90945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 xml:space="preserve">  bool operator&gt;= (const basic_string&lt;charT,traits,Alloc&gt;&amp; lhs,</w:t>
            </w:r>
          </w:p>
          <w:p w:rsidR="00590945" w:rsidRPr="00590945" w:rsidRDefault="00590945" w:rsidP="005909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9094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const basic_string&lt;charT,traits,Alloc&gt;&amp; rhs);</w:t>
            </w:r>
          </w:p>
          <w:p w:rsidR="00590945" w:rsidRPr="00590945" w:rsidRDefault="00590945" w:rsidP="005909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90945">
              <w:rPr>
                <w:rFonts w:ascii="Courier New" w:eastAsia="Times New Roman" w:hAnsi="Courier New" w:cs="Courier New"/>
                <w:sz w:val="20"/>
                <w:szCs w:val="20"/>
              </w:rPr>
              <w:t>template &lt;class charT, class traits, class Alloc&gt;</w:t>
            </w:r>
          </w:p>
          <w:p w:rsidR="00590945" w:rsidRPr="00590945" w:rsidRDefault="00590945" w:rsidP="005909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9094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bool operator&gt;= (const charT* lhs, const basic_string&lt;charT,traits,Alloc&gt;&amp; rhs);</w:t>
            </w:r>
          </w:p>
          <w:p w:rsidR="00590945" w:rsidRPr="00590945" w:rsidRDefault="00590945" w:rsidP="005909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90945">
              <w:rPr>
                <w:rFonts w:ascii="Courier New" w:eastAsia="Times New Roman" w:hAnsi="Courier New" w:cs="Courier New"/>
                <w:sz w:val="20"/>
                <w:szCs w:val="20"/>
              </w:rPr>
              <w:t>template &lt;class charT, class traits, class Alloc&gt;</w:t>
            </w:r>
          </w:p>
          <w:p w:rsidR="00590945" w:rsidRPr="00590945" w:rsidRDefault="00590945" w:rsidP="005909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9094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bool operator&gt;= (const basic_string&lt;charT,traits,Alloc&gt;&amp; lhs, const charT* rhs);</w:t>
            </w:r>
          </w:p>
        </w:tc>
      </w:tr>
    </w:tbl>
    <w:p w:rsidR="00590945" w:rsidRPr="00590945" w:rsidRDefault="00590945" w:rsidP="005909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0945">
        <w:rPr>
          <w:rFonts w:ascii="Times New Roman" w:eastAsia="Times New Roman" w:hAnsi="Times New Roman" w:cs="Times New Roman"/>
          <w:sz w:val="24"/>
          <w:szCs w:val="24"/>
        </w:rPr>
        <w:lastRenderedPageBreak/>
        <w:t>Relational operators for basic_string</w:t>
      </w:r>
    </w:p>
    <w:p w:rsidR="00590945" w:rsidRPr="00590945" w:rsidRDefault="00590945" w:rsidP="005909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0945">
        <w:rPr>
          <w:rFonts w:ascii="Times New Roman" w:eastAsia="Times New Roman" w:hAnsi="Times New Roman" w:cs="Times New Roman"/>
          <w:sz w:val="24"/>
          <w:szCs w:val="24"/>
        </w:rPr>
        <w:t xml:space="preserve">Performs the appropriate comparison operation between the </w:t>
      </w:r>
      <w:hyperlink r:id="rId633" w:history="1">
        <w:r w:rsidRPr="0059094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basic_string</w:t>
        </w:r>
      </w:hyperlink>
      <w:r w:rsidRPr="00590945">
        <w:rPr>
          <w:rFonts w:ascii="Times New Roman" w:eastAsia="Times New Roman" w:hAnsi="Times New Roman" w:cs="Times New Roman"/>
          <w:sz w:val="24"/>
          <w:szCs w:val="24"/>
        </w:rPr>
        <w:t xml:space="preserve"> objects </w:t>
      </w:r>
      <w:r w:rsidRPr="00590945">
        <w:rPr>
          <w:rFonts w:ascii="Times New Roman" w:eastAsia="Times New Roman" w:hAnsi="Times New Roman" w:cs="Times New Roman"/>
          <w:i/>
          <w:iCs/>
          <w:sz w:val="24"/>
          <w:szCs w:val="24"/>
        </w:rPr>
        <w:t>lhs</w:t>
      </w:r>
      <w:r w:rsidRPr="00590945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590945">
        <w:rPr>
          <w:rFonts w:ascii="Times New Roman" w:eastAsia="Times New Roman" w:hAnsi="Times New Roman" w:cs="Times New Roman"/>
          <w:i/>
          <w:iCs/>
          <w:sz w:val="24"/>
          <w:szCs w:val="24"/>
        </w:rPr>
        <w:t>rhs</w:t>
      </w:r>
      <w:r w:rsidRPr="00590945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590945">
        <w:rPr>
          <w:rFonts w:ascii="Times New Roman" w:eastAsia="Times New Roman" w:hAnsi="Times New Roman" w:cs="Times New Roman"/>
          <w:sz w:val="24"/>
          <w:szCs w:val="24"/>
        </w:rPr>
        <w:br/>
      </w:r>
      <w:r w:rsidRPr="00590945">
        <w:rPr>
          <w:rFonts w:ascii="Times New Roman" w:eastAsia="Times New Roman" w:hAnsi="Times New Roman" w:cs="Times New Roman"/>
          <w:sz w:val="24"/>
          <w:szCs w:val="24"/>
        </w:rPr>
        <w:br/>
        <w:t xml:space="preserve">The functions use </w:t>
      </w:r>
      <w:hyperlink r:id="rId634" w:history="1">
        <w:r w:rsidRPr="0059094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basic_string::compare</w:t>
        </w:r>
      </w:hyperlink>
      <w:r w:rsidRPr="00590945">
        <w:rPr>
          <w:rFonts w:ascii="Times New Roman" w:eastAsia="Times New Roman" w:hAnsi="Times New Roman" w:cs="Times New Roman"/>
          <w:sz w:val="24"/>
          <w:szCs w:val="24"/>
        </w:rPr>
        <w:t xml:space="preserve"> for the comparison, which depends on the </w:t>
      </w:r>
      <w:hyperlink r:id="rId635" w:history="1">
        <w:r w:rsidRPr="0059094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compare</w:t>
        </w:r>
      </w:hyperlink>
      <w:r w:rsidRPr="00590945">
        <w:rPr>
          <w:rFonts w:ascii="Times New Roman" w:eastAsia="Times New Roman" w:hAnsi="Times New Roman" w:cs="Times New Roman"/>
          <w:sz w:val="24"/>
          <w:szCs w:val="24"/>
        </w:rPr>
        <w:t xml:space="preserve"> member of its </w:t>
      </w:r>
      <w:hyperlink r:id="rId636" w:history="1">
        <w:r w:rsidRPr="0059094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character traits</w:t>
        </w:r>
      </w:hyperlink>
      <w:r w:rsidRPr="00590945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590945">
        <w:rPr>
          <w:rFonts w:ascii="Times New Roman" w:eastAsia="Times New Roman" w:hAnsi="Times New Roman" w:cs="Times New Roman"/>
          <w:sz w:val="24"/>
          <w:szCs w:val="24"/>
        </w:rPr>
        <w:br/>
      </w:r>
      <w:r w:rsidRPr="00590945">
        <w:rPr>
          <w:rFonts w:ascii="Times New Roman" w:eastAsia="Times New Roman" w:hAnsi="Times New Roman" w:cs="Times New Roman"/>
          <w:sz w:val="24"/>
          <w:szCs w:val="24"/>
        </w:rPr>
        <w:br/>
        <w:t xml:space="preserve">These operators are overloaded in header </w:t>
      </w:r>
      <w:hyperlink r:id="rId637" w:history="1">
        <w:r w:rsidRPr="0059094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&lt;string&gt;</w:t>
        </w:r>
      </w:hyperlink>
      <w:r w:rsidRPr="00590945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590945">
        <w:rPr>
          <w:rFonts w:ascii="Times New Roman" w:eastAsia="Times New Roman" w:hAnsi="Times New Roman" w:cs="Times New Roman"/>
          <w:sz w:val="24"/>
          <w:szCs w:val="24"/>
        </w:rPr>
        <w:br/>
      </w:r>
      <w:r w:rsidRPr="00590945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590945" w:rsidRPr="00590945" w:rsidRDefault="00590945" w:rsidP="005909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90945">
        <w:rPr>
          <w:rFonts w:ascii="Times New Roman" w:eastAsia="Times New Roman" w:hAnsi="Times New Roman" w:cs="Times New Roman"/>
          <w:b/>
          <w:bCs/>
          <w:sz w:val="27"/>
          <w:szCs w:val="27"/>
        </w:rPr>
        <w:t>Parameters</w:t>
      </w:r>
    </w:p>
    <w:p w:rsidR="00590945" w:rsidRPr="00590945" w:rsidRDefault="00590945" w:rsidP="005909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90945">
        <w:rPr>
          <w:rFonts w:ascii="Times New Roman" w:eastAsia="Times New Roman" w:hAnsi="Times New Roman" w:cs="Times New Roman"/>
          <w:sz w:val="24"/>
          <w:szCs w:val="24"/>
        </w:rPr>
        <w:t>lhs</w:t>
      </w:r>
      <w:proofErr w:type="gramEnd"/>
      <w:r w:rsidRPr="00590945">
        <w:rPr>
          <w:rFonts w:ascii="Times New Roman" w:eastAsia="Times New Roman" w:hAnsi="Times New Roman" w:cs="Times New Roman"/>
          <w:sz w:val="24"/>
          <w:szCs w:val="24"/>
        </w:rPr>
        <w:t>, rhs</w:t>
      </w:r>
    </w:p>
    <w:p w:rsidR="00590945" w:rsidRPr="00590945" w:rsidRDefault="00590945" w:rsidP="0059094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90945">
        <w:rPr>
          <w:rFonts w:ascii="Times New Roman" w:eastAsia="Times New Roman" w:hAnsi="Times New Roman" w:cs="Times New Roman"/>
          <w:sz w:val="24"/>
          <w:szCs w:val="24"/>
        </w:rPr>
        <w:t>Arguments to the left- and right-hand side of the operator, respectively.</w:t>
      </w:r>
      <w:r w:rsidRPr="00590945">
        <w:rPr>
          <w:rFonts w:ascii="Times New Roman" w:eastAsia="Times New Roman" w:hAnsi="Times New Roman" w:cs="Times New Roman"/>
          <w:sz w:val="24"/>
          <w:szCs w:val="24"/>
        </w:rPr>
        <w:br/>
        <w:t xml:space="preserve">If of type </w:t>
      </w:r>
      <w:r w:rsidRPr="00590945">
        <w:rPr>
          <w:rFonts w:ascii="Courier New" w:eastAsia="Times New Roman" w:hAnsi="Courier New" w:cs="Courier New"/>
          <w:sz w:val="20"/>
        </w:rPr>
        <w:t>charT*</w:t>
      </w:r>
      <w:r w:rsidRPr="00590945">
        <w:rPr>
          <w:rFonts w:ascii="Times New Roman" w:eastAsia="Times New Roman" w:hAnsi="Times New Roman" w:cs="Times New Roman"/>
          <w:sz w:val="24"/>
          <w:szCs w:val="24"/>
        </w:rPr>
        <w:t>, it shall point to a null-terminated character sequence.</w:t>
      </w:r>
    </w:p>
    <w:p w:rsidR="00590945" w:rsidRPr="00590945" w:rsidRDefault="00590945" w:rsidP="005909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0945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590945" w:rsidRPr="00590945" w:rsidRDefault="00590945" w:rsidP="005909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90945">
        <w:rPr>
          <w:rFonts w:ascii="Times New Roman" w:eastAsia="Times New Roman" w:hAnsi="Times New Roman" w:cs="Times New Roman"/>
          <w:b/>
          <w:bCs/>
          <w:sz w:val="27"/>
          <w:szCs w:val="27"/>
        </w:rPr>
        <w:t>Example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8357"/>
      </w:tblGrid>
      <w:tr w:rsidR="00590945" w:rsidRPr="00590945" w:rsidTr="005909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0945" w:rsidRPr="00590945" w:rsidRDefault="00590945" w:rsidP="005909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90945">
              <w:rPr>
                <w:rFonts w:ascii="Courier New" w:eastAsia="Times New Roman" w:hAnsi="Courier New" w:cs="Courier New"/>
                <w:sz w:val="20"/>
              </w:rPr>
              <w:t>1</w:t>
            </w:r>
            <w:r w:rsidRPr="00590945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590945">
              <w:rPr>
                <w:rFonts w:ascii="Courier New" w:eastAsia="Times New Roman" w:hAnsi="Courier New" w:cs="Courier New"/>
                <w:sz w:val="20"/>
              </w:rPr>
              <w:t>2</w:t>
            </w:r>
            <w:r w:rsidRPr="00590945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590945">
              <w:rPr>
                <w:rFonts w:ascii="Courier New" w:eastAsia="Times New Roman" w:hAnsi="Courier New" w:cs="Courier New"/>
                <w:sz w:val="20"/>
              </w:rPr>
              <w:t>3</w:t>
            </w:r>
            <w:r w:rsidRPr="00590945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590945">
              <w:rPr>
                <w:rFonts w:ascii="Courier New" w:eastAsia="Times New Roman" w:hAnsi="Courier New" w:cs="Courier New"/>
                <w:sz w:val="20"/>
              </w:rPr>
              <w:t>4</w:t>
            </w:r>
            <w:r w:rsidRPr="00590945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590945">
              <w:rPr>
                <w:rFonts w:ascii="Courier New" w:eastAsia="Times New Roman" w:hAnsi="Courier New" w:cs="Courier New"/>
                <w:sz w:val="20"/>
              </w:rPr>
              <w:t>5</w:t>
            </w:r>
            <w:r w:rsidRPr="00590945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590945">
              <w:rPr>
                <w:rFonts w:ascii="Courier New" w:eastAsia="Times New Roman" w:hAnsi="Courier New" w:cs="Courier New"/>
                <w:sz w:val="20"/>
              </w:rPr>
              <w:t>6</w:t>
            </w:r>
            <w:r w:rsidRPr="00590945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590945">
              <w:rPr>
                <w:rFonts w:ascii="Courier New" w:eastAsia="Times New Roman" w:hAnsi="Courier New" w:cs="Courier New"/>
                <w:sz w:val="20"/>
              </w:rPr>
              <w:t>7</w:t>
            </w:r>
            <w:r w:rsidRPr="00590945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590945">
              <w:rPr>
                <w:rFonts w:ascii="Courier New" w:eastAsia="Times New Roman" w:hAnsi="Courier New" w:cs="Courier New"/>
                <w:sz w:val="20"/>
              </w:rPr>
              <w:t>8</w:t>
            </w:r>
            <w:r w:rsidRPr="00590945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590945">
              <w:rPr>
                <w:rFonts w:ascii="Courier New" w:eastAsia="Times New Roman" w:hAnsi="Courier New" w:cs="Courier New"/>
                <w:sz w:val="20"/>
              </w:rPr>
              <w:t>9</w:t>
            </w:r>
            <w:r w:rsidRPr="00590945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590945">
              <w:rPr>
                <w:rFonts w:ascii="Courier New" w:eastAsia="Times New Roman" w:hAnsi="Courier New" w:cs="Courier New"/>
                <w:sz w:val="20"/>
              </w:rPr>
              <w:t>10</w:t>
            </w:r>
            <w:r w:rsidRPr="00590945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590945">
              <w:rPr>
                <w:rFonts w:ascii="Courier New" w:eastAsia="Times New Roman" w:hAnsi="Courier New" w:cs="Courier New"/>
                <w:sz w:val="20"/>
              </w:rPr>
              <w:t>11</w:t>
            </w:r>
            <w:r w:rsidRPr="00590945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590945">
              <w:rPr>
                <w:rFonts w:ascii="Courier New" w:eastAsia="Times New Roman" w:hAnsi="Courier New" w:cs="Courier New"/>
                <w:sz w:val="20"/>
              </w:rPr>
              <w:t>12</w:t>
            </w:r>
            <w:r w:rsidRPr="00590945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590945">
              <w:rPr>
                <w:rFonts w:ascii="Courier New" w:eastAsia="Times New Roman" w:hAnsi="Courier New" w:cs="Courier New"/>
                <w:sz w:val="20"/>
              </w:rPr>
              <w:t>13</w:t>
            </w:r>
            <w:r w:rsidRPr="00590945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590945">
              <w:rPr>
                <w:rFonts w:ascii="Courier New" w:eastAsia="Times New Roman" w:hAnsi="Courier New" w:cs="Courier New"/>
                <w:sz w:val="20"/>
              </w:rPr>
              <w:t>14</w:t>
            </w:r>
            <w:r w:rsidRPr="00590945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590945">
              <w:rPr>
                <w:rFonts w:ascii="Courier New" w:eastAsia="Times New Roman" w:hAnsi="Courier New" w:cs="Courier New"/>
                <w:sz w:val="20"/>
              </w:rPr>
              <w:t>15</w:t>
            </w:r>
            <w:r w:rsidRPr="00590945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590945">
              <w:rPr>
                <w:rFonts w:ascii="Courier New" w:eastAsia="Times New Roman" w:hAnsi="Courier New" w:cs="Courier New"/>
                <w:sz w:val="20"/>
              </w:rPr>
              <w:t>16</w:t>
            </w:r>
            <w:r w:rsidRPr="00590945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590945">
              <w:rPr>
                <w:rFonts w:ascii="Courier New" w:eastAsia="Times New Roman" w:hAnsi="Courier New" w:cs="Courier New"/>
                <w:sz w:val="20"/>
              </w:rPr>
              <w:t>17</w:t>
            </w:r>
            <w:r w:rsidRPr="00590945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590945">
              <w:rPr>
                <w:rFonts w:ascii="Courier New" w:eastAsia="Times New Roman" w:hAnsi="Courier New" w:cs="Courier New"/>
                <w:sz w:val="20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:rsidR="00590945" w:rsidRPr="00590945" w:rsidRDefault="00590945" w:rsidP="005909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590945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// string comparisons</w:t>
            </w:r>
          </w:p>
          <w:p w:rsidR="00590945" w:rsidRPr="00590945" w:rsidRDefault="00590945" w:rsidP="005909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590945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#include &lt;iostream&gt;</w:t>
            </w:r>
          </w:p>
          <w:p w:rsidR="00590945" w:rsidRPr="00590945" w:rsidRDefault="00590945" w:rsidP="005909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590945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#include &lt;vector&gt;</w:t>
            </w:r>
          </w:p>
          <w:p w:rsidR="00590945" w:rsidRPr="00590945" w:rsidRDefault="00590945" w:rsidP="005909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</w:p>
          <w:p w:rsidR="00590945" w:rsidRPr="00590945" w:rsidRDefault="00590945" w:rsidP="005909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590945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int</w:t>
            </w:r>
            <w:r w:rsidRPr="00590945">
              <w:rPr>
                <w:rFonts w:ascii="Courier New" w:eastAsia="Times New Roman" w:hAnsi="Courier New" w:cs="Courier New"/>
                <w:sz w:val="20"/>
              </w:rPr>
              <w:t xml:space="preserve"> main ()</w:t>
            </w:r>
          </w:p>
          <w:p w:rsidR="00590945" w:rsidRPr="00590945" w:rsidRDefault="00590945" w:rsidP="005909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590945">
              <w:rPr>
                <w:rFonts w:ascii="Courier New" w:eastAsia="Times New Roman" w:hAnsi="Courier New" w:cs="Courier New"/>
                <w:sz w:val="20"/>
              </w:rPr>
              <w:t>{</w:t>
            </w:r>
          </w:p>
          <w:p w:rsidR="00590945" w:rsidRPr="00590945" w:rsidRDefault="00590945" w:rsidP="005909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590945">
              <w:rPr>
                <w:rFonts w:ascii="Courier New" w:eastAsia="Times New Roman" w:hAnsi="Courier New" w:cs="Courier New"/>
                <w:sz w:val="20"/>
              </w:rPr>
              <w:t xml:space="preserve">  std::string foo = "alpha";</w:t>
            </w:r>
          </w:p>
          <w:p w:rsidR="00590945" w:rsidRPr="00590945" w:rsidRDefault="00590945" w:rsidP="005909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590945">
              <w:rPr>
                <w:rFonts w:ascii="Courier New" w:eastAsia="Times New Roman" w:hAnsi="Courier New" w:cs="Courier New"/>
                <w:sz w:val="20"/>
              </w:rPr>
              <w:t xml:space="preserve">  std::string bar = "beta";</w:t>
            </w:r>
          </w:p>
          <w:p w:rsidR="00590945" w:rsidRPr="00590945" w:rsidRDefault="00590945" w:rsidP="005909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</w:p>
          <w:p w:rsidR="00590945" w:rsidRPr="00590945" w:rsidRDefault="00590945" w:rsidP="005909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590945">
              <w:rPr>
                <w:rFonts w:ascii="Courier New" w:eastAsia="Times New Roman" w:hAnsi="Courier New" w:cs="Courier New"/>
                <w:sz w:val="20"/>
              </w:rPr>
              <w:t xml:space="preserve">  </w:t>
            </w:r>
            <w:r w:rsidRPr="00590945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if</w:t>
            </w:r>
            <w:r w:rsidRPr="00590945">
              <w:rPr>
                <w:rFonts w:ascii="Courier New" w:eastAsia="Times New Roman" w:hAnsi="Courier New" w:cs="Courier New"/>
                <w:sz w:val="20"/>
              </w:rPr>
              <w:t xml:space="preserve"> (foo==bar) std::cout &lt;&lt; "foo and bar are equal\n";</w:t>
            </w:r>
          </w:p>
          <w:p w:rsidR="00590945" w:rsidRPr="00590945" w:rsidRDefault="00590945" w:rsidP="005909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590945">
              <w:rPr>
                <w:rFonts w:ascii="Courier New" w:eastAsia="Times New Roman" w:hAnsi="Courier New" w:cs="Courier New"/>
                <w:sz w:val="20"/>
              </w:rPr>
              <w:t xml:space="preserve">  </w:t>
            </w:r>
            <w:r w:rsidRPr="00590945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if</w:t>
            </w:r>
            <w:r w:rsidRPr="00590945">
              <w:rPr>
                <w:rFonts w:ascii="Courier New" w:eastAsia="Times New Roman" w:hAnsi="Courier New" w:cs="Courier New"/>
                <w:sz w:val="20"/>
              </w:rPr>
              <w:t xml:space="preserve"> (foo!=bar) std::cout &lt;&lt; "foo and bar are not equal\n";</w:t>
            </w:r>
          </w:p>
          <w:p w:rsidR="00590945" w:rsidRPr="00590945" w:rsidRDefault="00590945" w:rsidP="005909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590945">
              <w:rPr>
                <w:rFonts w:ascii="Courier New" w:eastAsia="Times New Roman" w:hAnsi="Courier New" w:cs="Courier New"/>
                <w:sz w:val="20"/>
              </w:rPr>
              <w:t xml:space="preserve">  </w:t>
            </w:r>
            <w:r w:rsidRPr="00590945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if</w:t>
            </w:r>
            <w:r w:rsidRPr="00590945">
              <w:rPr>
                <w:rFonts w:ascii="Courier New" w:eastAsia="Times New Roman" w:hAnsi="Courier New" w:cs="Courier New"/>
                <w:sz w:val="20"/>
              </w:rPr>
              <w:t xml:space="preserve"> (foo&lt; bar) std::cout &lt;&lt; "foo is less than bar\n";</w:t>
            </w:r>
          </w:p>
          <w:p w:rsidR="00590945" w:rsidRPr="00590945" w:rsidRDefault="00590945" w:rsidP="005909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590945">
              <w:rPr>
                <w:rFonts w:ascii="Courier New" w:eastAsia="Times New Roman" w:hAnsi="Courier New" w:cs="Courier New"/>
                <w:sz w:val="20"/>
              </w:rPr>
              <w:t xml:space="preserve">  </w:t>
            </w:r>
            <w:r w:rsidRPr="00590945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if</w:t>
            </w:r>
            <w:r w:rsidRPr="00590945">
              <w:rPr>
                <w:rFonts w:ascii="Courier New" w:eastAsia="Times New Roman" w:hAnsi="Courier New" w:cs="Courier New"/>
                <w:sz w:val="20"/>
              </w:rPr>
              <w:t xml:space="preserve"> (foo&gt; bar) std::cout &lt;&lt; "foo is greater than bar\n";</w:t>
            </w:r>
          </w:p>
          <w:p w:rsidR="00590945" w:rsidRPr="00590945" w:rsidRDefault="00590945" w:rsidP="005909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590945">
              <w:rPr>
                <w:rFonts w:ascii="Courier New" w:eastAsia="Times New Roman" w:hAnsi="Courier New" w:cs="Courier New"/>
                <w:sz w:val="20"/>
              </w:rPr>
              <w:t xml:space="preserve">  </w:t>
            </w:r>
            <w:r w:rsidRPr="00590945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if</w:t>
            </w:r>
            <w:r w:rsidRPr="00590945">
              <w:rPr>
                <w:rFonts w:ascii="Courier New" w:eastAsia="Times New Roman" w:hAnsi="Courier New" w:cs="Courier New"/>
                <w:sz w:val="20"/>
              </w:rPr>
              <w:t xml:space="preserve"> (foo&lt;=bar) std::cout &lt;&lt; "foo is less than or equal to bar\n";</w:t>
            </w:r>
          </w:p>
          <w:p w:rsidR="00590945" w:rsidRPr="00590945" w:rsidRDefault="00590945" w:rsidP="005909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590945">
              <w:rPr>
                <w:rFonts w:ascii="Courier New" w:eastAsia="Times New Roman" w:hAnsi="Courier New" w:cs="Courier New"/>
                <w:sz w:val="20"/>
              </w:rPr>
              <w:t xml:space="preserve">  </w:t>
            </w:r>
            <w:r w:rsidRPr="00590945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if</w:t>
            </w:r>
            <w:r w:rsidRPr="00590945">
              <w:rPr>
                <w:rFonts w:ascii="Courier New" w:eastAsia="Times New Roman" w:hAnsi="Courier New" w:cs="Courier New"/>
                <w:sz w:val="20"/>
              </w:rPr>
              <w:t xml:space="preserve"> (foo&gt;=bar) std::cout &lt;&lt; "foo is greater than or equal to bar\n";</w:t>
            </w:r>
          </w:p>
          <w:p w:rsidR="00590945" w:rsidRPr="00590945" w:rsidRDefault="00590945" w:rsidP="005909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</w:p>
          <w:p w:rsidR="00590945" w:rsidRPr="00590945" w:rsidRDefault="00590945" w:rsidP="005909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590945">
              <w:rPr>
                <w:rFonts w:ascii="Courier New" w:eastAsia="Times New Roman" w:hAnsi="Courier New" w:cs="Courier New"/>
                <w:sz w:val="20"/>
              </w:rPr>
              <w:t xml:space="preserve">  </w:t>
            </w:r>
            <w:r w:rsidRPr="00590945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return</w:t>
            </w:r>
            <w:r w:rsidRPr="00590945">
              <w:rPr>
                <w:rFonts w:ascii="Courier New" w:eastAsia="Times New Roman" w:hAnsi="Courier New" w:cs="Courier New"/>
                <w:sz w:val="20"/>
              </w:rPr>
              <w:t xml:space="preserve"> 0;</w:t>
            </w:r>
          </w:p>
          <w:p w:rsidR="00590945" w:rsidRPr="00590945" w:rsidRDefault="00590945" w:rsidP="005909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90945">
              <w:rPr>
                <w:rFonts w:ascii="Courier New" w:eastAsia="Times New Roman" w:hAnsi="Courier New" w:cs="Courier New"/>
                <w:sz w:val="20"/>
              </w:rPr>
              <w:t>}</w:t>
            </w:r>
          </w:p>
        </w:tc>
      </w:tr>
    </w:tbl>
    <w:p w:rsidR="00590945" w:rsidRPr="00590945" w:rsidRDefault="00590945" w:rsidP="005909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0945">
        <w:rPr>
          <w:rFonts w:ascii="Times New Roman" w:eastAsia="Times New Roman" w:hAnsi="Times New Roman" w:cs="Times New Roman"/>
          <w:sz w:val="24"/>
          <w:szCs w:val="24"/>
        </w:rPr>
        <w:br/>
      </w:r>
      <w:r w:rsidRPr="00590945">
        <w:rPr>
          <w:rFonts w:ascii="Times New Roman" w:eastAsia="Times New Roman" w:hAnsi="Times New Roman" w:cs="Times New Roman"/>
          <w:sz w:val="24"/>
          <w:szCs w:val="24"/>
        </w:rPr>
        <w:br/>
        <w:t>Output: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931"/>
      </w:tblGrid>
      <w:tr w:rsidR="00590945" w:rsidRPr="00590945" w:rsidTr="005909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0945" w:rsidRPr="00590945" w:rsidRDefault="00590945" w:rsidP="005909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90945">
              <w:rPr>
                <w:rFonts w:ascii="Courier New" w:eastAsia="Times New Roman" w:hAnsi="Courier New" w:cs="Courier New"/>
                <w:sz w:val="20"/>
                <w:szCs w:val="20"/>
              </w:rPr>
              <w:t>foo and bar are not equal</w:t>
            </w:r>
          </w:p>
          <w:p w:rsidR="00590945" w:rsidRPr="00590945" w:rsidRDefault="00590945" w:rsidP="005909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90945">
              <w:rPr>
                <w:rFonts w:ascii="Courier New" w:eastAsia="Times New Roman" w:hAnsi="Courier New" w:cs="Courier New"/>
                <w:sz w:val="20"/>
                <w:szCs w:val="20"/>
              </w:rPr>
              <w:t>foo is less than bar</w:t>
            </w:r>
          </w:p>
          <w:p w:rsidR="00590945" w:rsidRPr="00590945" w:rsidRDefault="00590945" w:rsidP="005909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90945">
              <w:rPr>
                <w:rFonts w:ascii="Courier New" w:eastAsia="Times New Roman" w:hAnsi="Courier New" w:cs="Courier New"/>
                <w:sz w:val="20"/>
                <w:szCs w:val="20"/>
              </w:rPr>
              <w:t>foo is less than or equal to bar</w:t>
            </w:r>
          </w:p>
        </w:tc>
      </w:tr>
    </w:tbl>
    <w:p w:rsidR="00590945" w:rsidRPr="00590945" w:rsidRDefault="00590945" w:rsidP="005909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0945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590945" w:rsidRPr="00590945" w:rsidRDefault="00590945" w:rsidP="005909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90945">
        <w:rPr>
          <w:rFonts w:ascii="Times New Roman" w:eastAsia="Times New Roman" w:hAnsi="Times New Roman" w:cs="Times New Roman"/>
          <w:b/>
          <w:bCs/>
          <w:sz w:val="27"/>
          <w:szCs w:val="27"/>
        </w:rPr>
        <w:t>Return Value</w:t>
      </w:r>
    </w:p>
    <w:p w:rsidR="00590945" w:rsidRPr="00590945" w:rsidRDefault="00590945" w:rsidP="005909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90945">
        <w:rPr>
          <w:rFonts w:ascii="Courier New" w:eastAsia="Times New Roman" w:hAnsi="Courier New" w:cs="Courier New"/>
          <w:sz w:val="20"/>
        </w:rPr>
        <w:lastRenderedPageBreak/>
        <w:t>true</w:t>
      </w:r>
      <w:proofErr w:type="gramEnd"/>
      <w:r w:rsidRPr="00590945">
        <w:rPr>
          <w:rFonts w:ascii="Times New Roman" w:eastAsia="Times New Roman" w:hAnsi="Times New Roman" w:cs="Times New Roman"/>
          <w:sz w:val="24"/>
          <w:szCs w:val="24"/>
        </w:rPr>
        <w:t xml:space="preserve"> if the condition holds, and </w:t>
      </w:r>
      <w:r w:rsidRPr="00590945">
        <w:rPr>
          <w:rFonts w:ascii="Courier New" w:eastAsia="Times New Roman" w:hAnsi="Courier New" w:cs="Courier New"/>
          <w:sz w:val="20"/>
        </w:rPr>
        <w:t>false</w:t>
      </w:r>
      <w:r w:rsidRPr="00590945">
        <w:rPr>
          <w:rFonts w:ascii="Times New Roman" w:eastAsia="Times New Roman" w:hAnsi="Times New Roman" w:cs="Times New Roman"/>
          <w:sz w:val="24"/>
          <w:szCs w:val="24"/>
        </w:rPr>
        <w:t xml:space="preserve"> otherwise.</w:t>
      </w:r>
      <w:r w:rsidRPr="00590945">
        <w:rPr>
          <w:rFonts w:ascii="Times New Roman" w:eastAsia="Times New Roman" w:hAnsi="Times New Roman" w:cs="Times New Roman"/>
          <w:sz w:val="24"/>
          <w:szCs w:val="24"/>
        </w:rPr>
        <w:br/>
      </w:r>
      <w:r w:rsidRPr="00590945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590945" w:rsidRPr="00590945" w:rsidRDefault="00590945" w:rsidP="005909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90945">
        <w:rPr>
          <w:rFonts w:ascii="Times New Roman" w:eastAsia="Times New Roman" w:hAnsi="Times New Roman" w:cs="Times New Roman"/>
          <w:b/>
          <w:bCs/>
          <w:sz w:val="27"/>
          <w:szCs w:val="27"/>
        </w:rPr>
        <w:t>Complexity</w:t>
      </w:r>
    </w:p>
    <w:p w:rsidR="00590945" w:rsidRPr="00590945" w:rsidRDefault="00590945" w:rsidP="005909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90945">
        <w:rPr>
          <w:rFonts w:ascii="Times New Roman" w:eastAsia="Times New Roman" w:hAnsi="Times New Roman" w:cs="Times New Roman"/>
          <w:sz w:val="24"/>
          <w:szCs w:val="24"/>
        </w:rPr>
        <w:t xml:space="preserve">Unspecified, but generally up to linear in both </w:t>
      </w:r>
      <w:r w:rsidRPr="00590945">
        <w:rPr>
          <w:rFonts w:ascii="Times New Roman" w:eastAsia="Times New Roman" w:hAnsi="Times New Roman" w:cs="Times New Roman"/>
          <w:i/>
          <w:iCs/>
          <w:sz w:val="24"/>
          <w:szCs w:val="24"/>
        </w:rPr>
        <w:t>lhs</w:t>
      </w:r>
      <w:r w:rsidRPr="00590945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590945">
        <w:rPr>
          <w:rFonts w:ascii="Times New Roman" w:eastAsia="Times New Roman" w:hAnsi="Times New Roman" w:cs="Times New Roman"/>
          <w:i/>
          <w:iCs/>
          <w:sz w:val="24"/>
          <w:szCs w:val="24"/>
        </w:rPr>
        <w:t>rhs</w:t>
      </w:r>
      <w:r w:rsidRPr="00590945">
        <w:rPr>
          <w:rFonts w:ascii="Times New Roman" w:eastAsia="Times New Roman" w:hAnsi="Times New Roman" w:cs="Times New Roman"/>
          <w:sz w:val="24"/>
          <w:szCs w:val="24"/>
        </w:rPr>
        <w:t xml:space="preserve">'s </w:t>
      </w:r>
      <w:hyperlink r:id="rId638" w:history="1">
        <w:r w:rsidRPr="0059094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lengths</w:t>
        </w:r>
      </w:hyperlink>
      <w:r w:rsidRPr="00590945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590945">
        <w:rPr>
          <w:rFonts w:ascii="Times New Roman" w:eastAsia="Times New Roman" w:hAnsi="Times New Roman" w:cs="Times New Roman"/>
          <w:sz w:val="24"/>
          <w:szCs w:val="24"/>
        </w:rPr>
        <w:br/>
      </w:r>
      <w:r w:rsidRPr="00590945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590945" w:rsidRPr="00590945" w:rsidRDefault="00590945" w:rsidP="005909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90945">
        <w:rPr>
          <w:rFonts w:ascii="Times New Roman" w:eastAsia="Times New Roman" w:hAnsi="Times New Roman" w:cs="Times New Roman"/>
          <w:b/>
          <w:bCs/>
          <w:sz w:val="27"/>
          <w:szCs w:val="27"/>
        </w:rPr>
        <w:t>Iterator validity</w:t>
      </w:r>
    </w:p>
    <w:p w:rsidR="00590945" w:rsidRPr="00590945" w:rsidRDefault="00590945" w:rsidP="005909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0945">
        <w:rPr>
          <w:rFonts w:ascii="Times New Roman" w:eastAsia="Times New Roman" w:hAnsi="Times New Roman" w:cs="Times New Roman"/>
          <w:sz w:val="24"/>
          <w:szCs w:val="24"/>
        </w:rPr>
        <w:t>No changes.</w:t>
      </w:r>
      <w:r w:rsidRPr="00590945">
        <w:rPr>
          <w:rFonts w:ascii="Times New Roman" w:eastAsia="Times New Roman" w:hAnsi="Times New Roman" w:cs="Times New Roman"/>
          <w:sz w:val="24"/>
          <w:szCs w:val="24"/>
        </w:rPr>
        <w:br/>
      </w:r>
      <w:r w:rsidRPr="00590945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590945" w:rsidRPr="00590945" w:rsidRDefault="00590945" w:rsidP="005909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90945">
        <w:rPr>
          <w:rFonts w:ascii="Times New Roman" w:eastAsia="Times New Roman" w:hAnsi="Times New Roman" w:cs="Times New Roman"/>
          <w:b/>
          <w:bCs/>
          <w:sz w:val="27"/>
          <w:szCs w:val="27"/>
        </w:rPr>
        <w:t>Data races</w:t>
      </w:r>
    </w:p>
    <w:p w:rsidR="00590945" w:rsidRPr="00590945" w:rsidRDefault="00590945" w:rsidP="005909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0945">
        <w:rPr>
          <w:rFonts w:ascii="Times New Roman" w:eastAsia="Times New Roman" w:hAnsi="Times New Roman" w:cs="Times New Roman"/>
          <w:sz w:val="24"/>
          <w:szCs w:val="24"/>
        </w:rPr>
        <w:t xml:space="preserve">Both objects, </w:t>
      </w:r>
      <w:r w:rsidRPr="00590945">
        <w:rPr>
          <w:rFonts w:ascii="Times New Roman" w:eastAsia="Times New Roman" w:hAnsi="Times New Roman" w:cs="Times New Roman"/>
          <w:i/>
          <w:iCs/>
          <w:sz w:val="24"/>
          <w:szCs w:val="24"/>
        </w:rPr>
        <w:t>lhs</w:t>
      </w:r>
      <w:r w:rsidRPr="00590945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590945">
        <w:rPr>
          <w:rFonts w:ascii="Times New Roman" w:eastAsia="Times New Roman" w:hAnsi="Times New Roman" w:cs="Times New Roman"/>
          <w:i/>
          <w:iCs/>
          <w:sz w:val="24"/>
          <w:szCs w:val="24"/>
        </w:rPr>
        <w:t>rhs</w:t>
      </w:r>
      <w:r w:rsidRPr="00590945">
        <w:rPr>
          <w:rFonts w:ascii="Times New Roman" w:eastAsia="Times New Roman" w:hAnsi="Times New Roman" w:cs="Times New Roman"/>
          <w:sz w:val="24"/>
          <w:szCs w:val="24"/>
        </w:rPr>
        <w:t>, are accessed.</w:t>
      </w:r>
      <w:r w:rsidRPr="00590945">
        <w:rPr>
          <w:rFonts w:ascii="Times New Roman" w:eastAsia="Times New Roman" w:hAnsi="Times New Roman" w:cs="Times New Roman"/>
          <w:sz w:val="24"/>
          <w:szCs w:val="24"/>
        </w:rPr>
        <w:br/>
      </w:r>
      <w:r w:rsidRPr="00590945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590945" w:rsidRPr="00590945" w:rsidRDefault="00590945" w:rsidP="005909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90945">
        <w:rPr>
          <w:rFonts w:ascii="Times New Roman" w:eastAsia="Times New Roman" w:hAnsi="Times New Roman" w:cs="Times New Roman"/>
          <w:b/>
          <w:bCs/>
          <w:sz w:val="27"/>
          <w:szCs w:val="27"/>
        </w:rPr>
        <w:t>Exception safety</w:t>
      </w:r>
    </w:p>
    <w:p w:rsidR="00590945" w:rsidRDefault="00590945" w:rsidP="00590945">
      <w:pPr>
        <w:rPr>
          <w:rFonts w:ascii="Times New Roman" w:eastAsia="Times New Roman" w:hAnsi="Times New Roman" w:cs="Times New Roman"/>
          <w:sz w:val="24"/>
          <w:szCs w:val="24"/>
        </w:rPr>
      </w:pPr>
      <w:r w:rsidRPr="00590945">
        <w:rPr>
          <w:rFonts w:ascii="Times New Roman" w:eastAsia="Times New Roman" w:hAnsi="Times New Roman" w:cs="Times New Roman"/>
          <w:b/>
          <w:bCs/>
          <w:sz w:val="24"/>
          <w:szCs w:val="24"/>
        </w:rPr>
        <w:t>Strong guarantee:</w:t>
      </w:r>
      <w:r w:rsidRPr="00590945">
        <w:rPr>
          <w:rFonts w:ascii="Times New Roman" w:eastAsia="Times New Roman" w:hAnsi="Times New Roman" w:cs="Times New Roman"/>
          <w:sz w:val="24"/>
          <w:szCs w:val="24"/>
        </w:rPr>
        <w:t xml:space="preserve"> if an exception is thrown, there are no changes in the </w:t>
      </w:r>
      <w:hyperlink r:id="rId639" w:history="1">
        <w:r w:rsidRPr="0059094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basic_string</w:t>
        </w:r>
      </w:hyperlink>
      <w:r w:rsidRPr="00590945">
        <w:rPr>
          <w:rFonts w:ascii="Times New Roman" w:eastAsia="Times New Roman" w:hAnsi="Times New Roman" w:cs="Times New Roman"/>
          <w:sz w:val="24"/>
          <w:szCs w:val="24"/>
        </w:rPr>
        <w:t xml:space="preserve"> (except operations between </w:t>
      </w:r>
      <w:hyperlink r:id="rId640" w:history="1">
        <w:r w:rsidRPr="0059094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basic_string</w:t>
        </w:r>
      </w:hyperlink>
      <w:r w:rsidRPr="00590945">
        <w:rPr>
          <w:rFonts w:ascii="Times New Roman" w:eastAsia="Times New Roman" w:hAnsi="Times New Roman" w:cs="Times New Roman"/>
          <w:sz w:val="24"/>
          <w:szCs w:val="24"/>
        </w:rPr>
        <w:t xml:space="preserve"> objects, which are guaranteed to not throw).</w:t>
      </w:r>
      <w:r w:rsidRPr="00590945">
        <w:rPr>
          <w:rFonts w:ascii="Times New Roman" w:eastAsia="Times New Roman" w:hAnsi="Times New Roman" w:cs="Times New Roman"/>
          <w:sz w:val="24"/>
          <w:szCs w:val="24"/>
        </w:rPr>
        <w:br/>
      </w:r>
      <w:r w:rsidRPr="00590945">
        <w:rPr>
          <w:rFonts w:ascii="Times New Roman" w:eastAsia="Times New Roman" w:hAnsi="Times New Roman" w:cs="Times New Roman"/>
          <w:sz w:val="24"/>
          <w:szCs w:val="24"/>
        </w:rPr>
        <w:br/>
        <w:t xml:space="preserve">If an argument of type </w:t>
      </w:r>
      <w:r w:rsidRPr="00590945">
        <w:rPr>
          <w:rFonts w:ascii="Courier New" w:eastAsia="Times New Roman" w:hAnsi="Courier New" w:cs="Courier New"/>
          <w:sz w:val="20"/>
        </w:rPr>
        <w:t>charT*</w:t>
      </w:r>
      <w:r w:rsidRPr="00590945">
        <w:rPr>
          <w:rFonts w:ascii="Times New Roman" w:eastAsia="Times New Roman" w:hAnsi="Times New Roman" w:cs="Times New Roman"/>
          <w:sz w:val="24"/>
          <w:szCs w:val="24"/>
        </w:rPr>
        <w:t xml:space="preserve"> does not point to null-terminated character sequence, it causes </w:t>
      </w:r>
      <w:r w:rsidRPr="00590945">
        <w:rPr>
          <w:rFonts w:ascii="Times New Roman" w:eastAsia="Times New Roman" w:hAnsi="Times New Roman" w:cs="Times New Roman"/>
          <w:i/>
          <w:iCs/>
          <w:sz w:val="24"/>
          <w:szCs w:val="24"/>
        </w:rPr>
        <w:t>undefined behavior</w:t>
      </w:r>
      <w:r w:rsidRPr="0059094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90945" w:rsidRDefault="00590945" w:rsidP="0059094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90945" w:rsidRPr="00590945" w:rsidRDefault="00590945" w:rsidP="00590945">
      <w:pPr>
        <w:spacing w:after="0" w:line="240" w:lineRule="auto"/>
        <w:jc w:val="center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590945">
        <w:rPr>
          <w:rFonts w:ascii="Times New Roman" w:eastAsia="Times New Roman" w:hAnsi="Times New Roman" w:cs="Times New Roman"/>
          <w:sz w:val="24"/>
          <w:szCs w:val="24"/>
        </w:rPr>
        <w:t xml:space="preserve">You are using a version without Ads of this website. </w:t>
      </w:r>
      <w:r w:rsidRPr="00590945">
        <w:rPr>
          <w:rFonts w:ascii="Times New Roman" w:eastAsia="Times New Roman" w:hAnsi="Times New Roman" w:cs="Times New Roman"/>
          <w:i/>
          <w:iCs/>
          <w:sz w:val="24"/>
          <w:szCs w:val="24"/>
        </w:rPr>
        <w:t>Please, consider donating:</w:t>
      </w:r>
      <w:r w:rsidRPr="00590945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590945" w:rsidRPr="00590945" w:rsidRDefault="00590945" w:rsidP="00590945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590945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590945" w:rsidRPr="00590945" w:rsidRDefault="00590945" w:rsidP="00590945">
      <w:pPr>
        <w:spacing w:before="54" w:after="54" w:line="240" w:lineRule="auto"/>
        <w:ind w:left="54" w:right="54"/>
        <w:jc w:val="center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590945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30" type="#_x0000_t75" style="width:55.35pt;height:15.6pt" o:ole="">
            <v:imagedata r:id="rId493" o:title=""/>
          </v:shape>
          <w:control r:id="rId641" w:name="DefaultOcxName1" w:shapeid="_x0000_i1030"/>
        </w:object>
      </w:r>
    </w:p>
    <w:p w:rsidR="00590945" w:rsidRPr="00590945" w:rsidRDefault="00590945" w:rsidP="00590945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590945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590945" w:rsidRPr="00590945" w:rsidRDefault="00590945" w:rsidP="00590945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90945">
        <w:rPr>
          <w:rFonts w:ascii="Times New Roman" w:eastAsia="Times New Roman" w:hAnsi="Times New Roman" w:cs="Times New Roman"/>
          <w:sz w:val="10"/>
          <w:szCs w:val="10"/>
        </w:rPr>
        <w:t>[</w:t>
      </w:r>
      <w:hyperlink r:id="rId642" w:tooltip="Click to hide this message" w:history="1">
        <w:proofErr w:type="gramStart"/>
        <w:r w:rsidRPr="00590945">
          <w:rPr>
            <w:rFonts w:ascii="Times New Roman" w:eastAsia="Times New Roman" w:hAnsi="Times New Roman" w:cs="Times New Roman"/>
            <w:color w:val="0000FF"/>
            <w:sz w:val="10"/>
            <w:u w:val="single"/>
          </w:rPr>
          <w:t>hide</w:t>
        </w:r>
        <w:proofErr w:type="gramEnd"/>
      </w:hyperlink>
      <w:r w:rsidRPr="00590945">
        <w:rPr>
          <w:rFonts w:ascii="Times New Roman" w:eastAsia="Times New Roman" w:hAnsi="Times New Roman" w:cs="Times New Roman"/>
          <w:sz w:val="10"/>
          <w:szCs w:val="10"/>
        </w:rPr>
        <w:t>]</w:t>
      </w:r>
    </w:p>
    <w:p w:rsidR="00590945" w:rsidRPr="00590945" w:rsidRDefault="00590945" w:rsidP="00590945">
      <w:pPr>
        <w:spacing w:after="0" w:line="240" w:lineRule="auto"/>
        <w:rPr>
          <w:ins w:id="44" w:author="Unknown"/>
          <w:rFonts w:ascii="Times New Roman" w:eastAsia="Times New Roman" w:hAnsi="Times New Roman" w:cs="Times New Roman"/>
          <w:sz w:val="24"/>
          <w:szCs w:val="24"/>
        </w:rPr>
      </w:pPr>
      <w:proofErr w:type="gramStart"/>
      <w:ins w:id="45" w:author="Unknown">
        <w:r w:rsidRPr="00590945">
          <w:rPr>
            <w:rFonts w:ascii="Times New Roman" w:eastAsia="Times New Roman" w:hAnsi="Times New Roman" w:cs="Times New Roman"/>
            <w:sz w:val="24"/>
            <w:szCs w:val="24"/>
          </w:rPr>
          <w:t>function</w:t>
        </w:r>
        <w:proofErr w:type="gramEnd"/>
        <w:r w:rsidRPr="00590945">
          <w:rPr>
            <w:rFonts w:ascii="Times New Roman" w:eastAsia="Times New Roman" w:hAnsi="Times New Roman" w:cs="Times New Roman"/>
            <w:sz w:val="24"/>
            <w:szCs w:val="24"/>
          </w:rPr>
          <w:t xml:space="preserve"> template </w:t>
        </w:r>
      </w:ins>
    </w:p>
    <w:p w:rsidR="00590945" w:rsidRPr="00590945" w:rsidRDefault="00590945" w:rsidP="00590945">
      <w:pPr>
        <w:spacing w:after="0" w:line="240" w:lineRule="auto"/>
        <w:rPr>
          <w:ins w:id="46" w:author="Unknown"/>
          <w:rFonts w:ascii="Times New Roman" w:eastAsia="Times New Roman" w:hAnsi="Times New Roman" w:cs="Times New Roman"/>
          <w:sz w:val="24"/>
          <w:szCs w:val="24"/>
        </w:rPr>
      </w:pPr>
      <w:ins w:id="47" w:author="Unknown">
        <w:r w:rsidRPr="00590945">
          <w:rPr>
            <w:rFonts w:ascii="Times New Roman" w:eastAsia="Times New Roman" w:hAnsi="Times New Roman" w:cs="Times New Roman"/>
            <w:sz w:val="24"/>
            <w:szCs w:val="24"/>
          </w:rPr>
          <w:t>&lt;</w:t>
        </w:r>
        <w:proofErr w:type="gramStart"/>
        <w:r w:rsidRPr="00590945">
          <w:rPr>
            <w:rFonts w:ascii="Times New Roman" w:eastAsia="Times New Roman" w:hAnsi="Times New Roman" w:cs="Times New Roman"/>
            <w:sz w:val="24"/>
            <w:szCs w:val="24"/>
          </w:rPr>
          <w:t>string</w:t>
        </w:r>
        <w:proofErr w:type="gramEnd"/>
        <w:r w:rsidRPr="00590945">
          <w:rPr>
            <w:rFonts w:ascii="Times New Roman" w:eastAsia="Times New Roman" w:hAnsi="Times New Roman" w:cs="Times New Roman"/>
            <w:sz w:val="24"/>
            <w:szCs w:val="24"/>
          </w:rPr>
          <w:t xml:space="preserve">&gt; </w:t>
        </w:r>
      </w:ins>
    </w:p>
    <w:p w:rsidR="00590945" w:rsidRPr="00590945" w:rsidRDefault="00590945" w:rsidP="00590945">
      <w:pPr>
        <w:spacing w:before="100" w:beforeAutospacing="1" w:after="100" w:afterAutospacing="1" w:line="240" w:lineRule="auto"/>
        <w:outlineLvl w:val="0"/>
        <w:rPr>
          <w:ins w:id="48" w:author="Unknown"/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ins w:id="49" w:author="Unknown">
        <w:r w:rsidRPr="00590945">
          <w:rPr>
            <w:rFonts w:ascii="Times New Roman" w:eastAsia="Times New Roman" w:hAnsi="Times New Roman" w:cs="Times New Roman"/>
            <w:b/>
            <w:bCs/>
            <w:kern w:val="36"/>
            <w:sz w:val="48"/>
            <w:szCs w:val="48"/>
          </w:rPr>
          <w:t>std::swap (basic_string)</w:t>
        </w:r>
      </w:ins>
    </w:p>
    <w:p w:rsidR="00590945" w:rsidRPr="00590945" w:rsidRDefault="00590945" w:rsidP="005909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50" w:author="Unknown"/>
          <w:rFonts w:ascii="Courier New" w:eastAsia="Times New Roman" w:hAnsi="Courier New" w:cs="Courier New"/>
          <w:sz w:val="20"/>
          <w:szCs w:val="20"/>
        </w:rPr>
      </w:pPr>
      <w:proofErr w:type="gramStart"/>
      <w:ins w:id="51" w:author="Unknown">
        <w:r w:rsidRPr="00590945">
          <w:rPr>
            <w:rFonts w:ascii="Courier New" w:eastAsia="Times New Roman" w:hAnsi="Courier New" w:cs="Courier New"/>
            <w:sz w:val="20"/>
            <w:szCs w:val="20"/>
          </w:rPr>
          <w:t>template</w:t>
        </w:r>
        <w:proofErr w:type="gramEnd"/>
        <w:r w:rsidRPr="00590945">
          <w:rPr>
            <w:rFonts w:ascii="Courier New" w:eastAsia="Times New Roman" w:hAnsi="Courier New" w:cs="Courier New"/>
            <w:sz w:val="20"/>
            <w:szCs w:val="20"/>
          </w:rPr>
          <w:t xml:space="preserve"> &lt;class charT, class traits, class Alloc&gt;</w:t>
        </w:r>
      </w:ins>
    </w:p>
    <w:p w:rsidR="00590945" w:rsidRPr="00590945" w:rsidRDefault="00590945" w:rsidP="005909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52" w:author="Unknown"/>
          <w:rFonts w:ascii="Courier New" w:eastAsia="Times New Roman" w:hAnsi="Courier New" w:cs="Courier New"/>
          <w:sz w:val="20"/>
          <w:szCs w:val="20"/>
        </w:rPr>
      </w:pPr>
      <w:ins w:id="53" w:author="Unknown">
        <w:r w:rsidRPr="00590945">
          <w:rPr>
            <w:rFonts w:ascii="Courier New" w:eastAsia="Times New Roman" w:hAnsi="Courier New" w:cs="Courier New"/>
            <w:sz w:val="20"/>
            <w:szCs w:val="20"/>
          </w:rPr>
          <w:t xml:space="preserve">  </w:t>
        </w:r>
        <w:proofErr w:type="gramStart"/>
        <w:r w:rsidRPr="00590945">
          <w:rPr>
            <w:rFonts w:ascii="Courier New" w:eastAsia="Times New Roman" w:hAnsi="Courier New" w:cs="Courier New"/>
            <w:sz w:val="20"/>
            <w:szCs w:val="20"/>
          </w:rPr>
          <w:t>void</w:t>
        </w:r>
        <w:proofErr w:type="gramEnd"/>
        <w:r w:rsidRPr="00590945">
          <w:rPr>
            <w:rFonts w:ascii="Courier New" w:eastAsia="Times New Roman" w:hAnsi="Courier New" w:cs="Courier New"/>
            <w:sz w:val="20"/>
            <w:szCs w:val="20"/>
          </w:rPr>
          <w:t xml:space="preserve"> swap (basic_string&lt;charT,traits,Alloc&gt;&amp; x,</w:t>
        </w:r>
      </w:ins>
    </w:p>
    <w:p w:rsidR="00590945" w:rsidRPr="00590945" w:rsidRDefault="00590945" w:rsidP="005909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54" w:author="Unknown"/>
          <w:rFonts w:ascii="Courier New" w:eastAsia="Times New Roman" w:hAnsi="Courier New" w:cs="Courier New"/>
          <w:sz w:val="20"/>
          <w:szCs w:val="20"/>
        </w:rPr>
      </w:pPr>
      <w:ins w:id="55" w:author="Unknown">
        <w:r w:rsidRPr="00590945">
          <w:rPr>
            <w:rFonts w:ascii="Courier New" w:eastAsia="Times New Roman" w:hAnsi="Courier New" w:cs="Courier New"/>
            <w:sz w:val="20"/>
            <w:szCs w:val="20"/>
          </w:rPr>
          <w:t xml:space="preserve">             basic_string&lt;charT</w:t>
        </w:r>
        <w:proofErr w:type="gramStart"/>
        <w:r w:rsidRPr="00590945">
          <w:rPr>
            <w:rFonts w:ascii="Courier New" w:eastAsia="Times New Roman" w:hAnsi="Courier New" w:cs="Courier New"/>
            <w:sz w:val="20"/>
            <w:szCs w:val="20"/>
          </w:rPr>
          <w:t>,traits,Alloc</w:t>
        </w:r>
        <w:proofErr w:type="gramEnd"/>
        <w:r w:rsidRPr="00590945">
          <w:rPr>
            <w:rFonts w:ascii="Courier New" w:eastAsia="Times New Roman" w:hAnsi="Courier New" w:cs="Courier New"/>
            <w:sz w:val="20"/>
            <w:szCs w:val="20"/>
          </w:rPr>
          <w:t>&gt;&amp; y);</w:t>
        </w:r>
      </w:ins>
    </w:p>
    <w:p w:rsidR="00590945" w:rsidRPr="00590945" w:rsidRDefault="00590945" w:rsidP="00590945">
      <w:pPr>
        <w:spacing w:after="0" w:line="240" w:lineRule="auto"/>
        <w:rPr>
          <w:ins w:id="56" w:author="Unknown"/>
          <w:rFonts w:ascii="Times New Roman" w:eastAsia="Times New Roman" w:hAnsi="Times New Roman" w:cs="Times New Roman"/>
          <w:sz w:val="24"/>
          <w:szCs w:val="24"/>
        </w:rPr>
      </w:pPr>
      <w:ins w:id="57" w:author="Unknown">
        <w:r w:rsidRPr="00590945">
          <w:rPr>
            <w:rFonts w:ascii="Times New Roman" w:eastAsia="Times New Roman" w:hAnsi="Times New Roman" w:cs="Times New Roman"/>
            <w:sz w:val="24"/>
            <w:szCs w:val="24"/>
          </w:rPr>
          <w:t>Exchanges the values of two strings</w:t>
        </w:r>
      </w:ins>
    </w:p>
    <w:p w:rsidR="00590945" w:rsidRPr="00590945" w:rsidRDefault="00590945" w:rsidP="00590945">
      <w:pPr>
        <w:spacing w:after="0" w:line="240" w:lineRule="auto"/>
        <w:rPr>
          <w:ins w:id="58" w:author="Unknown"/>
          <w:rFonts w:ascii="Times New Roman" w:eastAsia="Times New Roman" w:hAnsi="Times New Roman" w:cs="Times New Roman"/>
          <w:sz w:val="24"/>
          <w:szCs w:val="24"/>
        </w:rPr>
      </w:pPr>
      <w:proofErr w:type="gramStart"/>
      <w:ins w:id="59" w:author="Unknown">
        <w:r w:rsidRPr="00590945">
          <w:rPr>
            <w:rFonts w:ascii="Times New Roman" w:eastAsia="Times New Roman" w:hAnsi="Times New Roman" w:cs="Times New Roman"/>
            <w:sz w:val="24"/>
            <w:szCs w:val="24"/>
          </w:rPr>
          <w:t xml:space="preserve">Exchanges the values of </w:t>
        </w:r>
        <w:r w:rsidRPr="00590945">
          <w:rPr>
            <w:rFonts w:ascii="Times New Roman" w:eastAsia="Times New Roman" w:hAnsi="Times New Roman" w:cs="Times New Roman"/>
            <w:sz w:val="24"/>
            <w:szCs w:val="24"/>
          </w:rPr>
          <w:fldChar w:fldCharType="begin"/>
        </w:r>
        <w:r w:rsidRPr="00590945">
          <w:rPr>
            <w:rFonts w:ascii="Times New Roman" w:eastAsia="Times New Roman" w:hAnsi="Times New Roman" w:cs="Times New Roman"/>
            <w:sz w:val="24"/>
            <w:szCs w:val="24"/>
          </w:rPr>
          <w:instrText xml:space="preserve"> HYPERLINK "http://www.cplusplus.com/basic_string" </w:instrText>
        </w:r>
        <w:r w:rsidRPr="00590945">
          <w:rPr>
            <w:rFonts w:ascii="Times New Roman" w:eastAsia="Times New Roman" w:hAnsi="Times New Roman" w:cs="Times New Roman"/>
            <w:sz w:val="24"/>
            <w:szCs w:val="24"/>
          </w:rPr>
          <w:fldChar w:fldCharType="separate"/>
        </w:r>
        <w:r w:rsidRPr="0059094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basic_string</w:t>
        </w:r>
        <w:r w:rsidRPr="00590945">
          <w:rPr>
            <w:rFonts w:ascii="Times New Roman" w:eastAsia="Times New Roman" w:hAnsi="Times New Roman" w:cs="Times New Roman"/>
            <w:sz w:val="24"/>
            <w:szCs w:val="24"/>
          </w:rPr>
          <w:fldChar w:fldCharType="end"/>
        </w:r>
        <w:r w:rsidRPr="00590945">
          <w:rPr>
            <w:rFonts w:ascii="Times New Roman" w:eastAsia="Times New Roman" w:hAnsi="Times New Roman" w:cs="Times New Roman"/>
            <w:sz w:val="24"/>
            <w:szCs w:val="24"/>
          </w:rPr>
          <w:t xml:space="preserve"> objects </w:t>
        </w:r>
        <w:r w:rsidRPr="00590945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x</w:t>
        </w:r>
        <w:r w:rsidRPr="00590945">
          <w:rPr>
            <w:rFonts w:ascii="Times New Roman" w:eastAsia="Times New Roman" w:hAnsi="Times New Roman" w:cs="Times New Roman"/>
            <w:sz w:val="24"/>
            <w:szCs w:val="24"/>
          </w:rPr>
          <w:t xml:space="preserve"> and </w:t>
        </w:r>
        <w:r w:rsidRPr="00590945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y</w:t>
        </w:r>
        <w:r w:rsidRPr="00590945">
          <w:rPr>
            <w:rFonts w:ascii="Times New Roman" w:eastAsia="Times New Roman" w:hAnsi="Times New Roman" w:cs="Times New Roman"/>
            <w:sz w:val="24"/>
            <w:szCs w:val="24"/>
          </w:rPr>
          <w:t xml:space="preserve">, such that after the call to this function, the value of </w:t>
        </w:r>
        <w:r w:rsidRPr="00590945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x</w:t>
        </w:r>
        <w:r w:rsidRPr="00590945">
          <w:rPr>
            <w:rFonts w:ascii="Times New Roman" w:eastAsia="Times New Roman" w:hAnsi="Times New Roman" w:cs="Times New Roman"/>
            <w:sz w:val="24"/>
            <w:szCs w:val="24"/>
          </w:rPr>
          <w:t xml:space="preserve"> is the one which was on </w:t>
        </w:r>
        <w:r w:rsidRPr="00590945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y</w:t>
        </w:r>
        <w:r w:rsidRPr="00590945">
          <w:rPr>
            <w:rFonts w:ascii="Times New Roman" w:eastAsia="Times New Roman" w:hAnsi="Times New Roman" w:cs="Times New Roman"/>
            <w:sz w:val="24"/>
            <w:szCs w:val="24"/>
          </w:rPr>
          <w:t xml:space="preserve"> before the call, and the value of </w:t>
        </w:r>
        <w:r w:rsidRPr="00590945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y</w:t>
        </w:r>
        <w:r w:rsidRPr="00590945">
          <w:rPr>
            <w:rFonts w:ascii="Times New Roman" w:eastAsia="Times New Roman" w:hAnsi="Times New Roman" w:cs="Times New Roman"/>
            <w:sz w:val="24"/>
            <w:szCs w:val="24"/>
          </w:rPr>
          <w:t xml:space="preserve"> is that of </w:t>
        </w:r>
        <w:r w:rsidRPr="00590945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x</w:t>
        </w:r>
        <w:r w:rsidRPr="00590945">
          <w:rPr>
            <w:rFonts w:ascii="Times New Roman" w:eastAsia="Times New Roman" w:hAnsi="Times New Roman" w:cs="Times New Roman"/>
            <w:sz w:val="24"/>
            <w:szCs w:val="24"/>
          </w:rPr>
          <w:t>.</w:t>
        </w:r>
        <w:proofErr w:type="gramEnd"/>
        <w:r w:rsidRPr="00590945">
          <w:rPr>
            <w:rFonts w:ascii="Times New Roman" w:eastAsia="Times New Roman" w:hAnsi="Times New Roman" w:cs="Times New Roman"/>
            <w:sz w:val="24"/>
            <w:szCs w:val="24"/>
          </w:rPr>
          <w:br/>
        </w:r>
        <w:r w:rsidRPr="00590945">
          <w:rPr>
            <w:rFonts w:ascii="Times New Roman" w:eastAsia="Times New Roman" w:hAnsi="Times New Roman" w:cs="Times New Roman"/>
            <w:sz w:val="24"/>
            <w:szCs w:val="24"/>
          </w:rPr>
          <w:br/>
          <w:t xml:space="preserve">This is an overload of the generic algorithm </w:t>
        </w:r>
        <w:r w:rsidRPr="00590945">
          <w:rPr>
            <w:rFonts w:ascii="Times New Roman" w:eastAsia="Times New Roman" w:hAnsi="Times New Roman" w:cs="Times New Roman"/>
            <w:sz w:val="24"/>
            <w:szCs w:val="24"/>
          </w:rPr>
          <w:fldChar w:fldCharType="begin"/>
        </w:r>
        <w:r w:rsidRPr="00590945">
          <w:rPr>
            <w:rFonts w:ascii="Times New Roman" w:eastAsia="Times New Roman" w:hAnsi="Times New Roman" w:cs="Times New Roman"/>
            <w:sz w:val="24"/>
            <w:szCs w:val="24"/>
          </w:rPr>
          <w:instrText xml:space="preserve"> HYPERLINK "http://www.cplusplus.com/swap" </w:instrText>
        </w:r>
        <w:r w:rsidRPr="00590945">
          <w:rPr>
            <w:rFonts w:ascii="Times New Roman" w:eastAsia="Times New Roman" w:hAnsi="Times New Roman" w:cs="Times New Roman"/>
            <w:sz w:val="24"/>
            <w:szCs w:val="24"/>
          </w:rPr>
          <w:fldChar w:fldCharType="separate"/>
        </w:r>
        <w:r w:rsidRPr="0059094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swap</w:t>
        </w:r>
        <w:r w:rsidRPr="00590945">
          <w:rPr>
            <w:rFonts w:ascii="Times New Roman" w:eastAsia="Times New Roman" w:hAnsi="Times New Roman" w:cs="Times New Roman"/>
            <w:sz w:val="24"/>
            <w:szCs w:val="24"/>
          </w:rPr>
          <w:fldChar w:fldCharType="end"/>
        </w:r>
        <w:r w:rsidRPr="00590945">
          <w:rPr>
            <w:rFonts w:ascii="Times New Roman" w:eastAsia="Times New Roman" w:hAnsi="Times New Roman" w:cs="Times New Roman"/>
            <w:sz w:val="24"/>
            <w:szCs w:val="24"/>
          </w:rPr>
          <w:t xml:space="preserve"> that improves its performance by mutually transferring ownership over their internal data to the other object (i.e., the strings exchange references to their data, without </w:t>
        </w:r>
        <w:r w:rsidRPr="00590945">
          <w:rPr>
            <w:rFonts w:ascii="Times New Roman" w:eastAsia="Times New Roman" w:hAnsi="Times New Roman" w:cs="Times New Roman"/>
            <w:sz w:val="24"/>
            <w:szCs w:val="24"/>
          </w:rPr>
          <w:lastRenderedPageBreak/>
          <w:t xml:space="preserve">actually copying the characters): It behaves as if </w:t>
        </w:r>
        <w:r w:rsidRPr="00590945">
          <w:rPr>
            <w:rFonts w:ascii="Courier New" w:eastAsia="Times New Roman" w:hAnsi="Courier New" w:cs="Courier New"/>
            <w:sz w:val="20"/>
          </w:rPr>
          <w:t>x.</w:t>
        </w:r>
        <w:r w:rsidRPr="00590945">
          <w:rPr>
            <w:rFonts w:ascii="Courier New" w:eastAsia="Times New Roman" w:hAnsi="Courier New" w:cs="Courier New"/>
            <w:sz w:val="20"/>
          </w:rPr>
          <w:fldChar w:fldCharType="begin"/>
        </w:r>
        <w:r w:rsidRPr="00590945">
          <w:rPr>
            <w:rFonts w:ascii="Courier New" w:eastAsia="Times New Roman" w:hAnsi="Courier New" w:cs="Courier New"/>
            <w:sz w:val="20"/>
          </w:rPr>
          <w:instrText xml:space="preserve"> HYPERLINK "http://www.cplusplus.com/basic_string::swap" </w:instrText>
        </w:r>
        <w:r w:rsidRPr="00590945">
          <w:rPr>
            <w:rFonts w:ascii="Courier New" w:eastAsia="Times New Roman" w:hAnsi="Courier New" w:cs="Courier New"/>
            <w:sz w:val="20"/>
          </w:rPr>
          <w:fldChar w:fldCharType="separate"/>
        </w:r>
        <w:proofErr w:type="gramStart"/>
        <w:r w:rsidRPr="0059094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swap</w:t>
        </w:r>
        <w:proofErr w:type="gramEnd"/>
        <w:r w:rsidRPr="00590945">
          <w:rPr>
            <w:rFonts w:ascii="Courier New" w:eastAsia="Times New Roman" w:hAnsi="Courier New" w:cs="Courier New"/>
            <w:sz w:val="20"/>
          </w:rPr>
          <w:fldChar w:fldCharType="end"/>
        </w:r>
        <w:r w:rsidRPr="00590945">
          <w:rPr>
            <w:rFonts w:ascii="Courier New" w:eastAsia="Times New Roman" w:hAnsi="Courier New" w:cs="Courier New"/>
            <w:sz w:val="20"/>
          </w:rPr>
          <w:t>(y)</w:t>
        </w:r>
        <w:r w:rsidRPr="00590945">
          <w:rPr>
            <w:rFonts w:ascii="Times New Roman" w:eastAsia="Times New Roman" w:hAnsi="Times New Roman" w:cs="Times New Roman"/>
            <w:sz w:val="24"/>
            <w:szCs w:val="24"/>
          </w:rPr>
          <w:t xml:space="preserve"> was called.</w:t>
        </w:r>
        <w:r w:rsidRPr="00590945">
          <w:rPr>
            <w:rFonts w:ascii="Times New Roman" w:eastAsia="Times New Roman" w:hAnsi="Times New Roman" w:cs="Times New Roman"/>
            <w:sz w:val="24"/>
            <w:szCs w:val="24"/>
          </w:rPr>
          <w:br/>
        </w:r>
        <w:r w:rsidRPr="00590945">
          <w:rPr>
            <w:rFonts w:ascii="Times New Roman" w:eastAsia="Times New Roman" w:hAnsi="Times New Roman" w:cs="Times New Roman"/>
            <w:sz w:val="24"/>
            <w:szCs w:val="24"/>
          </w:rPr>
          <w:br/>
        </w:r>
      </w:ins>
    </w:p>
    <w:p w:rsidR="00590945" w:rsidRPr="00590945" w:rsidRDefault="00590945" w:rsidP="00590945">
      <w:pPr>
        <w:spacing w:before="100" w:beforeAutospacing="1" w:after="100" w:afterAutospacing="1" w:line="240" w:lineRule="auto"/>
        <w:outlineLvl w:val="2"/>
        <w:rPr>
          <w:ins w:id="60" w:author="Unknown"/>
          <w:rFonts w:ascii="Times New Roman" w:eastAsia="Times New Roman" w:hAnsi="Times New Roman" w:cs="Times New Roman"/>
          <w:b/>
          <w:bCs/>
          <w:sz w:val="27"/>
          <w:szCs w:val="27"/>
        </w:rPr>
      </w:pPr>
      <w:ins w:id="61" w:author="Unknown">
        <w:r w:rsidRPr="00590945">
          <w:rPr>
            <w:rFonts w:ascii="Times New Roman" w:eastAsia="Times New Roman" w:hAnsi="Times New Roman" w:cs="Times New Roman"/>
            <w:b/>
            <w:bCs/>
            <w:sz w:val="27"/>
            <w:szCs w:val="27"/>
          </w:rPr>
          <w:t>Parameters</w:t>
        </w:r>
      </w:ins>
    </w:p>
    <w:p w:rsidR="00590945" w:rsidRPr="00590945" w:rsidRDefault="00590945" w:rsidP="00590945">
      <w:pPr>
        <w:spacing w:after="0" w:line="240" w:lineRule="auto"/>
        <w:rPr>
          <w:ins w:id="62" w:author="Unknown"/>
          <w:rFonts w:ascii="Times New Roman" w:eastAsia="Times New Roman" w:hAnsi="Times New Roman" w:cs="Times New Roman"/>
          <w:sz w:val="24"/>
          <w:szCs w:val="24"/>
        </w:rPr>
      </w:pPr>
      <w:proofErr w:type="gramStart"/>
      <w:ins w:id="63" w:author="Unknown">
        <w:r w:rsidRPr="00590945">
          <w:rPr>
            <w:rFonts w:ascii="Times New Roman" w:eastAsia="Times New Roman" w:hAnsi="Times New Roman" w:cs="Times New Roman"/>
            <w:sz w:val="24"/>
            <w:szCs w:val="24"/>
          </w:rPr>
          <w:t>x,</w:t>
        </w:r>
        <w:proofErr w:type="gramEnd"/>
        <w:r w:rsidRPr="00590945">
          <w:rPr>
            <w:rFonts w:ascii="Times New Roman" w:eastAsia="Times New Roman" w:hAnsi="Times New Roman" w:cs="Times New Roman"/>
            <w:sz w:val="24"/>
            <w:szCs w:val="24"/>
          </w:rPr>
          <w:t>y</w:t>
        </w:r>
      </w:ins>
    </w:p>
    <w:p w:rsidR="00590945" w:rsidRPr="00590945" w:rsidRDefault="00590945" w:rsidP="00590945">
      <w:pPr>
        <w:spacing w:after="0" w:line="240" w:lineRule="auto"/>
        <w:ind w:left="720"/>
        <w:rPr>
          <w:ins w:id="64" w:author="Unknown"/>
          <w:rFonts w:ascii="Times New Roman" w:eastAsia="Times New Roman" w:hAnsi="Times New Roman" w:cs="Times New Roman"/>
          <w:sz w:val="24"/>
          <w:szCs w:val="24"/>
        </w:rPr>
      </w:pPr>
      <w:ins w:id="65" w:author="Unknown">
        <w:r w:rsidRPr="00590945">
          <w:rPr>
            <w:rFonts w:ascii="Times New Roman" w:eastAsia="Times New Roman" w:hAnsi="Times New Roman" w:cs="Times New Roman"/>
            <w:sz w:val="24"/>
            <w:szCs w:val="24"/>
          </w:rPr>
          <w:fldChar w:fldCharType="begin"/>
        </w:r>
        <w:r w:rsidRPr="00590945">
          <w:rPr>
            <w:rFonts w:ascii="Times New Roman" w:eastAsia="Times New Roman" w:hAnsi="Times New Roman" w:cs="Times New Roman"/>
            <w:sz w:val="24"/>
            <w:szCs w:val="24"/>
          </w:rPr>
          <w:instrText xml:space="preserve"> HYPERLINK "http://www.cplusplus.com/basic_string" </w:instrText>
        </w:r>
        <w:r w:rsidRPr="00590945">
          <w:rPr>
            <w:rFonts w:ascii="Times New Roman" w:eastAsia="Times New Roman" w:hAnsi="Times New Roman" w:cs="Times New Roman"/>
            <w:sz w:val="24"/>
            <w:szCs w:val="24"/>
          </w:rPr>
          <w:fldChar w:fldCharType="separate"/>
        </w:r>
        <w:proofErr w:type="gramStart"/>
        <w:r w:rsidRPr="0059094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basic_string</w:t>
        </w:r>
        <w:proofErr w:type="gramEnd"/>
        <w:r w:rsidRPr="00590945">
          <w:rPr>
            <w:rFonts w:ascii="Times New Roman" w:eastAsia="Times New Roman" w:hAnsi="Times New Roman" w:cs="Times New Roman"/>
            <w:sz w:val="24"/>
            <w:szCs w:val="24"/>
          </w:rPr>
          <w:fldChar w:fldCharType="end"/>
        </w:r>
        <w:r w:rsidRPr="00590945">
          <w:rPr>
            <w:rFonts w:ascii="Times New Roman" w:eastAsia="Times New Roman" w:hAnsi="Times New Roman" w:cs="Times New Roman"/>
            <w:sz w:val="24"/>
            <w:szCs w:val="24"/>
          </w:rPr>
          <w:t xml:space="preserve"> objects of the same type (i.e., having both the same template parameters, </w:t>
        </w:r>
        <w:r w:rsidRPr="00590945">
          <w:rPr>
            <w:rFonts w:ascii="Courier New" w:eastAsia="Times New Roman" w:hAnsi="Courier New" w:cs="Courier New"/>
            <w:sz w:val="20"/>
          </w:rPr>
          <w:t>charT</w:t>
        </w:r>
        <w:r w:rsidRPr="00590945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  <w:r w:rsidRPr="00590945">
          <w:rPr>
            <w:rFonts w:ascii="Courier New" w:eastAsia="Times New Roman" w:hAnsi="Courier New" w:cs="Courier New"/>
            <w:sz w:val="20"/>
          </w:rPr>
          <w:t>traits</w:t>
        </w:r>
        <w:r w:rsidRPr="00590945">
          <w:rPr>
            <w:rFonts w:ascii="Times New Roman" w:eastAsia="Times New Roman" w:hAnsi="Times New Roman" w:cs="Times New Roman"/>
            <w:sz w:val="24"/>
            <w:szCs w:val="24"/>
          </w:rPr>
          <w:t xml:space="preserve"> and </w:t>
        </w:r>
        <w:r w:rsidRPr="00590945">
          <w:rPr>
            <w:rFonts w:ascii="Courier New" w:eastAsia="Times New Roman" w:hAnsi="Courier New" w:cs="Courier New"/>
            <w:sz w:val="20"/>
          </w:rPr>
          <w:t>Alloc</w:t>
        </w:r>
        <w:r w:rsidRPr="00590945">
          <w:rPr>
            <w:rFonts w:ascii="Times New Roman" w:eastAsia="Times New Roman" w:hAnsi="Times New Roman" w:cs="Times New Roman"/>
            <w:sz w:val="24"/>
            <w:szCs w:val="24"/>
          </w:rPr>
          <w:t>).</w:t>
        </w:r>
      </w:ins>
    </w:p>
    <w:p w:rsidR="00590945" w:rsidRPr="00590945" w:rsidRDefault="00590945" w:rsidP="00590945">
      <w:pPr>
        <w:spacing w:after="0" w:line="240" w:lineRule="auto"/>
        <w:rPr>
          <w:ins w:id="66" w:author="Unknown"/>
          <w:rFonts w:ascii="Times New Roman" w:eastAsia="Times New Roman" w:hAnsi="Times New Roman" w:cs="Times New Roman"/>
          <w:sz w:val="24"/>
          <w:szCs w:val="24"/>
        </w:rPr>
      </w:pPr>
      <w:ins w:id="67" w:author="Unknown">
        <w:r w:rsidRPr="00590945">
          <w:rPr>
            <w:rFonts w:ascii="Times New Roman" w:eastAsia="Times New Roman" w:hAnsi="Times New Roman" w:cs="Times New Roman"/>
            <w:sz w:val="24"/>
            <w:szCs w:val="24"/>
          </w:rPr>
          <w:br/>
        </w:r>
      </w:ins>
    </w:p>
    <w:p w:rsidR="00590945" w:rsidRPr="00590945" w:rsidRDefault="00590945" w:rsidP="00590945">
      <w:pPr>
        <w:spacing w:before="100" w:beforeAutospacing="1" w:after="100" w:afterAutospacing="1" w:line="240" w:lineRule="auto"/>
        <w:outlineLvl w:val="2"/>
        <w:rPr>
          <w:ins w:id="68" w:author="Unknown"/>
          <w:rFonts w:ascii="Times New Roman" w:eastAsia="Times New Roman" w:hAnsi="Times New Roman" w:cs="Times New Roman"/>
          <w:b/>
          <w:bCs/>
          <w:sz w:val="27"/>
          <w:szCs w:val="27"/>
        </w:rPr>
      </w:pPr>
      <w:ins w:id="69" w:author="Unknown">
        <w:r w:rsidRPr="00590945">
          <w:rPr>
            <w:rFonts w:ascii="Times New Roman" w:eastAsia="Times New Roman" w:hAnsi="Times New Roman" w:cs="Times New Roman"/>
            <w:b/>
            <w:bCs/>
            <w:sz w:val="27"/>
            <w:szCs w:val="27"/>
          </w:rPr>
          <w:t>Return value</w:t>
        </w:r>
      </w:ins>
    </w:p>
    <w:p w:rsidR="00590945" w:rsidRPr="00590945" w:rsidRDefault="00590945" w:rsidP="00590945">
      <w:pPr>
        <w:spacing w:after="0" w:line="240" w:lineRule="auto"/>
        <w:rPr>
          <w:ins w:id="70" w:author="Unknown"/>
          <w:rFonts w:ascii="Times New Roman" w:eastAsia="Times New Roman" w:hAnsi="Times New Roman" w:cs="Times New Roman"/>
          <w:sz w:val="24"/>
          <w:szCs w:val="24"/>
        </w:rPr>
      </w:pPr>
      <w:proofErr w:type="gramStart"/>
      <w:ins w:id="71" w:author="Unknown">
        <w:r w:rsidRPr="00590945">
          <w:rPr>
            <w:rFonts w:ascii="Times New Roman" w:eastAsia="Times New Roman" w:hAnsi="Times New Roman" w:cs="Times New Roman"/>
            <w:sz w:val="24"/>
            <w:szCs w:val="24"/>
          </w:rPr>
          <w:t>none</w:t>
        </w:r>
        <w:proofErr w:type="gramEnd"/>
        <w:r w:rsidRPr="00590945">
          <w:rPr>
            <w:rFonts w:ascii="Times New Roman" w:eastAsia="Times New Roman" w:hAnsi="Times New Roman" w:cs="Times New Roman"/>
            <w:sz w:val="24"/>
            <w:szCs w:val="24"/>
          </w:rPr>
          <w:br/>
        </w:r>
        <w:r w:rsidRPr="00590945">
          <w:rPr>
            <w:rFonts w:ascii="Times New Roman" w:eastAsia="Times New Roman" w:hAnsi="Times New Roman" w:cs="Times New Roman"/>
            <w:sz w:val="24"/>
            <w:szCs w:val="24"/>
          </w:rPr>
          <w:br/>
        </w:r>
      </w:ins>
    </w:p>
    <w:p w:rsidR="00590945" w:rsidRPr="00590945" w:rsidRDefault="00590945" w:rsidP="00590945">
      <w:pPr>
        <w:spacing w:before="100" w:beforeAutospacing="1" w:after="100" w:afterAutospacing="1" w:line="240" w:lineRule="auto"/>
        <w:outlineLvl w:val="2"/>
        <w:rPr>
          <w:ins w:id="72" w:author="Unknown"/>
          <w:rFonts w:ascii="Times New Roman" w:eastAsia="Times New Roman" w:hAnsi="Times New Roman" w:cs="Times New Roman"/>
          <w:b/>
          <w:bCs/>
          <w:sz w:val="27"/>
          <w:szCs w:val="27"/>
        </w:rPr>
      </w:pPr>
      <w:ins w:id="73" w:author="Unknown">
        <w:r w:rsidRPr="00590945">
          <w:rPr>
            <w:rFonts w:ascii="Times New Roman" w:eastAsia="Times New Roman" w:hAnsi="Times New Roman" w:cs="Times New Roman"/>
            <w:b/>
            <w:bCs/>
            <w:sz w:val="27"/>
            <w:szCs w:val="27"/>
          </w:rPr>
          <w:t>Example</w:t>
        </w:r>
      </w:ins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6557"/>
      </w:tblGrid>
      <w:tr w:rsidR="00590945" w:rsidRPr="00590945" w:rsidTr="005909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0945" w:rsidRPr="00590945" w:rsidRDefault="00590945" w:rsidP="005909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90945">
              <w:rPr>
                <w:rFonts w:ascii="Courier New" w:eastAsia="Times New Roman" w:hAnsi="Courier New" w:cs="Courier New"/>
                <w:sz w:val="20"/>
              </w:rPr>
              <w:t>1</w:t>
            </w:r>
            <w:r w:rsidRPr="00590945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590945">
              <w:rPr>
                <w:rFonts w:ascii="Courier New" w:eastAsia="Times New Roman" w:hAnsi="Courier New" w:cs="Courier New"/>
                <w:sz w:val="20"/>
              </w:rPr>
              <w:t>2</w:t>
            </w:r>
            <w:r w:rsidRPr="00590945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590945">
              <w:rPr>
                <w:rFonts w:ascii="Courier New" w:eastAsia="Times New Roman" w:hAnsi="Courier New" w:cs="Courier New"/>
                <w:sz w:val="20"/>
              </w:rPr>
              <w:t>3</w:t>
            </w:r>
            <w:r w:rsidRPr="00590945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590945">
              <w:rPr>
                <w:rFonts w:ascii="Courier New" w:eastAsia="Times New Roman" w:hAnsi="Courier New" w:cs="Courier New"/>
                <w:sz w:val="20"/>
              </w:rPr>
              <w:t>4</w:t>
            </w:r>
            <w:r w:rsidRPr="00590945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590945">
              <w:rPr>
                <w:rFonts w:ascii="Courier New" w:eastAsia="Times New Roman" w:hAnsi="Courier New" w:cs="Courier New"/>
                <w:sz w:val="20"/>
              </w:rPr>
              <w:t>5</w:t>
            </w:r>
            <w:r w:rsidRPr="00590945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590945">
              <w:rPr>
                <w:rFonts w:ascii="Courier New" w:eastAsia="Times New Roman" w:hAnsi="Courier New" w:cs="Courier New"/>
                <w:sz w:val="20"/>
              </w:rPr>
              <w:t>6</w:t>
            </w:r>
            <w:r w:rsidRPr="00590945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590945">
              <w:rPr>
                <w:rFonts w:ascii="Courier New" w:eastAsia="Times New Roman" w:hAnsi="Courier New" w:cs="Courier New"/>
                <w:sz w:val="20"/>
              </w:rPr>
              <w:t>7</w:t>
            </w:r>
            <w:r w:rsidRPr="00590945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590945">
              <w:rPr>
                <w:rFonts w:ascii="Courier New" w:eastAsia="Times New Roman" w:hAnsi="Courier New" w:cs="Courier New"/>
                <w:sz w:val="20"/>
              </w:rPr>
              <w:t>8</w:t>
            </w:r>
            <w:r w:rsidRPr="00590945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590945">
              <w:rPr>
                <w:rFonts w:ascii="Courier New" w:eastAsia="Times New Roman" w:hAnsi="Courier New" w:cs="Courier New"/>
                <w:sz w:val="20"/>
              </w:rPr>
              <w:t>9</w:t>
            </w:r>
            <w:r w:rsidRPr="00590945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590945">
              <w:rPr>
                <w:rFonts w:ascii="Courier New" w:eastAsia="Times New Roman" w:hAnsi="Courier New" w:cs="Courier New"/>
                <w:sz w:val="20"/>
              </w:rPr>
              <w:t>10</w:t>
            </w:r>
            <w:r w:rsidRPr="00590945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590945">
              <w:rPr>
                <w:rFonts w:ascii="Courier New" w:eastAsia="Times New Roman" w:hAnsi="Courier New" w:cs="Courier New"/>
                <w:sz w:val="20"/>
              </w:rPr>
              <w:t>11</w:t>
            </w:r>
            <w:r w:rsidRPr="00590945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590945">
              <w:rPr>
                <w:rFonts w:ascii="Courier New" w:eastAsia="Times New Roman" w:hAnsi="Courier New" w:cs="Courier New"/>
                <w:sz w:val="20"/>
              </w:rPr>
              <w:t>12</w:t>
            </w:r>
            <w:r w:rsidRPr="00590945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590945">
              <w:rPr>
                <w:rFonts w:ascii="Courier New" w:eastAsia="Times New Roman" w:hAnsi="Courier New" w:cs="Courier New"/>
                <w:sz w:val="20"/>
              </w:rPr>
              <w:t>13</w:t>
            </w:r>
            <w:r w:rsidRPr="00590945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590945">
              <w:rPr>
                <w:rFonts w:ascii="Courier New" w:eastAsia="Times New Roman" w:hAnsi="Courier New" w:cs="Courier New"/>
                <w:sz w:val="20"/>
              </w:rPr>
              <w:t>14</w:t>
            </w:r>
            <w:r w:rsidRPr="00590945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590945">
              <w:rPr>
                <w:rFonts w:ascii="Courier New" w:eastAsia="Times New Roman" w:hAnsi="Courier New" w:cs="Courier New"/>
                <w:sz w:val="20"/>
              </w:rPr>
              <w:t>15</w:t>
            </w:r>
            <w:r w:rsidRPr="00590945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590945">
              <w:rPr>
                <w:rFonts w:ascii="Courier New" w:eastAsia="Times New Roman" w:hAnsi="Courier New" w:cs="Courier New"/>
                <w:sz w:val="20"/>
              </w:rPr>
              <w:t>16</w:t>
            </w:r>
            <w:r w:rsidRPr="00590945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590945">
              <w:rPr>
                <w:rFonts w:ascii="Courier New" w:eastAsia="Times New Roman" w:hAnsi="Courier New" w:cs="Courier New"/>
                <w:sz w:val="20"/>
              </w:rPr>
              <w:t>17</w:t>
            </w:r>
            <w:r w:rsidRPr="00590945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590945">
              <w:rPr>
                <w:rFonts w:ascii="Courier New" w:eastAsia="Times New Roman" w:hAnsi="Courier New" w:cs="Courier New"/>
                <w:sz w:val="20"/>
              </w:rPr>
              <w:t>18</w:t>
            </w:r>
            <w:r w:rsidRPr="00590945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590945">
              <w:rPr>
                <w:rFonts w:ascii="Courier New" w:eastAsia="Times New Roman" w:hAnsi="Courier New" w:cs="Courier New"/>
                <w:sz w:val="20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:rsidR="00590945" w:rsidRPr="00590945" w:rsidRDefault="00590945" w:rsidP="005909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590945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// swap strings</w:t>
            </w:r>
          </w:p>
          <w:p w:rsidR="00590945" w:rsidRPr="00590945" w:rsidRDefault="00590945" w:rsidP="005909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590945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#include &lt;iostream&gt;</w:t>
            </w:r>
          </w:p>
          <w:p w:rsidR="00590945" w:rsidRPr="00590945" w:rsidRDefault="00590945" w:rsidP="005909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590945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#include &lt;string&gt;</w:t>
            </w:r>
          </w:p>
          <w:p w:rsidR="00590945" w:rsidRPr="00590945" w:rsidRDefault="00590945" w:rsidP="005909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</w:p>
          <w:p w:rsidR="00590945" w:rsidRPr="00590945" w:rsidRDefault="00590945" w:rsidP="005909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590945">
              <w:rPr>
                <w:rFonts w:ascii="Courier New" w:eastAsia="Times New Roman" w:hAnsi="Courier New" w:cs="Courier New"/>
                <w:sz w:val="20"/>
              </w:rPr>
              <w:t>main ()</w:t>
            </w:r>
          </w:p>
          <w:p w:rsidR="00590945" w:rsidRPr="00590945" w:rsidRDefault="00590945" w:rsidP="005909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590945">
              <w:rPr>
                <w:rFonts w:ascii="Courier New" w:eastAsia="Times New Roman" w:hAnsi="Courier New" w:cs="Courier New"/>
                <w:sz w:val="20"/>
              </w:rPr>
              <w:t>{</w:t>
            </w:r>
          </w:p>
          <w:p w:rsidR="00590945" w:rsidRPr="00590945" w:rsidRDefault="00590945" w:rsidP="005909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590945">
              <w:rPr>
                <w:rFonts w:ascii="Courier New" w:eastAsia="Times New Roman" w:hAnsi="Courier New" w:cs="Courier New"/>
                <w:sz w:val="20"/>
              </w:rPr>
              <w:t xml:space="preserve">  std::string buyer ("money");</w:t>
            </w:r>
          </w:p>
          <w:p w:rsidR="00590945" w:rsidRPr="00590945" w:rsidRDefault="00590945" w:rsidP="005909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590945">
              <w:rPr>
                <w:rFonts w:ascii="Courier New" w:eastAsia="Times New Roman" w:hAnsi="Courier New" w:cs="Courier New"/>
                <w:sz w:val="20"/>
              </w:rPr>
              <w:t xml:space="preserve">  std::string seller ("goods");</w:t>
            </w:r>
          </w:p>
          <w:p w:rsidR="00590945" w:rsidRPr="00590945" w:rsidRDefault="00590945" w:rsidP="005909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</w:p>
          <w:p w:rsidR="00590945" w:rsidRPr="00590945" w:rsidRDefault="00590945" w:rsidP="005909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590945">
              <w:rPr>
                <w:rFonts w:ascii="Courier New" w:eastAsia="Times New Roman" w:hAnsi="Courier New" w:cs="Courier New"/>
                <w:sz w:val="20"/>
              </w:rPr>
              <w:t xml:space="preserve">  std::cout &lt;&lt; "Before the swap, buyer has " &lt;&lt; buyer;</w:t>
            </w:r>
          </w:p>
          <w:p w:rsidR="00590945" w:rsidRPr="00590945" w:rsidRDefault="00590945" w:rsidP="005909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590945">
              <w:rPr>
                <w:rFonts w:ascii="Courier New" w:eastAsia="Times New Roman" w:hAnsi="Courier New" w:cs="Courier New"/>
                <w:sz w:val="20"/>
              </w:rPr>
              <w:t xml:space="preserve">  std::cout &lt;&lt; " and seller has " &lt;&lt; seller &lt;&lt; '\n';</w:t>
            </w:r>
          </w:p>
          <w:p w:rsidR="00590945" w:rsidRPr="00590945" w:rsidRDefault="00590945" w:rsidP="005909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</w:p>
          <w:p w:rsidR="00590945" w:rsidRPr="00590945" w:rsidRDefault="00590945" w:rsidP="005909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590945">
              <w:rPr>
                <w:rFonts w:ascii="Courier New" w:eastAsia="Times New Roman" w:hAnsi="Courier New" w:cs="Courier New"/>
                <w:sz w:val="20"/>
              </w:rPr>
              <w:t xml:space="preserve">  swap (buyer,seller);</w:t>
            </w:r>
          </w:p>
          <w:p w:rsidR="00590945" w:rsidRPr="00590945" w:rsidRDefault="00590945" w:rsidP="005909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</w:p>
          <w:p w:rsidR="00590945" w:rsidRPr="00590945" w:rsidRDefault="00590945" w:rsidP="005909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590945">
              <w:rPr>
                <w:rFonts w:ascii="Courier New" w:eastAsia="Times New Roman" w:hAnsi="Courier New" w:cs="Courier New"/>
                <w:sz w:val="20"/>
              </w:rPr>
              <w:t xml:space="preserve">  std::cout &lt;&lt; " After the swap, buyer has " &lt;&lt; buyer;</w:t>
            </w:r>
          </w:p>
          <w:p w:rsidR="00590945" w:rsidRPr="00590945" w:rsidRDefault="00590945" w:rsidP="005909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590945">
              <w:rPr>
                <w:rFonts w:ascii="Courier New" w:eastAsia="Times New Roman" w:hAnsi="Courier New" w:cs="Courier New"/>
                <w:sz w:val="20"/>
              </w:rPr>
              <w:t xml:space="preserve">  std::cout &lt;&lt; " and seller has " &lt;&lt; seller &lt;&lt; '\n';</w:t>
            </w:r>
          </w:p>
          <w:p w:rsidR="00590945" w:rsidRPr="00590945" w:rsidRDefault="00590945" w:rsidP="005909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</w:p>
          <w:p w:rsidR="00590945" w:rsidRPr="00590945" w:rsidRDefault="00590945" w:rsidP="005909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590945">
              <w:rPr>
                <w:rFonts w:ascii="Courier New" w:eastAsia="Times New Roman" w:hAnsi="Courier New" w:cs="Courier New"/>
                <w:sz w:val="20"/>
              </w:rPr>
              <w:t xml:space="preserve">  </w:t>
            </w:r>
            <w:r w:rsidRPr="00590945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return</w:t>
            </w:r>
            <w:r w:rsidRPr="00590945">
              <w:rPr>
                <w:rFonts w:ascii="Courier New" w:eastAsia="Times New Roman" w:hAnsi="Courier New" w:cs="Courier New"/>
                <w:sz w:val="20"/>
              </w:rPr>
              <w:t xml:space="preserve"> 0;</w:t>
            </w:r>
          </w:p>
          <w:p w:rsidR="00590945" w:rsidRPr="00590945" w:rsidRDefault="00590945" w:rsidP="005909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90945">
              <w:rPr>
                <w:rFonts w:ascii="Courier New" w:eastAsia="Times New Roman" w:hAnsi="Courier New" w:cs="Courier New"/>
                <w:sz w:val="20"/>
              </w:rPr>
              <w:t>}</w:t>
            </w:r>
          </w:p>
        </w:tc>
      </w:tr>
    </w:tbl>
    <w:p w:rsidR="00590945" w:rsidRPr="00590945" w:rsidRDefault="00590945" w:rsidP="00590945">
      <w:pPr>
        <w:spacing w:after="0" w:line="240" w:lineRule="auto"/>
        <w:rPr>
          <w:ins w:id="74" w:author="Unknown"/>
          <w:rFonts w:ascii="Times New Roman" w:eastAsia="Times New Roman" w:hAnsi="Times New Roman" w:cs="Times New Roman"/>
          <w:sz w:val="24"/>
          <w:szCs w:val="24"/>
        </w:rPr>
      </w:pPr>
      <w:ins w:id="75" w:author="Unknown">
        <w:r w:rsidRPr="00590945">
          <w:rPr>
            <w:rFonts w:ascii="Times New Roman" w:eastAsia="Times New Roman" w:hAnsi="Times New Roman" w:cs="Times New Roman"/>
            <w:sz w:val="24"/>
            <w:szCs w:val="24"/>
          </w:rPr>
          <w:br/>
        </w:r>
        <w:r w:rsidRPr="00590945">
          <w:rPr>
            <w:rFonts w:ascii="Times New Roman" w:eastAsia="Times New Roman" w:hAnsi="Times New Roman" w:cs="Times New Roman"/>
            <w:sz w:val="24"/>
            <w:szCs w:val="24"/>
          </w:rPr>
          <w:br/>
          <w:t>Output:</w:t>
        </w:r>
      </w:ins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452"/>
      </w:tblGrid>
      <w:tr w:rsidR="00590945" w:rsidRPr="00590945" w:rsidTr="005909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0945" w:rsidRPr="00590945" w:rsidRDefault="00590945" w:rsidP="005909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90945">
              <w:rPr>
                <w:rFonts w:ascii="Courier New" w:eastAsia="Times New Roman" w:hAnsi="Courier New" w:cs="Courier New"/>
                <w:sz w:val="20"/>
                <w:szCs w:val="20"/>
              </w:rPr>
              <w:t>Before the swap, buyer has money and seller has goods</w:t>
            </w:r>
          </w:p>
          <w:p w:rsidR="00590945" w:rsidRPr="00590945" w:rsidRDefault="00590945" w:rsidP="005909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9094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After the swap, buyer has goods and seller has money</w:t>
            </w:r>
          </w:p>
        </w:tc>
      </w:tr>
    </w:tbl>
    <w:p w:rsidR="00590945" w:rsidRPr="00590945" w:rsidRDefault="00590945" w:rsidP="00590945">
      <w:pPr>
        <w:spacing w:after="0" w:line="240" w:lineRule="auto"/>
        <w:rPr>
          <w:ins w:id="76" w:author="Unknown"/>
          <w:rFonts w:ascii="Times New Roman" w:eastAsia="Times New Roman" w:hAnsi="Times New Roman" w:cs="Times New Roman"/>
          <w:sz w:val="24"/>
          <w:szCs w:val="24"/>
        </w:rPr>
      </w:pPr>
      <w:ins w:id="77" w:author="Unknown">
        <w:r w:rsidRPr="00590945">
          <w:rPr>
            <w:rFonts w:ascii="Times New Roman" w:eastAsia="Times New Roman" w:hAnsi="Times New Roman" w:cs="Times New Roman"/>
            <w:sz w:val="24"/>
            <w:szCs w:val="24"/>
          </w:rPr>
          <w:br/>
        </w:r>
      </w:ins>
    </w:p>
    <w:p w:rsidR="00590945" w:rsidRPr="00590945" w:rsidRDefault="00590945" w:rsidP="00590945">
      <w:pPr>
        <w:spacing w:before="100" w:beforeAutospacing="1" w:after="100" w:afterAutospacing="1" w:line="240" w:lineRule="auto"/>
        <w:outlineLvl w:val="2"/>
        <w:rPr>
          <w:ins w:id="78" w:author="Unknown"/>
          <w:rFonts w:ascii="Times New Roman" w:eastAsia="Times New Roman" w:hAnsi="Times New Roman" w:cs="Times New Roman"/>
          <w:b/>
          <w:bCs/>
          <w:sz w:val="27"/>
          <w:szCs w:val="27"/>
        </w:rPr>
      </w:pPr>
      <w:ins w:id="79" w:author="Unknown">
        <w:r w:rsidRPr="00590945">
          <w:rPr>
            <w:rFonts w:ascii="Times New Roman" w:eastAsia="Times New Roman" w:hAnsi="Times New Roman" w:cs="Times New Roman"/>
            <w:b/>
            <w:bCs/>
            <w:sz w:val="27"/>
            <w:szCs w:val="27"/>
          </w:rPr>
          <w:t>Complexity</w:t>
        </w:r>
      </w:ins>
    </w:p>
    <w:p w:rsidR="00590945" w:rsidRPr="00590945" w:rsidRDefault="00590945" w:rsidP="00590945">
      <w:pPr>
        <w:spacing w:after="0" w:line="240" w:lineRule="auto"/>
        <w:rPr>
          <w:ins w:id="80" w:author="Unknown"/>
          <w:rFonts w:ascii="Times New Roman" w:eastAsia="Times New Roman" w:hAnsi="Times New Roman" w:cs="Times New Roman"/>
          <w:sz w:val="24"/>
          <w:szCs w:val="24"/>
        </w:rPr>
      </w:pPr>
      <w:proofErr w:type="gramStart"/>
      <w:ins w:id="81" w:author="Unknown">
        <w:r w:rsidRPr="00590945">
          <w:rPr>
            <w:rFonts w:ascii="Times New Roman" w:eastAsia="Times New Roman" w:hAnsi="Times New Roman" w:cs="Times New Roman"/>
            <w:sz w:val="24"/>
            <w:szCs w:val="24"/>
          </w:rPr>
          <w:t>Constant.</w:t>
        </w:r>
        <w:proofErr w:type="gramEnd"/>
        <w:r w:rsidRPr="00590945">
          <w:rPr>
            <w:rFonts w:ascii="Times New Roman" w:eastAsia="Times New Roman" w:hAnsi="Times New Roman" w:cs="Times New Roman"/>
            <w:sz w:val="24"/>
            <w:szCs w:val="24"/>
          </w:rPr>
          <w:br/>
        </w:r>
        <w:r w:rsidRPr="00590945">
          <w:rPr>
            <w:rFonts w:ascii="Times New Roman" w:eastAsia="Times New Roman" w:hAnsi="Times New Roman" w:cs="Times New Roman"/>
            <w:sz w:val="24"/>
            <w:szCs w:val="24"/>
          </w:rPr>
          <w:br/>
        </w:r>
      </w:ins>
    </w:p>
    <w:p w:rsidR="00590945" w:rsidRPr="00590945" w:rsidRDefault="00590945" w:rsidP="00590945">
      <w:pPr>
        <w:spacing w:before="100" w:beforeAutospacing="1" w:after="100" w:afterAutospacing="1" w:line="240" w:lineRule="auto"/>
        <w:outlineLvl w:val="2"/>
        <w:rPr>
          <w:ins w:id="82" w:author="Unknown"/>
          <w:rFonts w:ascii="Times New Roman" w:eastAsia="Times New Roman" w:hAnsi="Times New Roman" w:cs="Times New Roman"/>
          <w:b/>
          <w:bCs/>
          <w:sz w:val="27"/>
          <w:szCs w:val="27"/>
        </w:rPr>
      </w:pPr>
      <w:ins w:id="83" w:author="Unknown">
        <w:r w:rsidRPr="00590945">
          <w:rPr>
            <w:rFonts w:ascii="Times New Roman" w:eastAsia="Times New Roman" w:hAnsi="Times New Roman" w:cs="Times New Roman"/>
            <w:b/>
            <w:bCs/>
            <w:sz w:val="27"/>
            <w:szCs w:val="27"/>
          </w:rPr>
          <w:t>Iterator validity</w:t>
        </w:r>
      </w:ins>
    </w:p>
    <w:p w:rsidR="00590945" w:rsidRPr="00590945" w:rsidRDefault="00590945" w:rsidP="00590945">
      <w:pPr>
        <w:spacing w:after="0" w:line="240" w:lineRule="auto"/>
        <w:rPr>
          <w:ins w:id="84" w:author="Unknown"/>
          <w:rFonts w:ascii="Times New Roman" w:eastAsia="Times New Roman" w:hAnsi="Times New Roman" w:cs="Times New Roman"/>
          <w:sz w:val="24"/>
          <w:szCs w:val="24"/>
        </w:rPr>
      </w:pPr>
      <w:ins w:id="85" w:author="Unknown">
        <w:r w:rsidRPr="00590945">
          <w:rPr>
            <w:rFonts w:ascii="Times New Roman" w:eastAsia="Times New Roman" w:hAnsi="Times New Roman" w:cs="Times New Roman"/>
            <w:sz w:val="24"/>
            <w:szCs w:val="24"/>
          </w:rPr>
          <w:lastRenderedPageBreak/>
          <w:t xml:space="preserve">Any iterators, pointers and references related to both </w:t>
        </w:r>
        <w:r w:rsidRPr="00590945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x</w:t>
        </w:r>
        <w:r w:rsidRPr="00590945">
          <w:rPr>
            <w:rFonts w:ascii="Times New Roman" w:eastAsia="Times New Roman" w:hAnsi="Times New Roman" w:cs="Times New Roman"/>
            <w:sz w:val="24"/>
            <w:szCs w:val="24"/>
          </w:rPr>
          <w:t xml:space="preserve"> and </w:t>
        </w:r>
        <w:r w:rsidRPr="00590945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y</w:t>
        </w:r>
        <w:r w:rsidRPr="00590945">
          <w:rPr>
            <w:rFonts w:ascii="Times New Roman" w:eastAsia="Times New Roman" w:hAnsi="Times New Roman" w:cs="Times New Roman"/>
            <w:sz w:val="24"/>
            <w:szCs w:val="24"/>
          </w:rPr>
          <w:t xml:space="preserve"> may be invalidated.</w:t>
        </w:r>
        <w:r w:rsidRPr="00590945">
          <w:rPr>
            <w:rFonts w:ascii="Times New Roman" w:eastAsia="Times New Roman" w:hAnsi="Times New Roman" w:cs="Times New Roman"/>
            <w:sz w:val="24"/>
            <w:szCs w:val="24"/>
          </w:rPr>
          <w:br/>
        </w:r>
        <w:r w:rsidRPr="00590945">
          <w:rPr>
            <w:rFonts w:ascii="Times New Roman" w:eastAsia="Times New Roman" w:hAnsi="Times New Roman" w:cs="Times New Roman"/>
            <w:sz w:val="24"/>
            <w:szCs w:val="24"/>
          </w:rPr>
          <w:br/>
        </w:r>
      </w:ins>
    </w:p>
    <w:p w:rsidR="00590945" w:rsidRPr="00590945" w:rsidRDefault="00590945" w:rsidP="00590945">
      <w:pPr>
        <w:spacing w:before="100" w:beforeAutospacing="1" w:after="100" w:afterAutospacing="1" w:line="240" w:lineRule="auto"/>
        <w:outlineLvl w:val="2"/>
        <w:rPr>
          <w:ins w:id="86" w:author="Unknown"/>
          <w:rFonts w:ascii="Times New Roman" w:eastAsia="Times New Roman" w:hAnsi="Times New Roman" w:cs="Times New Roman"/>
          <w:b/>
          <w:bCs/>
          <w:sz w:val="27"/>
          <w:szCs w:val="27"/>
        </w:rPr>
      </w:pPr>
      <w:ins w:id="87" w:author="Unknown">
        <w:r w:rsidRPr="00590945">
          <w:rPr>
            <w:rFonts w:ascii="Times New Roman" w:eastAsia="Times New Roman" w:hAnsi="Times New Roman" w:cs="Times New Roman"/>
            <w:b/>
            <w:bCs/>
            <w:sz w:val="27"/>
            <w:szCs w:val="27"/>
          </w:rPr>
          <w:t>Data races</w:t>
        </w:r>
      </w:ins>
    </w:p>
    <w:p w:rsidR="00590945" w:rsidRPr="00590945" w:rsidRDefault="00590945" w:rsidP="00590945">
      <w:pPr>
        <w:spacing w:after="0" w:line="240" w:lineRule="auto"/>
        <w:rPr>
          <w:ins w:id="88" w:author="Unknown"/>
          <w:rFonts w:ascii="Times New Roman" w:eastAsia="Times New Roman" w:hAnsi="Times New Roman" w:cs="Times New Roman"/>
          <w:sz w:val="24"/>
          <w:szCs w:val="24"/>
        </w:rPr>
      </w:pPr>
      <w:ins w:id="89" w:author="Unknown">
        <w:r w:rsidRPr="00590945">
          <w:rPr>
            <w:rFonts w:ascii="Times New Roman" w:eastAsia="Times New Roman" w:hAnsi="Times New Roman" w:cs="Times New Roman"/>
            <w:sz w:val="24"/>
            <w:szCs w:val="24"/>
          </w:rPr>
          <w:t xml:space="preserve">Both objects, </w:t>
        </w:r>
        <w:r w:rsidRPr="00590945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x</w:t>
        </w:r>
        <w:r w:rsidRPr="00590945">
          <w:rPr>
            <w:rFonts w:ascii="Times New Roman" w:eastAsia="Times New Roman" w:hAnsi="Times New Roman" w:cs="Times New Roman"/>
            <w:sz w:val="24"/>
            <w:szCs w:val="24"/>
          </w:rPr>
          <w:t xml:space="preserve"> and </w:t>
        </w:r>
        <w:r w:rsidRPr="00590945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y</w:t>
        </w:r>
        <w:r w:rsidRPr="00590945">
          <w:rPr>
            <w:rFonts w:ascii="Times New Roman" w:eastAsia="Times New Roman" w:hAnsi="Times New Roman" w:cs="Times New Roman"/>
            <w:sz w:val="24"/>
            <w:szCs w:val="24"/>
          </w:rPr>
          <w:t>, are modified.</w:t>
        </w:r>
        <w:r w:rsidRPr="00590945">
          <w:rPr>
            <w:rFonts w:ascii="Times New Roman" w:eastAsia="Times New Roman" w:hAnsi="Times New Roman" w:cs="Times New Roman"/>
            <w:sz w:val="24"/>
            <w:szCs w:val="24"/>
          </w:rPr>
          <w:br/>
        </w:r>
        <w:r w:rsidRPr="00590945">
          <w:rPr>
            <w:rFonts w:ascii="Times New Roman" w:eastAsia="Times New Roman" w:hAnsi="Times New Roman" w:cs="Times New Roman"/>
            <w:sz w:val="24"/>
            <w:szCs w:val="24"/>
          </w:rPr>
          <w:br/>
        </w:r>
      </w:ins>
    </w:p>
    <w:p w:rsidR="00590945" w:rsidRPr="00590945" w:rsidRDefault="00590945" w:rsidP="00590945">
      <w:pPr>
        <w:spacing w:before="100" w:beforeAutospacing="1" w:after="100" w:afterAutospacing="1" w:line="240" w:lineRule="auto"/>
        <w:outlineLvl w:val="2"/>
        <w:rPr>
          <w:ins w:id="90" w:author="Unknown"/>
          <w:rFonts w:ascii="Times New Roman" w:eastAsia="Times New Roman" w:hAnsi="Times New Roman" w:cs="Times New Roman"/>
          <w:b/>
          <w:bCs/>
          <w:sz w:val="27"/>
          <w:szCs w:val="27"/>
        </w:rPr>
      </w:pPr>
      <w:ins w:id="91" w:author="Unknown">
        <w:r w:rsidRPr="00590945">
          <w:rPr>
            <w:rFonts w:ascii="Times New Roman" w:eastAsia="Times New Roman" w:hAnsi="Times New Roman" w:cs="Times New Roman"/>
            <w:b/>
            <w:bCs/>
            <w:sz w:val="27"/>
            <w:szCs w:val="27"/>
          </w:rPr>
          <w:t>Exception safety</w:t>
        </w:r>
      </w:ins>
    </w:p>
    <w:p w:rsidR="00590945" w:rsidRPr="00590945" w:rsidRDefault="00590945" w:rsidP="00590945">
      <w:pPr>
        <w:spacing w:after="0" w:line="240" w:lineRule="auto"/>
        <w:rPr>
          <w:ins w:id="92" w:author="Unknown"/>
          <w:rFonts w:ascii="Times New Roman" w:eastAsia="Times New Roman" w:hAnsi="Times New Roman" w:cs="Times New Roman"/>
          <w:sz w:val="24"/>
          <w:szCs w:val="24"/>
        </w:rPr>
      </w:pPr>
      <w:ins w:id="93" w:author="Unknown">
        <w:r w:rsidRPr="00590945">
          <w:rPr>
            <w:rFonts w:ascii="Times New Roman" w:eastAsia="Times New Roman" w:hAnsi="Times New Roman" w:cs="Times New Roman"/>
            <w:sz w:val="24"/>
            <w:szCs w:val="24"/>
          </w:rPr>
          <w:t xml:space="preserve">If the allocators in both </w:t>
        </w:r>
        <w:r w:rsidRPr="00590945">
          <w:rPr>
            <w:rFonts w:ascii="Times New Roman" w:eastAsia="Times New Roman" w:hAnsi="Times New Roman" w:cs="Times New Roman"/>
            <w:sz w:val="24"/>
            <w:szCs w:val="24"/>
          </w:rPr>
          <w:fldChar w:fldCharType="begin"/>
        </w:r>
        <w:r w:rsidRPr="00590945">
          <w:rPr>
            <w:rFonts w:ascii="Times New Roman" w:eastAsia="Times New Roman" w:hAnsi="Times New Roman" w:cs="Times New Roman"/>
            <w:sz w:val="24"/>
            <w:szCs w:val="24"/>
          </w:rPr>
          <w:instrText xml:space="preserve"> HYPERLINK "http://www.cplusplus.com/basic_string" </w:instrText>
        </w:r>
        <w:r w:rsidRPr="00590945">
          <w:rPr>
            <w:rFonts w:ascii="Times New Roman" w:eastAsia="Times New Roman" w:hAnsi="Times New Roman" w:cs="Times New Roman"/>
            <w:sz w:val="24"/>
            <w:szCs w:val="24"/>
          </w:rPr>
          <w:fldChar w:fldCharType="separate"/>
        </w:r>
        <w:r w:rsidRPr="0059094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strings</w:t>
        </w:r>
        <w:r w:rsidRPr="00590945">
          <w:rPr>
            <w:rFonts w:ascii="Times New Roman" w:eastAsia="Times New Roman" w:hAnsi="Times New Roman" w:cs="Times New Roman"/>
            <w:sz w:val="24"/>
            <w:szCs w:val="24"/>
          </w:rPr>
          <w:fldChar w:fldCharType="end"/>
        </w:r>
        <w:r w:rsidRPr="00590945">
          <w:rPr>
            <w:rFonts w:ascii="Times New Roman" w:eastAsia="Times New Roman" w:hAnsi="Times New Roman" w:cs="Times New Roman"/>
            <w:sz w:val="24"/>
            <w:szCs w:val="24"/>
          </w:rPr>
          <w:t xml:space="preserve"> compare equal, or if their </w:t>
        </w:r>
        <w:r w:rsidRPr="00590945">
          <w:rPr>
            <w:rFonts w:ascii="Times New Roman" w:eastAsia="Times New Roman" w:hAnsi="Times New Roman" w:cs="Times New Roman"/>
            <w:sz w:val="24"/>
            <w:szCs w:val="24"/>
          </w:rPr>
          <w:fldChar w:fldCharType="begin"/>
        </w:r>
        <w:r w:rsidRPr="00590945">
          <w:rPr>
            <w:rFonts w:ascii="Times New Roman" w:eastAsia="Times New Roman" w:hAnsi="Times New Roman" w:cs="Times New Roman"/>
            <w:sz w:val="24"/>
            <w:szCs w:val="24"/>
          </w:rPr>
          <w:instrText xml:space="preserve"> HYPERLINK "http://www.cplusplus.com/allocator_traits" </w:instrText>
        </w:r>
        <w:r w:rsidRPr="00590945">
          <w:rPr>
            <w:rFonts w:ascii="Times New Roman" w:eastAsia="Times New Roman" w:hAnsi="Times New Roman" w:cs="Times New Roman"/>
            <w:sz w:val="24"/>
            <w:szCs w:val="24"/>
          </w:rPr>
          <w:fldChar w:fldCharType="separate"/>
        </w:r>
        <w:r w:rsidRPr="0059094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allocator traits</w:t>
        </w:r>
        <w:r w:rsidRPr="00590945">
          <w:rPr>
            <w:rFonts w:ascii="Times New Roman" w:eastAsia="Times New Roman" w:hAnsi="Times New Roman" w:cs="Times New Roman"/>
            <w:sz w:val="24"/>
            <w:szCs w:val="24"/>
          </w:rPr>
          <w:fldChar w:fldCharType="end"/>
        </w:r>
        <w:r w:rsidRPr="00590945">
          <w:rPr>
            <w:rFonts w:ascii="Times New Roman" w:eastAsia="Times New Roman" w:hAnsi="Times New Roman" w:cs="Times New Roman"/>
            <w:sz w:val="24"/>
            <w:szCs w:val="24"/>
          </w:rPr>
          <w:t xml:space="preserve"> indicate that the allocators shall </w:t>
        </w:r>
        <w:r w:rsidRPr="00590945">
          <w:rPr>
            <w:rFonts w:ascii="Times New Roman" w:eastAsia="Times New Roman" w:hAnsi="Times New Roman" w:cs="Times New Roman"/>
            <w:sz w:val="24"/>
            <w:szCs w:val="24"/>
          </w:rPr>
          <w:fldChar w:fldCharType="begin"/>
        </w:r>
        <w:r w:rsidRPr="00590945">
          <w:rPr>
            <w:rFonts w:ascii="Times New Roman" w:eastAsia="Times New Roman" w:hAnsi="Times New Roman" w:cs="Times New Roman"/>
            <w:sz w:val="24"/>
            <w:szCs w:val="24"/>
          </w:rPr>
          <w:instrText xml:space="preserve"> HYPERLINK "http://www.cplusplus.com/allocator_traits" \l "types" </w:instrText>
        </w:r>
        <w:r w:rsidRPr="00590945">
          <w:rPr>
            <w:rFonts w:ascii="Times New Roman" w:eastAsia="Times New Roman" w:hAnsi="Times New Roman" w:cs="Times New Roman"/>
            <w:sz w:val="24"/>
            <w:szCs w:val="24"/>
          </w:rPr>
          <w:fldChar w:fldCharType="separate"/>
        </w:r>
        <w:r w:rsidRPr="0059094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propagate</w:t>
        </w:r>
        <w:r w:rsidRPr="00590945">
          <w:rPr>
            <w:rFonts w:ascii="Times New Roman" w:eastAsia="Times New Roman" w:hAnsi="Times New Roman" w:cs="Times New Roman"/>
            <w:sz w:val="24"/>
            <w:szCs w:val="24"/>
          </w:rPr>
          <w:fldChar w:fldCharType="end"/>
        </w:r>
        <w:r w:rsidRPr="00590945">
          <w:rPr>
            <w:rFonts w:ascii="Times New Roman" w:eastAsia="Times New Roman" w:hAnsi="Times New Roman" w:cs="Times New Roman"/>
            <w:sz w:val="24"/>
            <w:szCs w:val="24"/>
          </w:rPr>
          <w:t>, the function never throws exceptions (no-throw guarantee).</w:t>
        </w:r>
        <w:r w:rsidRPr="00590945">
          <w:rPr>
            <w:rFonts w:ascii="Times New Roman" w:eastAsia="Times New Roman" w:hAnsi="Times New Roman" w:cs="Times New Roman"/>
            <w:sz w:val="24"/>
            <w:szCs w:val="24"/>
          </w:rPr>
          <w:br/>
          <w:t xml:space="preserve">Otherwise, it causes </w:t>
        </w:r>
        <w:r w:rsidRPr="00590945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undefined behavior</w:t>
        </w:r>
        <w:r w:rsidRPr="00590945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</w:p>
    <w:p w:rsidR="00590945" w:rsidRDefault="00590945" w:rsidP="0059094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90945" w:rsidRDefault="00590945" w:rsidP="0059094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90945" w:rsidRPr="00590945" w:rsidRDefault="00590945" w:rsidP="005909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90945">
        <w:rPr>
          <w:rFonts w:ascii="Times New Roman" w:eastAsia="Times New Roman" w:hAnsi="Times New Roman" w:cs="Times New Roman"/>
          <w:sz w:val="24"/>
          <w:szCs w:val="24"/>
        </w:rPr>
        <w:t>function</w:t>
      </w:r>
      <w:proofErr w:type="gramEnd"/>
      <w:r w:rsidRPr="00590945">
        <w:rPr>
          <w:rFonts w:ascii="Times New Roman" w:eastAsia="Times New Roman" w:hAnsi="Times New Roman" w:cs="Times New Roman"/>
          <w:sz w:val="24"/>
          <w:szCs w:val="24"/>
        </w:rPr>
        <w:t xml:space="preserve"> template </w:t>
      </w:r>
    </w:p>
    <w:p w:rsidR="00590945" w:rsidRPr="00590945" w:rsidRDefault="00590945" w:rsidP="005909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0945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590945">
        <w:rPr>
          <w:rFonts w:ascii="Times New Roman" w:eastAsia="Times New Roman" w:hAnsi="Times New Roman" w:cs="Times New Roman"/>
          <w:sz w:val="24"/>
          <w:szCs w:val="24"/>
        </w:rPr>
        <w:t>string</w:t>
      </w:r>
      <w:proofErr w:type="gramEnd"/>
      <w:r w:rsidRPr="00590945"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</w:p>
    <w:p w:rsidR="00590945" w:rsidRPr="00590945" w:rsidRDefault="00590945" w:rsidP="0059094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59094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std::operator&gt;&gt; (basic_string)</w:t>
      </w:r>
    </w:p>
    <w:p w:rsidR="00590945" w:rsidRPr="00590945" w:rsidRDefault="00590945" w:rsidP="005909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90945">
        <w:rPr>
          <w:rFonts w:ascii="Courier New" w:eastAsia="Times New Roman" w:hAnsi="Courier New" w:cs="Courier New"/>
          <w:sz w:val="20"/>
          <w:szCs w:val="20"/>
        </w:rPr>
        <w:t>template</w:t>
      </w:r>
      <w:proofErr w:type="gramEnd"/>
      <w:r w:rsidRPr="00590945">
        <w:rPr>
          <w:rFonts w:ascii="Courier New" w:eastAsia="Times New Roman" w:hAnsi="Courier New" w:cs="Courier New"/>
          <w:sz w:val="20"/>
          <w:szCs w:val="20"/>
        </w:rPr>
        <w:t xml:space="preserve"> &lt;class charT, class traits, class Alloc&gt;</w:t>
      </w:r>
    </w:p>
    <w:p w:rsidR="00590945" w:rsidRPr="00590945" w:rsidRDefault="00590945" w:rsidP="005909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90945">
        <w:rPr>
          <w:rFonts w:ascii="Courier New" w:eastAsia="Times New Roman" w:hAnsi="Courier New" w:cs="Courier New"/>
          <w:sz w:val="20"/>
          <w:szCs w:val="20"/>
        </w:rPr>
        <w:t xml:space="preserve">  basic_istream&lt;charT</w:t>
      </w:r>
      <w:proofErr w:type="gramStart"/>
      <w:r w:rsidRPr="00590945">
        <w:rPr>
          <w:rFonts w:ascii="Courier New" w:eastAsia="Times New Roman" w:hAnsi="Courier New" w:cs="Courier New"/>
          <w:sz w:val="20"/>
          <w:szCs w:val="20"/>
        </w:rPr>
        <w:t>,traits</w:t>
      </w:r>
      <w:proofErr w:type="gramEnd"/>
      <w:r w:rsidRPr="00590945">
        <w:rPr>
          <w:rFonts w:ascii="Courier New" w:eastAsia="Times New Roman" w:hAnsi="Courier New" w:cs="Courier New"/>
          <w:sz w:val="20"/>
          <w:szCs w:val="20"/>
        </w:rPr>
        <w:t>&gt;&amp; operator&gt;&gt; (basic_istream&lt;charT,traits&gt;&amp; is,</w:t>
      </w:r>
    </w:p>
    <w:p w:rsidR="00590945" w:rsidRPr="00590945" w:rsidRDefault="00590945" w:rsidP="005909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90945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    basic_string&lt;charT</w:t>
      </w:r>
      <w:proofErr w:type="gramStart"/>
      <w:r w:rsidRPr="00590945">
        <w:rPr>
          <w:rFonts w:ascii="Courier New" w:eastAsia="Times New Roman" w:hAnsi="Courier New" w:cs="Courier New"/>
          <w:sz w:val="20"/>
          <w:szCs w:val="20"/>
        </w:rPr>
        <w:t>,traits,Alloc</w:t>
      </w:r>
      <w:proofErr w:type="gramEnd"/>
      <w:r w:rsidRPr="00590945">
        <w:rPr>
          <w:rFonts w:ascii="Courier New" w:eastAsia="Times New Roman" w:hAnsi="Courier New" w:cs="Courier New"/>
          <w:sz w:val="20"/>
          <w:szCs w:val="20"/>
        </w:rPr>
        <w:t>&gt;&amp; str);</w:t>
      </w:r>
    </w:p>
    <w:p w:rsidR="00590945" w:rsidRPr="00590945" w:rsidRDefault="00590945" w:rsidP="005909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0945">
        <w:rPr>
          <w:rFonts w:ascii="Times New Roman" w:eastAsia="Times New Roman" w:hAnsi="Times New Roman" w:cs="Times New Roman"/>
          <w:sz w:val="24"/>
          <w:szCs w:val="24"/>
        </w:rPr>
        <w:t>Extract string from stream</w:t>
      </w:r>
    </w:p>
    <w:p w:rsidR="00590945" w:rsidRPr="00590945" w:rsidRDefault="00590945" w:rsidP="005909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0945">
        <w:rPr>
          <w:rFonts w:ascii="Times New Roman" w:eastAsia="Times New Roman" w:hAnsi="Times New Roman" w:cs="Times New Roman"/>
          <w:sz w:val="24"/>
          <w:szCs w:val="24"/>
        </w:rPr>
        <w:t xml:space="preserve">Extracts a string from the input stream </w:t>
      </w:r>
      <w:r w:rsidRPr="00590945">
        <w:rPr>
          <w:rFonts w:ascii="Times New Roman" w:eastAsia="Times New Roman" w:hAnsi="Times New Roman" w:cs="Times New Roman"/>
          <w:i/>
          <w:iCs/>
          <w:sz w:val="24"/>
          <w:szCs w:val="24"/>
        </w:rPr>
        <w:t>is</w:t>
      </w:r>
      <w:r w:rsidRPr="00590945">
        <w:rPr>
          <w:rFonts w:ascii="Times New Roman" w:eastAsia="Times New Roman" w:hAnsi="Times New Roman" w:cs="Times New Roman"/>
          <w:sz w:val="24"/>
          <w:szCs w:val="24"/>
        </w:rPr>
        <w:t xml:space="preserve">, storing the sequence in </w:t>
      </w:r>
      <w:proofErr w:type="gramStart"/>
      <w:r w:rsidRPr="00590945">
        <w:rPr>
          <w:rFonts w:ascii="Times New Roman" w:eastAsia="Times New Roman" w:hAnsi="Times New Roman" w:cs="Times New Roman"/>
          <w:i/>
          <w:iCs/>
          <w:sz w:val="24"/>
          <w:szCs w:val="24"/>
        </w:rPr>
        <w:t>str</w:t>
      </w:r>
      <w:proofErr w:type="gramEnd"/>
      <w:r w:rsidRPr="00590945">
        <w:rPr>
          <w:rFonts w:ascii="Times New Roman" w:eastAsia="Times New Roman" w:hAnsi="Times New Roman" w:cs="Times New Roman"/>
          <w:sz w:val="24"/>
          <w:szCs w:val="24"/>
        </w:rPr>
        <w:t xml:space="preserve">, which is overwritten (the previous value of </w:t>
      </w:r>
      <w:r w:rsidRPr="00590945">
        <w:rPr>
          <w:rFonts w:ascii="Times New Roman" w:eastAsia="Times New Roman" w:hAnsi="Times New Roman" w:cs="Times New Roman"/>
          <w:i/>
          <w:iCs/>
          <w:sz w:val="24"/>
          <w:szCs w:val="24"/>
        </w:rPr>
        <w:t>str</w:t>
      </w:r>
      <w:r w:rsidRPr="00590945">
        <w:rPr>
          <w:rFonts w:ascii="Times New Roman" w:eastAsia="Times New Roman" w:hAnsi="Times New Roman" w:cs="Times New Roman"/>
          <w:sz w:val="24"/>
          <w:szCs w:val="24"/>
        </w:rPr>
        <w:t xml:space="preserve"> is replaced).</w:t>
      </w:r>
      <w:r w:rsidRPr="00590945">
        <w:rPr>
          <w:rFonts w:ascii="Times New Roman" w:eastAsia="Times New Roman" w:hAnsi="Times New Roman" w:cs="Times New Roman"/>
          <w:sz w:val="24"/>
          <w:szCs w:val="24"/>
        </w:rPr>
        <w:br/>
      </w:r>
      <w:r w:rsidRPr="00590945">
        <w:rPr>
          <w:rFonts w:ascii="Times New Roman" w:eastAsia="Times New Roman" w:hAnsi="Times New Roman" w:cs="Times New Roman"/>
          <w:sz w:val="24"/>
          <w:szCs w:val="24"/>
        </w:rPr>
        <w:br/>
        <w:t xml:space="preserve">This function overloads </w:t>
      </w:r>
      <w:r w:rsidRPr="00590945">
        <w:rPr>
          <w:rFonts w:ascii="Courier New" w:eastAsia="Times New Roman" w:hAnsi="Courier New" w:cs="Courier New"/>
          <w:sz w:val="20"/>
        </w:rPr>
        <w:t>operator&gt;&gt;</w:t>
      </w:r>
      <w:r w:rsidRPr="00590945">
        <w:rPr>
          <w:rFonts w:ascii="Times New Roman" w:eastAsia="Times New Roman" w:hAnsi="Times New Roman" w:cs="Times New Roman"/>
          <w:sz w:val="24"/>
          <w:szCs w:val="24"/>
        </w:rPr>
        <w:t xml:space="preserve"> to behave as described in </w:t>
      </w:r>
      <w:hyperlink r:id="rId643" w:history="1">
        <w:r w:rsidRPr="0059094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basic_istream::operator&gt;&gt;</w:t>
        </w:r>
      </w:hyperlink>
      <w:r w:rsidRPr="00590945">
        <w:rPr>
          <w:rFonts w:ascii="Times New Roman" w:eastAsia="Times New Roman" w:hAnsi="Times New Roman" w:cs="Times New Roman"/>
          <w:sz w:val="24"/>
          <w:szCs w:val="24"/>
        </w:rPr>
        <w:t xml:space="preserve"> for c-strings, but applied to </w:t>
      </w:r>
      <w:hyperlink r:id="rId644" w:history="1">
        <w:r w:rsidRPr="0059094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basic_string</w:t>
        </w:r>
      </w:hyperlink>
      <w:r w:rsidRPr="00590945">
        <w:rPr>
          <w:rFonts w:ascii="Times New Roman" w:eastAsia="Times New Roman" w:hAnsi="Times New Roman" w:cs="Times New Roman"/>
          <w:sz w:val="24"/>
          <w:szCs w:val="24"/>
        </w:rPr>
        <w:t xml:space="preserve"> objects.</w:t>
      </w:r>
      <w:r w:rsidRPr="00590945">
        <w:rPr>
          <w:rFonts w:ascii="Times New Roman" w:eastAsia="Times New Roman" w:hAnsi="Times New Roman" w:cs="Times New Roman"/>
          <w:sz w:val="24"/>
          <w:szCs w:val="24"/>
        </w:rPr>
        <w:br/>
      </w:r>
      <w:r w:rsidRPr="00590945">
        <w:rPr>
          <w:rFonts w:ascii="Times New Roman" w:eastAsia="Times New Roman" w:hAnsi="Times New Roman" w:cs="Times New Roman"/>
          <w:sz w:val="24"/>
          <w:szCs w:val="24"/>
        </w:rPr>
        <w:br/>
        <w:t xml:space="preserve">Each extracted character is appended to the </w:t>
      </w:r>
      <w:hyperlink r:id="rId645" w:history="1">
        <w:r w:rsidRPr="0059094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basic_string</w:t>
        </w:r>
      </w:hyperlink>
      <w:r w:rsidRPr="00590945">
        <w:rPr>
          <w:rFonts w:ascii="Times New Roman" w:eastAsia="Times New Roman" w:hAnsi="Times New Roman" w:cs="Times New Roman"/>
          <w:sz w:val="24"/>
          <w:szCs w:val="24"/>
        </w:rPr>
        <w:t xml:space="preserve"> as if its member </w:t>
      </w:r>
      <w:hyperlink r:id="rId646" w:history="1">
        <w:r w:rsidRPr="0059094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push_back</w:t>
        </w:r>
      </w:hyperlink>
      <w:r w:rsidRPr="00590945">
        <w:rPr>
          <w:rFonts w:ascii="Times New Roman" w:eastAsia="Times New Roman" w:hAnsi="Times New Roman" w:cs="Times New Roman"/>
          <w:sz w:val="24"/>
          <w:szCs w:val="24"/>
        </w:rPr>
        <w:t xml:space="preserve"> was called.</w:t>
      </w:r>
      <w:r w:rsidRPr="00590945">
        <w:rPr>
          <w:rFonts w:ascii="Times New Roman" w:eastAsia="Times New Roman" w:hAnsi="Times New Roman" w:cs="Times New Roman"/>
          <w:sz w:val="24"/>
          <w:szCs w:val="24"/>
        </w:rPr>
        <w:br/>
      </w:r>
      <w:r w:rsidRPr="00590945">
        <w:rPr>
          <w:rFonts w:ascii="Times New Roman" w:eastAsia="Times New Roman" w:hAnsi="Times New Roman" w:cs="Times New Roman"/>
          <w:sz w:val="24"/>
          <w:szCs w:val="24"/>
        </w:rPr>
        <w:br/>
        <w:t xml:space="preserve">Notice that the </w:t>
      </w:r>
      <w:hyperlink r:id="rId647" w:history="1">
        <w:r w:rsidRPr="0059094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basic_istream</w:t>
        </w:r>
      </w:hyperlink>
      <w:r w:rsidRPr="00590945">
        <w:rPr>
          <w:rFonts w:ascii="Times New Roman" w:eastAsia="Times New Roman" w:hAnsi="Times New Roman" w:cs="Times New Roman"/>
          <w:sz w:val="24"/>
          <w:szCs w:val="24"/>
        </w:rPr>
        <w:t xml:space="preserve"> extraction operations use whitespaces as separators; Therefore, this operation will only extract what can be considered a word from the stream. To extract entire lines of text, see the </w:t>
      </w:r>
      <w:hyperlink r:id="rId648" w:history="1">
        <w:r w:rsidRPr="0059094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basic_string</w:t>
        </w:r>
      </w:hyperlink>
      <w:r w:rsidRPr="00590945">
        <w:rPr>
          <w:rFonts w:ascii="Times New Roman" w:eastAsia="Times New Roman" w:hAnsi="Times New Roman" w:cs="Times New Roman"/>
          <w:sz w:val="24"/>
          <w:szCs w:val="24"/>
        </w:rPr>
        <w:t xml:space="preserve"> overload of global function </w:t>
      </w:r>
      <w:hyperlink r:id="rId649" w:history="1">
        <w:r w:rsidRPr="0059094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getline</w:t>
        </w:r>
      </w:hyperlink>
      <w:r w:rsidRPr="00590945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590945">
        <w:rPr>
          <w:rFonts w:ascii="Times New Roman" w:eastAsia="Times New Roman" w:hAnsi="Times New Roman" w:cs="Times New Roman"/>
          <w:sz w:val="24"/>
          <w:szCs w:val="24"/>
        </w:rPr>
        <w:br/>
      </w:r>
      <w:r w:rsidRPr="00590945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590945" w:rsidRPr="00590945" w:rsidRDefault="00590945" w:rsidP="005909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90945">
        <w:rPr>
          <w:rFonts w:ascii="Times New Roman" w:eastAsia="Times New Roman" w:hAnsi="Times New Roman" w:cs="Times New Roman"/>
          <w:b/>
          <w:bCs/>
          <w:sz w:val="27"/>
          <w:szCs w:val="27"/>
        </w:rPr>
        <w:t>Parameters</w:t>
      </w:r>
    </w:p>
    <w:p w:rsidR="00590945" w:rsidRPr="00590945" w:rsidRDefault="00590945" w:rsidP="005909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90945">
        <w:rPr>
          <w:rFonts w:ascii="Times New Roman" w:eastAsia="Times New Roman" w:hAnsi="Times New Roman" w:cs="Times New Roman"/>
          <w:sz w:val="24"/>
          <w:szCs w:val="24"/>
        </w:rPr>
        <w:t>is</w:t>
      </w:r>
      <w:proofErr w:type="gramEnd"/>
    </w:p>
    <w:p w:rsidR="00590945" w:rsidRPr="00590945" w:rsidRDefault="00590945" w:rsidP="0059094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650" w:history="1">
        <w:proofErr w:type="gramStart"/>
        <w:r w:rsidRPr="0059094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basic_istream</w:t>
        </w:r>
        <w:proofErr w:type="gramEnd"/>
      </w:hyperlink>
      <w:r w:rsidRPr="00590945">
        <w:rPr>
          <w:rFonts w:ascii="Times New Roman" w:eastAsia="Times New Roman" w:hAnsi="Times New Roman" w:cs="Times New Roman"/>
          <w:sz w:val="24"/>
          <w:szCs w:val="24"/>
        </w:rPr>
        <w:t xml:space="preserve"> object from which characters are extracted.</w:t>
      </w:r>
    </w:p>
    <w:p w:rsidR="00590945" w:rsidRPr="00590945" w:rsidRDefault="00590945" w:rsidP="005909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90945">
        <w:rPr>
          <w:rFonts w:ascii="Times New Roman" w:eastAsia="Times New Roman" w:hAnsi="Times New Roman" w:cs="Times New Roman"/>
          <w:sz w:val="24"/>
          <w:szCs w:val="24"/>
        </w:rPr>
        <w:t>str</w:t>
      </w:r>
      <w:proofErr w:type="gramEnd"/>
    </w:p>
    <w:p w:rsidR="00590945" w:rsidRPr="00590945" w:rsidRDefault="00590945" w:rsidP="0059094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651" w:history="1">
        <w:proofErr w:type="gramStart"/>
        <w:r w:rsidRPr="0059094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basic_string</w:t>
        </w:r>
        <w:proofErr w:type="gramEnd"/>
      </w:hyperlink>
      <w:r w:rsidRPr="00590945">
        <w:rPr>
          <w:rFonts w:ascii="Times New Roman" w:eastAsia="Times New Roman" w:hAnsi="Times New Roman" w:cs="Times New Roman"/>
          <w:sz w:val="24"/>
          <w:szCs w:val="24"/>
        </w:rPr>
        <w:t xml:space="preserve"> object where the extracted content is stored.</w:t>
      </w:r>
    </w:p>
    <w:p w:rsidR="00590945" w:rsidRPr="00590945" w:rsidRDefault="00590945" w:rsidP="005909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0945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590945" w:rsidRPr="00590945" w:rsidRDefault="00590945" w:rsidP="005909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90945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Return Value</w:t>
      </w:r>
    </w:p>
    <w:p w:rsidR="00590945" w:rsidRPr="00590945" w:rsidRDefault="00590945" w:rsidP="0059094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0945">
        <w:rPr>
          <w:rFonts w:ascii="Times New Roman" w:eastAsia="Times New Roman" w:hAnsi="Times New Roman" w:cs="Times New Roman"/>
          <w:sz w:val="24"/>
          <w:szCs w:val="24"/>
        </w:rPr>
        <w:t xml:space="preserve">The same as parameter </w:t>
      </w:r>
      <w:r w:rsidRPr="00590945">
        <w:rPr>
          <w:rFonts w:ascii="Times New Roman" w:eastAsia="Times New Roman" w:hAnsi="Times New Roman" w:cs="Times New Roman"/>
          <w:i/>
          <w:iCs/>
          <w:sz w:val="24"/>
          <w:szCs w:val="24"/>
        </w:rPr>
        <w:t>is</w:t>
      </w:r>
      <w:r w:rsidRPr="00590945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590945">
        <w:rPr>
          <w:rFonts w:ascii="Times New Roman" w:eastAsia="Times New Roman" w:hAnsi="Times New Roman" w:cs="Times New Roman"/>
          <w:sz w:val="24"/>
          <w:szCs w:val="24"/>
        </w:rPr>
        <w:br/>
      </w:r>
      <w:r w:rsidRPr="00590945">
        <w:rPr>
          <w:rFonts w:ascii="Times New Roman" w:eastAsia="Times New Roman" w:hAnsi="Times New Roman" w:cs="Times New Roman"/>
          <w:sz w:val="24"/>
          <w:szCs w:val="24"/>
        </w:rPr>
        <w:br/>
        <w:t xml:space="preserve">A call to this function may set any of the internal state flags of </w:t>
      </w:r>
      <w:r w:rsidRPr="00590945">
        <w:rPr>
          <w:rFonts w:ascii="Times New Roman" w:eastAsia="Times New Roman" w:hAnsi="Times New Roman" w:cs="Times New Roman"/>
          <w:i/>
          <w:iCs/>
          <w:sz w:val="24"/>
          <w:szCs w:val="24"/>
        </w:rPr>
        <w:t>is</w:t>
      </w:r>
      <w:r w:rsidRPr="00590945">
        <w:rPr>
          <w:rFonts w:ascii="Times New Roman" w:eastAsia="Times New Roman" w:hAnsi="Times New Roman" w:cs="Times New Roman"/>
          <w:sz w:val="24"/>
          <w:szCs w:val="24"/>
        </w:rPr>
        <w:t xml:space="preserve"> if: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16"/>
        <w:gridCol w:w="9726"/>
      </w:tblGrid>
      <w:tr w:rsidR="00590945" w:rsidRPr="00590945" w:rsidTr="005909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0945" w:rsidRPr="00590945" w:rsidRDefault="00590945" w:rsidP="005909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909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flag</w:t>
            </w:r>
          </w:p>
        </w:tc>
        <w:tc>
          <w:tcPr>
            <w:tcW w:w="0" w:type="auto"/>
            <w:vAlign w:val="center"/>
            <w:hideMark/>
          </w:tcPr>
          <w:p w:rsidR="00590945" w:rsidRPr="00590945" w:rsidRDefault="00590945" w:rsidP="005909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909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error</w:t>
            </w:r>
          </w:p>
        </w:tc>
      </w:tr>
      <w:tr w:rsidR="00590945" w:rsidRPr="00590945" w:rsidTr="005909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0945" w:rsidRPr="00590945" w:rsidRDefault="00590945" w:rsidP="005909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945">
              <w:rPr>
                <w:rFonts w:ascii="Courier New" w:eastAsia="Times New Roman" w:hAnsi="Courier New" w:cs="Courier New"/>
                <w:sz w:val="20"/>
              </w:rPr>
              <w:t>eofbit</w:t>
            </w:r>
          </w:p>
        </w:tc>
        <w:tc>
          <w:tcPr>
            <w:tcW w:w="0" w:type="auto"/>
            <w:vAlign w:val="center"/>
            <w:hideMark/>
          </w:tcPr>
          <w:p w:rsidR="00590945" w:rsidRPr="00590945" w:rsidRDefault="00590945" w:rsidP="005909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945">
              <w:rPr>
                <w:rFonts w:ascii="Times New Roman" w:eastAsia="Times New Roman" w:hAnsi="Times New Roman" w:cs="Times New Roman"/>
                <w:sz w:val="24"/>
                <w:szCs w:val="24"/>
              </w:rPr>
              <w:t>The end of the source of characters is reached during its operations.</w:t>
            </w:r>
          </w:p>
        </w:tc>
      </w:tr>
      <w:tr w:rsidR="00590945" w:rsidRPr="00590945" w:rsidTr="005909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0945" w:rsidRPr="00590945" w:rsidRDefault="00590945" w:rsidP="005909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945">
              <w:rPr>
                <w:rFonts w:ascii="Courier New" w:eastAsia="Times New Roman" w:hAnsi="Courier New" w:cs="Courier New"/>
                <w:sz w:val="20"/>
              </w:rPr>
              <w:t>failbit</w:t>
            </w:r>
          </w:p>
        </w:tc>
        <w:tc>
          <w:tcPr>
            <w:tcW w:w="0" w:type="auto"/>
            <w:vAlign w:val="center"/>
            <w:hideMark/>
          </w:tcPr>
          <w:p w:rsidR="00590945" w:rsidRPr="00590945" w:rsidRDefault="00590945" w:rsidP="005909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945">
              <w:rPr>
                <w:rFonts w:ascii="Times New Roman" w:eastAsia="Times New Roman" w:hAnsi="Times New Roman" w:cs="Times New Roman"/>
                <w:sz w:val="24"/>
                <w:szCs w:val="24"/>
              </w:rPr>
              <w:t>The input obtained could not be interpreted as a valid textual representation of an object of this type.</w:t>
            </w:r>
            <w:r w:rsidRPr="0059094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In this case, </w:t>
            </w:r>
            <w:r w:rsidRPr="0059094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distr</w:t>
            </w:r>
            <w:r w:rsidRPr="005909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preserves the parameters and internal data it had before the call.</w:t>
            </w:r>
            <w:r w:rsidRPr="0059094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Notice that some </w:t>
            </w:r>
            <w:r w:rsidRPr="00590945">
              <w:rPr>
                <w:rFonts w:ascii="Courier New" w:eastAsia="Times New Roman" w:hAnsi="Courier New" w:cs="Courier New"/>
                <w:sz w:val="20"/>
              </w:rPr>
              <w:t>eofbit</w:t>
            </w:r>
            <w:r w:rsidRPr="005909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cases will also set </w:t>
            </w:r>
            <w:r w:rsidRPr="00590945">
              <w:rPr>
                <w:rFonts w:ascii="Courier New" w:eastAsia="Times New Roman" w:hAnsi="Courier New" w:cs="Courier New"/>
                <w:sz w:val="20"/>
              </w:rPr>
              <w:t>failbit</w:t>
            </w:r>
            <w:r w:rsidRPr="00590945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90945" w:rsidRPr="00590945" w:rsidTr="005909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0945" w:rsidRPr="00590945" w:rsidRDefault="00590945" w:rsidP="005909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945">
              <w:rPr>
                <w:rFonts w:ascii="Courier New" w:eastAsia="Times New Roman" w:hAnsi="Courier New" w:cs="Courier New"/>
                <w:sz w:val="20"/>
              </w:rPr>
              <w:t>badbit</w:t>
            </w:r>
          </w:p>
        </w:tc>
        <w:tc>
          <w:tcPr>
            <w:tcW w:w="0" w:type="auto"/>
            <w:vAlign w:val="center"/>
            <w:hideMark/>
          </w:tcPr>
          <w:p w:rsidR="00590945" w:rsidRPr="00590945" w:rsidRDefault="00590945" w:rsidP="005909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945">
              <w:rPr>
                <w:rFonts w:ascii="Times New Roman" w:eastAsia="Times New Roman" w:hAnsi="Times New Roman" w:cs="Times New Roman"/>
                <w:sz w:val="24"/>
                <w:szCs w:val="24"/>
              </w:rPr>
              <w:t>An error other than the above happened.</w:t>
            </w:r>
          </w:p>
        </w:tc>
      </w:tr>
    </w:tbl>
    <w:p w:rsidR="00590945" w:rsidRPr="00590945" w:rsidRDefault="00590945" w:rsidP="005909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094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Start"/>
      <w:r w:rsidRPr="00590945">
        <w:rPr>
          <w:rFonts w:ascii="Times New Roman" w:eastAsia="Times New Roman" w:hAnsi="Times New Roman" w:cs="Times New Roman"/>
          <w:sz w:val="24"/>
          <w:szCs w:val="24"/>
        </w:rPr>
        <w:t>see</w:t>
      </w:r>
      <w:proofErr w:type="gramEnd"/>
      <w:r w:rsidRPr="005909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652" w:history="1">
        <w:r w:rsidRPr="0059094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ios_base::iostate</w:t>
        </w:r>
      </w:hyperlink>
      <w:r w:rsidRPr="00590945">
        <w:rPr>
          <w:rFonts w:ascii="Times New Roman" w:eastAsia="Times New Roman" w:hAnsi="Times New Roman" w:cs="Times New Roman"/>
          <w:sz w:val="24"/>
          <w:szCs w:val="24"/>
        </w:rPr>
        <w:t xml:space="preserve"> for more info on these)</w:t>
      </w:r>
      <w:r w:rsidRPr="00590945">
        <w:rPr>
          <w:rFonts w:ascii="Times New Roman" w:eastAsia="Times New Roman" w:hAnsi="Times New Roman" w:cs="Times New Roman"/>
          <w:sz w:val="24"/>
          <w:szCs w:val="24"/>
        </w:rPr>
        <w:br/>
      </w:r>
      <w:r w:rsidRPr="00590945">
        <w:rPr>
          <w:rFonts w:ascii="Times New Roman" w:eastAsia="Times New Roman" w:hAnsi="Times New Roman" w:cs="Times New Roman"/>
          <w:sz w:val="24"/>
          <w:szCs w:val="24"/>
        </w:rPr>
        <w:br/>
        <w:t xml:space="preserve">Additionally, in any of these cases, if the appropriate flag has been set with </w:t>
      </w:r>
      <w:r w:rsidRPr="00590945">
        <w:rPr>
          <w:rFonts w:ascii="Times New Roman" w:eastAsia="Times New Roman" w:hAnsi="Times New Roman" w:cs="Times New Roman"/>
          <w:i/>
          <w:iCs/>
          <w:sz w:val="24"/>
          <w:szCs w:val="24"/>
        </w:rPr>
        <w:t>is</w:t>
      </w:r>
      <w:r w:rsidRPr="00590945">
        <w:rPr>
          <w:rFonts w:ascii="Times New Roman" w:eastAsia="Times New Roman" w:hAnsi="Times New Roman" w:cs="Times New Roman"/>
          <w:sz w:val="24"/>
          <w:szCs w:val="24"/>
        </w:rPr>
        <w:t xml:space="preserve">'s member function </w:t>
      </w:r>
      <w:hyperlink r:id="rId653" w:history="1">
        <w:r w:rsidRPr="0059094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basic_ios::exceptions</w:t>
        </w:r>
      </w:hyperlink>
      <w:proofErr w:type="gramStart"/>
      <w:r w:rsidRPr="00590945">
        <w:rPr>
          <w:rFonts w:ascii="Times New Roman" w:eastAsia="Times New Roman" w:hAnsi="Times New Roman" w:cs="Times New Roman"/>
          <w:sz w:val="24"/>
          <w:szCs w:val="24"/>
        </w:rPr>
        <w:t>,</w:t>
      </w:r>
      <w:proofErr w:type="gramEnd"/>
      <w:r w:rsidRPr="00590945">
        <w:rPr>
          <w:rFonts w:ascii="Times New Roman" w:eastAsia="Times New Roman" w:hAnsi="Times New Roman" w:cs="Times New Roman"/>
          <w:sz w:val="24"/>
          <w:szCs w:val="24"/>
        </w:rPr>
        <w:t xml:space="preserve"> an exception of type </w:t>
      </w:r>
      <w:hyperlink r:id="rId654" w:history="1">
        <w:r w:rsidRPr="0059094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ios_base::failure</w:t>
        </w:r>
      </w:hyperlink>
      <w:r w:rsidRPr="00590945">
        <w:rPr>
          <w:rFonts w:ascii="Times New Roman" w:eastAsia="Times New Roman" w:hAnsi="Times New Roman" w:cs="Times New Roman"/>
          <w:sz w:val="24"/>
          <w:szCs w:val="24"/>
        </w:rPr>
        <w:t xml:space="preserve"> is thrown.</w:t>
      </w:r>
      <w:r w:rsidRPr="00590945">
        <w:rPr>
          <w:rFonts w:ascii="Times New Roman" w:eastAsia="Times New Roman" w:hAnsi="Times New Roman" w:cs="Times New Roman"/>
          <w:sz w:val="24"/>
          <w:szCs w:val="24"/>
        </w:rPr>
        <w:br/>
      </w:r>
      <w:r w:rsidRPr="00590945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590945" w:rsidRPr="00590945" w:rsidRDefault="00590945" w:rsidP="005909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90945">
        <w:rPr>
          <w:rFonts w:ascii="Times New Roman" w:eastAsia="Times New Roman" w:hAnsi="Times New Roman" w:cs="Times New Roman"/>
          <w:b/>
          <w:bCs/>
          <w:sz w:val="27"/>
          <w:szCs w:val="27"/>
        </w:rPr>
        <w:t>Example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5236"/>
      </w:tblGrid>
      <w:tr w:rsidR="00590945" w:rsidRPr="00590945" w:rsidTr="005909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0945" w:rsidRPr="00590945" w:rsidRDefault="00590945" w:rsidP="005909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90945">
              <w:rPr>
                <w:rFonts w:ascii="Courier New" w:eastAsia="Times New Roman" w:hAnsi="Courier New" w:cs="Courier New"/>
                <w:sz w:val="20"/>
              </w:rPr>
              <w:t>1</w:t>
            </w:r>
            <w:r w:rsidRPr="00590945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590945">
              <w:rPr>
                <w:rFonts w:ascii="Courier New" w:eastAsia="Times New Roman" w:hAnsi="Courier New" w:cs="Courier New"/>
                <w:sz w:val="20"/>
              </w:rPr>
              <w:t>2</w:t>
            </w:r>
            <w:r w:rsidRPr="00590945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590945">
              <w:rPr>
                <w:rFonts w:ascii="Courier New" w:eastAsia="Times New Roman" w:hAnsi="Courier New" w:cs="Courier New"/>
                <w:sz w:val="20"/>
              </w:rPr>
              <w:t>3</w:t>
            </w:r>
            <w:r w:rsidRPr="00590945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590945">
              <w:rPr>
                <w:rFonts w:ascii="Courier New" w:eastAsia="Times New Roman" w:hAnsi="Courier New" w:cs="Courier New"/>
                <w:sz w:val="20"/>
              </w:rPr>
              <w:t>4</w:t>
            </w:r>
            <w:r w:rsidRPr="00590945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590945">
              <w:rPr>
                <w:rFonts w:ascii="Courier New" w:eastAsia="Times New Roman" w:hAnsi="Courier New" w:cs="Courier New"/>
                <w:sz w:val="20"/>
              </w:rPr>
              <w:t>5</w:t>
            </w:r>
            <w:r w:rsidRPr="00590945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590945">
              <w:rPr>
                <w:rFonts w:ascii="Courier New" w:eastAsia="Times New Roman" w:hAnsi="Courier New" w:cs="Courier New"/>
                <w:sz w:val="20"/>
              </w:rPr>
              <w:t>6</w:t>
            </w:r>
            <w:r w:rsidRPr="00590945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590945">
              <w:rPr>
                <w:rFonts w:ascii="Courier New" w:eastAsia="Times New Roman" w:hAnsi="Courier New" w:cs="Courier New"/>
                <w:sz w:val="20"/>
              </w:rPr>
              <w:t>7</w:t>
            </w:r>
            <w:r w:rsidRPr="00590945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590945">
              <w:rPr>
                <w:rFonts w:ascii="Courier New" w:eastAsia="Times New Roman" w:hAnsi="Courier New" w:cs="Courier New"/>
                <w:sz w:val="20"/>
              </w:rPr>
              <w:t>8</w:t>
            </w:r>
            <w:r w:rsidRPr="00590945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590945">
              <w:rPr>
                <w:rFonts w:ascii="Courier New" w:eastAsia="Times New Roman" w:hAnsi="Courier New" w:cs="Courier New"/>
                <w:sz w:val="20"/>
              </w:rPr>
              <w:t>9</w:t>
            </w:r>
            <w:r w:rsidRPr="00590945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590945">
              <w:rPr>
                <w:rFonts w:ascii="Courier New" w:eastAsia="Times New Roman" w:hAnsi="Courier New" w:cs="Courier New"/>
                <w:sz w:val="20"/>
              </w:rPr>
              <w:t>10</w:t>
            </w:r>
            <w:r w:rsidRPr="00590945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590945">
              <w:rPr>
                <w:rFonts w:ascii="Courier New" w:eastAsia="Times New Roman" w:hAnsi="Courier New" w:cs="Courier New"/>
                <w:sz w:val="20"/>
              </w:rPr>
              <w:t>11</w:t>
            </w:r>
            <w:r w:rsidRPr="00590945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590945">
              <w:rPr>
                <w:rFonts w:ascii="Courier New" w:eastAsia="Times New Roman" w:hAnsi="Courier New" w:cs="Courier New"/>
                <w:sz w:val="20"/>
              </w:rPr>
              <w:t>12</w:t>
            </w:r>
            <w:r w:rsidRPr="00590945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590945">
              <w:rPr>
                <w:rFonts w:ascii="Courier New" w:eastAsia="Times New Roman" w:hAnsi="Courier New" w:cs="Courier New"/>
                <w:sz w:val="20"/>
              </w:rPr>
              <w:t>13</w:t>
            </w:r>
            <w:r w:rsidRPr="00590945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590945">
              <w:rPr>
                <w:rFonts w:ascii="Courier New" w:eastAsia="Times New Roman" w:hAnsi="Courier New" w:cs="Courier New"/>
                <w:sz w:val="20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:rsidR="00590945" w:rsidRPr="00590945" w:rsidRDefault="00590945" w:rsidP="005909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590945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// extract to string</w:t>
            </w:r>
          </w:p>
          <w:p w:rsidR="00590945" w:rsidRPr="00590945" w:rsidRDefault="00590945" w:rsidP="005909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590945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#include &lt;iostream&gt;</w:t>
            </w:r>
          </w:p>
          <w:p w:rsidR="00590945" w:rsidRPr="00590945" w:rsidRDefault="00590945" w:rsidP="005909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590945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#include &lt;string&gt;</w:t>
            </w:r>
          </w:p>
          <w:p w:rsidR="00590945" w:rsidRPr="00590945" w:rsidRDefault="00590945" w:rsidP="005909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</w:p>
          <w:p w:rsidR="00590945" w:rsidRPr="00590945" w:rsidRDefault="00590945" w:rsidP="005909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590945">
              <w:rPr>
                <w:rFonts w:ascii="Courier New" w:eastAsia="Times New Roman" w:hAnsi="Courier New" w:cs="Courier New"/>
                <w:sz w:val="20"/>
              </w:rPr>
              <w:t>main ()</w:t>
            </w:r>
          </w:p>
          <w:p w:rsidR="00590945" w:rsidRPr="00590945" w:rsidRDefault="00590945" w:rsidP="005909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590945">
              <w:rPr>
                <w:rFonts w:ascii="Courier New" w:eastAsia="Times New Roman" w:hAnsi="Courier New" w:cs="Courier New"/>
                <w:sz w:val="20"/>
              </w:rPr>
              <w:t>{</w:t>
            </w:r>
          </w:p>
          <w:p w:rsidR="00590945" w:rsidRPr="00590945" w:rsidRDefault="00590945" w:rsidP="005909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590945">
              <w:rPr>
                <w:rFonts w:ascii="Courier New" w:eastAsia="Times New Roman" w:hAnsi="Courier New" w:cs="Courier New"/>
                <w:sz w:val="20"/>
              </w:rPr>
              <w:t xml:space="preserve">  std::string name;</w:t>
            </w:r>
          </w:p>
          <w:p w:rsidR="00590945" w:rsidRPr="00590945" w:rsidRDefault="00590945" w:rsidP="005909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</w:p>
          <w:p w:rsidR="00590945" w:rsidRPr="00590945" w:rsidRDefault="00590945" w:rsidP="005909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590945">
              <w:rPr>
                <w:rFonts w:ascii="Courier New" w:eastAsia="Times New Roman" w:hAnsi="Courier New" w:cs="Courier New"/>
                <w:sz w:val="20"/>
              </w:rPr>
              <w:t xml:space="preserve">  std::cout &lt;&lt; "Please, enter your name: ";</w:t>
            </w:r>
          </w:p>
          <w:p w:rsidR="00590945" w:rsidRPr="00590945" w:rsidRDefault="00590945" w:rsidP="005909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590945">
              <w:rPr>
                <w:rFonts w:ascii="Courier New" w:eastAsia="Times New Roman" w:hAnsi="Courier New" w:cs="Courier New"/>
                <w:sz w:val="20"/>
              </w:rPr>
              <w:t xml:space="preserve">  std::cin &gt;&gt; name;</w:t>
            </w:r>
          </w:p>
          <w:p w:rsidR="00590945" w:rsidRPr="00590945" w:rsidRDefault="00590945" w:rsidP="005909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590945">
              <w:rPr>
                <w:rFonts w:ascii="Courier New" w:eastAsia="Times New Roman" w:hAnsi="Courier New" w:cs="Courier New"/>
                <w:sz w:val="20"/>
              </w:rPr>
              <w:t xml:space="preserve">  std::cout &lt;&lt; "Hello, " &lt;&lt; name &lt;&lt; "!\n";</w:t>
            </w:r>
          </w:p>
          <w:p w:rsidR="00590945" w:rsidRPr="00590945" w:rsidRDefault="00590945" w:rsidP="005909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</w:p>
          <w:p w:rsidR="00590945" w:rsidRPr="00590945" w:rsidRDefault="00590945" w:rsidP="005909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590945">
              <w:rPr>
                <w:rFonts w:ascii="Courier New" w:eastAsia="Times New Roman" w:hAnsi="Courier New" w:cs="Courier New"/>
                <w:sz w:val="20"/>
              </w:rPr>
              <w:t xml:space="preserve">  </w:t>
            </w:r>
            <w:r w:rsidRPr="00590945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return</w:t>
            </w:r>
            <w:r w:rsidRPr="00590945">
              <w:rPr>
                <w:rFonts w:ascii="Courier New" w:eastAsia="Times New Roman" w:hAnsi="Courier New" w:cs="Courier New"/>
                <w:sz w:val="20"/>
              </w:rPr>
              <w:t xml:space="preserve"> 0;</w:t>
            </w:r>
          </w:p>
          <w:p w:rsidR="00590945" w:rsidRPr="00590945" w:rsidRDefault="00590945" w:rsidP="005909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90945">
              <w:rPr>
                <w:rFonts w:ascii="Courier New" w:eastAsia="Times New Roman" w:hAnsi="Courier New" w:cs="Courier New"/>
                <w:sz w:val="20"/>
              </w:rPr>
              <w:t>}</w:t>
            </w:r>
          </w:p>
        </w:tc>
      </w:tr>
    </w:tbl>
    <w:p w:rsidR="00590945" w:rsidRPr="00590945" w:rsidRDefault="00590945" w:rsidP="005909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0945">
        <w:rPr>
          <w:rFonts w:ascii="Times New Roman" w:eastAsia="Times New Roman" w:hAnsi="Times New Roman" w:cs="Times New Roman"/>
          <w:sz w:val="24"/>
          <w:szCs w:val="24"/>
        </w:rPr>
        <w:br/>
      </w:r>
      <w:r w:rsidRPr="00590945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590945" w:rsidRPr="00590945" w:rsidRDefault="00590945" w:rsidP="005909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90945">
        <w:rPr>
          <w:rFonts w:ascii="Times New Roman" w:eastAsia="Times New Roman" w:hAnsi="Times New Roman" w:cs="Times New Roman"/>
          <w:b/>
          <w:bCs/>
          <w:sz w:val="27"/>
          <w:szCs w:val="27"/>
        </w:rPr>
        <w:t>Complexity</w:t>
      </w:r>
    </w:p>
    <w:p w:rsidR="00590945" w:rsidRPr="00590945" w:rsidRDefault="00590945" w:rsidP="005909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0945">
        <w:rPr>
          <w:rFonts w:ascii="Times New Roman" w:eastAsia="Times New Roman" w:hAnsi="Times New Roman" w:cs="Times New Roman"/>
          <w:sz w:val="24"/>
          <w:szCs w:val="24"/>
        </w:rPr>
        <w:t xml:space="preserve">Unspecified, but generally linear in the resulting </w:t>
      </w:r>
      <w:hyperlink r:id="rId655" w:history="1">
        <w:r w:rsidRPr="0059094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length</w:t>
        </w:r>
      </w:hyperlink>
      <w:r w:rsidRPr="00590945"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proofErr w:type="gramStart"/>
      <w:r w:rsidRPr="00590945">
        <w:rPr>
          <w:rFonts w:ascii="Times New Roman" w:eastAsia="Times New Roman" w:hAnsi="Times New Roman" w:cs="Times New Roman"/>
          <w:i/>
          <w:iCs/>
          <w:sz w:val="24"/>
          <w:szCs w:val="24"/>
        </w:rPr>
        <w:t>str</w:t>
      </w:r>
      <w:proofErr w:type="gramEnd"/>
      <w:r w:rsidRPr="00590945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590945">
        <w:rPr>
          <w:rFonts w:ascii="Times New Roman" w:eastAsia="Times New Roman" w:hAnsi="Times New Roman" w:cs="Times New Roman"/>
          <w:sz w:val="24"/>
          <w:szCs w:val="24"/>
        </w:rPr>
        <w:br/>
      </w:r>
      <w:r w:rsidRPr="00590945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590945" w:rsidRPr="00590945" w:rsidRDefault="00590945" w:rsidP="005909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90945">
        <w:rPr>
          <w:rFonts w:ascii="Times New Roman" w:eastAsia="Times New Roman" w:hAnsi="Times New Roman" w:cs="Times New Roman"/>
          <w:b/>
          <w:bCs/>
          <w:sz w:val="27"/>
          <w:szCs w:val="27"/>
        </w:rPr>
        <w:t>Iterator validity</w:t>
      </w:r>
    </w:p>
    <w:p w:rsidR="00590945" w:rsidRPr="00590945" w:rsidRDefault="00590945" w:rsidP="005909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0945">
        <w:rPr>
          <w:rFonts w:ascii="Times New Roman" w:eastAsia="Times New Roman" w:hAnsi="Times New Roman" w:cs="Times New Roman"/>
          <w:sz w:val="24"/>
          <w:szCs w:val="24"/>
        </w:rPr>
        <w:t xml:space="preserve">Any iterators, pointers and references related to </w:t>
      </w:r>
      <w:proofErr w:type="gramStart"/>
      <w:r w:rsidRPr="00590945">
        <w:rPr>
          <w:rFonts w:ascii="Times New Roman" w:eastAsia="Times New Roman" w:hAnsi="Times New Roman" w:cs="Times New Roman"/>
          <w:i/>
          <w:iCs/>
          <w:sz w:val="24"/>
          <w:szCs w:val="24"/>
        </w:rPr>
        <w:t>str</w:t>
      </w:r>
      <w:proofErr w:type="gramEnd"/>
      <w:r w:rsidRPr="00590945">
        <w:rPr>
          <w:rFonts w:ascii="Times New Roman" w:eastAsia="Times New Roman" w:hAnsi="Times New Roman" w:cs="Times New Roman"/>
          <w:sz w:val="24"/>
          <w:szCs w:val="24"/>
        </w:rPr>
        <w:t xml:space="preserve"> may be invalidated.</w:t>
      </w:r>
      <w:r w:rsidRPr="00590945">
        <w:rPr>
          <w:rFonts w:ascii="Times New Roman" w:eastAsia="Times New Roman" w:hAnsi="Times New Roman" w:cs="Times New Roman"/>
          <w:sz w:val="24"/>
          <w:szCs w:val="24"/>
        </w:rPr>
        <w:br/>
      </w:r>
      <w:r w:rsidRPr="00590945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590945" w:rsidRPr="00590945" w:rsidRDefault="00590945" w:rsidP="005909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90945">
        <w:rPr>
          <w:rFonts w:ascii="Times New Roman" w:eastAsia="Times New Roman" w:hAnsi="Times New Roman" w:cs="Times New Roman"/>
          <w:b/>
          <w:bCs/>
          <w:sz w:val="27"/>
          <w:szCs w:val="27"/>
        </w:rPr>
        <w:t>Data races</w:t>
      </w:r>
    </w:p>
    <w:p w:rsidR="00590945" w:rsidRPr="00590945" w:rsidRDefault="00590945" w:rsidP="005909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0945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Both objects, </w:t>
      </w:r>
      <w:r w:rsidRPr="00590945">
        <w:rPr>
          <w:rFonts w:ascii="Times New Roman" w:eastAsia="Times New Roman" w:hAnsi="Times New Roman" w:cs="Times New Roman"/>
          <w:i/>
          <w:iCs/>
          <w:sz w:val="24"/>
          <w:szCs w:val="24"/>
        </w:rPr>
        <w:t>is</w:t>
      </w:r>
      <w:r w:rsidRPr="00590945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gramStart"/>
      <w:r w:rsidRPr="00590945">
        <w:rPr>
          <w:rFonts w:ascii="Times New Roman" w:eastAsia="Times New Roman" w:hAnsi="Times New Roman" w:cs="Times New Roman"/>
          <w:i/>
          <w:iCs/>
          <w:sz w:val="24"/>
          <w:szCs w:val="24"/>
        </w:rPr>
        <w:t>str</w:t>
      </w:r>
      <w:proofErr w:type="gramEnd"/>
      <w:r w:rsidRPr="00590945">
        <w:rPr>
          <w:rFonts w:ascii="Times New Roman" w:eastAsia="Times New Roman" w:hAnsi="Times New Roman" w:cs="Times New Roman"/>
          <w:sz w:val="24"/>
          <w:szCs w:val="24"/>
        </w:rPr>
        <w:t>, are modified.</w:t>
      </w:r>
      <w:r w:rsidRPr="00590945">
        <w:rPr>
          <w:rFonts w:ascii="Times New Roman" w:eastAsia="Times New Roman" w:hAnsi="Times New Roman" w:cs="Times New Roman"/>
          <w:sz w:val="24"/>
          <w:szCs w:val="24"/>
        </w:rPr>
        <w:br/>
      </w:r>
      <w:r w:rsidRPr="00590945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590945" w:rsidRPr="00590945" w:rsidRDefault="00590945" w:rsidP="005909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90945">
        <w:rPr>
          <w:rFonts w:ascii="Times New Roman" w:eastAsia="Times New Roman" w:hAnsi="Times New Roman" w:cs="Times New Roman"/>
          <w:b/>
          <w:bCs/>
          <w:sz w:val="27"/>
          <w:szCs w:val="27"/>
        </w:rPr>
        <w:t>Exception safety</w:t>
      </w:r>
    </w:p>
    <w:p w:rsidR="00590945" w:rsidRDefault="00590945" w:rsidP="00590945">
      <w:pPr>
        <w:rPr>
          <w:rFonts w:ascii="Times New Roman" w:eastAsia="Times New Roman" w:hAnsi="Times New Roman" w:cs="Times New Roman"/>
          <w:sz w:val="24"/>
          <w:szCs w:val="24"/>
        </w:rPr>
      </w:pPr>
      <w:r w:rsidRPr="00590945">
        <w:rPr>
          <w:rFonts w:ascii="Times New Roman" w:eastAsia="Times New Roman" w:hAnsi="Times New Roman" w:cs="Times New Roman"/>
          <w:b/>
          <w:bCs/>
          <w:sz w:val="24"/>
          <w:szCs w:val="24"/>
        </w:rPr>
        <w:t>Basic guarantee:</w:t>
      </w:r>
      <w:r w:rsidRPr="00590945">
        <w:rPr>
          <w:rFonts w:ascii="Times New Roman" w:eastAsia="Times New Roman" w:hAnsi="Times New Roman" w:cs="Times New Roman"/>
          <w:sz w:val="24"/>
          <w:szCs w:val="24"/>
        </w:rPr>
        <w:t xml:space="preserve"> if an exception is thrown, both </w:t>
      </w:r>
      <w:proofErr w:type="gramStart"/>
      <w:r w:rsidRPr="00590945">
        <w:rPr>
          <w:rFonts w:ascii="Times New Roman" w:eastAsia="Times New Roman" w:hAnsi="Times New Roman" w:cs="Times New Roman"/>
          <w:i/>
          <w:iCs/>
          <w:sz w:val="24"/>
          <w:szCs w:val="24"/>
        </w:rPr>
        <w:t>is</w:t>
      </w:r>
      <w:proofErr w:type="gramEnd"/>
      <w:r w:rsidRPr="00590945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590945">
        <w:rPr>
          <w:rFonts w:ascii="Times New Roman" w:eastAsia="Times New Roman" w:hAnsi="Times New Roman" w:cs="Times New Roman"/>
          <w:i/>
          <w:iCs/>
          <w:sz w:val="24"/>
          <w:szCs w:val="24"/>
        </w:rPr>
        <w:t>str</w:t>
      </w:r>
      <w:r w:rsidRPr="00590945">
        <w:rPr>
          <w:rFonts w:ascii="Times New Roman" w:eastAsia="Times New Roman" w:hAnsi="Times New Roman" w:cs="Times New Roman"/>
          <w:sz w:val="24"/>
          <w:szCs w:val="24"/>
        </w:rPr>
        <w:t xml:space="preserve"> end up in a valid state.</w:t>
      </w:r>
      <w:r w:rsidRPr="00590945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590945" w:rsidRDefault="00590945" w:rsidP="0059094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90945" w:rsidRPr="00590945" w:rsidRDefault="00590945" w:rsidP="005909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90945">
        <w:rPr>
          <w:rFonts w:ascii="Times New Roman" w:eastAsia="Times New Roman" w:hAnsi="Times New Roman" w:cs="Times New Roman"/>
          <w:sz w:val="24"/>
          <w:szCs w:val="24"/>
        </w:rPr>
        <w:t>function</w:t>
      </w:r>
      <w:proofErr w:type="gramEnd"/>
      <w:r w:rsidRPr="00590945">
        <w:rPr>
          <w:rFonts w:ascii="Times New Roman" w:eastAsia="Times New Roman" w:hAnsi="Times New Roman" w:cs="Times New Roman"/>
          <w:sz w:val="24"/>
          <w:szCs w:val="24"/>
        </w:rPr>
        <w:t xml:space="preserve"> template </w:t>
      </w:r>
    </w:p>
    <w:p w:rsidR="00590945" w:rsidRPr="00590945" w:rsidRDefault="00590945" w:rsidP="005909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0945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590945">
        <w:rPr>
          <w:rFonts w:ascii="Times New Roman" w:eastAsia="Times New Roman" w:hAnsi="Times New Roman" w:cs="Times New Roman"/>
          <w:sz w:val="24"/>
          <w:szCs w:val="24"/>
        </w:rPr>
        <w:t>string</w:t>
      </w:r>
      <w:proofErr w:type="gramEnd"/>
      <w:r w:rsidRPr="00590945"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</w:p>
    <w:p w:rsidR="00590945" w:rsidRPr="00590945" w:rsidRDefault="00590945" w:rsidP="0059094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59094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std::operator&lt;&lt; (basic_string)</w:t>
      </w:r>
    </w:p>
    <w:p w:rsidR="00590945" w:rsidRPr="00590945" w:rsidRDefault="00590945" w:rsidP="005909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90945">
        <w:rPr>
          <w:rFonts w:ascii="Courier New" w:eastAsia="Times New Roman" w:hAnsi="Courier New" w:cs="Courier New"/>
          <w:sz w:val="20"/>
          <w:szCs w:val="20"/>
        </w:rPr>
        <w:t>template</w:t>
      </w:r>
      <w:proofErr w:type="gramEnd"/>
      <w:r w:rsidRPr="00590945">
        <w:rPr>
          <w:rFonts w:ascii="Courier New" w:eastAsia="Times New Roman" w:hAnsi="Courier New" w:cs="Courier New"/>
          <w:sz w:val="20"/>
          <w:szCs w:val="20"/>
        </w:rPr>
        <w:t xml:space="preserve"> &lt;class charT, class traits, class Alloc&gt;</w:t>
      </w:r>
    </w:p>
    <w:p w:rsidR="00590945" w:rsidRPr="00590945" w:rsidRDefault="00590945" w:rsidP="005909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90945">
        <w:rPr>
          <w:rFonts w:ascii="Courier New" w:eastAsia="Times New Roman" w:hAnsi="Courier New" w:cs="Courier New"/>
          <w:sz w:val="20"/>
          <w:szCs w:val="20"/>
        </w:rPr>
        <w:t xml:space="preserve">  basic_ostream&lt;charT</w:t>
      </w:r>
      <w:proofErr w:type="gramStart"/>
      <w:r w:rsidRPr="00590945">
        <w:rPr>
          <w:rFonts w:ascii="Courier New" w:eastAsia="Times New Roman" w:hAnsi="Courier New" w:cs="Courier New"/>
          <w:sz w:val="20"/>
          <w:szCs w:val="20"/>
        </w:rPr>
        <w:t>,traits</w:t>
      </w:r>
      <w:proofErr w:type="gramEnd"/>
      <w:r w:rsidRPr="00590945">
        <w:rPr>
          <w:rFonts w:ascii="Courier New" w:eastAsia="Times New Roman" w:hAnsi="Courier New" w:cs="Courier New"/>
          <w:sz w:val="20"/>
          <w:szCs w:val="20"/>
        </w:rPr>
        <w:t>&gt;&amp; operator&lt;&lt; (basic_ostream&lt;charT,traits&gt;&amp; os,</w:t>
      </w:r>
    </w:p>
    <w:p w:rsidR="00590945" w:rsidRPr="00590945" w:rsidRDefault="00590945" w:rsidP="005909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90945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    </w:t>
      </w:r>
      <w:proofErr w:type="gramStart"/>
      <w:r w:rsidRPr="00590945">
        <w:rPr>
          <w:rFonts w:ascii="Courier New" w:eastAsia="Times New Roman" w:hAnsi="Courier New" w:cs="Courier New"/>
          <w:sz w:val="20"/>
          <w:szCs w:val="20"/>
        </w:rPr>
        <w:t>const</w:t>
      </w:r>
      <w:proofErr w:type="gramEnd"/>
      <w:r w:rsidRPr="00590945">
        <w:rPr>
          <w:rFonts w:ascii="Courier New" w:eastAsia="Times New Roman" w:hAnsi="Courier New" w:cs="Courier New"/>
          <w:sz w:val="20"/>
          <w:szCs w:val="20"/>
        </w:rPr>
        <w:t xml:space="preserve"> basic_string&lt;charT,traits,Alloc&gt;&amp; str);</w:t>
      </w:r>
    </w:p>
    <w:p w:rsidR="00590945" w:rsidRPr="00590945" w:rsidRDefault="00590945" w:rsidP="005909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0945">
        <w:rPr>
          <w:rFonts w:ascii="Times New Roman" w:eastAsia="Times New Roman" w:hAnsi="Times New Roman" w:cs="Times New Roman"/>
          <w:sz w:val="24"/>
          <w:szCs w:val="24"/>
        </w:rPr>
        <w:t>Insert string into stream</w:t>
      </w:r>
    </w:p>
    <w:p w:rsidR="00590945" w:rsidRPr="00590945" w:rsidRDefault="00590945" w:rsidP="005909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0945">
        <w:rPr>
          <w:rFonts w:ascii="Times New Roman" w:eastAsia="Times New Roman" w:hAnsi="Times New Roman" w:cs="Times New Roman"/>
          <w:sz w:val="24"/>
          <w:szCs w:val="24"/>
        </w:rPr>
        <w:t xml:space="preserve">Inserts the sequence of characters that conforms value of </w:t>
      </w:r>
      <w:proofErr w:type="gramStart"/>
      <w:r w:rsidRPr="00590945">
        <w:rPr>
          <w:rFonts w:ascii="Times New Roman" w:eastAsia="Times New Roman" w:hAnsi="Times New Roman" w:cs="Times New Roman"/>
          <w:i/>
          <w:iCs/>
          <w:sz w:val="24"/>
          <w:szCs w:val="24"/>
        </w:rPr>
        <w:t>str</w:t>
      </w:r>
      <w:proofErr w:type="gramEnd"/>
      <w:r w:rsidRPr="00590945">
        <w:rPr>
          <w:rFonts w:ascii="Times New Roman" w:eastAsia="Times New Roman" w:hAnsi="Times New Roman" w:cs="Times New Roman"/>
          <w:sz w:val="24"/>
          <w:szCs w:val="24"/>
        </w:rPr>
        <w:t xml:space="preserve"> into </w:t>
      </w:r>
      <w:r w:rsidRPr="00590945">
        <w:rPr>
          <w:rFonts w:ascii="Times New Roman" w:eastAsia="Times New Roman" w:hAnsi="Times New Roman" w:cs="Times New Roman"/>
          <w:i/>
          <w:iCs/>
          <w:sz w:val="24"/>
          <w:szCs w:val="24"/>
        </w:rPr>
        <w:t>os</w:t>
      </w:r>
      <w:r w:rsidRPr="00590945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590945">
        <w:rPr>
          <w:rFonts w:ascii="Times New Roman" w:eastAsia="Times New Roman" w:hAnsi="Times New Roman" w:cs="Times New Roman"/>
          <w:sz w:val="24"/>
          <w:szCs w:val="24"/>
        </w:rPr>
        <w:br/>
      </w:r>
      <w:r w:rsidRPr="00590945">
        <w:rPr>
          <w:rFonts w:ascii="Times New Roman" w:eastAsia="Times New Roman" w:hAnsi="Times New Roman" w:cs="Times New Roman"/>
          <w:sz w:val="24"/>
          <w:szCs w:val="24"/>
        </w:rPr>
        <w:br/>
        <w:t xml:space="preserve">This function overloads </w:t>
      </w:r>
      <w:r w:rsidRPr="00590945">
        <w:rPr>
          <w:rFonts w:ascii="Courier New" w:eastAsia="Times New Roman" w:hAnsi="Courier New" w:cs="Courier New"/>
          <w:sz w:val="20"/>
        </w:rPr>
        <w:t>operator&lt;&lt;</w:t>
      </w:r>
      <w:r w:rsidRPr="00590945">
        <w:rPr>
          <w:rFonts w:ascii="Times New Roman" w:eastAsia="Times New Roman" w:hAnsi="Times New Roman" w:cs="Times New Roman"/>
          <w:sz w:val="24"/>
          <w:szCs w:val="24"/>
        </w:rPr>
        <w:t xml:space="preserve"> to behave as described in </w:t>
      </w:r>
      <w:hyperlink r:id="rId656" w:history="1">
        <w:r w:rsidRPr="0059094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basic_ostream::operator&lt;&lt;</w:t>
        </w:r>
      </w:hyperlink>
      <w:r w:rsidRPr="00590945">
        <w:rPr>
          <w:rFonts w:ascii="Times New Roman" w:eastAsia="Times New Roman" w:hAnsi="Times New Roman" w:cs="Times New Roman"/>
          <w:sz w:val="24"/>
          <w:szCs w:val="24"/>
        </w:rPr>
        <w:t xml:space="preserve"> for c-strings, but applied to </w:t>
      </w:r>
      <w:hyperlink r:id="rId657" w:history="1">
        <w:r w:rsidRPr="0059094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basic_string</w:t>
        </w:r>
      </w:hyperlink>
      <w:r w:rsidRPr="00590945">
        <w:rPr>
          <w:rFonts w:ascii="Times New Roman" w:eastAsia="Times New Roman" w:hAnsi="Times New Roman" w:cs="Times New Roman"/>
          <w:sz w:val="24"/>
          <w:szCs w:val="24"/>
        </w:rPr>
        <w:t xml:space="preserve"> objects.</w:t>
      </w:r>
      <w:r w:rsidRPr="00590945">
        <w:rPr>
          <w:rFonts w:ascii="Times New Roman" w:eastAsia="Times New Roman" w:hAnsi="Times New Roman" w:cs="Times New Roman"/>
          <w:sz w:val="24"/>
          <w:szCs w:val="24"/>
        </w:rPr>
        <w:br/>
      </w:r>
      <w:r w:rsidRPr="00590945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590945" w:rsidRPr="00590945" w:rsidRDefault="00590945" w:rsidP="005909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90945">
        <w:rPr>
          <w:rFonts w:ascii="Times New Roman" w:eastAsia="Times New Roman" w:hAnsi="Times New Roman" w:cs="Times New Roman"/>
          <w:b/>
          <w:bCs/>
          <w:sz w:val="27"/>
          <w:szCs w:val="27"/>
        </w:rPr>
        <w:t>Parameters</w:t>
      </w:r>
    </w:p>
    <w:p w:rsidR="00590945" w:rsidRPr="00590945" w:rsidRDefault="00590945" w:rsidP="005909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90945">
        <w:rPr>
          <w:rFonts w:ascii="Times New Roman" w:eastAsia="Times New Roman" w:hAnsi="Times New Roman" w:cs="Times New Roman"/>
          <w:sz w:val="24"/>
          <w:szCs w:val="24"/>
        </w:rPr>
        <w:t>os</w:t>
      </w:r>
      <w:proofErr w:type="gramEnd"/>
    </w:p>
    <w:p w:rsidR="00590945" w:rsidRPr="00590945" w:rsidRDefault="00590945" w:rsidP="0059094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658" w:history="1">
        <w:proofErr w:type="gramStart"/>
        <w:r w:rsidRPr="0059094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basic_ostream</w:t>
        </w:r>
        <w:proofErr w:type="gramEnd"/>
      </w:hyperlink>
      <w:r w:rsidRPr="00590945">
        <w:rPr>
          <w:rFonts w:ascii="Times New Roman" w:eastAsia="Times New Roman" w:hAnsi="Times New Roman" w:cs="Times New Roman"/>
          <w:sz w:val="24"/>
          <w:szCs w:val="24"/>
        </w:rPr>
        <w:t xml:space="preserve"> object where characters are inserted.</w:t>
      </w:r>
    </w:p>
    <w:p w:rsidR="00590945" w:rsidRPr="00590945" w:rsidRDefault="00590945" w:rsidP="005909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90945">
        <w:rPr>
          <w:rFonts w:ascii="Times New Roman" w:eastAsia="Times New Roman" w:hAnsi="Times New Roman" w:cs="Times New Roman"/>
          <w:sz w:val="24"/>
          <w:szCs w:val="24"/>
        </w:rPr>
        <w:t>str</w:t>
      </w:r>
      <w:proofErr w:type="gramEnd"/>
    </w:p>
    <w:p w:rsidR="00590945" w:rsidRPr="00590945" w:rsidRDefault="00590945" w:rsidP="0059094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659" w:history="1">
        <w:proofErr w:type="gramStart"/>
        <w:r w:rsidRPr="0059094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basic_string</w:t>
        </w:r>
        <w:proofErr w:type="gramEnd"/>
      </w:hyperlink>
      <w:r w:rsidRPr="00590945">
        <w:rPr>
          <w:rFonts w:ascii="Times New Roman" w:eastAsia="Times New Roman" w:hAnsi="Times New Roman" w:cs="Times New Roman"/>
          <w:sz w:val="24"/>
          <w:szCs w:val="24"/>
        </w:rPr>
        <w:t xml:space="preserve"> object with the content to insert.</w:t>
      </w:r>
    </w:p>
    <w:p w:rsidR="00590945" w:rsidRPr="00590945" w:rsidRDefault="00590945" w:rsidP="005909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0945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590945" w:rsidRPr="00590945" w:rsidRDefault="00590945" w:rsidP="005909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90945">
        <w:rPr>
          <w:rFonts w:ascii="Times New Roman" w:eastAsia="Times New Roman" w:hAnsi="Times New Roman" w:cs="Times New Roman"/>
          <w:b/>
          <w:bCs/>
          <w:sz w:val="27"/>
          <w:szCs w:val="27"/>
        </w:rPr>
        <w:t>Return Value</w:t>
      </w:r>
    </w:p>
    <w:p w:rsidR="00590945" w:rsidRPr="00590945" w:rsidRDefault="00590945" w:rsidP="005909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90945">
        <w:rPr>
          <w:rFonts w:ascii="Times New Roman" w:eastAsia="Times New Roman" w:hAnsi="Times New Roman" w:cs="Times New Roman"/>
          <w:sz w:val="24"/>
          <w:szCs w:val="24"/>
        </w:rPr>
        <w:t xml:space="preserve">The same as parameter </w:t>
      </w:r>
      <w:r w:rsidRPr="00590945">
        <w:rPr>
          <w:rFonts w:ascii="Times New Roman" w:eastAsia="Times New Roman" w:hAnsi="Times New Roman" w:cs="Times New Roman"/>
          <w:i/>
          <w:iCs/>
          <w:sz w:val="24"/>
          <w:szCs w:val="24"/>
        </w:rPr>
        <w:t>os</w:t>
      </w:r>
      <w:r w:rsidRPr="00590945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590945">
        <w:rPr>
          <w:rFonts w:ascii="Times New Roman" w:eastAsia="Times New Roman" w:hAnsi="Times New Roman" w:cs="Times New Roman"/>
          <w:sz w:val="24"/>
          <w:szCs w:val="24"/>
        </w:rPr>
        <w:br/>
      </w:r>
      <w:r w:rsidRPr="00590945">
        <w:rPr>
          <w:rFonts w:ascii="Times New Roman" w:eastAsia="Times New Roman" w:hAnsi="Times New Roman" w:cs="Times New Roman"/>
          <w:sz w:val="24"/>
          <w:szCs w:val="24"/>
        </w:rPr>
        <w:br/>
        <w:t xml:space="preserve">If some error happens during the output operation, the stream's </w:t>
      </w:r>
      <w:r w:rsidRPr="00590945">
        <w:rPr>
          <w:rFonts w:ascii="Times New Roman" w:eastAsia="Times New Roman" w:hAnsi="Times New Roman" w:cs="Times New Roman"/>
          <w:i/>
          <w:iCs/>
          <w:sz w:val="24"/>
          <w:szCs w:val="24"/>
        </w:rPr>
        <w:t>badbit</w:t>
      </w:r>
      <w:r w:rsidRPr="00590945">
        <w:rPr>
          <w:rFonts w:ascii="Times New Roman" w:eastAsia="Times New Roman" w:hAnsi="Times New Roman" w:cs="Times New Roman"/>
          <w:sz w:val="24"/>
          <w:szCs w:val="24"/>
        </w:rPr>
        <w:t xml:space="preserve"> flag is set, and if the appropriate flag has been set with </w:t>
      </w:r>
      <w:hyperlink r:id="rId660" w:history="1">
        <w:r w:rsidRPr="0059094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basic_ios::exceptions</w:t>
        </w:r>
      </w:hyperlink>
      <w:r w:rsidRPr="00590945">
        <w:rPr>
          <w:rFonts w:ascii="Times New Roman" w:eastAsia="Times New Roman" w:hAnsi="Times New Roman" w:cs="Times New Roman"/>
          <w:sz w:val="24"/>
          <w:szCs w:val="24"/>
        </w:rPr>
        <w:t>, an exception is thrown.</w:t>
      </w:r>
      <w:r w:rsidRPr="00590945">
        <w:rPr>
          <w:rFonts w:ascii="Times New Roman" w:eastAsia="Times New Roman" w:hAnsi="Times New Roman" w:cs="Times New Roman"/>
          <w:sz w:val="24"/>
          <w:szCs w:val="24"/>
        </w:rPr>
        <w:br/>
      </w:r>
      <w:r w:rsidRPr="00590945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590945" w:rsidRPr="00590945" w:rsidRDefault="00590945" w:rsidP="005909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90945">
        <w:rPr>
          <w:rFonts w:ascii="Times New Roman" w:eastAsia="Times New Roman" w:hAnsi="Times New Roman" w:cs="Times New Roman"/>
          <w:b/>
          <w:bCs/>
          <w:sz w:val="27"/>
          <w:szCs w:val="27"/>
        </w:rPr>
        <w:t>Example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4876"/>
      </w:tblGrid>
      <w:tr w:rsidR="00590945" w:rsidRPr="00590945" w:rsidTr="005909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0945" w:rsidRPr="00590945" w:rsidRDefault="00590945" w:rsidP="005909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90945">
              <w:rPr>
                <w:rFonts w:ascii="Courier New" w:eastAsia="Times New Roman" w:hAnsi="Courier New" w:cs="Courier New"/>
                <w:sz w:val="20"/>
              </w:rPr>
              <w:t>1</w:t>
            </w:r>
            <w:r w:rsidRPr="00590945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590945">
              <w:rPr>
                <w:rFonts w:ascii="Courier New" w:eastAsia="Times New Roman" w:hAnsi="Courier New" w:cs="Courier New"/>
                <w:sz w:val="20"/>
              </w:rPr>
              <w:t>2</w:t>
            </w:r>
            <w:r w:rsidRPr="00590945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590945">
              <w:rPr>
                <w:rFonts w:ascii="Courier New" w:eastAsia="Times New Roman" w:hAnsi="Courier New" w:cs="Courier New"/>
                <w:sz w:val="20"/>
              </w:rPr>
              <w:t>3</w:t>
            </w:r>
            <w:r w:rsidRPr="00590945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590945">
              <w:rPr>
                <w:rFonts w:ascii="Courier New" w:eastAsia="Times New Roman" w:hAnsi="Courier New" w:cs="Courier New"/>
                <w:sz w:val="20"/>
              </w:rPr>
              <w:t>4</w:t>
            </w:r>
            <w:r w:rsidRPr="00590945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590945">
              <w:rPr>
                <w:rFonts w:ascii="Courier New" w:eastAsia="Times New Roman" w:hAnsi="Courier New" w:cs="Courier New"/>
                <w:sz w:val="20"/>
              </w:rPr>
              <w:lastRenderedPageBreak/>
              <w:t>5</w:t>
            </w:r>
            <w:r w:rsidRPr="00590945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590945">
              <w:rPr>
                <w:rFonts w:ascii="Courier New" w:eastAsia="Times New Roman" w:hAnsi="Courier New" w:cs="Courier New"/>
                <w:sz w:val="20"/>
              </w:rPr>
              <w:t>6</w:t>
            </w:r>
            <w:r w:rsidRPr="00590945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590945">
              <w:rPr>
                <w:rFonts w:ascii="Courier New" w:eastAsia="Times New Roman" w:hAnsi="Courier New" w:cs="Courier New"/>
                <w:sz w:val="20"/>
              </w:rPr>
              <w:t>7</w:t>
            </w:r>
            <w:r w:rsidRPr="00590945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590945">
              <w:rPr>
                <w:rFonts w:ascii="Courier New" w:eastAsia="Times New Roman" w:hAnsi="Courier New" w:cs="Courier New"/>
                <w:sz w:val="20"/>
              </w:rPr>
              <w:t>8</w:t>
            </w:r>
            <w:r w:rsidRPr="00590945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590945">
              <w:rPr>
                <w:rFonts w:ascii="Courier New" w:eastAsia="Times New Roman" w:hAnsi="Courier New" w:cs="Courier New"/>
                <w:sz w:val="20"/>
              </w:rPr>
              <w:t>9</w:t>
            </w:r>
            <w:r w:rsidRPr="00590945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590945">
              <w:rPr>
                <w:rFonts w:ascii="Courier New" w:eastAsia="Times New Roman" w:hAnsi="Courier New" w:cs="Courier New"/>
                <w:sz w:val="20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590945" w:rsidRPr="00590945" w:rsidRDefault="00590945" w:rsidP="005909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590945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lastRenderedPageBreak/>
              <w:t>// inserting strings into output streams</w:t>
            </w:r>
          </w:p>
          <w:p w:rsidR="00590945" w:rsidRPr="00590945" w:rsidRDefault="00590945" w:rsidP="005909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590945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#include &lt;iostream&gt;</w:t>
            </w:r>
          </w:p>
          <w:p w:rsidR="00590945" w:rsidRPr="00590945" w:rsidRDefault="00590945" w:rsidP="005909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590945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#include &lt;string&gt;</w:t>
            </w:r>
          </w:p>
          <w:p w:rsidR="00590945" w:rsidRPr="00590945" w:rsidRDefault="00590945" w:rsidP="005909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</w:p>
          <w:p w:rsidR="00590945" w:rsidRPr="00590945" w:rsidRDefault="00590945" w:rsidP="005909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590945">
              <w:rPr>
                <w:rFonts w:ascii="Courier New" w:eastAsia="Times New Roman" w:hAnsi="Courier New" w:cs="Courier New"/>
                <w:sz w:val="20"/>
              </w:rPr>
              <w:lastRenderedPageBreak/>
              <w:t>main ()</w:t>
            </w:r>
          </w:p>
          <w:p w:rsidR="00590945" w:rsidRPr="00590945" w:rsidRDefault="00590945" w:rsidP="005909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590945">
              <w:rPr>
                <w:rFonts w:ascii="Courier New" w:eastAsia="Times New Roman" w:hAnsi="Courier New" w:cs="Courier New"/>
                <w:sz w:val="20"/>
              </w:rPr>
              <w:t>{</w:t>
            </w:r>
          </w:p>
          <w:p w:rsidR="00590945" w:rsidRPr="00590945" w:rsidRDefault="00590945" w:rsidP="005909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590945">
              <w:rPr>
                <w:rFonts w:ascii="Courier New" w:eastAsia="Times New Roman" w:hAnsi="Courier New" w:cs="Courier New"/>
                <w:sz w:val="20"/>
              </w:rPr>
              <w:t xml:space="preserve">  </w:t>
            </w:r>
            <w:proofErr w:type="gramStart"/>
            <w:r w:rsidRPr="00590945">
              <w:rPr>
                <w:rFonts w:ascii="Courier New" w:eastAsia="Times New Roman" w:hAnsi="Courier New" w:cs="Courier New"/>
                <w:sz w:val="20"/>
              </w:rPr>
              <w:t>std::string</w:t>
            </w:r>
            <w:proofErr w:type="gramEnd"/>
            <w:r w:rsidRPr="00590945">
              <w:rPr>
                <w:rFonts w:ascii="Courier New" w:eastAsia="Times New Roman" w:hAnsi="Courier New" w:cs="Courier New"/>
                <w:sz w:val="20"/>
              </w:rPr>
              <w:t xml:space="preserve"> str = "Hello world!";</w:t>
            </w:r>
          </w:p>
          <w:p w:rsidR="00590945" w:rsidRPr="00590945" w:rsidRDefault="00590945" w:rsidP="005909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590945">
              <w:rPr>
                <w:rFonts w:ascii="Courier New" w:eastAsia="Times New Roman" w:hAnsi="Courier New" w:cs="Courier New"/>
                <w:sz w:val="20"/>
              </w:rPr>
              <w:t xml:space="preserve">  std::cout &lt;&lt; str &lt;&lt; '\n';</w:t>
            </w:r>
          </w:p>
          <w:p w:rsidR="00590945" w:rsidRPr="00590945" w:rsidRDefault="00590945" w:rsidP="005909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590945">
              <w:rPr>
                <w:rFonts w:ascii="Courier New" w:eastAsia="Times New Roman" w:hAnsi="Courier New" w:cs="Courier New"/>
                <w:sz w:val="20"/>
              </w:rPr>
              <w:t xml:space="preserve">  </w:t>
            </w:r>
            <w:r w:rsidRPr="00590945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return</w:t>
            </w:r>
            <w:r w:rsidRPr="00590945">
              <w:rPr>
                <w:rFonts w:ascii="Courier New" w:eastAsia="Times New Roman" w:hAnsi="Courier New" w:cs="Courier New"/>
                <w:sz w:val="20"/>
              </w:rPr>
              <w:t xml:space="preserve"> 0;</w:t>
            </w:r>
          </w:p>
          <w:p w:rsidR="00590945" w:rsidRPr="00590945" w:rsidRDefault="00590945" w:rsidP="005909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90945">
              <w:rPr>
                <w:rFonts w:ascii="Courier New" w:eastAsia="Times New Roman" w:hAnsi="Courier New" w:cs="Courier New"/>
                <w:sz w:val="20"/>
              </w:rPr>
              <w:t>}</w:t>
            </w:r>
          </w:p>
        </w:tc>
      </w:tr>
    </w:tbl>
    <w:p w:rsidR="00590945" w:rsidRPr="00590945" w:rsidRDefault="00590945" w:rsidP="005909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0945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 w:rsidRPr="00590945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590945" w:rsidRPr="00590945" w:rsidRDefault="00590945" w:rsidP="005909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90945">
        <w:rPr>
          <w:rFonts w:ascii="Times New Roman" w:eastAsia="Times New Roman" w:hAnsi="Times New Roman" w:cs="Times New Roman"/>
          <w:b/>
          <w:bCs/>
          <w:sz w:val="27"/>
          <w:szCs w:val="27"/>
        </w:rPr>
        <w:t>Complexity</w:t>
      </w:r>
    </w:p>
    <w:p w:rsidR="00590945" w:rsidRPr="00590945" w:rsidRDefault="00590945" w:rsidP="005909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0945">
        <w:rPr>
          <w:rFonts w:ascii="Times New Roman" w:eastAsia="Times New Roman" w:hAnsi="Times New Roman" w:cs="Times New Roman"/>
          <w:sz w:val="24"/>
          <w:szCs w:val="24"/>
        </w:rPr>
        <w:t xml:space="preserve">Unspecified, but generally linear in </w:t>
      </w:r>
      <w:proofErr w:type="gramStart"/>
      <w:r w:rsidRPr="00590945">
        <w:rPr>
          <w:rFonts w:ascii="Times New Roman" w:eastAsia="Times New Roman" w:hAnsi="Times New Roman" w:cs="Times New Roman"/>
          <w:i/>
          <w:iCs/>
          <w:sz w:val="24"/>
          <w:szCs w:val="24"/>
        </w:rPr>
        <w:t>str</w:t>
      </w:r>
      <w:r w:rsidRPr="00590945">
        <w:rPr>
          <w:rFonts w:ascii="Times New Roman" w:eastAsia="Times New Roman" w:hAnsi="Times New Roman" w:cs="Times New Roman"/>
          <w:sz w:val="24"/>
          <w:szCs w:val="24"/>
        </w:rPr>
        <w:t>'s</w:t>
      </w:r>
      <w:proofErr w:type="gramEnd"/>
      <w:r w:rsidRPr="005909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661" w:history="1">
        <w:r w:rsidRPr="0059094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length</w:t>
        </w:r>
      </w:hyperlink>
      <w:r w:rsidRPr="00590945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590945">
        <w:rPr>
          <w:rFonts w:ascii="Times New Roman" w:eastAsia="Times New Roman" w:hAnsi="Times New Roman" w:cs="Times New Roman"/>
          <w:sz w:val="24"/>
          <w:szCs w:val="24"/>
        </w:rPr>
        <w:br/>
      </w:r>
      <w:r w:rsidRPr="00590945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590945" w:rsidRPr="00590945" w:rsidRDefault="00590945" w:rsidP="005909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90945">
        <w:rPr>
          <w:rFonts w:ascii="Times New Roman" w:eastAsia="Times New Roman" w:hAnsi="Times New Roman" w:cs="Times New Roman"/>
          <w:b/>
          <w:bCs/>
          <w:sz w:val="27"/>
          <w:szCs w:val="27"/>
        </w:rPr>
        <w:t>Iterator validity</w:t>
      </w:r>
    </w:p>
    <w:p w:rsidR="00590945" w:rsidRPr="00590945" w:rsidRDefault="00590945" w:rsidP="005909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0945">
        <w:rPr>
          <w:rFonts w:ascii="Times New Roman" w:eastAsia="Times New Roman" w:hAnsi="Times New Roman" w:cs="Times New Roman"/>
          <w:sz w:val="24"/>
          <w:szCs w:val="24"/>
        </w:rPr>
        <w:t>No changes.</w:t>
      </w:r>
      <w:r w:rsidRPr="00590945">
        <w:rPr>
          <w:rFonts w:ascii="Times New Roman" w:eastAsia="Times New Roman" w:hAnsi="Times New Roman" w:cs="Times New Roman"/>
          <w:sz w:val="24"/>
          <w:szCs w:val="24"/>
        </w:rPr>
        <w:br/>
      </w:r>
      <w:r w:rsidRPr="00590945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590945" w:rsidRPr="00590945" w:rsidRDefault="00590945" w:rsidP="005909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90945">
        <w:rPr>
          <w:rFonts w:ascii="Times New Roman" w:eastAsia="Times New Roman" w:hAnsi="Times New Roman" w:cs="Times New Roman"/>
          <w:b/>
          <w:bCs/>
          <w:sz w:val="27"/>
          <w:szCs w:val="27"/>
        </w:rPr>
        <w:t>Data races</w:t>
      </w:r>
    </w:p>
    <w:p w:rsidR="00590945" w:rsidRPr="00590945" w:rsidRDefault="00590945" w:rsidP="005909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0945">
        <w:rPr>
          <w:rFonts w:ascii="Times New Roman" w:eastAsia="Times New Roman" w:hAnsi="Times New Roman" w:cs="Times New Roman"/>
          <w:sz w:val="24"/>
          <w:szCs w:val="24"/>
        </w:rPr>
        <w:t xml:space="preserve">Objects </w:t>
      </w:r>
      <w:r w:rsidRPr="00590945">
        <w:rPr>
          <w:rFonts w:ascii="Times New Roman" w:eastAsia="Times New Roman" w:hAnsi="Times New Roman" w:cs="Times New Roman"/>
          <w:i/>
          <w:iCs/>
          <w:sz w:val="24"/>
          <w:szCs w:val="24"/>
        </w:rPr>
        <w:t>os</w:t>
      </w:r>
      <w:r w:rsidRPr="00590945">
        <w:rPr>
          <w:rFonts w:ascii="Times New Roman" w:eastAsia="Times New Roman" w:hAnsi="Times New Roman" w:cs="Times New Roman"/>
          <w:sz w:val="24"/>
          <w:szCs w:val="24"/>
        </w:rPr>
        <w:t xml:space="preserve"> is modified.</w:t>
      </w:r>
      <w:r w:rsidRPr="00590945">
        <w:rPr>
          <w:rFonts w:ascii="Times New Roman" w:eastAsia="Times New Roman" w:hAnsi="Times New Roman" w:cs="Times New Roman"/>
          <w:sz w:val="24"/>
          <w:szCs w:val="24"/>
        </w:rPr>
        <w:br/>
      </w:r>
      <w:r w:rsidRPr="00590945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590945" w:rsidRPr="00590945" w:rsidRDefault="00590945" w:rsidP="005909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90945">
        <w:rPr>
          <w:rFonts w:ascii="Times New Roman" w:eastAsia="Times New Roman" w:hAnsi="Times New Roman" w:cs="Times New Roman"/>
          <w:b/>
          <w:bCs/>
          <w:sz w:val="27"/>
          <w:szCs w:val="27"/>
        </w:rPr>
        <w:t>Exception safety</w:t>
      </w:r>
    </w:p>
    <w:p w:rsidR="00590945" w:rsidRDefault="00590945" w:rsidP="00590945">
      <w:pPr>
        <w:rPr>
          <w:rFonts w:ascii="Times New Roman" w:eastAsia="Times New Roman" w:hAnsi="Times New Roman" w:cs="Times New Roman"/>
          <w:sz w:val="24"/>
          <w:szCs w:val="24"/>
        </w:rPr>
      </w:pPr>
      <w:r w:rsidRPr="00590945">
        <w:rPr>
          <w:rFonts w:ascii="Times New Roman" w:eastAsia="Times New Roman" w:hAnsi="Times New Roman" w:cs="Times New Roman"/>
          <w:b/>
          <w:bCs/>
          <w:sz w:val="24"/>
          <w:szCs w:val="24"/>
        </w:rPr>
        <w:t>Basic guarantee:</w:t>
      </w:r>
      <w:r w:rsidRPr="00590945">
        <w:rPr>
          <w:rFonts w:ascii="Times New Roman" w:eastAsia="Times New Roman" w:hAnsi="Times New Roman" w:cs="Times New Roman"/>
          <w:sz w:val="24"/>
          <w:szCs w:val="24"/>
        </w:rPr>
        <w:t xml:space="preserve"> if an exception is thrown, both </w:t>
      </w:r>
      <w:proofErr w:type="gramStart"/>
      <w:r w:rsidRPr="00590945">
        <w:rPr>
          <w:rFonts w:ascii="Times New Roman" w:eastAsia="Times New Roman" w:hAnsi="Times New Roman" w:cs="Times New Roman"/>
          <w:i/>
          <w:iCs/>
          <w:sz w:val="24"/>
          <w:szCs w:val="24"/>
        </w:rPr>
        <w:t>is</w:t>
      </w:r>
      <w:proofErr w:type="gramEnd"/>
      <w:r w:rsidRPr="00590945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590945">
        <w:rPr>
          <w:rFonts w:ascii="Times New Roman" w:eastAsia="Times New Roman" w:hAnsi="Times New Roman" w:cs="Times New Roman"/>
          <w:i/>
          <w:iCs/>
          <w:sz w:val="24"/>
          <w:szCs w:val="24"/>
        </w:rPr>
        <w:t>str</w:t>
      </w:r>
      <w:r w:rsidRPr="00590945">
        <w:rPr>
          <w:rFonts w:ascii="Times New Roman" w:eastAsia="Times New Roman" w:hAnsi="Times New Roman" w:cs="Times New Roman"/>
          <w:sz w:val="24"/>
          <w:szCs w:val="24"/>
        </w:rPr>
        <w:t xml:space="preserve"> end up in a valid state.</w:t>
      </w:r>
      <w:r w:rsidRPr="00590945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590945" w:rsidRDefault="00590945" w:rsidP="0059094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90945" w:rsidRPr="00590945" w:rsidRDefault="00590945" w:rsidP="005909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90945">
        <w:rPr>
          <w:rFonts w:ascii="Times New Roman" w:eastAsia="Times New Roman" w:hAnsi="Times New Roman" w:cs="Times New Roman"/>
          <w:sz w:val="24"/>
          <w:szCs w:val="24"/>
        </w:rPr>
        <w:t>function</w:t>
      </w:r>
      <w:proofErr w:type="gramEnd"/>
      <w:r w:rsidRPr="00590945">
        <w:rPr>
          <w:rFonts w:ascii="Times New Roman" w:eastAsia="Times New Roman" w:hAnsi="Times New Roman" w:cs="Times New Roman"/>
          <w:sz w:val="24"/>
          <w:szCs w:val="24"/>
        </w:rPr>
        <w:t xml:space="preserve"> template </w:t>
      </w:r>
    </w:p>
    <w:p w:rsidR="00590945" w:rsidRPr="00590945" w:rsidRDefault="00590945" w:rsidP="005909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0945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590945">
        <w:rPr>
          <w:rFonts w:ascii="Times New Roman" w:eastAsia="Times New Roman" w:hAnsi="Times New Roman" w:cs="Times New Roman"/>
          <w:sz w:val="24"/>
          <w:szCs w:val="24"/>
        </w:rPr>
        <w:t>string</w:t>
      </w:r>
      <w:proofErr w:type="gramEnd"/>
      <w:r w:rsidRPr="00590945"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</w:p>
    <w:p w:rsidR="00590945" w:rsidRPr="00590945" w:rsidRDefault="00590945" w:rsidP="0059094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59094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std::getline (basic_string)</w:t>
      </w:r>
    </w:p>
    <w:p w:rsidR="00590945" w:rsidRPr="00590945" w:rsidRDefault="00590945" w:rsidP="00590945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62" w:history="1">
        <w:r w:rsidRPr="0059094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C++98</w:t>
        </w:r>
      </w:hyperlink>
    </w:p>
    <w:p w:rsidR="00590945" w:rsidRPr="00590945" w:rsidRDefault="00590945" w:rsidP="00590945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63" w:history="1">
        <w:r w:rsidRPr="0059094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C++11</w:t>
        </w:r>
      </w:hyperlink>
    </w:p>
    <w:p w:rsidR="00590945" w:rsidRPr="00590945" w:rsidRDefault="00590945" w:rsidP="00590945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55"/>
        <w:gridCol w:w="10277"/>
      </w:tblGrid>
      <w:tr w:rsidR="00590945" w:rsidRPr="00590945" w:rsidTr="005909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0945" w:rsidRPr="00590945" w:rsidRDefault="00590945" w:rsidP="005909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909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(1)</w:t>
            </w:r>
          </w:p>
        </w:tc>
        <w:tc>
          <w:tcPr>
            <w:tcW w:w="0" w:type="auto"/>
            <w:vAlign w:val="center"/>
            <w:hideMark/>
          </w:tcPr>
          <w:p w:rsidR="00590945" w:rsidRPr="00590945" w:rsidRDefault="00590945" w:rsidP="005909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90945">
              <w:rPr>
                <w:rFonts w:ascii="Courier New" w:eastAsia="Times New Roman" w:hAnsi="Courier New" w:cs="Courier New"/>
                <w:sz w:val="20"/>
                <w:szCs w:val="20"/>
              </w:rPr>
              <w:t>template &lt;class charT, class traits, class Alloc&gt;</w:t>
            </w:r>
          </w:p>
          <w:p w:rsidR="00590945" w:rsidRPr="00590945" w:rsidRDefault="00590945" w:rsidP="005909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9094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basic_istream&lt;charT,traits&gt;&amp; getline (basic_istream&lt;charT,traits&gt;&amp; is,</w:t>
            </w:r>
          </w:p>
          <w:p w:rsidR="00590945" w:rsidRPr="00590945" w:rsidRDefault="00590945" w:rsidP="005909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9094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             basic_string&lt;charT,traits,Alloc&gt;&amp; str, charT delim);</w:t>
            </w:r>
          </w:p>
        </w:tc>
      </w:tr>
      <w:tr w:rsidR="00590945" w:rsidRPr="00590945" w:rsidTr="005909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0945" w:rsidRPr="00590945" w:rsidRDefault="00590945" w:rsidP="005909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909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(2)</w:t>
            </w:r>
          </w:p>
        </w:tc>
        <w:tc>
          <w:tcPr>
            <w:tcW w:w="0" w:type="auto"/>
            <w:vAlign w:val="center"/>
            <w:hideMark/>
          </w:tcPr>
          <w:p w:rsidR="00590945" w:rsidRPr="00590945" w:rsidRDefault="00590945" w:rsidP="005909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90945">
              <w:rPr>
                <w:rFonts w:ascii="Courier New" w:eastAsia="Times New Roman" w:hAnsi="Courier New" w:cs="Courier New"/>
                <w:sz w:val="20"/>
                <w:szCs w:val="20"/>
              </w:rPr>
              <w:t>template &lt;class charT, class traits, class Alloc&gt;</w:t>
            </w:r>
          </w:p>
          <w:p w:rsidR="00590945" w:rsidRPr="00590945" w:rsidRDefault="00590945" w:rsidP="005909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9094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basic_istream&lt;charT,traits&gt;&amp; getline (basic_istream&lt;charT,traits&gt;&amp; is,</w:t>
            </w:r>
          </w:p>
          <w:p w:rsidR="00590945" w:rsidRPr="00590945" w:rsidRDefault="00590945" w:rsidP="005909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9094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             basic_string&lt;charT,traits,Alloc&gt;&amp; str);</w:t>
            </w:r>
          </w:p>
        </w:tc>
      </w:tr>
    </w:tbl>
    <w:p w:rsidR="00590945" w:rsidRPr="00590945" w:rsidRDefault="00590945" w:rsidP="005909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0945">
        <w:rPr>
          <w:rFonts w:ascii="Times New Roman" w:eastAsia="Times New Roman" w:hAnsi="Times New Roman" w:cs="Times New Roman"/>
          <w:sz w:val="24"/>
          <w:szCs w:val="24"/>
        </w:rPr>
        <w:t>Get line from stream into string</w:t>
      </w:r>
    </w:p>
    <w:p w:rsidR="00590945" w:rsidRPr="00590945" w:rsidRDefault="00590945" w:rsidP="005909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0945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Extracts characters from </w:t>
      </w:r>
      <w:r w:rsidRPr="00590945">
        <w:rPr>
          <w:rFonts w:ascii="Times New Roman" w:eastAsia="Times New Roman" w:hAnsi="Times New Roman" w:cs="Times New Roman"/>
          <w:i/>
          <w:iCs/>
          <w:sz w:val="24"/>
          <w:szCs w:val="24"/>
        </w:rPr>
        <w:t>is</w:t>
      </w:r>
      <w:r w:rsidRPr="00590945">
        <w:rPr>
          <w:rFonts w:ascii="Times New Roman" w:eastAsia="Times New Roman" w:hAnsi="Times New Roman" w:cs="Times New Roman"/>
          <w:sz w:val="24"/>
          <w:szCs w:val="24"/>
        </w:rPr>
        <w:t xml:space="preserve"> and stores them into </w:t>
      </w:r>
      <w:proofErr w:type="gramStart"/>
      <w:r w:rsidRPr="00590945">
        <w:rPr>
          <w:rFonts w:ascii="Times New Roman" w:eastAsia="Times New Roman" w:hAnsi="Times New Roman" w:cs="Times New Roman"/>
          <w:i/>
          <w:iCs/>
          <w:sz w:val="24"/>
          <w:szCs w:val="24"/>
        </w:rPr>
        <w:t>str</w:t>
      </w:r>
      <w:proofErr w:type="gramEnd"/>
      <w:r w:rsidRPr="00590945">
        <w:rPr>
          <w:rFonts w:ascii="Times New Roman" w:eastAsia="Times New Roman" w:hAnsi="Times New Roman" w:cs="Times New Roman"/>
          <w:sz w:val="24"/>
          <w:szCs w:val="24"/>
        </w:rPr>
        <w:t xml:space="preserve"> until the delimitation character </w:t>
      </w:r>
      <w:r w:rsidRPr="00590945">
        <w:rPr>
          <w:rFonts w:ascii="Times New Roman" w:eastAsia="Times New Roman" w:hAnsi="Times New Roman" w:cs="Times New Roman"/>
          <w:i/>
          <w:iCs/>
          <w:sz w:val="24"/>
          <w:szCs w:val="24"/>
        </w:rPr>
        <w:t>delim</w:t>
      </w:r>
      <w:r w:rsidRPr="00590945">
        <w:rPr>
          <w:rFonts w:ascii="Times New Roman" w:eastAsia="Times New Roman" w:hAnsi="Times New Roman" w:cs="Times New Roman"/>
          <w:sz w:val="24"/>
          <w:szCs w:val="24"/>
        </w:rPr>
        <w:t xml:space="preserve"> is found (or the newline character, for </w:t>
      </w:r>
      <w:r w:rsidRPr="00590945">
        <w:rPr>
          <w:rFonts w:ascii="Times New Roman" w:eastAsia="Times New Roman" w:hAnsi="Times New Roman" w:cs="Times New Roman"/>
          <w:i/>
          <w:iCs/>
          <w:sz w:val="24"/>
          <w:szCs w:val="24"/>
        </w:rPr>
        <w:t>(2)</w:t>
      </w:r>
      <w:r w:rsidRPr="00590945">
        <w:rPr>
          <w:rFonts w:ascii="Times New Roman" w:eastAsia="Times New Roman" w:hAnsi="Times New Roman" w:cs="Times New Roman"/>
          <w:sz w:val="24"/>
          <w:szCs w:val="24"/>
        </w:rPr>
        <w:t>).</w:t>
      </w:r>
      <w:r w:rsidRPr="00590945">
        <w:rPr>
          <w:rFonts w:ascii="Times New Roman" w:eastAsia="Times New Roman" w:hAnsi="Times New Roman" w:cs="Times New Roman"/>
          <w:sz w:val="24"/>
          <w:szCs w:val="24"/>
        </w:rPr>
        <w:br/>
      </w:r>
      <w:r w:rsidRPr="00590945">
        <w:rPr>
          <w:rFonts w:ascii="Times New Roman" w:eastAsia="Times New Roman" w:hAnsi="Times New Roman" w:cs="Times New Roman"/>
          <w:sz w:val="24"/>
          <w:szCs w:val="24"/>
        </w:rPr>
        <w:br/>
        <w:t xml:space="preserve">The extraction also </w:t>
      </w:r>
      <w:proofErr w:type="gramStart"/>
      <w:r w:rsidRPr="00590945">
        <w:rPr>
          <w:rFonts w:ascii="Times New Roman" w:eastAsia="Times New Roman" w:hAnsi="Times New Roman" w:cs="Times New Roman"/>
          <w:sz w:val="24"/>
          <w:szCs w:val="24"/>
        </w:rPr>
        <w:t xml:space="preserve">stops if the end of file is reached in </w:t>
      </w:r>
      <w:r w:rsidRPr="00590945">
        <w:rPr>
          <w:rFonts w:ascii="Times New Roman" w:eastAsia="Times New Roman" w:hAnsi="Times New Roman" w:cs="Times New Roman"/>
          <w:i/>
          <w:iCs/>
          <w:sz w:val="24"/>
          <w:szCs w:val="24"/>
        </w:rPr>
        <w:t>is</w:t>
      </w:r>
      <w:proofErr w:type="gramEnd"/>
      <w:r w:rsidRPr="00590945">
        <w:rPr>
          <w:rFonts w:ascii="Times New Roman" w:eastAsia="Times New Roman" w:hAnsi="Times New Roman" w:cs="Times New Roman"/>
          <w:sz w:val="24"/>
          <w:szCs w:val="24"/>
        </w:rPr>
        <w:t xml:space="preserve"> or if some other error occurs during the input operation.</w:t>
      </w:r>
      <w:r w:rsidRPr="00590945">
        <w:rPr>
          <w:rFonts w:ascii="Times New Roman" w:eastAsia="Times New Roman" w:hAnsi="Times New Roman" w:cs="Times New Roman"/>
          <w:sz w:val="24"/>
          <w:szCs w:val="24"/>
        </w:rPr>
        <w:br/>
      </w:r>
      <w:r w:rsidRPr="00590945">
        <w:rPr>
          <w:rFonts w:ascii="Times New Roman" w:eastAsia="Times New Roman" w:hAnsi="Times New Roman" w:cs="Times New Roman"/>
          <w:sz w:val="24"/>
          <w:szCs w:val="24"/>
        </w:rPr>
        <w:br/>
        <w:t>If the delimiter is found, it is extracted and discarded, i.e. it is not stored and the next input operation will begin after it.</w:t>
      </w:r>
      <w:r w:rsidRPr="00590945">
        <w:rPr>
          <w:rFonts w:ascii="Times New Roman" w:eastAsia="Times New Roman" w:hAnsi="Times New Roman" w:cs="Times New Roman"/>
          <w:sz w:val="24"/>
          <w:szCs w:val="24"/>
        </w:rPr>
        <w:br/>
      </w:r>
      <w:r w:rsidRPr="00590945">
        <w:rPr>
          <w:rFonts w:ascii="Times New Roman" w:eastAsia="Times New Roman" w:hAnsi="Times New Roman" w:cs="Times New Roman"/>
          <w:sz w:val="24"/>
          <w:szCs w:val="24"/>
        </w:rPr>
        <w:br/>
        <w:t xml:space="preserve">Each extracted character is appended to the </w:t>
      </w:r>
      <w:hyperlink r:id="rId664" w:history="1">
        <w:r w:rsidRPr="0059094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basic_string</w:t>
        </w:r>
      </w:hyperlink>
      <w:r w:rsidRPr="00590945">
        <w:rPr>
          <w:rFonts w:ascii="Times New Roman" w:eastAsia="Times New Roman" w:hAnsi="Times New Roman" w:cs="Times New Roman"/>
          <w:sz w:val="24"/>
          <w:szCs w:val="24"/>
        </w:rPr>
        <w:t xml:space="preserve"> as if its member </w:t>
      </w:r>
      <w:hyperlink r:id="rId665" w:history="1">
        <w:r w:rsidRPr="0059094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push_back</w:t>
        </w:r>
      </w:hyperlink>
      <w:r w:rsidRPr="00590945">
        <w:rPr>
          <w:rFonts w:ascii="Times New Roman" w:eastAsia="Times New Roman" w:hAnsi="Times New Roman" w:cs="Times New Roman"/>
          <w:sz w:val="24"/>
          <w:szCs w:val="24"/>
        </w:rPr>
        <w:t xml:space="preserve"> was called.</w:t>
      </w:r>
      <w:r w:rsidRPr="00590945">
        <w:rPr>
          <w:rFonts w:ascii="Times New Roman" w:eastAsia="Times New Roman" w:hAnsi="Times New Roman" w:cs="Times New Roman"/>
          <w:sz w:val="24"/>
          <w:szCs w:val="24"/>
        </w:rPr>
        <w:br/>
      </w:r>
      <w:r w:rsidRPr="00590945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590945" w:rsidRPr="00590945" w:rsidRDefault="00590945" w:rsidP="005909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90945">
        <w:rPr>
          <w:rFonts w:ascii="Times New Roman" w:eastAsia="Times New Roman" w:hAnsi="Times New Roman" w:cs="Times New Roman"/>
          <w:b/>
          <w:bCs/>
          <w:sz w:val="27"/>
          <w:szCs w:val="27"/>
        </w:rPr>
        <w:t>Parameters</w:t>
      </w:r>
    </w:p>
    <w:p w:rsidR="00590945" w:rsidRPr="00590945" w:rsidRDefault="00590945" w:rsidP="005909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90945">
        <w:rPr>
          <w:rFonts w:ascii="Times New Roman" w:eastAsia="Times New Roman" w:hAnsi="Times New Roman" w:cs="Times New Roman"/>
          <w:sz w:val="24"/>
          <w:szCs w:val="24"/>
        </w:rPr>
        <w:t>is</w:t>
      </w:r>
      <w:proofErr w:type="gramEnd"/>
    </w:p>
    <w:p w:rsidR="00590945" w:rsidRPr="00590945" w:rsidRDefault="00590945" w:rsidP="0059094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666" w:history="1">
        <w:proofErr w:type="gramStart"/>
        <w:r w:rsidRPr="0059094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basic_istream</w:t>
        </w:r>
        <w:proofErr w:type="gramEnd"/>
      </w:hyperlink>
      <w:r w:rsidRPr="00590945">
        <w:rPr>
          <w:rFonts w:ascii="Times New Roman" w:eastAsia="Times New Roman" w:hAnsi="Times New Roman" w:cs="Times New Roman"/>
          <w:sz w:val="24"/>
          <w:szCs w:val="24"/>
        </w:rPr>
        <w:t xml:space="preserve"> object from which characters are extracted.</w:t>
      </w:r>
    </w:p>
    <w:p w:rsidR="00590945" w:rsidRPr="00590945" w:rsidRDefault="00590945" w:rsidP="005909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90945">
        <w:rPr>
          <w:rFonts w:ascii="Times New Roman" w:eastAsia="Times New Roman" w:hAnsi="Times New Roman" w:cs="Times New Roman"/>
          <w:sz w:val="24"/>
          <w:szCs w:val="24"/>
        </w:rPr>
        <w:t>str</w:t>
      </w:r>
      <w:proofErr w:type="gramEnd"/>
    </w:p>
    <w:p w:rsidR="00590945" w:rsidRPr="00590945" w:rsidRDefault="00590945" w:rsidP="0059094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667" w:history="1">
        <w:proofErr w:type="gramStart"/>
        <w:r w:rsidRPr="0059094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basic_string</w:t>
        </w:r>
        <w:proofErr w:type="gramEnd"/>
      </w:hyperlink>
      <w:r w:rsidRPr="00590945">
        <w:rPr>
          <w:rFonts w:ascii="Times New Roman" w:eastAsia="Times New Roman" w:hAnsi="Times New Roman" w:cs="Times New Roman"/>
          <w:sz w:val="24"/>
          <w:szCs w:val="24"/>
        </w:rPr>
        <w:t xml:space="preserve"> object where the extracted line is stored.</w:t>
      </w:r>
    </w:p>
    <w:p w:rsidR="00590945" w:rsidRPr="00590945" w:rsidRDefault="00590945" w:rsidP="005909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0945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590945" w:rsidRPr="00590945" w:rsidRDefault="00590945" w:rsidP="005909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90945">
        <w:rPr>
          <w:rFonts w:ascii="Times New Roman" w:eastAsia="Times New Roman" w:hAnsi="Times New Roman" w:cs="Times New Roman"/>
          <w:b/>
          <w:bCs/>
          <w:sz w:val="27"/>
          <w:szCs w:val="27"/>
        </w:rPr>
        <w:t>Return Value</w:t>
      </w:r>
    </w:p>
    <w:p w:rsidR="00590945" w:rsidRPr="00590945" w:rsidRDefault="00590945" w:rsidP="0059094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0945">
        <w:rPr>
          <w:rFonts w:ascii="Times New Roman" w:eastAsia="Times New Roman" w:hAnsi="Times New Roman" w:cs="Times New Roman"/>
          <w:sz w:val="24"/>
          <w:szCs w:val="24"/>
        </w:rPr>
        <w:t xml:space="preserve">The same as parameter </w:t>
      </w:r>
      <w:r w:rsidRPr="00590945">
        <w:rPr>
          <w:rFonts w:ascii="Times New Roman" w:eastAsia="Times New Roman" w:hAnsi="Times New Roman" w:cs="Times New Roman"/>
          <w:i/>
          <w:iCs/>
          <w:sz w:val="24"/>
          <w:szCs w:val="24"/>
        </w:rPr>
        <w:t>is</w:t>
      </w:r>
      <w:r w:rsidRPr="00590945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590945">
        <w:rPr>
          <w:rFonts w:ascii="Times New Roman" w:eastAsia="Times New Roman" w:hAnsi="Times New Roman" w:cs="Times New Roman"/>
          <w:sz w:val="24"/>
          <w:szCs w:val="24"/>
        </w:rPr>
        <w:br/>
      </w:r>
      <w:r w:rsidRPr="00590945">
        <w:rPr>
          <w:rFonts w:ascii="Times New Roman" w:eastAsia="Times New Roman" w:hAnsi="Times New Roman" w:cs="Times New Roman"/>
          <w:sz w:val="24"/>
          <w:szCs w:val="24"/>
        </w:rPr>
        <w:br/>
        <w:t xml:space="preserve">A call to this function may set any of the internal state flags of </w:t>
      </w:r>
      <w:r w:rsidRPr="00590945">
        <w:rPr>
          <w:rFonts w:ascii="Times New Roman" w:eastAsia="Times New Roman" w:hAnsi="Times New Roman" w:cs="Times New Roman"/>
          <w:i/>
          <w:iCs/>
          <w:sz w:val="24"/>
          <w:szCs w:val="24"/>
        </w:rPr>
        <w:t>is</w:t>
      </w:r>
      <w:r w:rsidRPr="00590945">
        <w:rPr>
          <w:rFonts w:ascii="Times New Roman" w:eastAsia="Times New Roman" w:hAnsi="Times New Roman" w:cs="Times New Roman"/>
          <w:sz w:val="24"/>
          <w:szCs w:val="24"/>
        </w:rPr>
        <w:t xml:space="preserve"> if: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16"/>
        <w:gridCol w:w="9726"/>
      </w:tblGrid>
      <w:tr w:rsidR="00590945" w:rsidRPr="00590945" w:rsidTr="005909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0945" w:rsidRPr="00590945" w:rsidRDefault="00590945" w:rsidP="005909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909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flag</w:t>
            </w:r>
          </w:p>
        </w:tc>
        <w:tc>
          <w:tcPr>
            <w:tcW w:w="0" w:type="auto"/>
            <w:vAlign w:val="center"/>
            <w:hideMark/>
          </w:tcPr>
          <w:p w:rsidR="00590945" w:rsidRPr="00590945" w:rsidRDefault="00590945" w:rsidP="005909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909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error</w:t>
            </w:r>
          </w:p>
        </w:tc>
      </w:tr>
      <w:tr w:rsidR="00590945" w:rsidRPr="00590945" w:rsidTr="005909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0945" w:rsidRPr="00590945" w:rsidRDefault="00590945" w:rsidP="005909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945">
              <w:rPr>
                <w:rFonts w:ascii="Courier New" w:eastAsia="Times New Roman" w:hAnsi="Courier New" w:cs="Courier New"/>
                <w:sz w:val="20"/>
              </w:rPr>
              <w:t>eofbit</w:t>
            </w:r>
          </w:p>
        </w:tc>
        <w:tc>
          <w:tcPr>
            <w:tcW w:w="0" w:type="auto"/>
            <w:vAlign w:val="center"/>
            <w:hideMark/>
          </w:tcPr>
          <w:p w:rsidR="00590945" w:rsidRPr="00590945" w:rsidRDefault="00590945" w:rsidP="005909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945">
              <w:rPr>
                <w:rFonts w:ascii="Times New Roman" w:eastAsia="Times New Roman" w:hAnsi="Times New Roman" w:cs="Times New Roman"/>
                <w:sz w:val="24"/>
                <w:szCs w:val="24"/>
              </w:rPr>
              <w:t>The end of the source of characters is reached during its operations.</w:t>
            </w:r>
          </w:p>
        </w:tc>
      </w:tr>
      <w:tr w:rsidR="00590945" w:rsidRPr="00590945" w:rsidTr="005909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0945" w:rsidRPr="00590945" w:rsidRDefault="00590945" w:rsidP="005909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945">
              <w:rPr>
                <w:rFonts w:ascii="Courier New" w:eastAsia="Times New Roman" w:hAnsi="Courier New" w:cs="Courier New"/>
                <w:sz w:val="20"/>
              </w:rPr>
              <w:t>failbit</w:t>
            </w:r>
          </w:p>
        </w:tc>
        <w:tc>
          <w:tcPr>
            <w:tcW w:w="0" w:type="auto"/>
            <w:vAlign w:val="center"/>
            <w:hideMark/>
          </w:tcPr>
          <w:p w:rsidR="00590945" w:rsidRPr="00590945" w:rsidRDefault="00590945" w:rsidP="005909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945">
              <w:rPr>
                <w:rFonts w:ascii="Times New Roman" w:eastAsia="Times New Roman" w:hAnsi="Times New Roman" w:cs="Times New Roman"/>
                <w:sz w:val="24"/>
                <w:szCs w:val="24"/>
              </w:rPr>
              <w:t>The input obtained could not be interpreted as a valid textual representation of an object of this type.</w:t>
            </w:r>
            <w:r w:rsidRPr="0059094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In this case, </w:t>
            </w:r>
            <w:r w:rsidRPr="0059094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distr</w:t>
            </w:r>
            <w:r w:rsidRPr="005909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preserves the parameters and internal data it had before the call.</w:t>
            </w:r>
            <w:r w:rsidRPr="0059094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Notice that some </w:t>
            </w:r>
            <w:r w:rsidRPr="00590945">
              <w:rPr>
                <w:rFonts w:ascii="Courier New" w:eastAsia="Times New Roman" w:hAnsi="Courier New" w:cs="Courier New"/>
                <w:sz w:val="20"/>
              </w:rPr>
              <w:t>eofbit</w:t>
            </w:r>
            <w:r w:rsidRPr="005909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cases will also set </w:t>
            </w:r>
            <w:r w:rsidRPr="00590945">
              <w:rPr>
                <w:rFonts w:ascii="Courier New" w:eastAsia="Times New Roman" w:hAnsi="Courier New" w:cs="Courier New"/>
                <w:sz w:val="20"/>
              </w:rPr>
              <w:t>failbit</w:t>
            </w:r>
            <w:r w:rsidRPr="00590945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90945" w:rsidRPr="00590945" w:rsidTr="005909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0945" w:rsidRPr="00590945" w:rsidRDefault="00590945" w:rsidP="005909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945">
              <w:rPr>
                <w:rFonts w:ascii="Courier New" w:eastAsia="Times New Roman" w:hAnsi="Courier New" w:cs="Courier New"/>
                <w:sz w:val="20"/>
              </w:rPr>
              <w:t>badbit</w:t>
            </w:r>
          </w:p>
        </w:tc>
        <w:tc>
          <w:tcPr>
            <w:tcW w:w="0" w:type="auto"/>
            <w:vAlign w:val="center"/>
            <w:hideMark/>
          </w:tcPr>
          <w:p w:rsidR="00590945" w:rsidRPr="00590945" w:rsidRDefault="00590945" w:rsidP="005909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945">
              <w:rPr>
                <w:rFonts w:ascii="Times New Roman" w:eastAsia="Times New Roman" w:hAnsi="Times New Roman" w:cs="Times New Roman"/>
                <w:sz w:val="24"/>
                <w:szCs w:val="24"/>
              </w:rPr>
              <w:t>An error other than the above happened.</w:t>
            </w:r>
          </w:p>
        </w:tc>
      </w:tr>
    </w:tbl>
    <w:p w:rsidR="00590945" w:rsidRPr="00590945" w:rsidRDefault="00590945" w:rsidP="005909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094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Start"/>
      <w:r w:rsidRPr="00590945">
        <w:rPr>
          <w:rFonts w:ascii="Times New Roman" w:eastAsia="Times New Roman" w:hAnsi="Times New Roman" w:cs="Times New Roman"/>
          <w:sz w:val="24"/>
          <w:szCs w:val="24"/>
        </w:rPr>
        <w:t>see</w:t>
      </w:r>
      <w:proofErr w:type="gramEnd"/>
      <w:r w:rsidRPr="005909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668" w:history="1">
        <w:r w:rsidRPr="0059094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ios_base::iostate</w:t>
        </w:r>
      </w:hyperlink>
      <w:r w:rsidRPr="00590945">
        <w:rPr>
          <w:rFonts w:ascii="Times New Roman" w:eastAsia="Times New Roman" w:hAnsi="Times New Roman" w:cs="Times New Roman"/>
          <w:sz w:val="24"/>
          <w:szCs w:val="24"/>
        </w:rPr>
        <w:t xml:space="preserve"> for more info on these)</w:t>
      </w:r>
      <w:r w:rsidRPr="00590945">
        <w:rPr>
          <w:rFonts w:ascii="Times New Roman" w:eastAsia="Times New Roman" w:hAnsi="Times New Roman" w:cs="Times New Roman"/>
          <w:sz w:val="24"/>
          <w:szCs w:val="24"/>
        </w:rPr>
        <w:br/>
      </w:r>
      <w:r w:rsidRPr="00590945">
        <w:rPr>
          <w:rFonts w:ascii="Times New Roman" w:eastAsia="Times New Roman" w:hAnsi="Times New Roman" w:cs="Times New Roman"/>
          <w:sz w:val="24"/>
          <w:szCs w:val="24"/>
        </w:rPr>
        <w:br/>
        <w:t xml:space="preserve">Additionally, in any of these cases, if the appropriate flag has been set with </w:t>
      </w:r>
      <w:r w:rsidRPr="00590945">
        <w:rPr>
          <w:rFonts w:ascii="Times New Roman" w:eastAsia="Times New Roman" w:hAnsi="Times New Roman" w:cs="Times New Roman"/>
          <w:i/>
          <w:iCs/>
          <w:sz w:val="24"/>
          <w:szCs w:val="24"/>
        </w:rPr>
        <w:t>is</w:t>
      </w:r>
      <w:r w:rsidRPr="00590945">
        <w:rPr>
          <w:rFonts w:ascii="Times New Roman" w:eastAsia="Times New Roman" w:hAnsi="Times New Roman" w:cs="Times New Roman"/>
          <w:sz w:val="24"/>
          <w:szCs w:val="24"/>
        </w:rPr>
        <w:t xml:space="preserve">'s member function </w:t>
      </w:r>
      <w:hyperlink r:id="rId669" w:history="1">
        <w:r w:rsidRPr="0059094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basic_ios::exceptions</w:t>
        </w:r>
      </w:hyperlink>
      <w:proofErr w:type="gramStart"/>
      <w:r w:rsidRPr="00590945">
        <w:rPr>
          <w:rFonts w:ascii="Times New Roman" w:eastAsia="Times New Roman" w:hAnsi="Times New Roman" w:cs="Times New Roman"/>
          <w:sz w:val="24"/>
          <w:szCs w:val="24"/>
        </w:rPr>
        <w:t>,</w:t>
      </w:r>
      <w:proofErr w:type="gramEnd"/>
      <w:r w:rsidRPr="00590945">
        <w:rPr>
          <w:rFonts w:ascii="Times New Roman" w:eastAsia="Times New Roman" w:hAnsi="Times New Roman" w:cs="Times New Roman"/>
          <w:sz w:val="24"/>
          <w:szCs w:val="24"/>
        </w:rPr>
        <w:t xml:space="preserve"> an exception of type </w:t>
      </w:r>
      <w:hyperlink r:id="rId670" w:history="1">
        <w:r w:rsidRPr="0059094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ios_base::failure</w:t>
        </w:r>
      </w:hyperlink>
      <w:r w:rsidRPr="00590945">
        <w:rPr>
          <w:rFonts w:ascii="Times New Roman" w:eastAsia="Times New Roman" w:hAnsi="Times New Roman" w:cs="Times New Roman"/>
          <w:sz w:val="24"/>
          <w:szCs w:val="24"/>
        </w:rPr>
        <w:t xml:space="preserve"> is thrown.</w:t>
      </w:r>
      <w:r w:rsidRPr="00590945">
        <w:rPr>
          <w:rFonts w:ascii="Times New Roman" w:eastAsia="Times New Roman" w:hAnsi="Times New Roman" w:cs="Times New Roman"/>
          <w:sz w:val="24"/>
          <w:szCs w:val="24"/>
        </w:rPr>
        <w:br/>
      </w:r>
      <w:r w:rsidRPr="00590945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590945" w:rsidRPr="00590945" w:rsidRDefault="00590945" w:rsidP="005909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90945">
        <w:rPr>
          <w:rFonts w:ascii="Times New Roman" w:eastAsia="Times New Roman" w:hAnsi="Times New Roman" w:cs="Times New Roman"/>
          <w:b/>
          <w:bCs/>
          <w:sz w:val="27"/>
          <w:szCs w:val="27"/>
        </w:rPr>
        <w:t>Example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5836"/>
      </w:tblGrid>
      <w:tr w:rsidR="00590945" w:rsidRPr="00590945" w:rsidTr="005909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0945" w:rsidRPr="00590945" w:rsidRDefault="00590945" w:rsidP="005909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90945">
              <w:rPr>
                <w:rFonts w:ascii="Courier New" w:eastAsia="Times New Roman" w:hAnsi="Courier New" w:cs="Courier New"/>
                <w:sz w:val="20"/>
              </w:rPr>
              <w:t>1</w:t>
            </w:r>
            <w:r w:rsidRPr="00590945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590945">
              <w:rPr>
                <w:rFonts w:ascii="Courier New" w:eastAsia="Times New Roman" w:hAnsi="Courier New" w:cs="Courier New"/>
                <w:sz w:val="20"/>
              </w:rPr>
              <w:t>2</w:t>
            </w:r>
            <w:r w:rsidRPr="00590945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590945">
              <w:rPr>
                <w:rFonts w:ascii="Courier New" w:eastAsia="Times New Roman" w:hAnsi="Courier New" w:cs="Courier New"/>
                <w:sz w:val="20"/>
              </w:rPr>
              <w:t>3</w:t>
            </w:r>
            <w:r w:rsidRPr="00590945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590945">
              <w:rPr>
                <w:rFonts w:ascii="Courier New" w:eastAsia="Times New Roman" w:hAnsi="Courier New" w:cs="Courier New"/>
                <w:sz w:val="20"/>
              </w:rPr>
              <w:t>4</w:t>
            </w:r>
            <w:r w:rsidRPr="00590945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590945">
              <w:rPr>
                <w:rFonts w:ascii="Courier New" w:eastAsia="Times New Roman" w:hAnsi="Courier New" w:cs="Courier New"/>
                <w:sz w:val="20"/>
              </w:rPr>
              <w:t>5</w:t>
            </w:r>
            <w:r w:rsidRPr="00590945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590945">
              <w:rPr>
                <w:rFonts w:ascii="Courier New" w:eastAsia="Times New Roman" w:hAnsi="Courier New" w:cs="Courier New"/>
                <w:sz w:val="20"/>
              </w:rPr>
              <w:t>6</w:t>
            </w:r>
            <w:r w:rsidRPr="00590945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590945">
              <w:rPr>
                <w:rFonts w:ascii="Courier New" w:eastAsia="Times New Roman" w:hAnsi="Courier New" w:cs="Courier New"/>
                <w:sz w:val="20"/>
              </w:rPr>
              <w:t>7</w:t>
            </w:r>
            <w:r w:rsidRPr="00590945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590945">
              <w:rPr>
                <w:rFonts w:ascii="Courier New" w:eastAsia="Times New Roman" w:hAnsi="Courier New" w:cs="Courier New"/>
                <w:sz w:val="20"/>
              </w:rPr>
              <w:t>8</w:t>
            </w:r>
            <w:r w:rsidRPr="00590945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590945">
              <w:rPr>
                <w:rFonts w:ascii="Courier New" w:eastAsia="Times New Roman" w:hAnsi="Courier New" w:cs="Courier New"/>
                <w:sz w:val="20"/>
              </w:rPr>
              <w:t>9</w:t>
            </w:r>
            <w:r w:rsidRPr="00590945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590945">
              <w:rPr>
                <w:rFonts w:ascii="Courier New" w:eastAsia="Times New Roman" w:hAnsi="Courier New" w:cs="Courier New"/>
                <w:sz w:val="20"/>
              </w:rPr>
              <w:lastRenderedPageBreak/>
              <w:t>10</w:t>
            </w:r>
            <w:r w:rsidRPr="00590945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590945">
              <w:rPr>
                <w:rFonts w:ascii="Courier New" w:eastAsia="Times New Roman" w:hAnsi="Courier New" w:cs="Courier New"/>
                <w:sz w:val="20"/>
              </w:rPr>
              <w:t>11</w:t>
            </w:r>
            <w:r w:rsidRPr="00590945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590945">
              <w:rPr>
                <w:rFonts w:ascii="Courier New" w:eastAsia="Times New Roman" w:hAnsi="Courier New" w:cs="Courier New"/>
                <w:sz w:val="20"/>
              </w:rPr>
              <w:t>12</w:t>
            </w:r>
            <w:r w:rsidRPr="00590945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590945">
              <w:rPr>
                <w:rFonts w:ascii="Courier New" w:eastAsia="Times New Roman" w:hAnsi="Courier New" w:cs="Courier New"/>
                <w:sz w:val="20"/>
              </w:rPr>
              <w:t>13</w:t>
            </w:r>
            <w:r w:rsidRPr="00590945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590945">
              <w:rPr>
                <w:rFonts w:ascii="Courier New" w:eastAsia="Times New Roman" w:hAnsi="Courier New" w:cs="Courier New"/>
                <w:sz w:val="20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:rsidR="00590945" w:rsidRPr="00590945" w:rsidRDefault="00590945" w:rsidP="005909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590945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lastRenderedPageBreak/>
              <w:t>// extract to string</w:t>
            </w:r>
          </w:p>
          <w:p w:rsidR="00590945" w:rsidRPr="00590945" w:rsidRDefault="00590945" w:rsidP="005909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590945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#include &lt;iostream&gt;</w:t>
            </w:r>
          </w:p>
          <w:p w:rsidR="00590945" w:rsidRPr="00590945" w:rsidRDefault="00590945" w:rsidP="005909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590945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#include &lt;string&gt;</w:t>
            </w:r>
          </w:p>
          <w:p w:rsidR="00590945" w:rsidRPr="00590945" w:rsidRDefault="00590945" w:rsidP="005909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</w:p>
          <w:p w:rsidR="00590945" w:rsidRPr="00590945" w:rsidRDefault="00590945" w:rsidP="005909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590945">
              <w:rPr>
                <w:rFonts w:ascii="Courier New" w:eastAsia="Times New Roman" w:hAnsi="Courier New" w:cs="Courier New"/>
                <w:sz w:val="20"/>
              </w:rPr>
              <w:t>main ()</w:t>
            </w:r>
          </w:p>
          <w:p w:rsidR="00590945" w:rsidRPr="00590945" w:rsidRDefault="00590945" w:rsidP="005909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590945">
              <w:rPr>
                <w:rFonts w:ascii="Courier New" w:eastAsia="Times New Roman" w:hAnsi="Courier New" w:cs="Courier New"/>
                <w:sz w:val="20"/>
              </w:rPr>
              <w:t>{</w:t>
            </w:r>
          </w:p>
          <w:p w:rsidR="00590945" w:rsidRPr="00590945" w:rsidRDefault="00590945" w:rsidP="005909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590945">
              <w:rPr>
                <w:rFonts w:ascii="Courier New" w:eastAsia="Times New Roman" w:hAnsi="Courier New" w:cs="Courier New"/>
                <w:sz w:val="20"/>
              </w:rPr>
              <w:t xml:space="preserve">  std::string name;</w:t>
            </w:r>
          </w:p>
          <w:p w:rsidR="00590945" w:rsidRPr="00590945" w:rsidRDefault="00590945" w:rsidP="005909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</w:p>
          <w:p w:rsidR="00590945" w:rsidRPr="00590945" w:rsidRDefault="00590945" w:rsidP="005909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590945">
              <w:rPr>
                <w:rFonts w:ascii="Courier New" w:eastAsia="Times New Roman" w:hAnsi="Courier New" w:cs="Courier New"/>
                <w:sz w:val="20"/>
              </w:rPr>
              <w:t xml:space="preserve">  std::cout &lt;&lt; "Please, enter your full name: ";</w:t>
            </w:r>
          </w:p>
          <w:p w:rsidR="00590945" w:rsidRPr="00590945" w:rsidRDefault="00590945" w:rsidP="005909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590945">
              <w:rPr>
                <w:rFonts w:ascii="Courier New" w:eastAsia="Times New Roman" w:hAnsi="Courier New" w:cs="Courier New"/>
                <w:sz w:val="20"/>
              </w:rPr>
              <w:lastRenderedPageBreak/>
              <w:t xml:space="preserve">  std::getline (std::cin,name);</w:t>
            </w:r>
          </w:p>
          <w:p w:rsidR="00590945" w:rsidRPr="00590945" w:rsidRDefault="00590945" w:rsidP="005909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590945">
              <w:rPr>
                <w:rFonts w:ascii="Courier New" w:eastAsia="Times New Roman" w:hAnsi="Courier New" w:cs="Courier New"/>
                <w:sz w:val="20"/>
              </w:rPr>
              <w:t xml:space="preserve">  std::cout &lt;&lt; "Hello, " &lt;&lt; name &lt;&lt; "!\n";</w:t>
            </w:r>
          </w:p>
          <w:p w:rsidR="00590945" w:rsidRPr="00590945" w:rsidRDefault="00590945" w:rsidP="005909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</w:p>
          <w:p w:rsidR="00590945" w:rsidRPr="00590945" w:rsidRDefault="00590945" w:rsidP="005909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590945">
              <w:rPr>
                <w:rFonts w:ascii="Courier New" w:eastAsia="Times New Roman" w:hAnsi="Courier New" w:cs="Courier New"/>
                <w:sz w:val="20"/>
              </w:rPr>
              <w:t xml:space="preserve">  </w:t>
            </w:r>
            <w:r w:rsidRPr="00590945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return</w:t>
            </w:r>
            <w:r w:rsidRPr="00590945">
              <w:rPr>
                <w:rFonts w:ascii="Courier New" w:eastAsia="Times New Roman" w:hAnsi="Courier New" w:cs="Courier New"/>
                <w:sz w:val="20"/>
              </w:rPr>
              <w:t xml:space="preserve"> 0;</w:t>
            </w:r>
          </w:p>
          <w:p w:rsidR="00590945" w:rsidRPr="00590945" w:rsidRDefault="00590945" w:rsidP="005909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90945">
              <w:rPr>
                <w:rFonts w:ascii="Courier New" w:eastAsia="Times New Roman" w:hAnsi="Courier New" w:cs="Courier New"/>
                <w:sz w:val="20"/>
              </w:rPr>
              <w:t>}</w:t>
            </w:r>
          </w:p>
        </w:tc>
      </w:tr>
    </w:tbl>
    <w:p w:rsidR="00590945" w:rsidRPr="00590945" w:rsidRDefault="00590945" w:rsidP="005909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0945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 w:rsidRPr="00590945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590945" w:rsidRPr="00590945" w:rsidRDefault="00590945" w:rsidP="005909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90945">
        <w:rPr>
          <w:rFonts w:ascii="Times New Roman" w:eastAsia="Times New Roman" w:hAnsi="Times New Roman" w:cs="Times New Roman"/>
          <w:b/>
          <w:bCs/>
          <w:sz w:val="27"/>
          <w:szCs w:val="27"/>
        </w:rPr>
        <w:t>Complexity</w:t>
      </w:r>
    </w:p>
    <w:p w:rsidR="00590945" w:rsidRPr="00590945" w:rsidRDefault="00590945" w:rsidP="005909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0945">
        <w:rPr>
          <w:rFonts w:ascii="Times New Roman" w:eastAsia="Times New Roman" w:hAnsi="Times New Roman" w:cs="Times New Roman"/>
          <w:sz w:val="24"/>
          <w:szCs w:val="24"/>
        </w:rPr>
        <w:t xml:space="preserve">Unspecified, but generally linear in the resulting </w:t>
      </w:r>
      <w:hyperlink r:id="rId671" w:history="1">
        <w:r w:rsidRPr="0059094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length</w:t>
        </w:r>
      </w:hyperlink>
      <w:r w:rsidRPr="00590945"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proofErr w:type="gramStart"/>
      <w:r w:rsidRPr="00590945">
        <w:rPr>
          <w:rFonts w:ascii="Times New Roman" w:eastAsia="Times New Roman" w:hAnsi="Times New Roman" w:cs="Times New Roman"/>
          <w:i/>
          <w:iCs/>
          <w:sz w:val="24"/>
          <w:szCs w:val="24"/>
        </w:rPr>
        <w:t>str</w:t>
      </w:r>
      <w:proofErr w:type="gramEnd"/>
      <w:r w:rsidRPr="00590945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590945">
        <w:rPr>
          <w:rFonts w:ascii="Times New Roman" w:eastAsia="Times New Roman" w:hAnsi="Times New Roman" w:cs="Times New Roman"/>
          <w:sz w:val="24"/>
          <w:szCs w:val="24"/>
        </w:rPr>
        <w:br/>
      </w:r>
      <w:r w:rsidRPr="00590945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590945" w:rsidRPr="00590945" w:rsidRDefault="00590945" w:rsidP="005909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90945">
        <w:rPr>
          <w:rFonts w:ascii="Times New Roman" w:eastAsia="Times New Roman" w:hAnsi="Times New Roman" w:cs="Times New Roman"/>
          <w:b/>
          <w:bCs/>
          <w:sz w:val="27"/>
          <w:szCs w:val="27"/>
        </w:rPr>
        <w:t>Iterator validity</w:t>
      </w:r>
    </w:p>
    <w:p w:rsidR="00590945" w:rsidRPr="00590945" w:rsidRDefault="00590945" w:rsidP="005909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0945">
        <w:rPr>
          <w:rFonts w:ascii="Times New Roman" w:eastAsia="Times New Roman" w:hAnsi="Times New Roman" w:cs="Times New Roman"/>
          <w:sz w:val="24"/>
          <w:szCs w:val="24"/>
        </w:rPr>
        <w:t xml:space="preserve">Any iterators, pointers and references related to </w:t>
      </w:r>
      <w:proofErr w:type="gramStart"/>
      <w:r w:rsidRPr="00590945">
        <w:rPr>
          <w:rFonts w:ascii="Times New Roman" w:eastAsia="Times New Roman" w:hAnsi="Times New Roman" w:cs="Times New Roman"/>
          <w:i/>
          <w:iCs/>
          <w:sz w:val="24"/>
          <w:szCs w:val="24"/>
        </w:rPr>
        <w:t>str</w:t>
      </w:r>
      <w:proofErr w:type="gramEnd"/>
      <w:r w:rsidRPr="00590945">
        <w:rPr>
          <w:rFonts w:ascii="Times New Roman" w:eastAsia="Times New Roman" w:hAnsi="Times New Roman" w:cs="Times New Roman"/>
          <w:sz w:val="24"/>
          <w:szCs w:val="24"/>
        </w:rPr>
        <w:t xml:space="preserve"> may be invalidated.</w:t>
      </w:r>
      <w:r w:rsidRPr="00590945">
        <w:rPr>
          <w:rFonts w:ascii="Times New Roman" w:eastAsia="Times New Roman" w:hAnsi="Times New Roman" w:cs="Times New Roman"/>
          <w:sz w:val="24"/>
          <w:szCs w:val="24"/>
        </w:rPr>
        <w:br/>
      </w:r>
      <w:r w:rsidRPr="00590945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590945" w:rsidRPr="00590945" w:rsidRDefault="00590945" w:rsidP="005909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90945">
        <w:rPr>
          <w:rFonts w:ascii="Times New Roman" w:eastAsia="Times New Roman" w:hAnsi="Times New Roman" w:cs="Times New Roman"/>
          <w:b/>
          <w:bCs/>
          <w:sz w:val="27"/>
          <w:szCs w:val="27"/>
        </w:rPr>
        <w:t>Data races</w:t>
      </w:r>
    </w:p>
    <w:p w:rsidR="00590945" w:rsidRPr="00590945" w:rsidRDefault="00590945" w:rsidP="005909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0945">
        <w:rPr>
          <w:rFonts w:ascii="Times New Roman" w:eastAsia="Times New Roman" w:hAnsi="Times New Roman" w:cs="Times New Roman"/>
          <w:sz w:val="24"/>
          <w:szCs w:val="24"/>
        </w:rPr>
        <w:t xml:space="preserve">Both objects, </w:t>
      </w:r>
      <w:r w:rsidRPr="00590945">
        <w:rPr>
          <w:rFonts w:ascii="Times New Roman" w:eastAsia="Times New Roman" w:hAnsi="Times New Roman" w:cs="Times New Roman"/>
          <w:i/>
          <w:iCs/>
          <w:sz w:val="24"/>
          <w:szCs w:val="24"/>
        </w:rPr>
        <w:t>is</w:t>
      </w:r>
      <w:r w:rsidRPr="00590945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gramStart"/>
      <w:r w:rsidRPr="00590945">
        <w:rPr>
          <w:rFonts w:ascii="Times New Roman" w:eastAsia="Times New Roman" w:hAnsi="Times New Roman" w:cs="Times New Roman"/>
          <w:i/>
          <w:iCs/>
          <w:sz w:val="24"/>
          <w:szCs w:val="24"/>
        </w:rPr>
        <w:t>str</w:t>
      </w:r>
      <w:proofErr w:type="gramEnd"/>
      <w:r w:rsidRPr="00590945">
        <w:rPr>
          <w:rFonts w:ascii="Times New Roman" w:eastAsia="Times New Roman" w:hAnsi="Times New Roman" w:cs="Times New Roman"/>
          <w:sz w:val="24"/>
          <w:szCs w:val="24"/>
        </w:rPr>
        <w:t>, are modified.</w:t>
      </w:r>
      <w:r w:rsidRPr="00590945">
        <w:rPr>
          <w:rFonts w:ascii="Times New Roman" w:eastAsia="Times New Roman" w:hAnsi="Times New Roman" w:cs="Times New Roman"/>
          <w:sz w:val="24"/>
          <w:szCs w:val="24"/>
        </w:rPr>
        <w:br/>
      </w:r>
      <w:r w:rsidRPr="00590945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590945" w:rsidRPr="00590945" w:rsidRDefault="00590945" w:rsidP="005909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90945">
        <w:rPr>
          <w:rFonts w:ascii="Times New Roman" w:eastAsia="Times New Roman" w:hAnsi="Times New Roman" w:cs="Times New Roman"/>
          <w:b/>
          <w:bCs/>
          <w:sz w:val="27"/>
          <w:szCs w:val="27"/>
        </w:rPr>
        <w:t>Exception safety</w:t>
      </w:r>
    </w:p>
    <w:p w:rsidR="00CD3F41" w:rsidRPr="00EC245B" w:rsidRDefault="00590945" w:rsidP="00590945">
      <w:pPr>
        <w:rPr>
          <w:rFonts w:ascii="Times New Roman" w:eastAsia="Times New Roman" w:hAnsi="Times New Roman" w:cs="Times New Roman"/>
          <w:sz w:val="24"/>
          <w:szCs w:val="24"/>
        </w:rPr>
      </w:pPr>
      <w:r w:rsidRPr="00590945">
        <w:rPr>
          <w:rFonts w:ascii="Times New Roman" w:eastAsia="Times New Roman" w:hAnsi="Times New Roman" w:cs="Times New Roman"/>
          <w:b/>
          <w:bCs/>
          <w:sz w:val="24"/>
          <w:szCs w:val="24"/>
        </w:rPr>
        <w:t>Basic guarantee:</w:t>
      </w:r>
      <w:r w:rsidRPr="00590945">
        <w:rPr>
          <w:rFonts w:ascii="Times New Roman" w:eastAsia="Times New Roman" w:hAnsi="Times New Roman" w:cs="Times New Roman"/>
          <w:sz w:val="24"/>
          <w:szCs w:val="24"/>
        </w:rPr>
        <w:t xml:space="preserve"> if an exception is thrown, both </w:t>
      </w:r>
      <w:proofErr w:type="gramStart"/>
      <w:r w:rsidRPr="00590945">
        <w:rPr>
          <w:rFonts w:ascii="Times New Roman" w:eastAsia="Times New Roman" w:hAnsi="Times New Roman" w:cs="Times New Roman"/>
          <w:i/>
          <w:iCs/>
          <w:sz w:val="24"/>
          <w:szCs w:val="24"/>
        </w:rPr>
        <w:t>is</w:t>
      </w:r>
      <w:proofErr w:type="gramEnd"/>
      <w:r w:rsidRPr="00590945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590945">
        <w:rPr>
          <w:rFonts w:ascii="Times New Roman" w:eastAsia="Times New Roman" w:hAnsi="Times New Roman" w:cs="Times New Roman"/>
          <w:i/>
          <w:iCs/>
          <w:sz w:val="24"/>
          <w:szCs w:val="24"/>
        </w:rPr>
        <w:t>str</w:t>
      </w:r>
      <w:r w:rsidRPr="00590945">
        <w:rPr>
          <w:rFonts w:ascii="Times New Roman" w:eastAsia="Times New Roman" w:hAnsi="Times New Roman" w:cs="Times New Roman"/>
          <w:sz w:val="24"/>
          <w:szCs w:val="24"/>
        </w:rPr>
        <w:t xml:space="preserve"> end up in a valid state.</w:t>
      </w:r>
      <w:r w:rsidRPr="00590945">
        <w:rPr>
          <w:rFonts w:ascii="Times New Roman" w:eastAsia="Times New Roman" w:hAnsi="Times New Roman" w:cs="Times New Roman"/>
          <w:sz w:val="24"/>
          <w:szCs w:val="24"/>
        </w:rPr>
        <w:br/>
      </w:r>
      <w:r w:rsidR="00CD3F41" w:rsidRPr="00CD3F41">
        <w:rPr>
          <w:rFonts w:ascii="Times New Roman" w:eastAsia="Times New Roman" w:hAnsi="Times New Roman" w:cs="Times New Roman"/>
          <w:sz w:val="24"/>
          <w:szCs w:val="24"/>
        </w:rPr>
        <w:br/>
      </w:r>
    </w:p>
    <w:sectPr w:rsidR="00CD3F41" w:rsidRPr="00EC245B" w:rsidSect="00EC245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84ACA"/>
    <w:multiLevelType w:val="multilevel"/>
    <w:tmpl w:val="B59E1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AE7DE1"/>
    <w:multiLevelType w:val="multilevel"/>
    <w:tmpl w:val="0436C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49A3C14"/>
    <w:multiLevelType w:val="multilevel"/>
    <w:tmpl w:val="0F5EE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C2D482F"/>
    <w:multiLevelType w:val="multilevel"/>
    <w:tmpl w:val="CBBA3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C5A0F6D"/>
    <w:multiLevelType w:val="multilevel"/>
    <w:tmpl w:val="FA982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C5B1DFE"/>
    <w:multiLevelType w:val="multilevel"/>
    <w:tmpl w:val="A3A8D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E81217A"/>
    <w:multiLevelType w:val="multilevel"/>
    <w:tmpl w:val="0DB66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E8828EE"/>
    <w:multiLevelType w:val="multilevel"/>
    <w:tmpl w:val="D2AE0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0C15FB9"/>
    <w:multiLevelType w:val="multilevel"/>
    <w:tmpl w:val="F3745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14F2503"/>
    <w:multiLevelType w:val="multilevel"/>
    <w:tmpl w:val="3348B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3AE3619"/>
    <w:multiLevelType w:val="multilevel"/>
    <w:tmpl w:val="3C829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4BF25CC"/>
    <w:multiLevelType w:val="multilevel"/>
    <w:tmpl w:val="57DC0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94348A3"/>
    <w:multiLevelType w:val="multilevel"/>
    <w:tmpl w:val="9392D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ED50963"/>
    <w:multiLevelType w:val="multilevel"/>
    <w:tmpl w:val="8EB41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00213B8"/>
    <w:multiLevelType w:val="multilevel"/>
    <w:tmpl w:val="360E1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3907DFD"/>
    <w:multiLevelType w:val="multilevel"/>
    <w:tmpl w:val="4F284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3AB1C38"/>
    <w:multiLevelType w:val="multilevel"/>
    <w:tmpl w:val="6986A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43832C6"/>
    <w:multiLevelType w:val="multilevel"/>
    <w:tmpl w:val="23DE7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9805F89"/>
    <w:multiLevelType w:val="multilevel"/>
    <w:tmpl w:val="9E268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2DEA1D2B"/>
    <w:multiLevelType w:val="multilevel"/>
    <w:tmpl w:val="71BE2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2FD52D3A"/>
    <w:multiLevelType w:val="multilevel"/>
    <w:tmpl w:val="9CC49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0747DEB"/>
    <w:multiLevelType w:val="multilevel"/>
    <w:tmpl w:val="09C66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4821905"/>
    <w:multiLevelType w:val="multilevel"/>
    <w:tmpl w:val="03A07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3706107E"/>
    <w:multiLevelType w:val="multilevel"/>
    <w:tmpl w:val="E1C29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380E3339"/>
    <w:multiLevelType w:val="multilevel"/>
    <w:tmpl w:val="9E6CF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0291BB2"/>
    <w:multiLevelType w:val="multilevel"/>
    <w:tmpl w:val="6A024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2E76B21"/>
    <w:multiLevelType w:val="multilevel"/>
    <w:tmpl w:val="2E90C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3497BCE"/>
    <w:multiLevelType w:val="multilevel"/>
    <w:tmpl w:val="CA7A5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487D3811"/>
    <w:multiLevelType w:val="multilevel"/>
    <w:tmpl w:val="293C5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4AA01C46"/>
    <w:multiLevelType w:val="multilevel"/>
    <w:tmpl w:val="A022B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4CF218E5"/>
    <w:multiLevelType w:val="multilevel"/>
    <w:tmpl w:val="8EB2C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4D9522A2"/>
    <w:multiLevelType w:val="multilevel"/>
    <w:tmpl w:val="A266A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4EE032CB"/>
    <w:multiLevelType w:val="multilevel"/>
    <w:tmpl w:val="C5025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55DA615C"/>
    <w:multiLevelType w:val="multilevel"/>
    <w:tmpl w:val="AF4C8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568910FC"/>
    <w:multiLevelType w:val="multilevel"/>
    <w:tmpl w:val="911EA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572B5DC8"/>
    <w:multiLevelType w:val="multilevel"/>
    <w:tmpl w:val="15581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592059FE"/>
    <w:multiLevelType w:val="multilevel"/>
    <w:tmpl w:val="47086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59776E79"/>
    <w:multiLevelType w:val="multilevel"/>
    <w:tmpl w:val="C8307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5F102E2E"/>
    <w:multiLevelType w:val="multilevel"/>
    <w:tmpl w:val="ABF8D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601A0384"/>
    <w:multiLevelType w:val="multilevel"/>
    <w:tmpl w:val="991A0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64EB6AA9"/>
    <w:multiLevelType w:val="multilevel"/>
    <w:tmpl w:val="29F27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66FF0FCF"/>
    <w:multiLevelType w:val="multilevel"/>
    <w:tmpl w:val="5C245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6B794479"/>
    <w:multiLevelType w:val="multilevel"/>
    <w:tmpl w:val="139CB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6BDC2011"/>
    <w:multiLevelType w:val="multilevel"/>
    <w:tmpl w:val="EE585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70AC4F88"/>
    <w:multiLevelType w:val="multilevel"/>
    <w:tmpl w:val="C51EB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7189558E"/>
    <w:multiLevelType w:val="multilevel"/>
    <w:tmpl w:val="BE066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739C0964"/>
    <w:multiLevelType w:val="multilevel"/>
    <w:tmpl w:val="F3664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752F5C09"/>
    <w:multiLevelType w:val="multilevel"/>
    <w:tmpl w:val="F904C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>
    <w:nsid w:val="77A557AA"/>
    <w:multiLevelType w:val="multilevel"/>
    <w:tmpl w:val="D9565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>
    <w:nsid w:val="77A95C90"/>
    <w:multiLevelType w:val="multilevel"/>
    <w:tmpl w:val="7158B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>
    <w:nsid w:val="7B966D6B"/>
    <w:multiLevelType w:val="multilevel"/>
    <w:tmpl w:val="CE4A6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>
    <w:nsid w:val="7CAD46AF"/>
    <w:multiLevelType w:val="multilevel"/>
    <w:tmpl w:val="D7A0A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>
    <w:nsid w:val="7D0161E3"/>
    <w:multiLevelType w:val="multilevel"/>
    <w:tmpl w:val="3B860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9"/>
  </w:num>
  <w:num w:numId="2">
    <w:abstractNumId w:val="51"/>
  </w:num>
  <w:num w:numId="3">
    <w:abstractNumId w:val="2"/>
  </w:num>
  <w:num w:numId="4">
    <w:abstractNumId w:val="38"/>
  </w:num>
  <w:num w:numId="5">
    <w:abstractNumId w:val="18"/>
  </w:num>
  <w:num w:numId="6">
    <w:abstractNumId w:val="6"/>
  </w:num>
  <w:num w:numId="7">
    <w:abstractNumId w:val="35"/>
  </w:num>
  <w:num w:numId="8">
    <w:abstractNumId w:val="25"/>
  </w:num>
  <w:num w:numId="9">
    <w:abstractNumId w:val="33"/>
  </w:num>
  <w:num w:numId="10">
    <w:abstractNumId w:val="47"/>
  </w:num>
  <w:num w:numId="11">
    <w:abstractNumId w:val="21"/>
  </w:num>
  <w:num w:numId="12">
    <w:abstractNumId w:val="46"/>
  </w:num>
  <w:num w:numId="13">
    <w:abstractNumId w:val="50"/>
  </w:num>
  <w:num w:numId="14">
    <w:abstractNumId w:val="23"/>
  </w:num>
  <w:num w:numId="15">
    <w:abstractNumId w:val="44"/>
  </w:num>
  <w:num w:numId="16">
    <w:abstractNumId w:val="5"/>
  </w:num>
  <w:num w:numId="17">
    <w:abstractNumId w:val="29"/>
  </w:num>
  <w:num w:numId="18">
    <w:abstractNumId w:val="30"/>
  </w:num>
  <w:num w:numId="19">
    <w:abstractNumId w:val="28"/>
  </w:num>
  <w:num w:numId="20">
    <w:abstractNumId w:val="24"/>
  </w:num>
  <w:num w:numId="21">
    <w:abstractNumId w:val="31"/>
  </w:num>
  <w:num w:numId="22">
    <w:abstractNumId w:val="8"/>
  </w:num>
  <w:num w:numId="23">
    <w:abstractNumId w:val="26"/>
  </w:num>
  <w:num w:numId="24">
    <w:abstractNumId w:val="20"/>
  </w:num>
  <w:num w:numId="25">
    <w:abstractNumId w:val="34"/>
  </w:num>
  <w:num w:numId="26">
    <w:abstractNumId w:val="32"/>
  </w:num>
  <w:num w:numId="27">
    <w:abstractNumId w:val="48"/>
  </w:num>
  <w:num w:numId="28">
    <w:abstractNumId w:val="52"/>
  </w:num>
  <w:num w:numId="29">
    <w:abstractNumId w:val="15"/>
  </w:num>
  <w:num w:numId="30">
    <w:abstractNumId w:val="13"/>
  </w:num>
  <w:num w:numId="31">
    <w:abstractNumId w:val="19"/>
  </w:num>
  <w:num w:numId="32">
    <w:abstractNumId w:val="37"/>
  </w:num>
  <w:num w:numId="33">
    <w:abstractNumId w:val="40"/>
  </w:num>
  <w:num w:numId="34">
    <w:abstractNumId w:val="45"/>
  </w:num>
  <w:num w:numId="35">
    <w:abstractNumId w:val="12"/>
  </w:num>
  <w:num w:numId="36">
    <w:abstractNumId w:val="42"/>
  </w:num>
  <w:num w:numId="37">
    <w:abstractNumId w:val="43"/>
  </w:num>
  <w:num w:numId="38">
    <w:abstractNumId w:val="27"/>
  </w:num>
  <w:num w:numId="39">
    <w:abstractNumId w:val="0"/>
  </w:num>
  <w:num w:numId="40">
    <w:abstractNumId w:val="36"/>
  </w:num>
  <w:num w:numId="41">
    <w:abstractNumId w:val="17"/>
  </w:num>
  <w:num w:numId="42">
    <w:abstractNumId w:val="41"/>
  </w:num>
  <w:num w:numId="43">
    <w:abstractNumId w:val="49"/>
  </w:num>
  <w:num w:numId="44">
    <w:abstractNumId w:val="9"/>
  </w:num>
  <w:num w:numId="45">
    <w:abstractNumId w:val="4"/>
  </w:num>
  <w:num w:numId="46">
    <w:abstractNumId w:val="16"/>
  </w:num>
  <w:num w:numId="47">
    <w:abstractNumId w:val="7"/>
  </w:num>
  <w:num w:numId="48">
    <w:abstractNumId w:val="3"/>
  </w:num>
  <w:num w:numId="49">
    <w:abstractNumId w:val="1"/>
  </w:num>
  <w:num w:numId="50">
    <w:abstractNumId w:val="14"/>
  </w:num>
  <w:num w:numId="51">
    <w:abstractNumId w:val="11"/>
  </w:num>
  <w:num w:numId="52">
    <w:abstractNumId w:val="10"/>
  </w:num>
  <w:num w:numId="53">
    <w:abstractNumId w:val="22"/>
  </w:num>
  <w:numIdMacAtCleanup w:val="5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EC245B"/>
    <w:rsid w:val="00590945"/>
    <w:rsid w:val="00CD3F41"/>
    <w:rsid w:val="00EC24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C245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EC245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245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EC245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namespace">
    <w:name w:val="namespace"/>
    <w:basedOn w:val="DefaultParagraphFont"/>
    <w:rsid w:val="00EC245B"/>
  </w:style>
  <w:style w:type="paragraph" w:styleId="HTMLPreformatted">
    <w:name w:val="HTML Preformatted"/>
    <w:basedOn w:val="Normal"/>
    <w:link w:val="HTMLPreformattedChar"/>
    <w:uiPriority w:val="99"/>
    <w:unhideWhenUsed/>
    <w:rsid w:val="00EC24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C245B"/>
    <w:rPr>
      <w:rFonts w:ascii="Courier New" w:eastAsia="Times New Roman" w:hAnsi="Courier New" w:cs="Courier New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EC245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EC245B"/>
    <w:rPr>
      <w:color w:val="0000FF"/>
      <w:u w:val="single"/>
    </w:rPr>
  </w:style>
  <w:style w:type="character" w:customStyle="1" w:styleId="typ">
    <w:name w:val="typ"/>
    <w:basedOn w:val="DefaultParagraphFont"/>
    <w:rsid w:val="00EC245B"/>
  </w:style>
  <w:style w:type="character" w:styleId="HTMLCode">
    <w:name w:val="HTML Code"/>
    <w:basedOn w:val="DefaultParagraphFont"/>
    <w:uiPriority w:val="99"/>
    <w:semiHidden/>
    <w:unhideWhenUsed/>
    <w:rsid w:val="00EC245B"/>
    <w:rPr>
      <w:rFonts w:ascii="Courier New" w:eastAsia="Times New Roman" w:hAnsi="Courier New" w:cs="Courier New"/>
      <w:sz w:val="20"/>
      <w:szCs w:val="20"/>
    </w:rPr>
  </w:style>
  <w:style w:type="character" w:styleId="HTMLCite">
    <w:name w:val="HTML Cite"/>
    <w:basedOn w:val="DefaultParagraphFont"/>
    <w:uiPriority w:val="99"/>
    <w:semiHidden/>
    <w:unhideWhenUsed/>
    <w:rsid w:val="00EC245B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EC245B"/>
    <w:rPr>
      <w:i/>
      <w:iCs/>
    </w:rPr>
  </w:style>
  <w:style w:type="character" w:styleId="HTMLVariable">
    <w:name w:val="HTML Variable"/>
    <w:basedOn w:val="DefaultParagraphFont"/>
    <w:uiPriority w:val="99"/>
    <w:semiHidden/>
    <w:unhideWhenUsed/>
    <w:rsid w:val="00EC245B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EC245B"/>
    <w:rPr>
      <w:rFonts w:ascii="Courier New" w:eastAsia="Times New Roman" w:hAnsi="Courier New" w:cs="Courier New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EC245B"/>
    <w:rPr>
      <w:rFonts w:ascii="Courier New" w:eastAsia="Times New Roman" w:hAnsi="Courier New" w:cs="Courier New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D3F4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D3F41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D3F4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D3F41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41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0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20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0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0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4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6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37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8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1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25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336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28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26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1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3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5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9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5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6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9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47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1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67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3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5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94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10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1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66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329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56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2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0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2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0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36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5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8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6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0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8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62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23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3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143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688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02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3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7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3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9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1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78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712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8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7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37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1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4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5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322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343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8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19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8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18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3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9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557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761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1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6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89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8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24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6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76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7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64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046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7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94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88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81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0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7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04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853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48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4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11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14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8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11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1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2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8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47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02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26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1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599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200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9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8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1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8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9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5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92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3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7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21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700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771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E0E0E0"/>
                            <w:left w:val="single" w:sz="4" w:space="0" w:color="E0E0E0"/>
                            <w:bottom w:val="single" w:sz="4" w:space="0" w:color="E0E0E0"/>
                            <w:right w:val="single" w:sz="4" w:space="0" w:color="E0E0E0"/>
                          </w:divBdr>
                        </w:div>
                      </w:divsChild>
                    </w:div>
                  </w:divsChild>
                </w:div>
                <w:div w:id="46485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58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759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228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9086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4465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1129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9919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9769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7136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535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526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602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80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41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0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7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32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349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76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9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48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53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09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9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9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68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91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1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5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9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88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73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2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7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70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875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20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8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41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11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9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7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0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6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15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30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31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3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9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16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75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78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1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8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885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829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4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97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06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3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0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2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245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9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4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2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48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4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33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72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137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00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85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95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9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20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38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5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1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1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8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12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14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86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1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0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8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37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82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1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34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8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628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163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42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4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32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27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9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1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85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10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9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6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7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3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85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957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3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33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32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64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9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47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8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1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0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59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2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9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868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08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17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E0E0E0"/>
                            <w:left w:val="single" w:sz="4" w:space="0" w:color="E0E0E0"/>
                            <w:bottom w:val="single" w:sz="4" w:space="0" w:color="E0E0E0"/>
                            <w:right w:val="single" w:sz="4" w:space="0" w:color="E0E0E0"/>
                          </w:divBdr>
                        </w:div>
                      </w:divsChild>
                    </w:div>
                  </w:divsChild>
                </w:div>
                <w:div w:id="146619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230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595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509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140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6152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3150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6593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517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4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1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0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48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77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7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1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78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0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53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86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4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4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7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55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24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6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7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002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815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47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7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01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0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9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3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3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47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69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1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0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66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9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74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252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75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38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7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74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4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3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1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04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470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9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19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94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7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96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4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00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699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4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0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6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4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9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7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0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8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17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09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99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0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4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33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3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88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16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1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79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779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66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6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75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55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0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32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1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60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338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6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1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2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63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33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14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72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28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22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02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93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0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95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41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0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7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63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26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71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92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82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00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7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9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85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975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38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21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25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65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4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87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696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0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3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0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73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9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1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09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2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7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89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3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9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90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6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55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311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0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2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1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51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53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1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0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56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5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0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384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531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7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5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2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13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61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1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85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074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69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1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96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7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928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961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9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www.cplusplus.com/basic_string::get_allocator" TargetMode="External"/><Relationship Id="rId299" Type="http://schemas.openxmlformats.org/officeDocument/2006/relationships/hyperlink" Target="http://www.cplusplus.com/out_of_range" TargetMode="External"/><Relationship Id="rId671" Type="http://schemas.openxmlformats.org/officeDocument/2006/relationships/hyperlink" Target="http://www.cplusplus.com/basic_string::length" TargetMode="External"/><Relationship Id="rId21" Type="http://schemas.openxmlformats.org/officeDocument/2006/relationships/hyperlink" Target="http://www.cplusplus.com/allocator" TargetMode="External"/><Relationship Id="rId63" Type="http://schemas.openxmlformats.org/officeDocument/2006/relationships/hyperlink" Target="http://www.cplusplus.com/reference/string/basic_string/c_str/" TargetMode="External"/><Relationship Id="rId159" Type="http://schemas.openxmlformats.org/officeDocument/2006/relationships/hyperlink" Target="javascript:switch2.select(2)" TargetMode="External"/><Relationship Id="rId324" Type="http://schemas.openxmlformats.org/officeDocument/2006/relationships/hyperlink" Target="javascript:switch1.select(1)" TargetMode="External"/><Relationship Id="rId366" Type="http://schemas.openxmlformats.org/officeDocument/2006/relationships/hyperlink" Target="http://www.cplusplus.com/basic_string" TargetMode="External"/><Relationship Id="rId531" Type="http://schemas.openxmlformats.org/officeDocument/2006/relationships/hyperlink" Target="http://www.cplusplus.com/basic_string::npos" TargetMode="External"/><Relationship Id="rId573" Type="http://schemas.openxmlformats.org/officeDocument/2006/relationships/hyperlink" Target="http://www.cplusplus.com/basic_string" TargetMode="External"/><Relationship Id="rId629" Type="http://schemas.openxmlformats.org/officeDocument/2006/relationships/hyperlink" Target="http://www.cplusplus.com/allocator" TargetMode="External"/><Relationship Id="rId170" Type="http://schemas.openxmlformats.org/officeDocument/2006/relationships/hyperlink" Target="http://www.cplusplus.com/basic_string::begin" TargetMode="External"/><Relationship Id="rId226" Type="http://schemas.openxmlformats.org/officeDocument/2006/relationships/hyperlink" Target="http://www.cplusplus.com/basic_string::length" TargetMode="External"/><Relationship Id="rId433" Type="http://schemas.openxmlformats.org/officeDocument/2006/relationships/hyperlink" Target="http://www.cplusplus.com/basic_string::length" TargetMode="External"/><Relationship Id="rId268" Type="http://schemas.openxmlformats.org/officeDocument/2006/relationships/hyperlink" Target="http://www.cplusplus.com/basic_string" TargetMode="External"/><Relationship Id="rId475" Type="http://schemas.openxmlformats.org/officeDocument/2006/relationships/hyperlink" Target="http://www.cplusplus.com/bad_alloc" TargetMode="External"/><Relationship Id="rId640" Type="http://schemas.openxmlformats.org/officeDocument/2006/relationships/hyperlink" Target="http://www.cplusplus.com/basic_string" TargetMode="External"/><Relationship Id="rId32" Type="http://schemas.openxmlformats.org/officeDocument/2006/relationships/hyperlink" Target="http://www.cplusplus.com/reference/string/basic_string/operator=/" TargetMode="External"/><Relationship Id="rId74" Type="http://schemas.openxmlformats.org/officeDocument/2006/relationships/hyperlink" Target="http://www.cplusplus.com/reference/string/basic_string/compare/" TargetMode="External"/><Relationship Id="rId128" Type="http://schemas.openxmlformats.org/officeDocument/2006/relationships/hyperlink" Target="javascript:switch2.select(1)" TargetMode="External"/><Relationship Id="rId335" Type="http://schemas.openxmlformats.org/officeDocument/2006/relationships/hyperlink" Target="http://www.cplusplus.com/basic_string::length" TargetMode="External"/><Relationship Id="rId377" Type="http://schemas.openxmlformats.org/officeDocument/2006/relationships/hyperlink" Target="javascript:switch1.select(2)" TargetMode="External"/><Relationship Id="rId500" Type="http://schemas.openxmlformats.org/officeDocument/2006/relationships/hyperlink" Target="javascript:switch2.select(2)" TargetMode="External"/><Relationship Id="rId542" Type="http://schemas.openxmlformats.org/officeDocument/2006/relationships/hyperlink" Target="http://www.cplusplus.com/basic_string::npos" TargetMode="External"/><Relationship Id="rId584" Type="http://schemas.openxmlformats.org/officeDocument/2006/relationships/hyperlink" Target="http://www.cplusplus.com/basic_string" TargetMode="External"/><Relationship Id="rId5" Type="http://schemas.openxmlformats.org/officeDocument/2006/relationships/hyperlink" Target="http://www.cplusplus.com/string" TargetMode="External"/><Relationship Id="rId181" Type="http://schemas.openxmlformats.org/officeDocument/2006/relationships/hyperlink" Target="http://www.cplusplus.com/reference/string/basic_string/" TargetMode="External"/><Relationship Id="rId237" Type="http://schemas.openxmlformats.org/officeDocument/2006/relationships/hyperlink" Target="http://www.cplusplus.com/basic_string::length" TargetMode="External"/><Relationship Id="rId402" Type="http://schemas.openxmlformats.org/officeDocument/2006/relationships/hyperlink" Target="http://www.cplusplus.com/basic_string::npos" TargetMode="External"/><Relationship Id="rId279" Type="http://schemas.openxmlformats.org/officeDocument/2006/relationships/hyperlink" Target="http://www.cplusplus.com/basic_string::size" TargetMode="External"/><Relationship Id="rId444" Type="http://schemas.openxmlformats.org/officeDocument/2006/relationships/hyperlink" Target="http://www.cplusplus.com/basic_string" TargetMode="External"/><Relationship Id="rId486" Type="http://schemas.openxmlformats.org/officeDocument/2006/relationships/hyperlink" Target="http://www.cplusplus.com/allocator_traits" TargetMode="External"/><Relationship Id="rId651" Type="http://schemas.openxmlformats.org/officeDocument/2006/relationships/hyperlink" Target="http://www.cplusplus.com/basic_string" TargetMode="External"/><Relationship Id="rId43" Type="http://schemas.openxmlformats.org/officeDocument/2006/relationships/hyperlink" Target="http://www.cplusplus.com/reference/string/basic_string/max_size/" TargetMode="External"/><Relationship Id="rId139" Type="http://schemas.openxmlformats.org/officeDocument/2006/relationships/hyperlink" Target="http://www.cplusplus.com/RandomAccessIterator" TargetMode="External"/><Relationship Id="rId290" Type="http://schemas.openxmlformats.org/officeDocument/2006/relationships/hyperlink" Target="http://www.cplusplus.com/basic_string" TargetMode="External"/><Relationship Id="rId304" Type="http://schemas.openxmlformats.org/officeDocument/2006/relationships/hyperlink" Target="http://www.cplusplus.com/basic_string::length" TargetMode="External"/><Relationship Id="rId346" Type="http://schemas.openxmlformats.org/officeDocument/2006/relationships/hyperlink" Target="http://www.cplusplus.com/basic_string" TargetMode="External"/><Relationship Id="rId388" Type="http://schemas.openxmlformats.org/officeDocument/2006/relationships/hyperlink" Target="http://www.cplusplus.com/basic_string" TargetMode="External"/><Relationship Id="rId511" Type="http://schemas.openxmlformats.org/officeDocument/2006/relationships/hyperlink" Target="http://www.cplusplus.com/basic_allocator" TargetMode="External"/><Relationship Id="rId553" Type="http://schemas.openxmlformats.org/officeDocument/2006/relationships/hyperlink" Target="http://www.cplusplus.com/basic_string::npos" TargetMode="External"/><Relationship Id="rId609" Type="http://schemas.openxmlformats.org/officeDocument/2006/relationships/hyperlink" Target="http://www.cplusplus.com/basic_string::npos" TargetMode="External"/><Relationship Id="rId85" Type="http://schemas.openxmlformats.org/officeDocument/2006/relationships/hyperlink" Target="http://www.cplusplus.com/basic_string" TargetMode="External"/><Relationship Id="rId150" Type="http://schemas.openxmlformats.org/officeDocument/2006/relationships/hyperlink" Target="javascript:switch2.select(1)" TargetMode="External"/><Relationship Id="rId192" Type="http://schemas.openxmlformats.org/officeDocument/2006/relationships/hyperlink" Target="javascript:switch1.select(1)" TargetMode="External"/><Relationship Id="rId206" Type="http://schemas.openxmlformats.org/officeDocument/2006/relationships/hyperlink" Target="javascript:switch2.select(2)" TargetMode="External"/><Relationship Id="rId413" Type="http://schemas.openxmlformats.org/officeDocument/2006/relationships/hyperlink" Target="http://www.cplusplus.com/InputIterator" TargetMode="External"/><Relationship Id="rId595" Type="http://schemas.openxmlformats.org/officeDocument/2006/relationships/hyperlink" Target="http://www.cplusplus.com/basic_string" TargetMode="External"/><Relationship Id="rId248" Type="http://schemas.openxmlformats.org/officeDocument/2006/relationships/hyperlink" Target="http://www.cplusplus.com/basic_string::capacity" TargetMode="External"/><Relationship Id="rId455" Type="http://schemas.openxmlformats.org/officeDocument/2006/relationships/hyperlink" Target="http://www.cplusplus.com/basic_string" TargetMode="External"/><Relationship Id="rId497" Type="http://schemas.openxmlformats.org/officeDocument/2006/relationships/hyperlink" Target="javascript:switch1.select(1)" TargetMode="External"/><Relationship Id="rId620" Type="http://schemas.openxmlformats.org/officeDocument/2006/relationships/hyperlink" Target="http://www.cplusplus.com/basic_string" TargetMode="External"/><Relationship Id="rId662" Type="http://schemas.openxmlformats.org/officeDocument/2006/relationships/hyperlink" Target="javascript:switch1.select(1)" TargetMode="External"/><Relationship Id="rId12" Type="http://schemas.openxmlformats.org/officeDocument/2006/relationships/hyperlink" Target="http://www.cplusplus.com/reference/string/string/" TargetMode="External"/><Relationship Id="rId108" Type="http://schemas.openxmlformats.org/officeDocument/2006/relationships/hyperlink" Target="http://www.cplusplus.com/basic_string::length" TargetMode="External"/><Relationship Id="rId315" Type="http://schemas.openxmlformats.org/officeDocument/2006/relationships/hyperlink" Target="http://www.cplusplus.com/basic_string" TargetMode="External"/><Relationship Id="rId357" Type="http://schemas.openxmlformats.org/officeDocument/2006/relationships/hyperlink" Target="http://www.cplusplus.com/out_of_range" TargetMode="External"/><Relationship Id="rId522" Type="http://schemas.openxmlformats.org/officeDocument/2006/relationships/hyperlink" Target="http://www.cplusplus.com/reference/string/basic_string/" TargetMode="External"/><Relationship Id="rId54" Type="http://schemas.openxmlformats.org/officeDocument/2006/relationships/hyperlink" Target="http://www.cplusplus.com/reference/string/basic_string/operator+=/" TargetMode="External"/><Relationship Id="rId96" Type="http://schemas.openxmlformats.org/officeDocument/2006/relationships/hyperlink" Target="http://www.cplusplus.com/basic_string" TargetMode="External"/><Relationship Id="rId161" Type="http://schemas.openxmlformats.org/officeDocument/2006/relationships/hyperlink" Target="javascript:switch1.select(1)" TargetMode="External"/><Relationship Id="rId217" Type="http://schemas.openxmlformats.org/officeDocument/2006/relationships/hyperlink" Target="http://www.cplusplus.com/bad_alloc" TargetMode="External"/><Relationship Id="rId399" Type="http://schemas.openxmlformats.org/officeDocument/2006/relationships/hyperlink" Target="javascript:switch1.select(1)" TargetMode="External"/><Relationship Id="rId564" Type="http://schemas.openxmlformats.org/officeDocument/2006/relationships/hyperlink" Target="http://www.cplusplus.com/basic_string::npos" TargetMode="External"/><Relationship Id="rId259" Type="http://schemas.openxmlformats.org/officeDocument/2006/relationships/hyperlink" Target="javascript:switch1.select(2)" TargetMode="External"/><Relationship Id="rId424" Type="http://schemas.openxmlformats.org/officeDocument/2006/relationships/hyperlink" Target="http://www.cplusplus.com/basic_string::length" TargetMode="External"/><Relationship Id="rId466" Type="http://schemas.openxmlformats.org/officeDocument/2006/relationships/hyperlink" Target="http://www.cplusplus.com/basic_string::length" TargetMode="External"/><Relationship Id="rId631" Type="http://schemas.openxmlformats.org/officeDocument/2006/relationships/hyperlink" Target="javascript:switch1.select(1)" TargetMode="External"/><Relationship Id="rId673" Type="http://schemas.openxmlformats.org/officeDocument/2006/relationships/theme" Target="theme/theme1.xml"/><Relationship Id="rId23" Type="http://schemas.openxmlformats.org/officeDocument/2006/relationships/hyperlink" Target="http://www.cplusplus.com/allocator" TargetMode="External"/><Relationship Id="rId119" Type="http://schemas.openxmlformats.org/officeDocument/2006/relationships/hyperlink" Target="javascript:switch1.select(1)" TargetMode="External"/><Relationship Id="rId270" Type="http://schemas.openxmlformats.org/officeDocument/2006/relationships/hyperlink" Target="http://www.cplusplus.com/basic_string::length" TargetMode="External"/><Relationship Id="rId326" Type="http://schemas.openxmlformats.org/officeDocument/2006/relationships/hyperlink" Target="http://www.cplusplus.com/basic_string" TargetMode="External"/><Relationship Id="rId533" Type="http://schemas.openxmlformats.org/officeDocument/2006/relationships/hyperlink" Target="http://www.cplusplus.com/reference/string/basic_string/" TargetMode="External"/><Relationship Id="rId65" Type="http://schemas.openxmlformats.org/officeDocument/2006/relationships/hyperlink" Target="http://www.cplusplus.com/reference/string/basic_string/get_allocator/" TargetMode="External"/><Relationship Id="rId130" Type="http://schemas.openxmlformats.org/officeDocument/2006/relationships/hyperlink" Target="http://www.cplusplus.com/basic_string::length" TargetMode="External"/><Relationship Id="rId368" Type="http://schemas.openxmlformats.org/officeDocument/2006/relationships/hyperlink" Target="http://www.cplusplus.com/basic_string::length" TargetMode="External"/><Relationship Id="rId575" Type="http://schemas.openxmlformats.org/officeDocument/2006/relationships/hyperlink" Target="http://www.cplusplus.com/basic_string::length" TargetMode="External"/><Relationship Id="rId172" Type="http://schemas.openxmlformats.org/officeDocument/2006/relationships/hyperlink" Target="http://www.cplusplus.com/RandomAccessIterator" TargetMode="External"/><Relationship Id="rId228" Type="http://schemas.openxmlformats.org/officeDocument/2006/relationships/hyperlink" Target="http://www.cplusplus.com/basic_string::max_size" TargetMode="External"/><Relationship Id="rId435" Type="http://schemas.openxmlformats.org/officeDocument/2006/relationships/hyperlink" Target="http://www.cplusplus.com/basic_string::clear" TargetMode="External"/><Relationship Id="rId477" Type="http://schemas.openxmlformats.org/officeDocument/2006/relationships/hyperlink" Target="http://www.cplusplus.com/basic_string" TargetMode="External"/><Relationship Id="rId600" Type="http://schemas.openxmlformats.org/officeDocument/2006/relationships/hyperlink" Target="http://www.cplusplus.com/reference/string/basic_string/" TargetMode="External"/><Relationship Id="rId642" Type="http://schemas.openxmlformats.org/officeDocument/2006/relationships/hyperlink" Target="javascript:donate.hide()" TargetMode="External"/><Relationship Id="rId281" Type="http://schemas.openxmlformats.org/officeDocument/2006/relationships/hyperlink" Target="http://www.cplusplus.com/basic_string" TargetMode="External"/><Relationship Id="rId337" Type="http://schemas.openxmlformats.org/officeDocument/2006/relationships/hyperlink" Target="http://www.cplusplus.com/length_error" TargetMode="External"/><Relationship Id="rId502" Type="http://schemas.openxmlformats.org/officeDocument/2006/relationships/hyperlink" Target="http://www.cplusplus.com/basic_string::c_str" TargetMode="External"/><Relationship Id="rId34" Type="http://schemas.openxmlformats.org/officeDocument/2006/relationships/hyperlink" Target="http://www.cplusplus.com/reference/string/basic_string/end/" TargetMode="External"/><Relationship Id="rId76" Type="http://schemas.openxmlformats.org/officeDocument/2006/relationships/hyperlink" Target="http://www.cplusplus.com/reference/string/basic_string/operators/" TargetMode="External"/><Relationship Id="rId141" Type="http://schemas.openxmlformats.org/officeDocument/2006/relationships/hyperlink" Target="javascript:switch2.select(2)" TargetMode="External"/><Relationship Id="rId379" Type="http://schemas.openxmlformats.org/officeDocument/2006/relationships/hyperlink" Target="http://www.cplusplus.com/basic_string::length" TargetMode="External"/><Relationship Id="rId544" Type="http://schemas.openxmlformats.org/officeDocument/2006/relationships/hyperlink" Target="http://www.cplusplus.com/reference/string/basic_string/" TargetMode="External"/><Relationship Id="rId586" Type="http://schemas.openxmlformats.org/officeDocument/2006/relationships/hyperlink" Target="http://www.cplusplus.com/basic_string::length" TargetMode="External"/><Relationship Id="rId7" Type="http://schemas.openxmlformats.org/officeDocument/2006/relationships/hyperlink" Target="http://www.cplusplus.com/is_pod" TargetMode="External"/><Relationship Id="rId183" Type="http://schemas.openxmlformats.org/officeDocument/2006/relationships/hyperlink" Target="http://www.cplusplus.com/reference/string/basic_string/" TargetMode="External"/><Relationship Id="rId239" Type="http://schemas.openxmlformats.org/officeDocument/2006/relationships/hyperlink" Target="http://www.cplusplus.com/basic_string::capacity" TargetMode="External"/><Relationship Id="rId390" Type="http://schemas.openxmlformats.org/officeDocument/2006/relationships/hyperlink" Target="javascript:switch2.select(2)" TargetMode="External"/><Relationship Id="rId404" Type="http://schemas.openxmlformats.org/officeDocument/2006/relationships/hyperlink" Target="http://www.cplusplus.com/basic_string::length" TargetMode="External"/><Relationship Id="rId446" Type="http://schemas.openxmlformats.org/officeDocument/2006/relationships/hyperlink" Target="http://www.cplusplus.com/basic_string" TargetMode="External"/><Relationship Id="rId611" Type="http://schemas.openxmlformats.org/officeDocument/2006/relationships/hyperlink" Target="http://www.cplusplus.com/basic_string::length" TargetMode="External"/><Relationship Id="rId653" Type="http://schemas.openxmlformats.org/officeDocument/2006/relationships/hyperlink" Target="http://www.cplusplus.com/basic_ios::exceptions" TargetMode="External"/><Relationship Id="rId250" Type="http://schemas.openxmlformats.org/officeDocument/2006/relationships/hyperlink" Target="http://www.cplusplus.com/basic_string::length" TargetMode="External"/><Relationship Id="rId292" Type="http://schemas.openxmlformats.org/officeDocument/2006/relationships/hyperlink" Target="javascript:switch2.select(2)" TargetMode="External"/><Relationship Id="rId306" Type="http://schemas.openxmlformats.org/officeDocument/2006/relationships/hyperlink" Target="http://www.cplusplus.com/reference/string/basic_string/" TargetMode="External"/><Relationship Id="rId488" Type="http://schemas.openxmlformats.org/officeDocument/2006/relationships/hyperlink" Target="http://www.cplusplus.com/reference/string/basic_string/" TargetMode="External"/><Relationship Id="rId45" Type="http://schemas.openxmlformats.org/officeDocument/2006/relationships/hyperlink" Target="http://www.cplusplus.com/reference/string/basic_string/capacity/" TargetMode="External"/><Relationship Id="rId87" Type="http://schemas.openxmlformats.org/officeDocument/2006/relationships/hyperlink" Target="http://www.cplusplus.com/basic_string::length" TargetMode="External"/><Relationship Id="rId110" Type="http://schemas.openxmlformats.org/officeDocument/2006/relationships/hyperlink" Target="http://www.cplusplus.com/length_error" TargetMode="External"/><Relationship Id="rId348" Type="http://schemas.openxmlformats.org/officeDocument/2006/relationships/hyperlink" Target="http://www.cplusplus.com/out_of_range" TargetMode="External"/><Relationship Id="rId513" Type="http://schemas.openxmlformats.org/officeDocument/2006/relationships/hyperlink" Target="http://www.cplusplus.com/reference/string/basic_string/" TargetMode="External"/><Relationship Id="rId555" Type="http://schemas.openxmlformats.org/officeDocument/2006/relationships/hyperlink" Target="http://www.cplusplus.com/reference/string/basic_string/" TargetMode="External"/><Relationship Id="rId597" Type="http://schemas.openxmlformats.org/officeDocument/2006/relationships/hyperlink" Target="http://www.cplusplus.com/out_of_range" TargetMode="External"/><Relationship Id="rId152" Type="http://schemas.openxmlformats.org/officeDocument/2006/relationships/hyperlink" Target="http://www.cplusplus.com/reference/string/basic_string/" TargetMode="External"/><Relationship Id="rId194" Type="http://schemas.openxmlformats.org/officeDocument/2006/relationships/hyperlink" Target="http://www.cplusplus.com/basic_string" TargetMode="External"/><Relationship Id="rId208" Type="http://schemas.openxmlformats.org/officeDocument/2006/relationships/hyperlink" Target="http://www.cplusplus.com/basic_string::length" TargetMode="External"/><Relationship Id="rId415" Type="http://schemas.openxmlformats.org/officeDocument/2006/relationships/hyperlink" Target="http://www.cplusplus.com/basic_string" TargetMode="External"/><Relationship Id="rId457" Type="http://schemas.openxmlformats.org/officeDocument/2006/relationships/hyperlink" Target="http://www.cplusplus.com/out_of_range" TargetMode="External"/><Relationship Id="rId622" Type="http://schemas.openxmlformats.org/officeDocument/2006/relationships/hyperlink" Target="http://www.cplusplus.com/string::length" TargetMode="External"/><Relationship Id="rId261" Type="http://schemas.openxmlformats.org/officeDocument/2006/relationships/hyperlink" Target="http://www.cplusplus.com/basic_string::empty" TargetMode="External"/><Relationship Id="rId499" Type="http://schemas.openxmlformats.org/officeDocument/2006/relationships/hyperlink" Target="javascript:switch2.select(1)" TargetMode="External"/><Relationship Id="rId664" Type="http://schemas.openxmlformats.org/officeDocument/2006/relationships/hyperlink" Target="http://www.cplusplus.com/basic_string" TargetMode="External"/><Relationship Id="rId14" Type="http://schemas.openxmlformats.org/officeDocument/2006/relationships/hyperlink" Target="http://www.cplusplus.com/reference/string/u16string/" TargetMode="External"/><Relationship Id="rId56" Type="http://schemas.openxmlformats.org/officeDocument/2006/relationships/hyperlink" Target="http://www.cplusplus.com/reference/string/basic_string/push_back/" TargetMode="External"/><Relationship Id="rId317" Type="http://schemas.openxmlformats.org/officeDocument/2006/relationships/hyperlink" Target="http://www.cplusplus.com/basic_string::empty" TargetMode="External"/><Relationship Id="rId359" Type="http://schemas.openxmlformats.org/officeDocument/2006/relationships/hyperlink" Target="http://www.cplusplus.com/basic_string::max_size" TargetMode="External"/><Relationship Id="rId524" Type="http://schemas.openxmlformats.org/officeDocument/2006/relationships/hyperlink" Target="javascript:switch1.select(2)" TargetMode="External"/><Relationship Id="rId566" Type="http://schemas.openxmlformats.org/officeDocument/2006/relationships/hyperlink" Target="http://www.cplusplus.com/reference/string/basic_string/" TargetMode="External"/><Relationship Id="rId98" Type="http://schemas.openxmlformats.org/officeDocument/2006/relationships/hyperlink" Target="http://www.cplusplus.com/out_of_range" TargetMode="External"/><Relationship Id="rId121" Type="http://schemas.openxmlformats.org/officeDocument/2006/relationships/hyperlink" Target="http://www.cplusplus.com/basic_string::assign" TargetMode="External"/><Relationship Id="rId163" Type="http://schemas.openxmlformats.org/officeDocument/2006/relationships/hyperlink" Target="http://www.cplusplus.com/basic_string::rbegin" TargetMode="External"/><Relationship Id="rId219" Type="http://schemas.openxmlformats.org/officeDocument/2006/relationships/hyperlink" Target="javascript:switch1.select(1)" TargetMode="External"/><Relationship Id="rId370" Type="http://schemas.openxmlformats.org/officeDocument/2006/relationships/hyperlink" Target="http://www.cplusplus.com/basic_string::length" TargetMode="External"/><Relationship Id="rId426" Type="http://schemas.openxmlformats.org/officeDocument/2006/relationships/hyperlink" Target="http://www.cplusplus.com/length_error" TargetMode="External"/><Relationship Id="rId633" Type="http://schemas.openxmlformats.org/officeDocument/2006/relationships/hyperlink" Target="http://www.cplusplus.com/basic_string" TargetMode="External"/><Relationship Id="rId230" Type="http://schemas.openxmlformats.org/officeDocument/2006/relationships/hyperlink" Target="http://www.cplusplus.com/vector" TargetMode="External"/><Relationship Id="rId468" Type="http://schemas.openxmlformats.org/officeDocument/2006/relationships/hyperlink" Target="http://www.cplusplus.com/basic_string::length" TargetMode="External"/><Relationship Id="rId25" Type="http://schemas.openxmlformats.org/officeDocument/2006/relationships/hyperlink" Target="http://www.cplusplus.com/RandomAccessIterator" TargetMode="External"/><Relationship Id="rId67" Type="http://schemas.openxmlformats.org/officeDocument/2006/relationships/hyperlink" Target="http://www.cplusplus.com/reference/string/basic_string/find/" TargetMode="External"/><Relationship Id="rId272" Type="http://schemas.openxmlformats.org/officeDocument/2006/relationships/hyperlink" Target="javascript:switch2.select(2)" TargetMode="External"/><Relationship Id="rId328" Type="http://schemas.openxmlformats.org/officeDocument/2006/relationships/hyperlink" Target="http://www.cplusplus.com/basic_string" TargetMode="External"/><Relationship Id="rId535" Type="http://schemas.openxmlformats.org/officeDocument/2006/relationships/hyperlink" Target="javascript:switch1.select(2)" TargetMode="External"/><Relationship Id="rId577" Type="http://schemas.openxmlformats.org/officeDocument/2006/relationships/hyperlink" Target="javascript:switch1.select(1)" TargetMode="External"/><Relationship Id="rId132" Type="http://schemas.openxmlformats.org/officeDocument/2006/relationships/hyperlink" Target="http://www.cplusplus.com/length_error" TargetMode="External"/><Relationship Id="rId174" Type="http://schemas.openxmlformats.org/officeDocument/2006/relationships/hyperlink" Target="http://www.cplusplus.com/basic_string::end" TargetMode="External"/><Relationship Id="rId381" Type="http://schemas.openxmlformats.org/officeDocument/2006/relationships/hyperlink" Target="http://www.cplusplus.com/basic_string" TargetMode="External"/><Relationship Id="rId602" Type="http://schemas.openxmlformats.org/officeDocument/2006/relationships/hyperlink" Target="javascript:switch1.select(2)" TargetMode="External"/><Relationship Id="rId241" Type="http://schemas.openxmlformats.org/officeDocument/2006/relationships/hyperlink" Target="http://www.cplusplus.com/basic_string" TargetMode="External"/><Relationship Id="rId437" Type="http://schemas.openxmlformats.org/officeDocument/2006/relationships/hyperlink" Target="http://www.cplusplus.com/out_of_range" TargetMode="External"/><Relationship Id="rId479" Type="http://schemas.openxmlformats.org/officeDocument/2006/relationships/hyperlink" Target="http://www.cplusplus.com/basic_string:swap" TargetMode="External"/><Relationship Id="rId644" Type="http://schemas.openxmlformats.org/officeDocument/2006/relationships/hyperlink" Target="http://www.cplusplus.com/basic_string" TargetMode="External"/><Relationship Id="rId36" Type="http://schemas.openxmlformats.org/officeDocument/2006/relationships/hyperlink" Target="http://www.cplusplus.com/reference/string/basic_string/rend/" TargetMode="External"/><Relationship Id="rId283" Type="http://schemas.openxmlformats.org/officeDocument/2006/relationships/hyperlink" Target="http://www.cplusplus.com/bad_alloc" TargetMode="External"/><Relationship Id="rId339" Type="http://schemas.openxmlformats.org/officeDocument/2006/relationships/hyperlink" Target="http://www.cplusplus.com/bad_alloc" TargetMode="External"/><Relationship Id="rId490" Type="http://schemas.openxmlformats.org/officeDocument/2006/relationships/hyperlink" Target="http://www.cplusplus.com/basic_string::length" TargetMode="External"/><Relationship Id="rId504" Type="http://schemas.openxmlformats.org/officeDocument/2006/relationships/hyperlink" Target="http://www.cplusplus.com/basic_string" TargetMode="External"/><Relationship Id="rId546" Type="http://schemas.openxmlformats.org/officeDocument/2006/relationships/hyperlink" Target="javascript:switch1.select(2)" TargetMode="External"/><Relationship Id="rId78" Type="http://schemas.openxmlformats.org/officeDocument/2006/relationships/hyperlink" Target="http://www.cplusplus.com/reference/string/basic_string/operator%3E%3E/" TargetMode="External"/><Relationship Id="rId101" Type="http://schemas.openxmlformats.org/officeDocument/2006/relationships/hyperlink" Target="http://www.cplusplus.com/InputIterator" TargetMode="External"/><Relationship Id="rId143" Type="http://schemas.openxmlformats.org/officeDocument/2006/relationships/hyperlink" Target="javascript:switch1.select(1)" TargetMode="External"/><Relationship Id="rId185" Type="http://schemas.openxmlformats.org/officeDocument/2006/relationships/hyperlink" Target="javascript:switch1.select(2)" TargetMode="External"/><Relationship Id="rId350" Type="http://schemas.openxmlformats.org/officeDocument/2006/relationships/hyperlink" Target="http://www.cplusplus.com/InputIterator" TargetMode="External"/><Relationship Id="rId406" Type="http://schemas.openxmlformats.org/officeDocument/2006/relationships/hyperlink" Target="http://www.cplusplus.com/basic_string" TargetMode="External"/><Relationship Id="rId588" Type="http://schemas.openxmlformats.org/officeDocument/2006/relationships/hyperlink" Target="http://www.cplusplus.com/basic_string" TargetMode="External"/><Relationship Id="rId9" Type="http://schemas.openxmlformats.org/officeDocument/2006/relationships/hyperlink" Target="http://www.cplusplus.com/basic_string" TargetMode="External"/><Relationship Id="rId210" Type="http://schemas.openxmlformats.org/officeDocument/2006/relationships/hyperlink" Target="http://www.cplusplus.com/basic_string::length" TargetMode="External"/><Relationship Id="rId392" Type="http://schemas.openxmlformats.org/officeDocument/2006/relationships/hyperlink" Target="http://www.cplusplus.com/out_of_range" TargetMode="External"/><Relationship Id="rId448" Type="http://schemas.openxmlformats.org/officeDocument/2006/relationships/hyperlink" Target="http://www.cplusplus.com/out_of_range" TargetMode="External"/><Relationship Id="rId613" Type="http://schemas.openxmlformats.org/officeDocument/2006/relationships/hyperlink" Target="http://www.cplusplus.com/basic_string::length" TargetMode="External"/><Relationship Id="rId655" Type="http://schemas.openxmlformats.org/officeDocument/2006/relationships/hyperlink" Target="http://www.cplusplus.com/basic_string::length" TargetMode="External"/><Relationship Id="rId252" Type="http://schemas.openxmlformats.org/officeDocument/2006/relationships/hyperlink" Target="http://www.cplusplus.com/basic_string" TargetMode="External"/><Relationship Id="rId294" Type="http://schemas.openxmlformats.org/officeDocument/2006/relationships/hyperlink" Target="http://www.cplusplus.com/reference/string/basic_string/" TargetMode="External"/><Relationship Id="rId308" Type="http://schemas.openxmlformats.org/officeDocument/2006/relationships/hyperlink" Target="http://www.cplusplus.com/basic_string::empty" TargetMode="External"/><Relationship Id="rId515" Type="http://schemas.openxmlformats.org/officeDocument/2006/relationships/hyperlink" Target="http://www.cplusplus.com/basic_string::length" TargetMode="External"/><Relationship Id="rId47" Type="http://schemas.openxmlformats.org/officeDocument/2006/relationships/hyperlink" Target="http://www.cplusplus.com/reference/string/basic_string/clear/" TargetMode="External"/><Relationship Id="rId89" Type="http://schemas.openxmlformats.org/officeDocument/2006/relationships/hyperlink" Target="http://www.cplusplus.com/string::length" TargetMode="External"/><Relationship Id="rId112" Type="http://schemas.openxmlformats.org/officeDocument/2006/relationships/hyperlink" Target="http://www.cplusplus.com/bad_alloc" TargetMode="External"/><Relationship Id="rId154" Type="http://schemas.openxmlformats.org/officeDocument/2006/relationships/hyperlink" Target="javascript:switch1.select(2)" TargetMode="External"/><Relationship Id="rId361" Type="http://schemas.openxmlformats.org/officeDocument/2006/relationships/hyperlink" Target="http://www.cplusplus.com/allocator" TargetMode="External"/><Relationship Id="rId557" Type="http://schemas.openxmlformats.org/officeDocument/2006/relationships/hyperlink" Target="javascript:switch1.select(2)" TargetMode="External"/><Relationship Id="rId599" Type="http://schemas.openxmlformats.org/officeDocument/2006/relationships/hyperlink" Target="http://www.cplusplus.com/bad_alloc" TargetMode="External"/><Relationship Id="rId196" Type="http://schemas.openxmlformats.org/officeDocument/2006/relationships/hyperlink" Target="http://www.cplusplus.com/basic_string::size" TargetMode="External"/><Relationship Id="rId417" Type="http://schemas.openxmlformats.org/officeDocument/2006/relationships/hyperlink" Target="http://www.cplusplus.com/RandomAccessIterator" TargetMode="External"/><Relationship Id="rId459" Type="http://schemas.openxmlformats.org/officeDocument/2006/relationships/hyperlink" Target="http://www.cplusplus.com/basic_string::length" TargetMode="External"/><Relationship Id="rId624" Type="http://schemas.openxmlformats.org/officeDocument/2006/relationships/hyperlink" Target="http://www.cplusplus.com/basic_string" TargetMode="External"/><Relationship Id="rId666" Type="http://schemas.openxmlformats.org/officeDocument/2006/relationships/hyperlink" Target="http://www.cplusplus.com/basic_istream" TargetMode="External"/><Relationship Id="rId16" Type="http://schemas.openxmlformats.org/officeDocument/2006/relationships/hyperlink" Target="javascript:switch1.select(1)" TargetMode="External"/><Relationship Id="rId221" Type="http://schemas.openxmlformats.org/officeDocument/2006/relationships/hyperlink" Target="http://www.cplusplus.com/basic_string" TargetMode="External"/><Relationship Id="rId263" Type="http://schemas.openxmlformats.org/officeDocument/2006/relationships/hyperlink" Target="http://www.cplusplus.com/reference/string/basic_string/" TargetMode="External"/><Relationship Id="rId319" Type="http://schemas.openxmlformats.org/officeDocument/2006/relationships/hyperlink" Target="http://www.cplusplus.com/basic_string" TargetMode="External"/><Relationship Id="rId470" Type="http://schemas.openxmlformats.org/officeDocument/2006/relationships/hyperlink" Target="http://www.cplusplus.com/out_of_range" TargetMode="External"/><Relationship Id="rId526" Type="http://schemas.openxmlformats.org/officeDocument/2006/relationships/hyperlink" Target="http://www.cplusplus.com/char_traits::eq" TargetMode="External"/><Relationship Id="rId58" Type="http://schemas.openxmlformats.org/officeDocument/2006/relationships/hyperlink" Target="http://www.cplusplus.com/reference/string/basic_string/insert/" TargetMode="External"/><Relationship Id="rId123" Type="http://schemas.openxmlformats.org/officeDocument/2006/relationships/hyperlink" Target="http://www.cplusplus.com/string::length" TargetMode="External"/><Relationship Id="rId330" Type="http://schemas.openxmlformats.org/officeDocument/2006/relationships/hyperlink" Target="http://www.cplusplus.com/char_traits::length" TargetMode="External"/><Relationship Id="rId568" Type="http://schemas.openxmlformats.org/officeDocument/2006/relationships/hyperlink" Target="javascript:switch1.select(2)" TargetMode="External"/><Relationship Id="rId165" Type="http://schemas.openxmlformats.org/officeDocument/2006/relationships/hyperlink" Target="http://www.cplusplus.com/basic_string" TargetMode="External"/><Relationship Id="rId372" Type="http://schemas.openxmlformats.org/officeDocument/2006/relationships/hyperlink" Target="http://www.cplusplus.com/length_error" TargetMode="External"/><Relationship Id="rId428" Type="http://schemas.openxmlformats.org/officeDocument/2006/relationships/hyperlink" Target="http://www.cplusplus.com/bad_alloc" TargetMode="External"/><Relationship Id="rId635" Type="http://schemas.openxmlformats.org/officeDocument/2006/relationships/hyperlink" Target="http://www.cplusplus.com/char_traits::compare" TargetMode="External"/><Relationship Id="rId232" Type="http://schemas.openxmlformats.org/officeDocument/2006/relationships/hyperlink" Target="http://www.cplusplus.com/basic_string::reserve" TargetMode="External"/><Relationship Id="rId274" Type="http://schemas.openxmlformats.org/officeDocument/2006/relationships/hyperlink" Target="http://www.cplusplus.com/basic_string" TargetMode="External"/><Relationship Id="rId481" Type="http://schemas.openxmlformats.org/officeDocument/2006/relationships/hyperlink" Target="javascript:switch1.select(2)" TargetMode="External"/><Relationship Id="rId27" Type="http://schemas.openxmlformats.org/officeDocument/2006/relationships/hyperlink" Target="http://www.cplusplus.com/reverse_iterator" TargetMode="External"/><Relationship Id="rId69" Type="http://schemas.openxmlformats.org/officeDocument/2006/relationships/hyperlink" Target="http://www.cplusplus.com/reference/string/basic_string/find_first_of/" TargetMode="External"/><Relationship Id="rId134" Type="http://schemas.openxmlformats.org/officeDocument/2006/relationships/hyperlink" Target="http://www.cplusplus.com/bad_alloc" TargetMode="External"/><Relationship Id="rId537" Type="http://schemas.openxmlformats.org/officeDocument/2006/relationships/hyperlink" Target="http://www.cplusplus.com/char_traits::eq" TargetMode="External"/><Relationship Id="rId579" Type="http://schemas.openxmlformats.org/officeDocument/2006/relationships/hyperlink" Target="http://www.cplusplus.com/basic_string" TargetMode="External"/><Relationship Id="rId80" Type="http://schemas.openxmlformats.org/officeDocument/2006/relationships/hyperlink" Target="http://www.cplusplus.com/reference/string/basic_string/getline/" TargetMode="External"/><Relationship Id="rId176" Type="http://schemas.openxmlformats.org/officeDocument/2006/relationships/hyperlink" Target="http://www.cplusplus.com/basic_string::empty" TargetMode="External"/><Relationship Id="rId341" Type="http://schemas.openxmlformats.org/officeDocument/2006/relationships/hyperlink" Target="javascript:switch1.select(1)" TargetMode="External"/><Relationship Id="rId383" Type="http://schemas.openxmlformats.org/officeDocument/2006/relationships/hyperlink" Target="http://www.cplusplus.com/out_of_range" TargetMode="External"/><Relationship Id="rId439" Type="http://schemas.openxmlformats.org/officeDocument/2006/relationships/hyperlink" Target="http://www.cplusplus.com/basic_string" TargetMode="External"/><Relationship Id="rId590" Type="http://schemas.openxmlformats.org/officeDocument/2006/relationships/hyperlink" Target="http://www.cplusplus.com/basic_string::length" TargetMode="External"/><Relationship Id="rId604" Type="http://schemas.openxmlformats.org/officeDocument/2006/relationships/hyperlink" Target="http://www.cplusplus.com/basic_string" TargetMode="External"/><Relationship Id="rId646" Type="http://schemas.openxmlformats.org/officeDocument/2006/relationships/hyperlink" Target="http://www.cplusplus.com/basic_string::push_back" TargetMode="External"/><Relationship Id="rId201" Type="http://schemas.openxmlformats.org/officeDocument/2006/relationships/hyperlink" Target="javascript:switch1.select(2)" TargetMode="External"/><Relationship Id="rId243" Type="http://schemas.openxmlformats.org/officeDocument/2006/relationships/hyperlink" Target="http://www.cplusplus.com/basic_string::length" TargetMode="External"/><Relationship Id="rId285" Type="http://schemas.openxmlformats.org/officeDocument/2006/relationships/hyperlink" Target="http://www.cplusplus.com/basic_string" TargetMode="External"/><Relationship Id="rId450" Type="http://schemas.openxmlformats.org/officeDocument/2006/relationships/hyperlink" Target="javascript:switch1.select(1)" TargetMode="External"/><Relationship Id="rId506" Type="http://schemas.openxmlformats.org/officeDocument/2006/relationships/hyperlink" Target="javascript:switch3.select(2)" TargetMode="External"/><Relationship Id="rId38" Type="http://schemas.openxmlformats.org/officeDocument/2006/relationships/hyperlink" Target="http://www.cplusplus.com/reference/string/basic_string/cend/" TargetMode="External"/><Relationship Id="rId103" Type="http://schemas.openxmlformats.org/officeDocument/2006/relationships/hyperlink" Target="http://www.cplusplus.com/basic_string" TargetMode="External"/><Relationship Id="rId310" Type="http://schemas.openxmlformats.org/officeDocument/2006/relationships/hyperlink" Target="http://www.cplusplus.com/basic_string" TargetMode="External"/><Relationship Id="rId492" Type="http://schemas.openxmlformats.org/officeDocument/2006/relationships/hyperlink" Target="http://www.cplusplus.com/basic_string::empty" TargetMode="External"/><Relationship Id="rId548" Type="http://schemas.openxmlformats.org/officeDocument/2006/relationships/hyperlink" Target="http://www.cplusplus.com/basic_string::find" TargetMode="External"/><Relationship Id="rId91" Type="http://schemas.openxmlformats.org/officeDocument/2006/relationships/hyperlink" Target="javascript:switch2.select(1)" TargetMode="External"/><Relationship Id="rId145" Type="http://schemas.openxmlformats.org/officeDocument/2006/relationships/hyperlink" Target="http://www.cplusplus.com/basic_string::begin" TargetMode="External"/><Relationship Id="rId187" Type="http://schemas.openxmlformats.org/officeDocument/2006/relationships/hyperlink" Target="http://www.cplusplus.com/basic_string::capacity" TargetMode="External"/><Relationship Id="rId352" Type="http://schemas.openxmlformats.org/officeDocument/2006/relationships/hyperlink" Target="http://www.cplusplus.com/initializer_list" TargetMode="External"/><Relationship Id="rId394" Type="http://schemas.openxmlformats.org/officeDocument/2006/relationships/hyperlink" Target="http://www.cplusplus.com/basic_string::max_size" TargetMode="External"/><Relationship Id="rId408" Type="http://schemas.openxmlformats.org/officeDocument/2006/relationships/hyperlink" Target="http://www.cplusplus.com/out_of_range" TargetMode="External"/><Relationship Id="rId615" Type="http://schemas.openxmlformats.org/officeDocument/2006/relationships/hyperlink" Target="http://www.cplusplus.com/out_of_range" TargetMode="External"/><Relationship Id="rId212" Type="http://schemas.openxmlformats.org/officeDocument/2006/relationships/hyperlink" Target="http://www.cplusplus.com/basic_string::length" TargetMode="External"/><Relationship Id="rId254" Type="http://schemas.openxmlformats.org/officeDocument/2006/relationships/hyperlink" Target="http://www.cplusplus.com/length_error" TargetMode="External"/><Relationship Id="rId657" Type="http://schemas.openxmlformats.org/officeDocument/2006/relationships/hyperlink" Target="http://www.cplusplus.com/basic_string" TargetMode="External"/><Relationship Id="rId49" Type="http://schemas.openxmlformats.org/officeDocument/2006/relationships/hyperlink" Target="http://www.cplusplus.com/reference/string/basic_string/shrink_to_fit/" TargetMode="External"/><Relationship Id="rId114" Type="http://schemas.openxmlformats.org/officeDocument/2006/relationships/hyperlink" Target="http://www.cplusplus.com/basic_string" TargetMode="External"/><Relationship Id="rId296" Type="http://schemas.openxmlformats.org/officeDocument/2006/relationships/hyperlink" Target="http://www.cplusplus.com/basic_string::length" TargetMode="External"/><Relationship Id="rId461" Type="http://schemas.openxmlformats.org/officeDocument/2006/relationships/hyperlink" Target="http://www.cplusplus.com/basic_string::npos" TargetMode="External"/><Relationship Id="rId517" Type="http://schemas.openxmlformats.org/officeDocument/2006/relationships/hyperlink" Target="http://www.cplusplus.com/basic_string" TargetMode="External"/><Relationship Id="rId559" Type="http://schemas.openxmlformats.org/officeDocument/2006/relationships/hyperlink" Target="http://www.cplusplus.com/char_traits::eq" TargetMode="External"/><Relationship Id="rId60" Type="http://schemas.openxmlformats.org/officeDocument/2006/relationships/hyperlink" Target="http://www.cplusplus.com/reference/string/basic_string/replace/" TargetMode="External"/><Relationship Id="rId156" Type="http://schemas.openxmlformats.org/officeDocument/2006/relationships/hyperlink" Target="http://www.cplusplus.com/basic_string" TargetMode="External"/><Relationship Id="rId198" Type="http://schemas.openxmlformats.org/officeDocument/2006/relationships/hyperlink" Target="javascript:switch2.select(2)" TargetMode="External"/><Relationship Id="rId321" Type="http://schemas.openxmlformats.org/officeDocument/2006/relationships/hyperlink" Target="http://www.cplusplus.com/basic_string" TargetMode="External"/><Relationship Id="rId363" Type="http://schemas.openxmlformats.org/officeDocument/2006/relationships/hyperlink" Target="http://www.cplusplus.com/reference/string/basic_string/" TargetMode="External"/><Relationship Id="rId419" Type="http://schemas.openxmlformats.org/officeDocument/2006/relationships/hyperlink" Target="http://www.cplusplus.com/basic_string::length" TargetMode="External"/><Relationship Id="rId570" Type="http://schemas.openxmlformats.org/officeDocument/2006/relationships/hyperlink" Target="http://www.cplusplus.com/char_traits::eq" TargetMode="External"/><Relationship Id="rId626" Type="http://schemas.openxmlformats.org/officeDocument/2006/relationships/hyperlink" Target="http://www.cplusplus.com/basic_string::length" TargetMode="External"/><Relationship Id="rId223" Type="http://schemas.openxmlformats.org/officeDocument/2006/relationships/hyperlink" Target="http://www.cplusplus.com/basic_string" TargetMode="External"/><Relationship Id="rId430" Type="http://schemas.openxmlformats.org/officeDocument/2006/relationships/hyperlink" Target="javascript:switch1.select(1)" TargetMode="External"/><Relationship Id="rId668" Type="http://schemas.openxmlformats.org/officeDocument/2006/relationships/hyperlink" Target="http://www.cplusplus.com/ios_base::iostate" TargetMode="External"/><Relationship Id="rId18" Type="http://schemas.openxmlformats.org/officeDocument/2006/relationships/hyperlink" Target="http://www.cplusplus.com/char_traits" TargetMode="External"/><Relationship Id="rId265" Type="http://schemas.openxmlformats.org/officeDocument/2006/relationships/hyperlink" Target="javascript:switch1.select(2)" TargetMode="External"/><Relationship Id="rId472" Type="http://schemas.openxmlformats.org/officeDocument/2006/relationships/hyperlink" Target="http://www.cplusplus.com/basic_string::max_size" TargetMode="External"/><Relationship Id="rId528" Type="http://schemas.openxmlformats.org/officeDocument/2006/relationships/hyperlink" Target="http://www.cplusplus.com/basic_string" TargetMode="External"/><Relationship Id="rId50" Type="http://schemas.openxmlformats.org/officeDocument/2006/relationships/hyperlink" Target="http://www.cplusplus.com/reference/string/basic_string/operator%5b%5d/" TargetMode="External"/><Relationship Id="rId104" Type="http://schemas.openxmlformats.org/officeDocument/2006/relationships/hyperlink" Target="javascript:switch3.select(1)" TargetMode="External"/><Relationship Id="rId125" Type="http://schemas.openxmlformats.org/officeDocument/2006/relationships/hyperlink" Target="http://www.cplusplus.com/basic_string::length" TargetMode="External"/><Relationship Id="rId146" Type="http://schemas.openxmlformats.org/officeDocument/2006/relationships/hyperlink" Target="http://www.cplusplus.com/basic_string::empty" TargetMode="External"/><Relationship Id="rId167" Type="http://schemas.openxmlformats.org/officeDocument/2006/relationships/hyperlink" Target="javascript:switch2.select(1)" TargetMode="External"/><Relationship Id="rId188" Type="http://schemas.openxmlformats.org/officeDocument/2006/relationships/hyperlink" Target="http://www.cplusplus.com/basic_string::length" TargetMode="External"/><Relationship Id="rId311" Type="http://schemas.openxmlformats.org/officeDocument/2006/relationships/hyperlink" Target="http://www.cplusplus.com/basic_string" TargetMode="External"/><Relationship Id="rId332" Type="http://schemas.openxmlformats.org/officeDocument/2006/relationships/hyperlink" Target="http://www.cplusplus.com/basic_string" TargetMode="External"/><Relationship Id="rId353" Type="http://schemas.openxmlformats.org/officeDocument/2006/relationships/hyperlink" Target="http://www.cplusplus.com/basic_string" TargetMode="External"/><Relationship Id="rId374" Type="http://schemas.openxmlformats.org/officeDocument/2006/relationships/hyperlink" Target="http://www.cplusplus.com/bad_alloc" TargetMode="External"/><Relationship Id="rId395" Type="http://schemas.openxmlformats.org/officeDocument/2006/relationships/hyperlink" Target="http://www.cplusplus.com/length_error" TargetMode="External"/><Relationship Id="rId409" Type="http://schemas.openxmlformats.org/officeDocument/2006/relationships/hyperlink" Target="http://www.cplusplus.com/basic_string::npos" TargetMode="External"/><Relationship Id="rId560" Type="http://schemas.openxmlformats.org/officeDocument/2006/relationships/hyperlink" Target="http://www.cplusplus.com/basic_string" TargetMode="External"/><Relationship Id="rId581" Type="http://schemas.openxmlformats.org/officeDocument/2006/relationships/hyperlink" Target="http://www.cplusplus.com/basic_string" TargetMode="External"/><Relationship Id="rId71" Type="http://schemas.openxmlformats.org/officeDocument/2006/relationships/hyperlink" Target="http://www.cplusplus.com/reference/string/basic_string/find_first_not_of/" TargetMode="External"/><Relationship Id="rId92" Type="http://schemas.openxmlformats.org/officeDocument/2006/relationships/hyperlink" Target="javascript:switch2.select(2)" TargetMode="External"/><Relationship Id="rId213" Type="http://schemas.openxmlformats.org/officeDocument/2006/relationships/hyperlink" Target="http://www.cplusplus.com/basic_string" TargetMode="External"/><Relationship Id="rId234" Type="http://schemas.openxmlformats.org/officeDocument/2006/relationships/hyperlink" Target="http://www.cplusplus.com/reference/string/basic_string/" TargetMode="External"/><Relationship Id="rId420" Type="http://schemas.openxmlformats.org/officeDocument/2006/relationships/hyperlink" Target="http://www.cplusplus.com/basic_string" TargetMode="External"/><Relationship Id="rId616" Type="http://schemas.openxmlformats.org/officeDocument/2006/relationships/hyperlink" Target="javascript:switch1.select(1)" TargetMode="External"/><Relationship Id="rId637" Type="http://schemas.openxmlformats.org/officeDocument/2006/relationships/hyperlink" Target="http://www.cplusplus.com/%3Cstring%3E" TargetMode="External"/><Relationship Id="rId658" Type="http://schemas.openxmlformats.org/officeDocument/2006/relationships/hyperlink" Target="http://www.cplusplus.com/basic_ostream" TargetMode="External"/><Relationship Id="rId2" Type="http://schemas.openxmlformats.org/officeDocument/2006/relationships/styles" Target="styles.xml"/><Relationship Id="rId29" Type="http://schemas.openxmlformats.org/officeDocument/2006/relationships/hyperlink" Target="http://www.cplusplus.com/size_t" TargetMode="External"/><Relationship Id="rId255" Type="http://schemas.openxmlformats.org/officeDocument/2006/relationships/hyperlink" Target="http://www.cplusplus.com/allocator" TargetMode="External"/><Relationship Id="rId276" Type="http://schemas.openxmlformats.org/officeDocument/2006/relationships/hyperlink" Target="http://www.cplusplus.com/basic_string::size" TargetMode="External"/><Relationship Id="rId297" Type="http://schemas.openxmlformats.org/officeDocument/2006/relationships/hyperlink" Target="http://www.cplusplus.com/out_of_range" TargetMode="External"/><Relationship Id="rId441" Type="http://schemas.openxmlformats.org/officeDocument/2006/relationships/hyperlink" Target="http://www.cplusplus.com/basic_string" TargetMode="External"/><Relationship Id="rId462" Type="http://schemas.openxmlformats.org/officeDocument/2006/relationships/hyperlink" Target="http://www.cplusplus.com/InputIterator" TargetMode="External"/><Relationship Id="rId483" Type="http://schemas.openxmlformats.org/officeDocument/2006/relationships/hyperlink" Target="http://www.cplusplus.com/basic_string" TargetMode="External"/><Relationship Id="rId518" Type="http://schemas.openxmlformats.org/officeDocument/2006/relationships/hyperlink" Target="http://www.cplusplus.com/basic_string::length" TargetMode="External"/><Relationship Id="rId539" Type="http://schemas.openxmlformats.org/officeDocument/2006/relationships/hyperlink" Target="http://www.cplusplus.com/basic_string::length" TargetMode="External"/><Relationship Id="rId40" Type="http://schemas.openxmlformats.org/officeDocument/2006/relationships/hyperlink" Target="http://www.cplusplus.com/reference/string/basic_string/crend/" TargetMode="External"/><Relationship Id="rId115" Type="http://schemas.openxmlformats.org/officeDocument/2006/relationships/hyperlink" Target="http://www.cplusplus.com/basic_string::capacity" TargetMode="External"/><Relationship Id="rId136" Type="http://schemas.openxmlformats.org/officeDocument/2006/relationships/hyperlink" Target="javascript:switch1.select(1)" TargetMode="External"/><Relationship Id="rId157" Type="http://schemas.openxmlformats.org/officeDocument/2006/relationships/hyperlink" Target="http://www.cplusplus.com/RandomAccessIterator" TargetMode="External"/><Relationship Id="rId178" Type="http://schemas.openxmlformats.org/officeDocument/2006/relationships/hyperlink" Target="http://www.cplusplus.com/RandomAccessIterator" TargetMode="External"/><Relationship Id="rId301" Type="http://schemas.openxmlformats.org/officeDocument/2006/relationships/hyperlink" Target="javascript:switch1.select(1)" TargetMode="External"/><Relationship Id="rId322" Type="http://schemas.openxmlformats.org/officeDocument/2006/relationships/hyperlink" Target="http://www.cplusplus.com/basic_string::empty" TargetMode="External"/><Relationship Id="rId343" Type="http://schemas.openxmlformats.org/officeDocument/2006/relationships/hyperlink" Target="http://www.cplusplus.com/basic_string" TargetMode="External"/><Relationship Id="rId364" Type="http://schemas.openxmlformats.org/officeDocument/2006/relationships/hyperlink" Target="http://www.cplusplus.com/basic_string" TargetMode="External"/><Relationship Id="rId550" Type="http://schemas.openxmlformats.org/officeDocument/2006/relationships/hyperlink" Target="http://www.cplusplus.com/basic_string" TargetMode="External"/><Relationship Id="rId61" Type="http://schemas.openxmlformats.org/officeDocument/2006/relationships/hyperlink" Target="http://www.cplusplus.com/reference/string/basic_string/swap/" TargetMode="External"/><Relationship Id="rId82" Type="http://schemas.openxmlformats.org/officeDocument/2006/relationships/hyperlink" Target="http://www.cplusplus.com/reference/string/basic_string/" TargetMode="External"/><Relationship Id="rId199" Type="http://schemas.openxmlformats.org/officeDocument/2006/relationships/hyperlink" Target="http://www.cplusplus.com/reference/string/basic_string/" TargetMode="External"/><Relationship Id="rId203" Type="http://schemas.openxmlformats.org/officeDocument/2006/relationships/hyperlink" Target="http://www.cplusplus.com/basic_string::length" TargetMode="External"/><Relationship Id="rId385" Type="http://schemas.openxmlformats.org/officeDocument/2006/relationships/hyperlink" Target="http://www.cplusplus.com/InputIterator" TargetMode="External"/><Relationship Id="rId571" Type="http://schemas.openxmlformats.org/officeDocument/2006/relationships/hyperlink" Target="http://www.cplusplus.com/basic_string" TargetMode="External"/><Relationship Id="rId592" Type="http://schemas.openxmlformats.org/officeDocument/2006/relationships/hyperlink" Target="http://www.cplusplus.com/basic_string::npos" TargetMode="External"/><Relationship Id="rId606" Type="http://schemas.openxmlformats.org/officeDocument/2006/relationships/hyperlink" Target="http://www.cplusplus.com/basic_string" TargetMode="External"/><Relationship Id="rId627" Type="http://schemas.openxmlformats.org/officeDocument/2006/relationships/hyperlink" Target="http://www.cplusplus.com/basic_string::max_size" TargetMode="External"/><Relationship Id="rId648" Type="http://schemas.openxmlformats.org/officeDocument/2006/relationships/hyperlink" Target="http://www.cplusplus.com/basic_string" TargetMode="External"/><Relationship Id="rId669" Type="http://schemas.openxmlformats.org/officeDocument/2006/relationships/hyperlink" Target="http://www.cplusplus.com/basic_ios::exceptions" TargetMode="External"/><Relationship Id="rId19" Type="http://schemas.openxmlformats.org/officeDocument/2006/relationships/hyperlink" Target="http://www.cplusplus.com/allocator" TargetMode="External"/><Relationship Id="rId224" Type="http://schemas.openxmlformats.org/officeDocument/2006/relationships/hyperlink" Target="http://www.cplusplus.com/basic_string::length" TargetMode="External"/><Relationship Id="rId245" Type="http://schemas.openxmlformats.org/officeDocument/2006/relationships/hyperlink" Target="http://www.cplusplus.com/basic_string" TargetMode="External"/><Relationship Id="rId266" Type="http://schemas.openxmlformats.org/officeDocument/2006/relationships/hyperlink" Target="http://www.cplusplus.com/basic_string" TargetMode="External"/><Relationship Id="rId287" Type="http://schemas.openxmlformats.org/officeDocument/2006/relationships/hyperlink" Target="javascript:switch1.select(2)" TargetMode="External"/><Relationship Id="rId410" Type="http://schemas.openxmlformats.org/officeDocument/2006/relationships/hyperlink" Target="http://www.cplusplus.com/RandomAccessIterator" TargetMode="External"/><Relationship Id="rId431" Type="http://schemas.openxmlformats.org/officeDocument/2006/relationships/hyperlink" Target="javascript:switch1.select(2)" TargetMode="External"/><Relationship Id="rId452" Type="http://schemas.openxmlformats.org/officeDocument/2006/relationships/hyperlink" Target="http://www.cplusplus.com/basic_string::npos" TargetMode="External"/><Relationship Id="rId473" Type="http://schemas.openxmlformats.org/officeDocument/2006/relationships/hyperlink" Target="http://www.cplusplus.com/length_error" TargetMode="External"/><Relationship Id="rId494" Type="http://schemas.openxmlformats.org/officeDocument/2006/relationships/control" Target="activeX/activeX1.xml"/><Relationship Id="rId508" Type="http://schemas.openxmlformats.org/officeDocument/2006/relationships/hyperlink" Target="javascript:switch1.select(1)" TargetMode="External"/><Relationship Id="rId529" Type="http://schemas.openxmlformats.org/officeDocument/2006/relationships/hyperlink" Target="http://www.cplusplus.com/basic_string::length" TargetMode="External"/><Relationship Id="rId30" Type="http://schemas.openxmlformats.org/officeDocument/2006/relationships/hyperlink" Target="http://www.cplusplus.com/reference/string/basic_string/basic_string/" TargetMode="External"/><Relationship Id="rId105" Type="http://schemas.openxmlformats.org/officeDocument/2006/relationships/hyperlink" Target="javascript:switch3.select(2)" TargetMode="External"/><Relationship Id="rId126" Type="http://schemas.openxmlformats.org/officeDocument/2006/relationships/hyperlink" Target="http://www.cplusplus.com/initializer_list" TargetMode="External"/><Relationship Id="rId147" Type="http://schemas.openxmlformats.org/officeDocument/2006/relationships/hyperlink" Target="http://www.cplusplus.com/basic_string::begin" TargetMode="External"/><Relationship Id="rId168" Type="http://schemas.openxmlformats.org/officeDocument/2006/relationships/hyperlink" Target="javascript:switch2.select(2)" TargetMode="External"/><Relationship Id="rId312" Type="http://schemas.openxmlformats.org/officeDocument/2006/relationships/hyperlink" Target="http://www.cplusplus.com/basic_string" TargetMode="External"/><Relationship Id="rId333" Type="http://schemas.openxmlformats.org/officeDocument/2006/relationships/hyperlink" Target="http://www.cplusplus.com/basic_string::length" TargetMode="External"/><Relationship Id="rId354" Type="http://schemas.openxmlformats.org/officeDocument/2006/relationships/hyperlink" Target="http://www.cplusplus.com/basic_string::length" TargetMode="External"/><Relationship Id="rId540" Type="http://schemas.openxmlformats.org/officeDocument/2006/relationships/hyperlink" Target="http://www.cplusplus.com/basic_string::npos" TargetMode="External"/><Relationship Id="rId51" Type="http://schemas.openxmlformats.org/officeDocument/2006/relationships/hyperlink" Target="http://www.cplusplus.com/reference/string/basic_string/at/" TargetMode="External"/><Relationship Id="rId72" Type="http://schemas.openxmlformats.org/officeDocument/2006/relationships/hyperlink" Target="http://www.cplusplus.com/reference/string/basic_string/find_last_not_of/" TargetMode="External"/><Relationship Id="rId93" Type="http://schemas.openxmlformats.org/officeDocument/2006/relationships/hyperlink" Target="http://www.cplusplus.com/basic_string" TargetMode="External"/><Relationship Id="rId189" Type="http://schemas.openxmlformats.org/officeDocument/2006/relationships/hyperlink" Target="javascript:switch2.select(1)" TargetMode="External"/><Relationship Id="rId375" Type="http://schemas.openxmlformats.org/officeDocument/2006/relationships/hyperlink" Target="http://www.cplusplus.com/reference/string/basic_string/" TargetMode="External"/><Relationship Id="rId396" Type="http://schemas.openxmlformats.org/officeDocument/2006/relationships/hyperlink" Target="http://www.cplusplus.com/allocator" TargetMode="External"/><Relationship Id="rId561" Type="http://schemas.openxmlformats.org/officeDocument/2006/relationships/hyperlink" Target="http://www.cplusplus.com/basic_string::length" TargetMode="External"/><Relationship Id="rId582" Type="http://schemas.openxmlformats.org/officeDocument/2006/relationships/hyperlink" Target="http://www.cplusplus.com/basic_string::length" TargetMode="External"/><Relationship Id="rId617" Type="http://schemas.openxmlformats.org/officeDocument/2006/relationships/hyperlink" Target="javascript:switch1.select(2)" TargetMode="External"/><Relationship Id="rId638" Type="http://schemas.openxmlformats.org/officeDocument/2006/relationships/hyperlink" Target="http://www.cplusplus.com/basic_string::length" TargetMode="External"/><Relationship Id="rId659" Type="http://schemas.openxmlformats.org/officeDocument/2006/relationships/hyperlink" Target="http://www.cplusplus.com/basic_string" TargetMode="External"/><Relationship Id="rId3" Type="http://schemas.openxmlformats.org/officeDocument/2006/relationships/settings" Target="settings.xml"/><Relationship Id="rId214" Type="http://schemas.openxmlformats.org/officeDocument/2006/relationships/hyperlink" Target="http://www.cplusplus.com/basic_string::max_size" TargetMode="External"/><Relationship Id="rId235" Type="http://schemas.openxmlformats.org/officeDocument/2006/relationships/hyperlink" Target="http://www.cplusplus.com/basic_string::capacity" TargetMode="External"/><Relationship Id="rId256" Type="http://schemas.openxmlformats.org/officeDocument/2006/relationships/hyperlink" Target="http://www.cplusplus.com/bad_alloc" TargetMode="External"/><Relationship Id="rId277" Type="http://schemas.openxmlformats.org/officeDocument/2006/relationships/hyperlink" Target="http://www.cplusplus.com/basic_string" TargetMode="External"/><Relationship Id="rId298" Type="http://schemas.openxmlformats.org/officeDocument/2006/relationships/hyperlink" Target="http://www.cplusplus.com/basic_string" TargetMode="External"/><Relationship Id="rId400" Type="http://schemas.openxmlformats.org/officeDocument/2006/relationships/hyperlink" Target="javascript:switch1.select(2)" TargetMode="External"/><Relationship Id="rId421" Type="http://schemas.openxmlformats.org/officeDocument/2006/relationships/hyperlink" Target="http://www.cplusplus.com/basic_string::length" TargetMode="External"/><Relationship Id="rId442" Type="http://schemas.openxmlformats.org/officeDocument/2006/relationships/hyperlink" Target="http://www.cplusplus.com/basic_string::end" TargetMode="External"/><Relationship Id="rId463" Type="http://schemas.openxmlformats.org/officeDocument/2006/relationships/hyperlink" Target="http://www.cplusplus.com/InputIterator" TargetMode="External"/><Relationship Id="rId484" Type="http://schemas.openxmlformats.org/officeDocument/2006/relationships/hyperlink" Target="http://www.cplusplus.com/basic_string" TargetMode="External"/><Relationship Id="rId519" Type="http://schemas.openxmlformats.org/officeDocument/2006/relationships/hyperlink" Target="http://www.cplusplus.com/basic_string" TargetMode="External"/><Relationship Id="rId670" Type="http://schemas.openxmlformats.org/officeDocument/2006/relationships/hyperlink" Target="http://www.cplusplus.com/ios_base::failure" TargetMode="External"/><Relationship Id="rId116" Type="http://schemas.openxmlformats.org/officeDocument/2006/relationships/hyperlink" Target="http://www.cplusplus.com/basic_string" TargetMode="External"/><Relationship Id="rId137" Type="http://schemas.openxmlformats.org/officeDocument/2006/relationships/hyperlink" Target="javascript:switch1.select(2)" TargetMode="External"/><Relationship Id="rId158" Type="http://schemas.openxmlformats.org/officeDocument/2006/relationships/hyperlink" Target="javascript:switch2.select(1)" TargetMode="External"/><Relationship Id="rId302" Type="http://schemas.openxmlformats.org/officeDocument/2006/relationships/hyperlink" Target="javascript:switch1.select(2)" TargetMode="External"/><Relationship Id="rId323" Type="http://schemas.openxmlformats.org/officeDocument/2006/relationships/hyperlink" Target="http://www.cplusplus.com/reference/string/basic_string/" TargetMode="External"/><Relationship Id="rId344" Type="http://schemas.openxmlformats.org/officeDocument/2006/relationships/hyperlink" Target="http://www.cplusplus.com/basic_string::npos" TargetMode="External"/><Relationship Id="rId530" Type="http://schemas.openxmlformats.org/officeDocument/2006/relationships/hyperlink" Target="http://www.cplusplus.com/basic_string" TargetMode="External"/><Relationship Id="rId20" Type="http://schemas.openxmlformats.org/officeDocument/2006/relationships/hyperlink" Target="http://www.cplusplus.com/allocator" TargetMode="External"/><Relationship Id="rId41" Type="http://schemas.openxmlformats.org/officeDocument/2006/relationships/hyperlink" Target="http://www.cplusplus.com/reference/string/basic_string/size/" TargetMode="External"/><Relationship Id="rId62" Type="http://schemas.openxmlformats.org/officeDocument/2006/relationships/hyperlink" Target="http://www.cplusplus.com/reference/string/basic_string/pop_back/" TargetMode="External"/><Relationship Id="rId83" Type="http://schemas.openxmlformats.org/officeDocument/2006/relationships/hyperlink" Target="javascript:switch1.select(1)" TargetMode="External"/><Relationship Id="rId179" Type="http://schemas.openxmlformats.org/officeDocument/2006/relationships/hyperlink" Target="http://www.cplusplus.com/reference/string/basic_string/" TargetMode="External"/><Relationship Id="rId365" Type="http://schemas.openxmlformats.org/officeDocument/2006/relationships/hyperlink" Target="http://www.cplusplus.com/basic_string::length" TargetMode="External"/><Relationship Id="rId386" Type="http://schemas.openxmlformats.org/officeDocument/2006/relationships/hyperlink" Target="http://www.cplusplus.com/InputIterator" TargetMode="External"/><Relationship Id="rId551" Type="http://schemas.openxmlformats.org/officeDocument/2006/relationships/hyperlink" Target="http://www.cplusplus.com/basic_string::length" TargetMode="External"/><Relationship Id="rId572" Type="http://schemas.openxmlformats.org/officeDocument/2006/relationships/hyperlink" Target="http://www.cplusplus.com/basic_string::length" TargetMode="External"/><Relationship Id="rId593" Type="http://schemas.openxmlformats.org/officeDocument/2006/relationships/hyperlink" Target="http://www.cplusplus.com/basic_string" TargetMode="External"/><Relationship Id="rId607" Type="http://schemas.openxmlformats.org/officeDocument/2006/relationships/hyperlink" Target="http://www.cplusplus.com/basic_string::length" TargetMode="External"/><Relationship Id="rId628" Type="http://schemas.openxmlformats.org/officeDocument/2006/relationships/hyperlink" Target="http://www.cplusplus.com/length_error" TargetMode="External"/><Relationship Id="rId649" Type="http://schemas.openxmlformats.org/officeDocument/2006/relationships/hyperlink" Target="http://www.cplusplus.com/basic_string:getline" TargetMode="External"/><Relationship Id="rId190" Type="http://schemas.openxmlformats.org/officeDocument/2006/relationships/hyperlink" Target="javascript:switch2.select(2)" TargetMode="External"/><Relationship Id="rId204" Type="http://schemas.openxmlformats.org/officeDocument/2006/relationships/hyperlink" Target="http://www.cplusplus.com/basic_string" TargetMode="External"/><Relationship Id="rId225" Type="http://schemas.openxmlformats.org/officeDocument/2006/relationships/hyperlink" Target="http://www.cplusplus.com/basic_string" TargetMode="External"/><Relationship Id="rId246" Type="http://schemas.openxmlformats.org/officeDocument/2006/relationships/hyperlink" Target="http://www.cplusplus.com/basic_string::capacity" TargetMode="External"/><Relationship Id="rId267" Type="http://schemas.openxmlformats.org/officeDocument/2006/relationships/hyperlink" Target="http://www.cplusplus.com/basic_string::length" TargetMode="External"/><Relationship Id="rId288" Type="http://schemas.openxmlformats.org/officeDocument/2006/relationships/hyperlink" Target="http://www.cplusplus.com/basic_string::length" TargetMode="External"/><Relationship Id="rId411" Type="http://schemas.openxmlformats.org/officeDocument/2006/relationships/hyperlink" Target="http://www.cplusplus.com/basic_string" TargetMode="External"/><Relationship Id="rId432" Type="http://schemas.openxmlformats.org/officeDocument/2006/relationships/hyperlink" Target="http://www.cplusplus.com/basic_string" TargetMode="External"/><Relationship Id="rId453" Type="http://schemas.openxmlformats.org/officeDocument/2006/relationships/hyperlink" Target="http://www.cplusplus.com/string::length" TargetMode="External"/><Relationship Id="rId474" Type="http://schemas.openxmlformats.org/officeDocument/2006/relationships/hyperlink" Target="http://www.cplusplus.com/allocator" TargetMode="External"/><Relationship Id="rId509" Type="http://schemas.openxmlformats.org/officeDocument/2006/relationships/hyperlink" Target="javascript:switch1.select(2)" TargetMode="External"/><Relationship Id="rId660" Type="http://schemas.openxmlformats.org/officeDocument/2006/relationships/hyperlink" Target="http://www.cplusplus.com/basic_ios::exceptions" TargetMode="External"/><Relationship Id="rId106" Type="http://schemas.openxmlformats.org/officeDocument/2006/relationships/hyperlink" Target="http://www.cplusplus.com/basic_string::length" TargetMode="External"/><Relationship Id="rId127" Type="http://schemas.openxmlformats.org/officeDocument/2006/relationships/hyperlink" Target="http://www.cplusplus.com/basic_string" TargetMode="External"/><Relationship Id="rId313" Type="http://schemas.openxmlformats.org/officeDocument/2006/relationships/hyperlink" Target="http://www.cplusplus.com/basic_string::empty" TargetMode="External"/><Relationship Id="rId495" Type="http://schemas.openxmlformats.org/officeDocument/2006/relationships/hyperlink" Target="javascript:donate.hide()" TargetMode="External"/><Relationship Id="rId10" Type="http://schemas.openxmlformats.org/officeDocument/2006/relationships/hyperlink" Target="http://www.cplusplus.com/char_traits" TargetMode="External"/><Relationship Id="rId31" Type="http://schemas.openxmlformats.org/officeDocument/2006/relationships/hyperlink" Target="http://www.cplusplus.com/reference/string/basic_string/%7Ebasic_string/" TargetMode="External"/><Relationship Id="rId52" Type="http://schemas.openxmlformats.org/officeDocument/2006/relationships/hyperlink" Target="http://www.cplusplus.com/reference/string/basic_string/back/" TargetMode="External"/><Relationship Id="rId73" Type="http://schemas.openxmlformats.org/officeDocument/2006/relationships/hyperlink" Target="http://www.cplusplus.com/reference/string/basic_string/substr/" TargetMode="External"/><Relationship Id="rId94" Type="http://schemas.openxmlformats.org/officeDocument/2006/relationships/hyperlink" Target="http://www.cplusplus.com/basic_string" TargetMode="External"/><Relationship Id="rId148" Type="http://schemas.openxmlformats.org/officeDocument/2006/relationships/hyperlink" Target="http://www.cplusplus.com/basic_string" TargetMode="External"/><Relationship Id="rId169" Type="http://schemas.openxmlformats.org/officeDocument/2006/relationships/hyperlink" Target="http://www.cplusplus.com/reference/string/basic_string/" TargetMode="External"/><Relationship Id="rId334" Type="http://schemas.openxmlformats.org/officeDocument/2006/relationships/hyperlink" Target="http://www.cplusplus.com/basic_string" TargetMode="External"/><Relationship Id="rId355" Type="http://schemas.openxmlformats.org/officeDocument/2006/relationships/hyperlink" Target="http://www.cplusplus.com/basic_string" TargetMode="External"/><Relationship Id="rId376" Type="http://schemas.openxmlformats.org/officeDocument/2006/relationships/hyperlink" Target="javascript:switch1.select(1)" TargetMode="External"/><Relationship Id="rId397" Type="http://schemas.openxmlformats.org/officeDocument/2006/relationships/hyperlink" Target="http://www.cplusplus.com/bad_alloc" TargetMode="External"/><Relationship Id="rId520" Type="http://schemas.openxmlformats.org/officeDocument/2006/relationships/hyperlink" Target="http://www.cplusplus.com/basic_string::length" TargetMode="External"/><Relationship Id="rId541" Type="http://schemas.openxmlformats.org/officeDocument/2006/relationships/hyperlink" Target="http://www.cplusplus.com/basic_string" TargetMode="External"/><Relationship Id="rId562" Type="http://schemas.openxmlformats.org/officeDocument/2006/relationships/hyperlink" Target="http://www.cplusplus.com/basic_string::npos" TargetMode="External"/><Relationship Id="rId583" Type="http://schemas.openxmlformats.org/officeDocument/2006/relationships/hyperlink" Target="http://www.cplusplus.com/basic_string::npos" TargetMode="External"/><Relationship Id="rId618" Type="http://schemas.openxmlformats.org/officeDocument/2006/relationships/hyperlink" Target="http://www.cplusplus.com/basic_string" TargetMode="External"/><Relationship Id="rId639" Type="http://schemas.openxmlformats.org/officeDocument/2006/relationships/hyperlink" Target="http://www.cplusplus.com/basic_string" TargetMode="External"/><Relationship Id="rId4" Type="http://schemas.openxmlformats.org/officeDocument/2006/relationships/webSettings" Target="webSettings.xml"/><Relationship Id="rId180" Type="http://schemas.openxmlformats.org/officeDocument/2006/relationships/hyperlink" Target="http://www.cplusplus.com/RandomAccessIterator" TargetMode="External"/><Relationship Id="rId215" Type="http://schemas.openxmlformats.org/officeDocument/2006/relationships/hyperlink" Target="http://www.cplusplus.com/length_error" TargetMode="External"/><Relationship Id="rId236" Type="http://schemas.openxmlformats.org/officeDocument/2006/relationships/hyperlink" Target="http://www.cplusplus.com/basic_string::size" TargetMode="External"/><Relationship Id="rId257" Type="http://schemas.openxmlformats.org/officeDocument/2006/relationships/hyperlink" Target="http://www.cplusplus.com/reference/string/basic_string/" TargetMode="External"/><Relationship Id="rId278" Type="http://schemas.openxmlformats.org/officeDocument/2006/relationships/hyperlink" Target="http://www.cplusplus.com/basic_string::capacity" TargetMode="External"/><Relationship Id="rId401" Type="http://schemas.openxmlformats.org/officeDocument/2006/relationships/hyperlink" Target="http://www.cplusplus.com/basic_string" TargetMode="External"/><Relationship Id="rId422" Type="http://schemas.openxmlformats.org/officeDocument/2006/relationships/hyperlink" Target="http://www.cplusplus.com/basic_string::length" TargetMode="External"/><Relationship Id="rId443" Type="http://schemas.openxmlformats.org/officeDocument/2006/relationships/hyperlink" Target="http://www.cplusplus.com/RandomAccessIterator" TargetMode="External"/><Relationship Id="rId464" Type="http://schemas.openxmlformats.org/officeDocument/2006/relationships/hyperlink" Target="http://www.cplusplus.com/initializer_list" TargetMode="External"/><Relationship Id="rId650" Type="http://schemas.openxmlformats.org/officeDocument/2006/relationships/hyperlink" Target="http://www.cplusplus.com/basic_istream" TargetMode="External"/><Relationship Id="rId303" Type="http://schemas.openxmlformats.org/officeDocument/2006/relationships/hyperlink" Target="http://www.cplusplus.com/basic_string" TargetMode="External"/><Relationship Id="rId485" Type="http://schemas.openxmlformats.org/officeDocument/2006/relationships/hyperlink" Target="http://www.cplusplus.com/basic_string" TargetMode="External"/><Relationship Id="rId42" Type="http://schemas.openxmlformats.org/officeDocument/2006/relationships/hyperlink" Target="http://www.cplusplus.com/reference/string/basic_string/length/" TargetMode="External"/><Relationship Id="rId84" Type="http://schemas.openxmlformats.org/officeDocument/2006/relationships/hyperlink" Target="javascript:switch1.select(2)" TargetMode="External"/><Relationship Id="rId138" Type="http://schemas.openxmlformats.org/officeDocument/2006/relationships/hyperlink" Target="http://www.cplusplus.com/basic_string" TargetMode="External"/><Relationship Id="rId345" Type="http://schemas.openxmlformats.org/officeDocument/2006/relationships/hyperlink" Target="http://www.cplusplus.com/char_traits::length" TargetMode="External"/><Relationship Id="rId387" Type="http://schemas.openxmlformats.org/officeDocument/2006/relationships/hyperlink" Target="http://www.cplusplus.com/initializer_list" TargetMode="External"/><Relationship Id="rId510" Type="http://schemas.openxmlformats.org/officeDocument/2006/relationships/hyperlink" Target="http://www.cplusplus.com/basic_string" TargetMode="External"/><Relationship Id="rId552" Type="http://schemas.openxmlformats.org/officeDocument/2006/relationships/hyperlink" Target="http://www.cplusplus.com/basic_string" TargetMode="External"/><Relationship Id="rId594" Type="http://schemas.openxmlformats.org/officeDocument/2006/relationships/hyperlink" Target="http://www.cplusplus.com/basic_string::length" TargetMode="External"/><Relationship Id="rId608" Type="http://schemas.openxmlformats.org/officeDocument/2006/relationships/hyperlink" Target="http://www.cplusplus.com/out_of_range" TargetMode="External"/><Relationship Id="rId191" Type="http://schemas.openxmlformats.org/officeDocument/2006/relationships/hyperlink" Target="http://www.cplusplus.com/reference/string/basic_string/" TargetMode="External"/><Relationship Id="rId205" Type="http://schemas.openxmlformats.org/officeDocument/2006/relationships/hyperlink" Target="javascript:switch2.select(1)" TargetMode="External"/><Relationship Id="rId247" Type="http://schemas.openxmlformats.org/officeDocument/2006/relationships/hyperlink" Target="http://www.cplusplus.com/basic_string" TargetMode="External"/><Relationship Id="rId412" Type="http://schemas.openxmlformats.org/officeDocument/2006/relationships/hyperlink" Target="http://www.cplusplus.com/InputIterator" TargetMode="External"/><Relationship Id="rId107" Type="http://schemas.openxmlformats.org/officeDocument/2006/relationships/hyperlink" Target="http://www.cplusplus.com/out_of_range" TargetMode="External"/><Relationship Id="rId289" Type="http://schemas.openxmlformats.org/officeDocument/2006/relationships/hyperlink" Target="http://www.cplusplus.com/basic_string" TargetMode="External"/><Relationship Id="rId454" Type="http://schemas.openxmlformats.org/officeDocument/2006/relationships/hyperlink" Target="http://www.cplusplus.com/char_traits::length" TargetMode="External"/><Relationship Id="rId496" Type="http://schemas.openxmlformats.org/officeDocument/2006/relationships/hyperlink" Target="http://www.cplusplus.com/reference/string/basic_string/" TargetMode="External"/><Relationship Id="rId661" Type="http://schemas.openxmlformats.org/officeDocument/2006/relationships/hyperlink" Target="http://www.cplusplus.com/basic_string::length" TargetMode="External"/><Relationship Id="rId11" Type="http://schemas.openxmlformats.org/officeDocument/2006/relationships/hyperlink" Target="http://www.cplusplus.com/allocator" TargetMode="External"/><Relationship Id="rId53" Type="http://schemas.openxmlformats.org/officeDocument/2006/relationships/hyperlink" Target="http://www.cplusplus.com/reference/string/basic_string/front/" TargetMode="External"/><Relationship Id="rId149" Type="http://schemas.openxmlformats.org/officeDocument/2006/relationships/hyperlink" Target="http://www.cplusplus.com/RandomAccessIterator" TargetMode="External"/><Relationship Id="rId314" Type="http://schemas.openxmlformats.org/officeDocument/2006/relationships/hyperlink" Target="http://www.cplusplus.com/reference/string/basic_string/" TargetMode="External"/><Relationship Id="rId356" Type="http://schemas.openxmlformats.org/officeDocument/2006/relationships/hyperlink" Target="http://www.cplusplus.com/basic_string::length" TargetMode="External"/><Relationship Id="rId398" Type="http://schemas.openxmlformats.org/officeDocument/2006/relationships/hyperlink" Target="http://www.cplusplus.com/reference/string/basic_string/" TargetMode="External"/><Relationship Id="rId521" Type="http://schemas.openxmlformats.org/officeDocument/2006/relationships/hyperlink" Target="http://www.cplusplus.com/out_of_range" TargetMode="External"/><Relationship Id="rId563" Type="http://schemas.openxmlformats.org/officeDocument/2006/relationships/hyperlink" Target="http://www.cplusplus.com/basic_string" TargetMode="External"/><Relationship Id="rId619" Type="http://schemas.openxmlformats.org/officeDocument/2006/relationships/hyperlink" Target="javascript:switch2.select(1)" TargetMode="External"/><Relationship Id="rId95" Type="http://schemas.openxmlformats.org/officeDocument/2006/relationships/hyperlink" Target="http://www.cplusplus.com/allocator" TargetMode="External"/><Relationship Id="rId160" Type="http://schemas.openxmlformats.org/officeDocument/2006/relationships/hyperlink" Target="http://www.cplusplus.com/reference/string/basic_string/" TargetMode="External"/><Relationship Id="rId216" Type="http://schemas.openxmlformats.org/officeDocument/2006/relationships/hyperlink" Target="http://www.cplusplus.com/allocator" TargetMode="External"/><Relationship Id="rId423" Type="http://schemas.openxmlformats.org/officeDocument/2006/relationships/hyperlink" Target="http://www.cplusplus.com/out_of_range" TargetMode="External"/><Relationship Id="rId258" Type="http://schemas.openxmlformats.org/officeDocument/2006/relationships/hyperlink" Target="javascript:switch1.select(1)" TargetMode="External"/><Relationship Id="rId465" Type="http://schemas.openxmlformats.org/officeDocument/2006/relationships/hyperlink" Target="http://www.cplusplus.com/basic_string" TargetMode="External"/><Relationship Id="rId630" Type="http://schemas.openxmlformats.org/officeDocument/2006/relationships/hyperlink" Target="http://www.cplusplus.com/bad_alloc" TargetMode="External"/><Relationship Id="rId672" Type="http://schemas.openxmlformats.org/officeDocument/2006/relationships/fontTable" Target="fontTable.xml"/><Relationship Id="rId22" Type="http://schemas.openxmlformats.org/officeDocument/2006/relationships/hyperlink" Target="http://www.cplusplus.com/allocator" TargetMode="External"/><Relationship Id="rId64" Type="http://schemas.openxmlformats.org/officeDocument/2006/relationships/hyperlink" Target="http://www.cplusplus.com/reference/string/basic_string/data/" TargetMode="External"/><Relationship Id="rId118" Type="http://schemas.openxmlformats.org/officeDocument/2006/relationships/hyperlink" Target="http://www.cplusplus.com/reference/string/basic_string/" TargetMode="External"/><Relationship Id="rId325" Type="http://schemas.openxmlformats.org/officeDocument/2006/relationships/hyperlink" Target="javascript:switch1.select(2)" TargetMode="External"/><Relationship Id="rId367" Type="http://schemas.openxmlformats.org/officeDocument/2006/relationships/hyperlink" Target="http://www.cplusplus.com/basic_string" TargetMode="External"/><Relationship Id="rId532" Type="http://schemas.openxmlformats.org/officeDocument/2006/relationships/hyperlink" Target="http://www.cplusplus.com/basic_string::length" TargetMode="External"/><Relationship Id="rId574" Type="http://schemas.openxmlformats.org/officeDocument/2006/relationships/hyperlink" Target="http://www.cplusplus.com/basic_string::npos" TargetMode="External"/><Relationship Id="rId171" Type="http://schemas.openxmlformats.org/officeDocument/2006/relationships/hyperlink" Target="http://www.cplusplus.com/basic_string" TargetMode="External"/><Relationship Id="rId227" Type="http://schemas.openxmlformats.org/officeDocument/2006/relationships/hyperlink" Target="http://www.cplusplus.com/basic_string" TargetMode="External"/><Relationship Id="rId269" Type="http://schemas.openxmlformats.org/officeDocument/2006/relationships/hyperlink" Target="http://www.cplusplus.com/basic_string::clear" TargetMode="External"/><Relationship Id="rId434" Type="http://schemas.openxmlformats.org/officeDocument/2006/relationships/hyperlink" Target="http://www.cplusplus.com/basic_string::npos" TargetMode="External"/><Relationship Id="rId476" Type="http://schemas.openxmlformats.org/officeDocument/2006/relationships/hyperlink" Target="http://www.cplusplus.com/reference/string/basic_string/" TargetMode="External"/><Relationship Id="rId641" Type="http://schemas.openxmlformats.org/officeDocument/2006/relationships/control" Target="activeX/activeX2.xml"/><Relationship Id="rId33" Type="http://schemas.openxmlformats.org/officeDocument/2006/relationships/hyperlink" Target="http://www.cplusplus.com/reference/string/basic_string/begin/" TargetMode="External"/><Relationship Id="rId129" Type="http://schemas.openxmlformats.org/officeDocument/2006/relationships/hyperlink" Target="javascript:switch2.select(2)" TargetMode="External"/><Relationship Id="rId280" Type="http://schemas.openxmlformats.org/officeDocument/2006/relationships/hyperlink" Target="http://www.cplusplus.com/basic_string::length" TargetMode="External"/><Relationship Id="rId336" Type="http://schemas.openxmlformats.org/officeDocument/2006/relationships/hyperlink" Target="http://www.cplusplus.com/basic_string::max_size" TargetMode="External"/><Relationship Id="rId501" Type="http://schemas.openxmlformats.org/officeDocument/2006/relationships/hyperlink" Target="http://www.cplusplus.com/basic_string" TargetMode="External"/><Relationship Id="rId543" Type="http://schemas.openxmlformats.org/officeDocument/2006/relationships/hyperlink" Target="http://www.cplusplus.com/basic_string::length" TargetMode="External"/><Relationship Id="rId75" Type="http://schemas.openxmlformats.org/officeDocument/2006/relationships/hyperlink" Target="http://www.cplusplus.com/reference/string/basic_string/operator+/" TargetMode="External"/><Relationship Id="rId140" Type="http://schemas.openxmlformats.org/officeDocument/2006/relationships/hyperlink" Target="javascript:switch2.select(1)" TargetMode="External"/><Relationship Id="rId182" Type="http://schemas.openxmlformats.org/officeDocument/2006/relationships/hyperlink" Target="http://www.cplusplus.com/RandomAccessIterator" TargetMode="External"/><Relationship Id="rId378" Type="http://schemas.openxmlformats.org/officeDocument/2006/relationships/hyperlink" Target="http://www.cplusplus.com/basic_string::npos" TargetMode="External"/><Relationship Id="rId403" Type="http://schemas.openxmlformats.org/officeDocument/2006/relationships/hyperlink" Target="http://www.cplusplus.com/char_traits::length" TargetMode="External"/><Relationship Id="rId585" Type="http://schemas.openxmlformats.org/officeDocument/2006/relationships/hyperlink" Target="http://www.cplusplus.com/basic_string::npos" TargetMode="External"/><Relationship Id="rId6" Type="http://schemas.openxmlformats.org/officeDocument/2006/relationships/hyperlink" Target="http://www.cplusplus.com/string" TargetMode="External"/><Relationship Id="rId238" Type="http://schemas.openxmlformats.org/officeDocument/2006/relationships/hyperlink" Target="http://www.cplusplus.com/basic_string::capacity" TargetMode="External"/><Relationship Id="rId445" Type="http://schemas.openxmlformats.org/officeDocument/2006/relationships/hyperlink" Target="http://www.cplusplus.com/basic_string::length" TargetMode="External"/><Relationship Id="rId487" Type="http://schemas.openxmlformats.org/officeDocument/2006/relationships/hyperlink" Target="http://www.cplusplus.com/allocator_traits" TargetMode="External"/><Relationship Id="rId610" Type="http://schemas.openxmlformats.org/officeDocument/2006/relationships/hyperlink" Target="http://www.cplusplus.com/basic_string" TargetMode="External"/><Relationship Id="rId652" Type="http://schemas.openxmlformats.org/officeDocument/2006/relationships/hyperlink" Target="http://www.cplusplus.com/ios_base::iostate" TargetMode="External"/><Relationship Id="rId291" Type="http://schemas.openxmlformats.org/officeDocument/2006/relationships/hyperlink" Target="javascript:switch2.select(1)" TargetMode="External"/><Relationship Id="rId305" Type="http://schemas.openxmlformats.org/officeDocument/2006/relationships/hyperlink" Target="http://www.cplusplus.com/out_of_range" TargetMode="External"/><Relationship Id="rId347" Type="http://schemas.openxmlformats.org/officeDocument/2006/relationships/hyperlink" Target="http://www.cplusplus.com/basic_string::length" TargetMode="External"/><Relationship Id="rId512" Type="http://schemas.openxmlformats.org/officeDocument/2006/relationships/hyperlink" Target="http://www.cplusplus.com/allocator" TargetMode="External"/><Relationship Id="rId44" Type="http://schemas.openxmlformats.org/officeDocument/2006/relationships/hyperlink" Target="http://www.cplusplus.com/reference/string/basic_string/resize/" TargetMode="External"/><Relationship Id="rId86" Type="http://schemas.openxmlformats.org/officeDocument/2006/relationships/hyperlink" Target="http://www.cplusplus.com/basic_string::empty" TargetMode="External"/><Relationship Id="rId151" Type="http://schemas.openxmlformats.org/officeDocument/2006/relationships/hyperlink" Target="javascript:switch2.select(2)" TargetMode="External"/><Relationship Id="rId389" Type="http://schemas.openxmlformats.org/officeDocument/2006/relationships/hyperlink" Target="javascript:switch2.select(1)" TargetMode="External"/><Relationship Id="rId554" Type="http://schemas.openxmlformats.org/officeDocument/2006/relationships/hyperlink" Target="http://www.cplusplus.com/basic_string::length" TargetMode="External"/><Relationship Id="rId596" Type="http://schemas.openxmlformats.org/officeDocument/2006/relationships/hyperlink" Target="http://www.cplusplus.com/basic_string::length" TargetMode="External"/><Relationship Id="rId193" Type="http://schemas.openxmlformats.org/officeDocument/2006/relationships/hyperlink" Target="javascript:switch1.select(2)" TargetMode="External"/><Relationship Id="rId207" Type="http://schemas.openxmlformats.org/officeDocument/2006/relationships/hyperlink" Target="http://www.cplusplus.com/reference/string/basic_string/" TargetMode="External"/><Relationship Id="rId249" Type="http://schemas.openxmlformats.org/officeDocument/2006/relationships/hyperlink" Target="http://www.cplusplus.com/basic_string" TargetMode="External"/><Relationship Id="rId414" Type="http://schemas.openxmlformats.org/officeDocument/2006/relationships/hyperlink" Target="http://www.cplusplus.com/initializer_list" TargetMode="External"/><Relationship Id="rId456" Type="http://schemas.openxmlformats.org/officeDocument/2006/relationships/hyperlink" Target="http://www.cplusplus.com/basic_string::length" TargetMode="External"/><Relationship Id="rId498" Type="http://schemas.openxmlformats.org/officeDocument/2006/relationships/hyperlink" Target="javascript:switch1.select(2)" TargetMode="External"/><Relationship Id="rId621" Type="http://schemas.openxmlformats.org/officeDocument/2006/relationships/hyperlink" Target="http://www.cplusplus.com/basic_string" TargetMode="External"/><Relationship Id="rId663" Type="http://schemas.openxmlformats.org/officeDocument/2006/relationships/hyperlink" Target="javascript:switch1.select(2)" TargetMode="External"/><Relationship Id="rId13" Type="http://schemas.openxmlformats.org/officeDocument/2006/relationships/hyperlink" Target="http://www.cplusplus.com/reference/string/wstring/" TargetMode="External"/><Relationship Id="rId109" Type="http://schemas.openxmlformats.org/officeDocument/2006/relationships/hyperlink" Target="http://www.cplusplus.com/basic_string::max_size" TargetMode="External"/><Relationship Id="rId260" Type="http://schemas.openxmlformats.org/officeDocument/2006/relationships/hyperlink" Target="http://www.cplusplus.com/basic_string" TargetMode="External"/><Relationship Id="rId316" Type="http://schemas.openxmlformats.org/officeDocument/2006/relationships/hyperlink" Target="http://www.cplusplus.com/basic_string::begin" TargetMode="External"/><Relationship Id="rId523" Type="http://schemas.openxmlformats.org/officeDocument/2006/relationships/hyperlink" Target="javascript:switch1.select(1)" TargetMode="External"/><Relationship Id="rId55" Type="http://schemas.openxmlformats.org/officeDocument/2006/relationships/hyperlink" Target="http://www.cplusplus.com/reference/string/basic_string/append/" TargetMode="External"/><Relationship Id="rId97" Type="http://schemas.openxmlformats.org/officeDocument/2006/relationships/hyperlink" Target="http://www.cplusplus.com/basic_string::length" TargetMode="External"/><Relationship Id="rId120" Type="http://schemas.openxmlformats.org/officeDocument/2006/relationships/hyperlink" Target="javascript:switch1.select(2)" TargetMode="External"/><Relationship Id="rId358" Type="http://schemas.openxmlformats.org/officeDocument/2006/relationships/hyperlink" Target="http://www.cplusplus.com/basic_string::length" TargetMode="External"/><Relationship Id="rId565" Type="http://schemas.openxmlformats.org/officeDocument/2006/relationships/hyperlink" Target="http://www.cplusplus.com/basic_string::length" TargetMode="External"/><Relationship Id="rId162" Type="http://schemas.openxmlformats.org/officeDocument/2006/relationships/hyperlink" Target="javascript:switch1.select(2)" TargetMode="External"/><Relationship Id="rId218" Type="http://schemas.openxmlformats.org/officeDocument/2006/relationships/hyperlink" Target="http://www.cplusplus.com/reference/string/basic_string/" TargetMode="External"/><Relationship Id="rId425" Type="http://schemas.openxmlformats.org/officeDocument/2006/relationships/hyperlink" Target="http://www.cplusplus.com/basic_string::max_size" TargetMode="External"/><Relationship Id="rId467" Type="http://schemas.openxmlformats.org/officeDocument/2006/relationships/hyperlink" Target="http://www.cplusplus.com/basic_string" TargetMode="External"/><Relationship Id="rId632" Type="http://schemas.openxmlformats.org/officeDocument/2006/relationships/hyperlink" Target="javascript:switch1.select(2)" TargetMode="External"/><Relationship Id="rId271" Type="http://schemas.openxmlformats.org/officeDocument/2006/relationships/hyperlink" Target="javascript:switch2.select(1)" TargetMode="External"/><Relationship Id="rId24" Type="http://schemas.openxmlformats.org/officeDocument/2006/relationships/hyperlink" Target="http://www.cplusplus.com/RandomAccessIterator" TargetMode="External"/><Relationship Id="rId66" Type="http://schemas.openxmlformats.org/officeDocument/2006/relationships/hyperlink" Target="http://www.cplusplus.com/reference/string/basic_string/copy/" TargetMode="External"/><Relationship Id="rId131" Type="http://schemas.openxmlformats.org/officeDocument/2006/relationships/hyperlink" Target="http://www.cplusplus.com/basic_string::max_size" TargetMode="External"/><Relationship Id="rId327" Type="http://schemas.openxmlformats.org/officeDocument/2006/relationships/hyperlink" Target="http://www.cplusplus.com/basic_string::append" TargetMode="External"/><Relationship Id="rId369" Type="http://schemas.openxmlformats.org/officeDocument/2006/relationships/hyperlink" Target="http://www.cplusplus.com/basic_string" TargetMode="External"/><Relationship Id="rId534" Type="http://schemas.openxmlformats.org/officeDocument/2006/relationships/hyperlink" Target="javascript:switch1.select(1)" TargetMode="External"/><Relationship Id="rId576" Type="http://schemas.openxmlformats.org/officeDocument/2006/relationships/hyperlink" Target="http://www.cplusplus.com/reference/string/basic_string/" TargetMode="External"/><Relationship Id="rId173" Type="http://schemas.openxmlformats.org/officeDocument/2006/relationships/hyperlink" Target="http://www.cplusplus.com/reference/string/basic_string/" TargetMode="External"/><Relationship Id="rId229" Type="http://schemas.openxmlformats.org/officeDocument/2006/relationships/hyperlink" Target="http://www.cplusplus.com/basic_string" TargetMode="External"/><Relationship Id="rId380" Type="http://schemas.openxmlformats.org/officeDocument/2006/relationships/hyperlink" Target="http://www.cplusplus.com/char_traits::length" TargetMode="External"/><Relationship Id="rId436" Type="http://schemas.openxmlformats.org/officeDocument/2006/relationships/hyperlink" Target="http://www.cplusplus.com/basic_string::length" TargetMode="External"/><Relationship Id="rId601" Type="http://schemas.openxmlformats.org/officeDocument/2006/relationships/hyperlink" Target="javascript:switch1.select(1)" TargetMode="External"/><Relationship Id="rId643" Type="http://schemas.openxmlformats.org/officeDocument/2006/relationships/hyperlink" Target="http://www.cplusplus.com/basic_istream::operator%3E%3E" TargetMode="External"/><Relationship Id="rId240" Type="http://schemas.openxmlformats.org/officeDocument/2006/relationships/hyperlink" Target="http://www.cplusplus.com/basic_string::capacity" TargetMode="External"/><Relationship Id="rId478" Type="http://schemas.openxmlformats.org/officeDocument/2006/relationships/hyperlink" Target="http://www.cplusplus.com/basic_string::length" TargetMode="External"/><Relationship Id="rId35" Type="http://schemas.openxmlformats.org/officeDocument/2006/relationships/hyperlink" Target="http://www.cplusplus.com/reference/string/basic_string/rbegin/" TargetMode="External"/><Relationship Id="rId77" Type="http://schemas.openxmlformats.org/officeDocument/2006/relationships/hyperlink" Target="http://www.cplusplus.com/reference/string/basic_string/swap-free/" TargetMode="External"/><Relationship Id="rId100" Type="http://schemas.openxmlformats.org/officeDocument/2006/relationships/hyperlink" Target="http://www.cplusplus.com/InputIterator" TargetMode="External"/><Relationship Id="rId282" Type="http://schemas.openxmlformats.org/officeDocument/2006/relationships/hyperlink" Target="http://www.cplusplus.com/allocator" TargetMode="External"/><Relationship Id="rId338" Type="http://schemas.openxmlformats.org/officeDocument/2006/relationships/hyperlink" Target="http://www.cplusplus.com/allocator" TargetMode="External"/><Relationship Id="rId503" Type="http://schemas.openxmlformats.org/officeDocument/2006/relationships/hyperlink" Target="http://www.cplusplus.com/basic_string" TargetMode="External"/><Relationship Id="rId545" Type="http://schemas.openxmlformats.org/officeDocument/2006/relationships/hyperlink" Target="javascript:switch1.select(1)" TargetMode="External"/><Relationship Id="rId587" Type="http://schemas.openxmlformats.org/officeDocument/2006/relationships/hyperlink" Target="http://www.cplusplus.com/reference/string/basic_string/" TargetMode="External"/><Relationship Id="rId8" Type="http://schemas.openxmlformats.org/officeDocument/2006/relationships/hyperlink" Target="http://www.cplusplus.com/char_traits" TargetMode="External"/><Relationship Id="rId142" Type="http://schemas.openxmlformats.org/officeDocument/2006/relationships/hyperlink" Target="http://www.cplusplus.com/reference/string/basic_string/" TargetMode="External"/><Relationship Id="rId184" Type="http://schemas.openxmlformats.org/officeDocument/2006/relationships/hyperlink" Target="javascript:switch1.select(1)" TargetMode="External"/><Relationship Id="rId391" Type="http://schemas.openxmlformats.org/officeDocument/2006/relationships/hyperlink" Target="http://www.cplusplus.com/basic_string::length" TargetMode="External"/><Relationship Id="rId405" Type="http://schemas.openxmlformats.org/officeDocument/2006/relationships/hyperlink" Target="http://www.cplusplus.com/out_of_range" TargetMode="External"/><Relationship Id="rId447" Type="http://schemas.openxmlformats.org/officeDocument/2006/relationships/hyperlink" Target="http://www.cplusplus.com/basic_string::length" TargetMode="External"/><Relationship Id="rId612" Type="http://schemas.openxmlformats.org/officeDocument/2006/relationships/hyperlink" Target="http://www.cplusplus.com/basic_string" TargetMode="External"/><Relationship Id="rId251" Type="http://schemas.openxmlformats.org/officeDocument/2006/relationships/hyperlink" Target="http://www.cplusplus.com/basic_string::capacity" TargetMode="External"/><Relationship Id="rId489" Type="http://schemas.openxmlformats.org/officeDocument/2006/relationships/hyperlink" Target="http://www.cplusplus.com/basic_string" TargetMode="External"/><Relationship Id="rId654" Type="http://schemas.openxmlformats.org/officeDocument/2006/relationships/hyperlink" Target="http://www.cplusplus.com/ios_base::failure" TargetMode="External"/><Relationship Id="rId46" Type="http://schemas.openxmlformats.org/officeDocument/2006/relationships/hyperlink" Target="http://www.cplusplus.com/reference/string/basic_string/reserve/" TargetMode="External"/><Relationship Id="rId293" Type="http://schemas.openxmlformats.org/officeDocument/2006/relationships/hyperlink" Target="http://www.cplusplus.com/basic_string::length" TargetMode="External"/><Relationship Id="rId307" Type="http://schemas.openxmlformats.org/officeDocument/2006/relationships/hyperlink" Target="http://www.cplusplus.com/basic_string" TargetMode="External"/><Relationship Id="rId349" Type="http://schemas.openxmlformats.org/officeDocument/2006/relationships/hyperlink" Target="http://www.cplusplus.com/basic_string::npos" TargetMode="External"/><Relationship Id="rId514" Type="http://schemas.openxmlformats.org/officeDocument/2006/relationships/hyperlink" Target="http://www.cplusplus.com/basic_string" TargetMode="External"/><Relationship Id="rId556" Type="http://schemas.openxmlformats.org/officeDocument/2006/relationships/hyperlink" Target="javascript:switch1.select(1)" TargetMode="External"/><Relationship Id="rId88" Type="http://schemas.openxmlformats.org/officeDocument/2006/relationships/hyperlink" Target="http://www.cplusplus.com/basic_string::npos" TargetMode="External"/><Relationship Id="rId111" Type="http://schemas.openxmlformats.org/officeDocument/2006/relationships/hyperlink" Target="http://www.cplusplus.com/allocator" TargetMode="External"/><Relationship Id="rId153" Type="http://schemas.openxmlformats.org/officeDocument/2006/relationships/hyperlink" Target="javascript:switch1.select(1)" TargetMode="External"/><Relationship Id="rId195" Type="http://schemas.openxmlformats.org/officeDocument/2006/relationships/hyperlink" Target="http://www.cplusplus.com/basic_string::capacity" TargetMode="External"/><Relationship Id="rId209" Type="http://schemas.openxmlformats.org/officeDocument/2006/relationships/hyperlink" Target="http://www.cplusplus.com/basic_string::length" TargetMode="External"/><Relationship Id="rId360" Type="http://schemas.openxmlformats.org/officeDocument/2006/relationships/hyperlink" Target="http://www.cplusplus.com/length_error" TargetMode="External"/><Relationship Id="rId416" Type="http://schemas.openxmlformats.org/officeDocument/2006/relationships/hyperlink" Target="http://www.cplusplus.com/basic_string" TargetMode="External"/><Relationship Id="rId598" Type="http://schemas.openxmlformats.org/officeDocument/2006/relationships/hyperlink" Target="http://www.cplusplus.com/allocator" TargetMode="External"/><Relationship Id="rId220" Type="http://schemas.openxmlformats.org/officeDocument/2006/relationships/hyperlink" Target="javascript:switch1.select(2)" TargetMode="External"/><Relationship Id="rId458" Type="http://schemas.openxmlformats.org/officeDocument/2006/relationships/hyperlink" Target="http://www.cplusplus.com/basic_string::npos" TargetMode="External"/><Relationship Id="rId623" Type="http://schemas.openxmlformats.org/officeDocument/2006/relationships/hyperlink" Target="http://www.cplusplus.com/basic_string" TargetMode="External"/><Relationship Id="rId665" Type="http://schemas.openxmlformats.org/officeDocument/2006/relationships/hyperlink" Target="http://www.cplusplus.com/basic_string::push_back" TargetMode="External"/><Relationship Id="rId15" Type="http://schemas.openxmlformats.org/officeDocument/2006/relationships/hyperlink" Target="http://www.cplusplus.com/reference/string/u32string/" TargetMode="External"/><Relationship Id="rId57" Type="http://schemas.openxmlformats.org/officeDocument/2006/relationships/hyperlink" Target="http://www.cplusplus.com/reference/string/basic_string/assign/" TargetMode="External"/><Relationship Id="rId262" Type="http://schemas.openxmlformats.org/officeDocument/2006/relationships/hyperlink" Target="http://www.cplusplus.com/basic_string::length" TargetMode="External"/><Relationship Id="rId318" Type="http://schemas.openxmlformats.org/officeDocument/2006/relationships/hyperlink" Target="http://www.cplusplus.com/basic_string" TargetMode="External"/><Relationship Id="rId525" Type="http://schemas.openxmlformats.org/officeDocument/2006/relationships/hyperlink" Target="http://www.cplusplus.com/basic_string" TargetMode="External"/><Relationship Id="rId567" Type="http://schemas.openxmlformats.org/officeDocument/2006/relationships/hyperlink" Target="javascript:switch1.select(1)" TargetMode="External"/><Relationship Id="rId99" Type="http://schemas.openxmlformats.org/officeDocument/2006/relationships/hyperlink" Target="http://www.cplusplus.com/basic_string::npos" TargetMode="External"/><Relationship Id="rId122" Type="http://schemas.openxmlformats.org/officeDocument/2006/relationships/hyperlink" Target="http://www.cplusplus.com/basic_string" TargetMode="External"/><Relationship Id="rId164" Type="http://schemas.openxmlformats.org/officeDocument/2006/relationships/hyperlink" Target="http://www.cplusplus.com/basic_string" TargetMode="External"/><Relationship Id="rId371" Type="http://schemas.openxmlformats.org/officeDocument/2006/relationships/hyperlink" Target="http://www.cplusplus.com/basic_string::max_size" TargetMode="External"/><Relationship Id="rId427" Type="http://schemas.openxmlformats.org/officeDocument/2006/relationships/hyperlink" Target="http://www.cplusplus.com/allocator" TargetMode="External"/><Relationship Id="rId469" Type="http://schemas.openxmlformats.org/officeDocument/2006/relationships/hyperlink" Target="http://www.cplusplus.com/basic_string::length" TargetMode="External"/><Relationship Id="rId634" Type="http://schemas.openxmlformats.org/officeDocument/2006/relationships/hyperlink" Target="http://www.cplusplus.com/basic_string::compare" TargetMode="External"/><Relationship Id="rId26" Type="http://schemas.openxmlformats.org/officeDocument/2006/relationships/hyperlink" Target="http://www.cplusplus.com/reverse_iterator" TargetMode="External"/><Relationship Id="rId231" Type="http://schemas.openxmlformats.org/officeDocument/2006/relationships/hyperlink" Target="http://www.cplusplus.com/basic_string" TargetMode="External"/><Relationship Id="rId273" Type="http://schemas.openxmlformats.org/officeDocument/2006/relationships/hyperlink" Target="http://www.cplusplus.com/reference/string/basic_string/" TargetMode="External"/><Relationship Id="rId329" Type="http://schemas.openxmlformats.org/officeDocument/2006/relationships/hyperlink" Target="http://www.cplusplus.com/string::length" TargetMode="External"/><Relationship Id="rId480" Type="http://schemas.openxmlformats.org/officeDocument/2006/relationships/hyperlink" Target="javascript:switch1.select(1)" TargetMode="External"/><Relationship Id="rId536" Type="http://schemas.openxmlformats.org/officeDocument/2006/relationships/hyperlink" Target="http://www.cplusplus.com/basic_string" TargetMode="External"/><Relationship Id="rId68" Type="http://schemas.openxmlformats.org/officeDocument/2006/relationships/hyperlink" Target="http://www.cplusplus.com/reference/string/basic_string/rfind/" TargetMode="External"/><Relationship Id="rId133" Type="http://schemas.openxmlformats.org/officeDocument/2006/relationships/hyperlink" Target="http://www.cplusplus.com/allocator" TargetMode="External"/><Relationship Id="rId175" Type="http://schemas.openxmlformats.org/officeDocument/2006/relationships/hyperlink" Target="http://www.cplusplus.com/basic_string" TargetMode="External"/><Relationship Id="rId340" Type="http://schemas.openxmlformats.org/officeDocument/2006/relationships/hyperlink" Target="http://www.cplusplus.com/reference/string/basic_string/" TargetMode="External"/><Relationship Id="rId578" Type="http://schemas.openxmlformats.org/officeDocument/2006/relationships/hyperlink" Target="javascript:switch1.select(2)" TargetMode="External"/><Relationship Id="rId200" Type="http://schemas.openxmlformats.org/officeDocument/2006/relationships/hyperlink" Target="javascript:switch1.select(1)" TargetMode="External"/><Relationship Id="rId382" Type="http://schemas.openxmlformats.org/officeDocument/2006/relationships/hyperlink" Target="http://www.cplusplus.com/basic_string::length" TargetMode="External"/><Relationship Id="rId438" Type="http://schemas.openxmlformats.org/officeDocument/2006/relationships/hyperlink" Target="http://www.cplusplus.com/basic_string::npos" TargetMode="External"/><Relationship Id="rId603" Type="http://schemas.openxmlformats.org/officeDocument/2006/relationships/hyperlink" Target="http://www.cplusplus.com/basic_string" TargetMode="External"/><Relationship Id="rId645" Type="http://schemas.openxmlformats.org/officeDocument/2006/relationships/hyperlink" Target="http://www.cplusplus.com/basic_string" TargetMode="External"/><Relationship Id="rId242" Type="http://schemas.openxmlformats.org/officeDocument/2006/relationships/hyperlink" Target="http://www.cplusplus.com/basic_string::capacity" TargetMode="External"/><Relationship Id="rId284" Type="http://schemas.openxmlformats.org/officeDocument/2006/relationships/hyperlink" Target="http://www.cplusplus.com/reference/string/basic_string/" TargetMode="External"/><Relationship Id="rId491" Type="http://schemas.openxmlformats.org/officeDocument/2006/relationships/hyperlink" Target="http://www.cplusplus.com/basic_string" TargetMode="External"/><Relationship Id="rId505" Type="http://schemas.openxmlformats.org/officeDocument/2006/relationships/hyperlink" Target="javascript:switch3.select(1)" TargetMode="External"/><Relationship Id="rId37" Type="http://schemas.openxmlformats.org/officeDocument/2006/relationships/hyperlink" Target="http://www.cplusplus.com/reference/string/basic_string/cbegin/" TargetMode="External"/><Relationship Id="rId79" Type="http://schemas.openxmlformats.org/officeDocument/2006/relationships/hyperlink" Target="http://www.cplusplus.com/reference/string/basic_string/operator%3C%3C/" TargetMode="External"/><Relationship Id="rId102" Type="http://schemas.openxmlformats.org/officeDocument/2006/relationships/hyperlink" Target="http://www.cplusplus.com/initializer_list" TargetMode="External"/><Relationship Id="rId144" Type="http://schemas.openxmlformats.org/officeDocument/2006/relationships/hyperlink" Target="javascript:switch1.select(2)" TargetMode="External"/><Relationship Id="rId547" Type="http://schemas.openxmlformats.org/officeDocument/2006/relationships/hyperlink" Target="http://www.cplusplus.com/basic_string" TargetMode="External"/><Relationship Id="rId589" Type="http://schemas.openxmlformats.org/officeDocument/2006/relationships/hyperlink" Target="http://www.cplusplus.com/basic_string::length" TargetMode="External"/><Relationship Id="rId90" Type="http://schemas.openxmlformats.org/officeDocument/2006/relationships/hyperlink" Target="http://www.cplusplus.com/char_traits::length" TargetMode="External"/><Relationship Id="rId186" Type="http://schemas.openxmlformats.org/officeDocument/2006/relationships/hyperlink" Target="http://www.cplusplus.com/basic_string" TargetMode="External"/><Relationship Id="rId351" Type="http://schemas.openxmlformats.org/officeDocument/2006/relationships/hyperlink" Target="http://www.cplusplus.com/InputIterator" TargetMode="External"/><Relationship Id="rId393" Type="http://schemas.openxmlformats.org/officeDocument/2006/relationships/hyperlink" Target="http://www.cplusplus.com/basic_string::length" TargetMode="External"/><Relationship Id="rId407" Type="http://schemas.openxmlformats.org/officeDocument/2006/relationships/hyperlink" Target="http://www.cplusplus.com/basic_string::length" TargetMode="External"/><Relationship Id="rId449" Type="http://schemas.openxmlformats.org/officeDocument/2006/relationships/hyperlink" Target="http://www.cplusplus.com/reference/string/basic_string/" TargetMode="External"/><Relationship Id="rId614" Type="http://schemas.openxmlformats.org/officeDocument/2006/relationships/hyperlink" Target="http://www.cplusplus.com/basic_string::length" TargetMode="External"/><Relationship Id="rId656" Type="http://schemas.openxmlformats.org/officeDocument/2006/relationships/hyperlink" Target="http://www.cplusplus.com/basic_ostream::operator%3C%3C" TargetMode="External"/><Relationship Id="rId211" Type="http://schemas.openxmlformats.org/officeDocument/2006/relationships/hyperlink" Target="http://www.cplusplus.com/basic_string::length" TargetMode="External"/><Relationship Id="rId253" Type="http://schemas.openxmlformats.org/officeDocument/2006/relationships/hyperlink" Target="http://www.cplusplus.com/basic_string::max_size" TargetMode="External"/><Relationship Id="rId295" Type="http://schemas.openxmlformats.org/officeDocument/2006/relationships/hyperlink" Target="http://www.cplusplus.com/basic_string" TargetMode="External"/><Relationship Id="rId309" Type="http://schemas.openxmlformats.org/officeDocument/2006/relationships/hyperlink" Target="http://www.cplusplus.com/basic_string" TargetMode="External"/><Relationship Id="rId460" Type="http://schemas.openxmlformats.org/officeDocument/2006/relationships/hyperlink" Target="http://www.cplusplus.com/out_of_range" TargetMode="External"/><Relationship Id="rId516" Type="http://schemas.openxmlformats.org/officeDocument/2006/relationships/hyperlink" Target="http://www.cplusplus.com/out_of_range" TargetMode="External"/><Relationship Id="rId48" Type="http://schemas.openxmlformats.org/officeDocument/2006/relationships/hyperlink" Target="http://www.cplusplus.com/reference/string/basic_string/empty/" TargetMode="External"/><Relationship Id="rId113" Type="http://schemas.openxmlformats.org/officeDocument/2006/relationships/hyperlink" Target="http://www.cplusplus.com/reference/string/basic_string/" TargetMode="External"/><Relationship Id="rId320" Type="http://schemas.openxmlformats.org/officeDocument/2006/relationships/hyperlink" Target="http://www.cplusplus.com/basic_string" TargetMode="External"/><Relationship Id="rId558" Type="http://schemas.openxmlformats.org/officeDocument/2006/relationships/hyperlink" Target="http://www.cplusplus.com/basic_string" TargetMode="External"/><Relationship Id="rId155" Type="http://schemas.openxmlformats.org/officeDocument/2006/relationships/hyperlink" Target="http://www.cplusplus.com/basic_string::end" TargetMode="External"/><Relationship Id="rId197" Type="http://schemas.openxmlformats.org/officeDocument/2006/relationships/hyperlink" Target="javascript:switch2.select(1)" TargetMode="External"/><Relationship Id="rId362" Type="http://schemas.openxmlformats.org/officeDocument/2006/relationships/hyperlink" Target="http://www.cplusplus.com/bad_alloc" TargetMode="External"/><Relationship Id="rId418" Type="http://schemas.openxmlformats.org/officeDocument/2006/relationships/hyperlink" Target="http://www.cplusplus.com/basic_string" TargetMode="External"/><Relationship Id="rId625" Type="http://schemas.openxmlformats.org/officeDocument/2006/relationships/hyperlink" Target="http://www.cplusplus.com/basic_string" TargetMode="External"/><Relationship Id="rId222" Type="http://schemas.openxmlformats.org/officeDocument/2006/relationships/hyperlink" Target="http://www.cplusplus.com/basic_string::length" TargetMode="External"/><Relationship Id="rId264" Type="http://schemas.openxmlformats.org/officeDocument/2006/relationships/hyperlink" Target="javascript:switch1.select(1)" TargetMode="External"/><Relationship Id="rId471" Type="http://schemas.openxmlformats.org/officeDocument/2006/relationships/hyperlink" Target="http://www.cplusplus.com/basic_string::length" TargetMode="External"/><Relationship Id="rId667" Type="http://schemas.openxmlformats.org/officeDocument/2006/relationships/hyperlink" Target="http://www.cplusplus.com/basic_string" TargetMode="External"/><Relationship Id="rId17" Type="http://schemas.openxmlformats.org/officeDocument/2006/relationships/hyperlink" Target="javascript:switch1.select(2)" TargetMode="External"/><Relationship Id="rId59" Type="http://schemas.openxmlformats.org/officeDocument/2006/relationships/hyperlink" Target="http://www.cplusplus.com/reference/string/basic_string/erase/" TargetMode="External"/><Relationship Id="rId124" Type="http://schemas.openxmlformats.org/officeDocument/2006/relationships/hyperlink" Target="http://www.cplusplus.com/char_traits::length" TargetMode="External"/><Relationship Id="rId527" Type="http://schemas.openxmlformats.org/officeDocument/2006/relationships/hyperlink" Target="http://www.cplusplus.com/basic_string::find_first_of" TargetMode="External"/><Relationship Id="rId569" Type="http://schemas.openxmlformats.org/officeDocument/2006/relationships/hyperlink" Target="http://www.cplusplus.com/basic_string" TargetMode="External"/><Relationship Id="rId70" Type="http://schemas.openxmlformats.org/officeDocument/2006/relationships/hyperlink" Target="http://www.cplusplus.com/reference/string/basic_string/find_last_of/" TargetMode="External"/><Relationship Id="rId166" Type="http://schemas.openxmlformats.org/officeDocument/2006/relationships/hyperlink" Target="http://www.cplusplus.com/RandomAccessIterator" TargetMode="External"/><Relationship Id="rId331" Type="http://schemas.openxmlformats.org/officeDocument/2006/relationships/hyperlink" Target="http://www.cplusplus.com/initializer_list" TargetMode="External"/><Relationship Id="rId373" Type="http://schemas.openxmlformats.org/officeDocument/2006/relationships/hyperlink" Target="http://www.cplusplus.com/allocator" TargetMode="External"/><Relationship Id="rId429" Type="http://schemas.openxmlformats.org/officeDocument/2006/relationships/hyperlink" Target="http://www.cplusplus.com/reference/string/basic_string/" TargetMode="External"/><Relationship Id="rId580" Type="http://schemas.openxmlformats.org/officeDocument/2006/relationships/hyperlink" Target="http://www.cplusplus.com/char_traits::eq" TargetMode="External"/><Relationship Id="rId636" Type="http://schemas.openxmlformats.org/officeDocument/2006/relationships/hyperlink" Target="http://www.cplusplus.com/char_traits" TargetMode="External"/><Relationship Id="rId1" Type="http://schemas.openxmlformats.org/officeDocument/2006/relationships/numbering" Target="numbering.xml"/><Relationship Id="rId233" Type="http://schemas.openxmlformats.org/officeDocument/2006/relationships/hyperlink" Target="http://www.cplusplus.com/basic_string" TargetMode="External"/><Relationship Id="rId440" Type="http://schemas.openxmlformats.org/officeDocument/2006/relationships/hyperlink" Target="http://www.cplusplus.com/RandomAccessIterator" TargetMode="External"/><Relationship Id="rId28" Type="http://schemas.openxmlformats.org/officeDocument/2006/relationships/hyperlink" Target="http://www.cplusplus.com/ptrdiff_t" TargetMode="External"/><Relationship Id="rId275" Type="http://schemas.openxmlformats.org/officeDocument/2006/relationships/hyperlink" Target="http://www.cplusplus.com/basic_string::capacity" TargetMode="External"/><Relationship Id="rId300" Type="http://schemas.openxmlformats.org/officeDocument/2006/relationships/hyperlink" Target="http://www.cplusplus.com/basic_string" TargetMode="External"/><Relationship Id="rId482" Type="http://schemas.openxmlformats.org/officeDocument/2006/relationships/hyperlink" Target="http://www.cplusplus.com/basic_string::get_allocator" TargetMode="External"/><Relationship Id="rId538" Type="http://schemas.openxmlformats.org/officeDocument/2006/relationships/hyperlink" Target="http://www.cplusplus.com/basic_string" TargetMode="External"/><Relationship Id="rId81" Type="http://schemas.openxmlformats.org/officeDocument/2006/relationships/hyperlink" Target="http://www.cplusplus.com/reference/string/basic_string/npos/" TargetMode="External"/><Relationship Id="rId135" Type="http://schemas.openxmlformats.org/officeDocument/2006/relationships/hyperlink" Target="http://www.cplusplus.com/reference/string/basic_string/" TargetMode="External"/><Relationship Id="rId177" Type="http://schemas.openxmlformats.org/officeDocument/2006/relationships/hyperlink" Target="http://www.cplusplus.com/basic_string::cbegin" TargetMode="External"/><Relationship Id="rId342" Type="http://schemas.openxmlformats.org/officeDocument/2006/relationships/hyperlink" Target="javascript:switch1.select(2)" TargetMode="External"/><Relationship Id="rId384" Type="http://schemas.openxmlformats.org/officeDocument/2006/relationships/hyperlink" Target="http://www.cplusplus.com/basic_string::npos" TargetMode="External"/><Relationship Id="rId591" Type="http://schemas.openxmlformats.org/officeDocument/2006/relationships/hyperlink" Target="http://www.cplusplus.com/out_of_range" TargetMode="External"/><Relationship Id="rId605" Type="http://schemas.openxmlformats.org/officeDocument/2006/relationships/hyperlink" Target="http://www.cplusplus.com/char_traits::compare" TargetMode="External"/><Relationship Id="rId202" Type="http://schemas.openxmlformats.org/officeDocument/2006/relationships/hyperlink" Target="http://www.cplusplus.com/basic_string" TargetMode="External"/><Relationship Id="rId244" Type="http://schemas.openxmlformats.org/officeDocument/2006/relationships/hyperlink" Target="http://www.cplusplus.com/basic_string::length" TargetMode="External"/><Relationship Id="rId647" Type="http://schemas.openxmlformats.org/officeDocument/2006/relationships/hyperlink" Target="http://www.cplusplus.com/basic_istream" TargetMode="External"/><Relationship Id="rId39" Type="http://schemas.openxmlformats.org/officeDocument/2006/relationships/hyperlink" Target="http://www.cplusplus.com/reference/string/basic_string/crbegin/" TargetMode="External"/><Relationship Id="rId286" Type="http://schemas.openxmlformats.org/officeDocument/2006/relationships/hyperlink" Target="javascript:switch1.select(1)" TargetMode="External"/><Relationship Id="rId451" Type="http://schemas.openxmlformats.org/officeDocument/2006/relationships/hyperlink" Target="javascript:switch1.select(2)" TargetMode="External"/><Relationship Id="rId493" Type="http://schemas.openxmlformats.org/officeDocument/2006/relationships/image" Target="media/image1.wmf"/><Relationship Id="rId507" Type="http://schemas.openxmlformats.org/officeDocument/2006/relationships/hyperlink" Target="http://www.cplusplus.com/reference/string/basic_string/" TargetMode="External"/><Relationship Id="rId549" Type="http://schemas.openxmlformats.org/officeDocument/2006/relationships/hyperlink" Target="http://www.cplusplus.com/char_traits::eq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102</Pages>
  <Words>23991</Words>
  <Characters>136750</Characters>
  <Application>Microsoft Office Word</Application>
  <DocSecurity>0</DocSecurity>
  <Lines>1139</Lines>
  <Paragraphs>320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EWU</Company>
  <LinksUpToDate>false</LinksUpToDate>
  <CharactersWithSpaces>160421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2013-2-60-005</dc:creator>
  <cp:keywords/>
  <dc:description/>
  <cp:lastModifiedBy>2013-2-60-005</cp:lastModifiedBy>
  <cp:revision>4</cp:revision>
  <dcterms:created xsi:type="dcterms:W3CDTF">2014-05-25T05:58:00Z</dcterms:created>
  <dcterms:modified xsi:type="dcterms:W3CDTF">2014-05-25T06:22:00Z</dcterms:modified>
</cp:coreProperties>
</file>