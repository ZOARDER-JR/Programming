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library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&lt;algorithm&gt;</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&lt;algorithm&gt;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Standard Template Library: Algorithms</w:t>
      </w:r>
    </w:p>
    <w:p w:rsidR="00071401" w:rsidRPr="00071401" w:rsidRDefault="00071401" w:rsidP="00071401">
      <w:pPr>
        <w:spacing w:after="24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header </w:t>
      </w:r>
      <w:r w:rsidRPr="00071401">
        <w:rPr>
          <w:rFonts w:ascii="Courier New" w:eastAsia="Times New Roman" w:hAnsi="Courier New" w:cs="Courier New"/>
          <w:sz w:val="20"/>
        </w:rPr>
        <w:t>&lt;algorithm&gt;</w:t>
      </w:r>
      <w:r w:rsidRPr="00071401">
        <w:rPr>
          <w:rFonts w:ascii="Times New Roman" w:eastAsia="Times New Roman" w:hAnsi="Times New Roman" w:cs="Times New Roman"/>
          <w:sz w:val="24"/>
          <w:szCs w:val="24"/>
        </w:rPr>
        <w:t xml:space="preserve"> defines a collection of functions especially designed to be used on ranges of elements.</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A range is any sequence of objects that can be accessed through iterators or pointers, such as an array or an instance of some of the </w:t>
      </w:r>
      <w:hyperlink r:id="rId5" w:history="1">
        <w:r w:rsidRPr="00071401">
          <w:rPr>
            <w:rFonts w:ascii="Times New Roman" w:eastAsia="Times New Roman" w:hAnsi="Times New Roman" w:cs="Times New Roman"/>
            <w:color w:val="0000FF"/>
            <w:sz w:val="24"/>
            <w:szCs w:val="24"/>
            <w:u w:val="single"/>
          </w:rPr>
          <w:t>STL containers</w:t>
        </w:r>
      </w:hyperlink>
      <w:r w:rsidRPr="00071401">
        <w:rPr>
          <w:rFonts w:ascii="Times New Roman" w:eastAsia="Times New Roman" w:hAnsi="Times New Roman" w:cs="Times New Roman"/>
          <w:sz w:val="24"/>
          <w:szCs w:val="24"/>
        </w:rPr>
        <w:t>. Notice though, that algorithms operate through iterators directly on the values, not affecting in any way the structure of any possible container (it never affects the size or storage allocation of the container).</w:t>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Functions in &lt;algorithm&gt;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b/>
          <w:bCs/>
          <w:sz w:val="24"/>
          <w:szCs w:val="24"/>
        </w:rPr>
        <w:t>Non-modifying sequence operations</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hyperlink r:id="rId6" w:history="1">
        <w:r w:rsidRPr="00071401">
          <w:rPr>
            <w:rFonts w:ascii="Times New Roman" w:eastAsia="Times New Roman" w:hAnsi="Times New Roman" w:cs="Times New Roman"/>
            <w:b/>
            <w:bCs/>
            <w:color w:val="0000FF"/>
            <w:sz w:val="24"/>
            <w:szCs w:val="24"/>
            <w:u w:val="single"/>
          </w:rPr>
          <w:t xml:space="preserve">all_of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condition on all elements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 w:history="1">
        <w:r w:rsidRPr="00071401">
          <w:rPr>
            <w:rFonts w:ascii="Times New Roman" w:eastAsia="Times New Roman" w:hAnsi="Times New Roman" w:cs="Times New Roman"/>
            <w:b/>
            <w:bCs/>
            <w:color w:val="0000FF"/>
            <w:sz w:val="24"/>
            <w:szCs w:val="24"/>
            <w:u w:val="single"/>
          </w:rPr>
          <w:t xml:space="preserve">any_of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if any element in range fulfills condition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 w:history="1">
        <w:r w:rsidRPr="00071401">
          <w:rPr>
            <w:rFonts w:ascii="Times New Roman" w:eastAsia="Times New Roman" w:hAnsi="Times New Roman" w:cs="Times New Roman"/>
            <w:b/>
            <w:bCs/>
            <w:color w:val="0000FF"/>
            <w:sz w:val="24"/>
            <w:szCs w:val="24"/>
            <w:u w:val="single"/>
          </w:rPr>
          <w:t xml:space="preserve">none_of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if no elements fulfill condition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9" w:history="1">
        <w:r w:rsidRPr="00071401">
          <w:rPr>
            <w:rFonts w:ascii="Times New Roman" w:eastAsia="Times New Roman" w:hAnsi="Times New Roman" w:cs="Times New Roman"/>
            <w:b/>
            <w:bCs/>
            <w:color w:val="0000FF"/>
            <w:sz w:val="24"/>
            <w:szCs w:val="24"/>
            <w:u w:val="single"/>
          </w:rPr>
          <w:t>for_each</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Apply function to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0" w:history="1">
        <w:r w:rsidRPr="00071401">
          <w:rPr>
            <w:rFonts w:ascii="Times New Roman" w:eastAsia="Times New Roman" w:hAnsi="Times New Roman" w:cs="Times New Roman"/>
            <w:b/>
            <w:bCs/>
            <w:color w:val="0000FF"/>
            <w:sz w:val="24"/>
            <w:szCs w:val="24"/>
            <w:u w:val="single"/>
          </w:rPr>
          <w:t>find</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value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1" w:history="1">
        <w:r w:rsidRPr="00071401">
          <w:rPr>
            <w:rFonts w:ascii="Times New Roman" w:eastAsia="Times New Roman" w:hAnsi="Times New Roman" w:cs="Times New Roman"/>
            <w:b/>
            <w:bCs/>
            <w:color w:val="0000FF"/>
            <w:sz w:val="24"/>
            <w:szCs w:val="24"/>
            <w:u w:val="single"/>
          </w:rPr>
          <w:t>find_if</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element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2" w:history="1">
        <w:r w:rsidRPr="00071401">
          <w:rPr>
            <w:rFonts w:ascii="Times New Roman" w:eastAsia="Times New Roman" w:hAnsi="Times New Roman" w:cs="Times New Roman"/>
            <w:b/>
            <w:bCs/>
            <w:color w:val="0000FF"/>
            <w:sz w:val="24"/>
            <w:szCs w:val="24"/>
            <w:u w:val="single"/>
          </w:rPr>
          <w:t xml:space="preserve">find_if_not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element in range (negative condition)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3" w:history="1">
        <w:r w:rsidRPr="00071401">
          <w:rPr>
            <w:rFonts w:ascii="Times New Roman" w:eastAsia="Times New Roman" w:hAnsi="Times New Roman" w:cs="Times New Roman"/>
            <w:b/>
            <w:bCs/>
            <w:color w:val="0000FF"/>
            <w:sz w:val="24"/>
            <w:szCs w:val="24"/>
            <w:u w:val="single"/>
          </w:rPr>
          <w:t>find_end</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last subsequence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4" w:history="1">
        <w:r w:rsidRPr="00071401">
          <w:rPr>
            <w:rFonts w:ascii="Times New Roman" w:eastAsia="Times New Roman" w:hAnsi="Times New Roman" w:cs="Times New Roman"/>
            <w:b/>
            <w:bCs/>
            <w:color w:val="0000FF"/>
            <w:sz w:val="24"/>
            <w:szCs w:val="24"/>
            <w:u w:val="single"/>
          </w:rPr>
          <w:t>find_first_of</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element from set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5" w:history="1">
        <w:r w:rsidRPr="00071401">
          <w:rPr>
            <w:rFonts w:ascii="Times New Roman" w:eastAsia="Times New Roman" w:hAnsi="Times New Roman" w:cs="Times New Roman"/>
            <w:b/>
            <w:bCs/>
            <w:color w:val="0000FF"/>
            <w:sz w:val="24"/>
            <w:szCs w:val="24"/>
            <w:u w:val="single"/>
          </w:rPr>
          <w:t>adjacent_find</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equal adjacent elements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6" w:history="1">
        <w:r w:rsidRPr="00071401">
          <w:rPr>
            <w:rFonts w:ascii="Times New Roman" w:eastAsia="Times New Roman" w:hAnsi="Times New Roman" w:cs="Times New Roman"/>
            <w:b/>
            <w:bCs/>
            <w:color w:val="0000FF"/>
            <w:sz w:val="24"/>
            <w:szCs w:val="24"/>
            <w:u w:val="single"/>
          </w:rPr>
          <w:t>count</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Count appearances of value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7" w:history="1">
        <w:r w:rsidRPr="00071401">
          <w:rPr>
            <w:rFonts w:ascii="Times New Roman" w:eastAsia="Times New Roman" w:hAnsi="Times New Roman" w:cs="Times New Roman"/>
            <w:b/>
            <w:bCs/>
            <w:color w:val="0000FF"/>
            <w:sz w:val="24"/>
            <w:szCs w:val="24"/>
            <w:u w:val="single"/>
          </w:rPr>
          <w:t>count_if</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number of elements in range satisfying condition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8" w:history="1">
        <w:r w:rsidRPr="00071401">
          <w:rPr>
            <w:rFonts w:ascii="Times New Roman" w:eastAsia="Times New Roman" w:hAnsi="Times New Roman" w:cs="Times New Roman"/>
            <w:b/>
            <w:bCs/>
            <w:color w:val="0000FF"/>
            <w:sz w:val="24"/>
            <w:szCs w:val="24"/>
            <w:u w:val="single"/>
          </w:rPr>
          <w:t>mismatch</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first position where two ranges differ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19" w:history="1">
        <w:r w:rsidRPr="00071401">
          <w:rPr>
            <w:rFonts w:ascii="Times New Roman" w:eastAsia="Times New Roman" w:hAnsi="Times New Roman" w:cs="Times New Roman"/>
            <w:b/>
            <w:bCs/>
            <w:color w:val="0000FF"/>
            <w:sz w:val="24"/>
            <w:szCs w:val="24"/>
            <w:u w:val="single"/>
          </w:rPr>
          <w:t>equal</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whether the elements in two ranges are equal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0" w:history="1">
        <w:r w:rsidRPr="00071401">
          <w:rPr>
            <w:rFonts w:ascii="Times New Roman" w:eastAsia="Times New Roman" w:hAnsi="Times New Roman" w:cs="Times New Roman"/>
            <w:b/>
            <w:bCs/>
            <w:color w:val="0000FF"/>
            <w:sz w:val="24"/>
            <w:szCs w:val="24"/>
            <w:u w:val="single"/>
          </w:rPr>
          <w:t xml:space="preserve">is_permutation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whether range is permutation of another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1" w:history="1">
        <w:r w:rsidRPr="00071401">
          <w:rPr>
            <w:rFonts w:ascii="Times New Roman" w:eastAsia="Times New Roman" w:hAnsi="Times New Roman" w:cs="Times New Roman"/>
            <w:b/>
            <w:bCs/>
            <w:color w:val="0000FF"/>
            <w:sz w:val="24"/>
            <w:szCs w:val="24"/>
            <w:u w:val="single"/>
          </w:rPr>
          <w:t>search</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Search range for subsequence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2" w:history="1">
        <w:r w:rsidRPr="00071401">
          <w:rPr>
            <w:rFonts w:ascii="Times New Roman" w:eastAsia="Times New Roman" w:hAnsi="Times New Roman" w:cs="Times New Roman"/>
            <w:b/>
            <w:bCs/>
            <w:color w:val="0000FF"/>
            <w:sz w:val="24"/>
            <w:szCs w:val="24"/>
            <w:u w:val="single"/>
          </w:rPr>
          <w:t>search_n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Search range for elements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b/>
          <w:bCs/>
          <w:sz w:val="24"/>
          <w:szCs w:val="24"/>
        </w:rPr>
        <w:t>Modifying sequence operations</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hyperlink r:id="rId23" w:history="1">
        <w:r w:rsidRPr="00071401">
          <w:rPr>
            <w:rFonts w:ascii="Times New Roman" w:eastAsia="Times New Roman" w:hAnsi="Times New Roman" w:cs="Times New Roman"/>
            <w:b/>
            <w:bCs/>
            <w:color w:val="0000FF"/>
            <w:sz w:val="24"/>
            <w:szCs w:val="24"/>
            <w:u w:val="single"/>
          </w:rPr>
          <w:t>copy</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of elements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4" w:history="1">
        <w:r w:rsidRPr="00071401">
          <w:rPr>
            <w:rFonts w:ascii="Times New Roman" w:eastAsia="Times New Roman" w:hAnsi="Times New Roman" w:cs="Times New Roman"/>
            <w:b/>
            <w:bCs/>
            <w:color w:val="0000FF"/>
            <w:sz w:val="24"/>
            <w:szCs w:val="24"/>
            <w:u w:val="single"/>
          </w:rPr>
          <w:t xml:space="preserve">copy_n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elements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5" w:history="1">
        <w:r w:rsidRPr="00071401">
          <w:rPr>
            <w:rFonts w:ascii="Times New Roman" w:eastAsia="Times New Roman" w:hAnsi="Times New Roman" w:cs="Times New Roman"/>
            <w:b/>
            <w:bCs/>
            <w:color w:val="0000FF"/>
            <w:sz w:val="24"/>
            <w:szCs w:val="24"/>
            <w:u w:val="single"/>
          </w:rPr>
          <w:t xml:space="preserve">copy_if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certain elements of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6" w:history="1">
        <w:r w:rsidRPr="00071401">
          <w:rPr>
            <w:rFonts w:ascii="Times New Roman" w:eastAsia="Times New Roman" w:hAnsi="Times New Roman" w:cs="Times New Roman"/>
            <w:b/>
            <w:bCs/>
            <w:color w:val="0000FF"/>
            <w:sz w:val="24"/>
            <w:szCs w:val="24"/>
            <w:u w:val="single"/>
          </w:rPr>
          <w:t>copy_backward</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of elements backward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7" w:history="1">
        <w:r w:rsidRPr="00071401">
          <w:rPr>
            <w:rFonts w:ascii="Times New Roman" w:eastAsia="Times New Roman" w:hAnsi="Times New Roman" w:cs="Times New Roman"/>
            <w:b/>
            <w:bCs/>
            <w:color w:val="0000FF"/>
            <w:sz w:val="24"/>
            <w:szCs w:val="24"/>
            <w:u w:val="single"/>
          </w:rPr>
          <w:t xml:space="preserve">move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Move range of elements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8" w:history="1">
        <w:r w:rsidRPr="00071401">
          <w:rPr>
            <w:rFonts w:ascii="Times New Roman" w:eastAsia="Times New Roman" w:hAnsi="Times New Roman" w:cs="Times New Roman"/>
            <w:b/>
            <w:bCs/>
            <w:color w:val="0000FF"/>
            <w:sz w:val="24"/>
            <w:szCs w:val="24"/>
            <w:u w:val="single"/>
          </w:rPr>
          <w:t xml:space="preserve">move_backward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Move range of elements backward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29" w:history="1">
        <w:r w:rsidRPr="00071401">
          <w:rPr>
            <w:rFonts w:ascii="Times New Roman" w:eastAsia="Times New Roman" w:hAnsi="Times New Roman" w:cs="Times New Roman"/>
            <w:b/>
            <w:bCs/>
            <w:color w:val="0000FF"/>
            <w:sz w:val="24"/>
            <w:szCs w:val="24"/>
            <w:u w:val="single"/>
          </w:rPr>
          <w:t>swap</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Exchange values of two objects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0" w:history="1">
        <w:r w:rsidRPr="00071401">
          <w:rPr>
            <w:rFonts w:ascii="Times New Roman" w:eastAsia="Times New Roman" w:hAnsi="Times New Roman" w:cs="Times New Roman"/>
            <w:b/>
            <w:bCs/>
            <w:color w:val="0000FF"/>
            <w:sz w:val="24"/>
            <w:szCs w:val="24"/>
            <w:u w:val="single"/>
          </w:rPr>
          <w:t>swap_ranges</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Exchange values of two ranges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1" w:history="1">
        <w:r w:rsidRPr="00071401">
          <w:rPr>
            <w:rFonts w:ascii="Times New Roman" w:eastAsia="Times New Roman" w:hAnsi="Times New Roman" w:cs="Times New Roman"/>
            <w:b/>
            <w:bCs/>
            <w:color w:val="0000FF"/>
            <w:sz w:val="24"/>
            <w:szCs w:val="24"/>
            <w:u w:val="single"/>
          </w:rPr>
          <w:t>iter_swap</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Exchange values of objects pointed by two iterators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2" w:history="1">
        <w:r w:rsidRPr="00071401">
          <w:rPr>
            <w:rFonts w:ascii="Times New Roman" w:eastAsia="Times New Roman" w:hAnsi="Times New Roman" w:cs="Times New Roman"/>
            <w:b/>
            <w:bCs/>
            <w:color w:val="0000FF"/>
            <w:sz w:val="24"/>
            <w:szCs w:val="24"/>
            <w:u w:val="single"/>
          </w:rPr>
          <w:t>transform</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Transform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3" w:history="1">
        <w:r w:rsidRPr="00071401">
          <w:rPr>
            <w:rFonts w:ascii="Times New Roman" w:eastAsia="Times New Roman" w:hAnsi="Times New Roman" w:cs="Times New Roman"/>
            <w:b/>
            <w:bCs/>
            <w:color w:val="0000FF"/>
            <w:sz w:val="24"/>
            <w:szCs w:val="24"/>
            <w:u w:val="single"/>
          </w:rPr>
          <w:t>replace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Replace value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4" w:history="1">
        <w:r w:rsidRPr="00071401">
          <w:rPr>
            <w:rFonts w:ascii="Times New Roman" w:eastAsia="Times New Roman" w:hAnsi="Times New Roman" w:cs="Times New Roman"/>
            <w:b/>
            <w:bCs/>
            <w:color w:val="0000FF"/>
            <w:sz w:val="24"/>
            <w:szCs w:val="24"/>
            <w:u w:val="single"/>
          </w:rPr>
          <w:t>replace_if</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Replace values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5" w:history="1">
        <w:r w:rsidRPr="00071401">
          <w:rPr>
            <w:rFonts w:ascii="Times New Roman" w:eastAsia="Times New Roman" w:hAnsi="Times New Roman" w:cs="Times New Roman"/>
            <w:b/>
            <w:bCs/>
            <w:color w:val="0000FF"/>
            <w:sz w:val="24"/>
            <w:szCs w:val="24"/>
            <w:u w:val="single"/>
          </w:rPr>
          <w:t>replace_copy</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replacing value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6" w:history="1">
        <w:r w:rsidRPr="00071401">
          <w:rPr>
            <w:rFonts w:ascii="Times New Roman" w:eastAsia="Times New Roman" w:hAnsi="Times New Roman" w:cs="Times New Roman"/>
            <w:b/>
            <w:bCs/>
            <w:color w:val="0000FF"/>
            <w:sz w:val="24"/>
            <w:szCs w:val="24"/>
            <w:u w:val="single"/>
          </w:rPr>
          <w:t>replace_copy_if</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replacing value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7" w:history="1">
        <w:r w:rsidRPr="00071401">
          <w:rPr>
            <w:rFonts w:ascii="Times New Roman" w:eastAsia="Times New Roman" w:hAnsi="Times New Roman" w:cs="Times New Roman"/>
            <w:b/>
            <w:bCs/>
            <w:color w:val="0000FF"/>
            <w:sz w:val="24"/>
            <w:szCs w:val="24"/>
            <w:u w:val="single"/>
          </w:rPr>
          <w:t>fill</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Fill range with value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8" w:history="1">
        <w:r w:rsidRPr="00071401">
          <w:rPr>
            <w:rFonts w:ascii="Times New Roman" w:eastAsia="Times New Roman" w:hAnsi="Times New Roman" w:cs="Times New Roman"/>
            <w:b/>
            <w:bCs/>
            <w:color w:val="0000FF"/>
            <w:sz w:val="24"/>
            <w:szCs w:val="24"/>
            <w:u w:val="single"/>
          </w:rPr>
          <w:t>fill_n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Fill sequence with value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39" w:history="1">
        <w:r w:rsidRPr="00071401">
          <w:rPr>
            <w:rFonts w:ascii="Times New Roman" w:eastAsia="Times New Roman" w:hAnsi="Times New Roman" w:cs="Times New Roman"/>
            <w:b/>
            <w:bCs/>
            <w:color w:val="0000FF"/>
            <w:sz w:val="24"/>
            <w:szCs w:val="24"/>
            <w:u w:val="single"/>
          </w:rPr>
          <w:t>generate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Generate values for range with function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0" w:history="1">
        <w:r w:rsidRPr="00071401">
          <w:rPr>
            <w:rFonts w:ascii="Times New Roman" w:eastAsia="Times New Roman" w:hAnsi="Times New Roman" w:cs="Times New Roman"/>
            <w:b/>
            <w:bCs/>
            <w:color w:val="0000FF"/>
            <w:sz w:val="24"/>
            <w:szCs w:val="24"/>
            <w:u w:val="single"/>
          </w:rPr>
          <w:t>generate_n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Generate values for sequence with function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1" w:history="1">
        <w:r w:rsidRPr="00071401">
          <w:rPr>
            <w:rFonts w:ascii="Times New Roman" w:eastAsia="Times New Roman" w:hAnsi="Times New Roman" w:cs="Times New Roman"/>
            <w:b/>
            <w:bCs/>
            <w:color w:val="0000FF"/>
            <w:sz w:val="24"/>
            <w:szCs w:val="24"/>
            <w:u w:val="single"/>
          </w:rPr>
          <w:t>remove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Remove value from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2" w:history="1">
        <w:r w:rsidRPr="00071401">
          <w:rPr>
            <w:rFonts w:ascii="Times New Roman" w:eastAsia="Times New Roman" w:hAnsi="Times New Roman" w:cs="Times New Roman"/>
            <w:b/>
            <w:bCs/>
            <w:color w:val="0000FF"/>
            <w:sz w:val="24"/>
            <w:szCs w:val="24"/>
            <w:u w:val="single"/>
          </w:rPr>
          <w:t>remove_if</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Remove elements from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3" w:history="1">
        <w:r w:rsidRPr="00071401">
          <w:rPr>
            <w:rFonts w:ascii="Times New Roman" w:eastAsia="Times New Roman" w:hAnsi="Times New Roman" w:cs="Times New Roman"/>
            <w:b/>
            <w:bCs/>
            <w:color w:val="0000FF"/>
            <w:sz w:val="24"/>
            <w:szCs w:val="24"/>
            <w:u w:val="single"/>
          </w:rPr>
          <w:t>remove_copy</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removing value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4" w:history="1">
        <w:r w:rsidRPr="00071401">
          <w:rPr>
            <w:rFonts w:ascii="Times New Roman" w:eastAsia="Times New Roman" w:hAnsi="Times New Roman" w:cs="Times New Roman"/>
            <w:b/>
            <w:bCs/>
            <w:color w:val="0000FF"/>
            <w:sz w:val="24"/>
            <w:szCs w:val="24"/>
            <w:u w:val="single"/>
          </w:rPr>
          <w:t>remove_copy_if</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removing values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5" w:history="1">
        <w:r w:rsidRPr="00071401">
          <w:rPr>
            <w:rFonts w:ascii="Times New Roman" w:eastAsia="Times New Roman" w:hAnsi="Times New Roman" w:cs="Times New Roman"/>
            <w:b/>
            <w:bCs/>
            <w:color w:val="0000FF"/>
            <w:sz w:val="24"/>
            <w:szCs w:val="24"/>
            <w:u w:val="single"/>
          </w:rPr>
          <w:t>unique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Remove consecutive duplicates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6" w:history="1">
        <w:r w:rsidRPr="00071401">
          <w:rPr>
            <w:rFonts w:ascii="Times New Roman" w:eastAsia="Times New Roman" w:hAnsi="Times New Roman" w:cs="Times New Roman"/>
            <w:b/>
            <w:bCs/>
            <w:color w:val="0000FF"/>
            <w:sz w:val="24"/>
            <w:szCs w:val="24"/>
            <w:u w:val="single"/>
          </w:rPr>
          <w:t>unique_copy</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removing duplicates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7" w:history="1">
        <w:r w:rsidRPr="00071401">
          <w:rPr>
            <w:rFonts w:ascii="Times New Roman" w:eastAsia="Times New Roman" w:hAnsi="Times New Roman" w:cs="Times New Roman"/>
            <w:b/>
            <w:bCs/>
            <w:color w:val="0000FF"/>
            <w:sz w:val="24"/>
            <w:szCs w:val="24"/>
            <w:u w:val="single"/>
          </w:rPr>
          <w:t>reverse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Reverse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8" w:history="1">
        <w:r w:rsidRPr="00071401">
          <w:rPr>
            <w:rFonts w:ascii="Times New Roman" w:eastAsia="Times New Roman" w:hAnsi="Times New Roman" w:cs="Times New Roman"/>
            <w:b/>
            <w:bCs/>
            <w:color w:val="0000FF"/>
            <w:sz w:val="24"/>
            <w:szCs w:val="24"/>
            <w:u w:val="single"/>
          </w:rPr>
          <w:t>reverse_copy</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reversed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49" w:history="1">
        <w:r w:rsidRPr="00071401">
          <w:rPr>
            <w:rFonts w:ascii="Times New Roman" w:eastAsia="Times New Roman" w:hAnsi="Times New Roman" w:cs="Times New Roman"/>
            <w:b/>
            <w:bCs/>
            <w:color w:val="0000FF"/>
            <w:sz w:val="24"/>
            <w:szCs w:val="24"/>
            <w:u w:val="single"/>
          </w:rPr>
          <w:t>rotate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Rotate left the elements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0" w:history="1">
        <w:r w:rsidRPr="00071401">
          <w:rPr>
            <w:rFonts w:ascii="Times New Roman" w:eastAsia="Times New Roman" w:hAnsi="Times New Roman" w:cs="Times New Roman"/>
            <w:b/>
            <w:bCs/>
            <w:color w:val="0000FF"/>
            <w:sz w:val="24"/>
            <w:szCs w:val="24"/>
            <w:u w:val="single"/>
          </w:rPr>
          <w:t>rotate_copy</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rotated left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1" w:history="1">
        <w:r w:rsidRPr="00071401">
          <w:rPr>
            <w:rFonts w:ascii="Times New Roman" w:eastAsia="Times New Roman" w:hAnsi="Times New Roman" w:cs="Times New Roman"/>
            <w:b/>
            <w:bCs/>
            <w:color w:val="0000FF"/>
            <w:sz w:val="24"/>
            <w:szCs w:val="24"/>
            <w:u w:val="single"/>
          </w:rPr>
          <w:t>random_shuffle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Randomly rearrange elements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2" w:history="1">
        <w:r w:rsidRPr="00071401">
          <w:rPr>
            <w:rFonts w:ascii="Times New Roman" w:eastAsia="Times New Roman" w:hAnsi="Times New Roman" w:cs="Times New Roman"/>
            <w:b/>
            <w:bCs/>
            <w:color w:val="0000FF"/>
            <w:sz w:val="24"/>
            <w:szCs w:val="24"/>
            <w:u w:val="single"/>
          </w:rPr>
          <w:t xml:space="preserve">shuffle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Randomly rearrange elements in range using generator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b/>
          <w:bCs/>
          <w:sz w:val="24"/>
          <w:szCs w:val="24"/>
        </w:rPr>
        <w:t>Partitions</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hyperlink r:id="rId53" w:history="1">
        <w:r w:rsidRPr="00071401">
          <w:rPr>
            <w:rFonts w:ascii="Times New Roman" w:eastAsia="Times New Roman" w:hAnsi="Times New Roman" w:cs="Times New Roman"/>
            <w:b/>
            <w:bCs/>
            <w:color w:val="0000FF"/>
            <w:sz w:val="24"/>
            <w:szCs w:val="24"/>
            <w:u w:val="single"/>
          </w:rPr>
          <w:t xml:space="preserve">is_partitioned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whether range is partitioned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4" w:history="1">
        <w:r w:rsidRPr="00071401">
          <w:rPr>
            <w:rFonts w:ascii="Times New Roman" w:eastAsia="Times New Roman" w:hAnsi="Times New Roman" w:cs="Times New Roman"/>
            <w:b/>
            <w:bCs/>
            <w:color w:val="0000FF"/>
            <w:sz w:val="24"/>
            <w:szCs w:val="24"/>
            <w:u w:val="single"/>
          </w:rPr>
          <w:t>partition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Partition range in two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5" w:history="1">
        <w:r w:rsidRPr="00071401">
          <w:rPr>
            <w:rFonts w:ascii="Times New Roman" w:eastAsia="Times New Roman" w:hAnsi="Times New Roman" w:cs="Times New Roman"/>
            <w:b/>
            <w:bCs/>
            <w:color w:val="0000FF"/>
            <w:sz w:val="24"/>
            <w:szCs w:val="24"/>
            <w:u w:val="single"/>
          </w:rPr>
          <w:t>stable_partition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Partition range in two - stable ordering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6" w:history="1">
        <w:r w:rsidRPr="00071401">
          <w:rPr>
            <w:rFonts w:ascii="Times New Roman" w:eastAsia="Times New Roman" w:hAnsi="Times New Roman" w:cs="Times New Roman"/>
            <w:b/>
            <w:bCs/>
            <w:color w:val="0000FF"/>
            <w:sz w:val="24"/>
            <w:szCs w:val="24"/>
            <w:u w:val="single"/>
          </w:rPr>
          <w:t xml:space="preserve">partition_copy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Partition range into two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7" w:history="1">
        <w:r w:rsidRPr="00071401">
          <w:rPr>
            <w:rFonts w:ascii="Times New Roman" w:eastAsia="Times New Roman" w:hAnsi="Times New Roman" w:cs="Times New Roman"/>
            <w:b/>
            <w:bCs/>
            <w:color w:val="0000FF"/>
            <w:sz w:val="24"/>
            <w:szCs w:val="24"/>
            <w:u w:val="single"/>
          </w:rPr>
          <w:t xml:space="preserve">partition_point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Get partition point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b/>
          <w:bCs/>
          <w:sz w:val="24"/>
          <w:szCs w:val="24"/>
        </w:rPr>
        <w:t>Sorting</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hyperlink r:id="rId58" w:history="1">
        <w:r w:rsidRPr="00071401">
          <w:rPr>
            <w:rFonts w:ascii="Times New Roman" w:eastAsia="Times New Roman" w:hAnsi="Times New Roman" w:cs="Times New Roman"/>
            <w:b/>
            <w:bCs/>
            <w:color w:val="0000FF"/>
            <w:sz w:val="24"/>
            <w:szCs w:val="24"/>
            <w:u w:val="single"/>
          </w:rPr>
          <w:t>sort</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Sort elements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59" w:history="1">
        <w:r w:rsidRPr="00071401">
          <w:rPr>
            <w:rFonts w:ascii="Times New Roman" w:eastAsia="Times New Roman" w:hAnsi="Times New Roman" w:cs="Times New Roman"/>
            <w:b/>
            <w:bCs/>
            <w:color w:val="0000FF"/>
            <w:sz w:val="24"/>
            <w:szCs w:val="24"/>
            <w:u w:val="single"/>
          </w:rPr>
          <w:t>stable_sort</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Sort elements preserving order of equivalents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0" w:history="1">
        <w:r w:rsidRPr="00071401">
          <w:rPr>
            <w:rFonts w:ascii="Times New Roman" w:eastAsia="Times New Roman" w:hAnsi="Times New Roman" w:cs="Times New Roman"/>
            <w:b/>
            <w:bCs/>
            <w:color w:val="0000FF"/>
            <w:sz w:val="24"/>
            <w:szCs w:val="24"/>
            <w:u w:val="single"/>
          </w:rPr>
          <w:t>partial_sort</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Partially sort elements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1" w:history="1">
        <w:r w:rsidRPr="00071401">
          <w:rPr>
            <w:rFonts w:ascii="Times New Roman" w:eastAsia="Times New Roman" w:hAnsi="Times New Roman" w:cs="Times New Roman"/>
            <w:b/>
            <w:bCs/>
            <w:color w:val="0000FF"/>
            <w:sz w:val="24"/>
            <w:szCs w:val="24"/>
            <w:u w:val="single"/>
          </w:rPr>
          <w:t>partial_sort_copy</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and partially sort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2" w:history="1">
        <w:r w:rsidRPr="00071401">
          <w:rPr>
            <w:rFonts w:ascii="Times New Roman" w:eastAsia="Times New Roman" w:hAnsi="Times New Roman" w:cs="Times New Roman"/>
            <w:b/>
            <w:bCs/>
            <w:color w:val="0000FF"/>
            <w:sz w:val="24"/>
            <w:szCs w:val="24"/>
            <w:u w:val="single"/>
          </w:rPr>
          <w:t xml:space="preserve">is_sorted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Check whether range is sorted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3" w:history="1">
        <w:r w:rsidRPr="00071401">
          <w:rPr>
            <w:rFonts w:ascii="Times New Roman" w:eastAsia="Times New Roman" w:hAnsi="Times New Roman" w:cs="Times New Roman"/>
            <w:b/>
            <w:bCs/>
            <w:color w:val="0000FF"/>
            <w:sz w:val="24"/>
            <w:szCs w:val="24"/>
            <w:u w:val="single"/>
          </w:rPr>
          <w:t xml:space="preserve">is_sorted_until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first unsorted element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4" w:history="1">
        <w:r w:rsidRPr="00071401">
          <w:rPr>
            <w:rFonts w:ascii="Times New Roman" w:eastAsia="Times New Roman" w:hAnsi="Times New Roman" w:cs="Times New Roman"/>
            <w:b/>
            <w:bCs/>
            <w:color w:val="0000FF"/>
            <w:sz w:val="24"/>
            <w:szCs w:val="24"/>
            <w:u w:val="single"/>
          </w:rPr>
          <w:t>nth_element</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Sort element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b/>
          <w:bCs/>
          <w:sz w:val="24"/>
          <w:szCs w:val="24"/>
        </w:rPr>
        <w:t>Binary search</w:t>
      </w:r>
      <w:r w:rsidRPr="00071401">
        <w:rPr>
          <w:rFonts w:ascii="Times New Roman" w:eastAsia="Times New Roman" w:hAnsi="Times New Roman" w:cs="Times New Roman"/>
          <w:sz w:val="24"/>
          <w:szCs w:val="24"/>
        </w:rPr>
        <w:t xml:space="preserve"> (operating on partitioned/sorted ranges):</w:t>
      </w:r>
    </w:p>
    <w:p w:rsidR="00071401" w:rsidRPr="00071401" w:rsidRDefault="00071401" w:rsidP="00071401">
      <w:pPr>
        <w:spacing w:after="0" w:line="240" w:lineRule="auto"/>
        <w:rPr>
          <w:rFonts w:ascii="Times New Roman" w:eastAsia="Times New Roman" w:hAnsi="Times New Roman" w:cs="Times New Roman"/>
          <w:sz w:val="24"/>
          <w:szCs w:val="24"/>
        </w:rPr>
      </w:pPr>
      <w:hyperlink r:id="rId65" w:history="1">
        <w:r w:rsidRPr="00071401">
          <w:rPr>
            <w:rFonts w:ascii="Times New Roman" w:eastAsia="Times New Roman" w:hAnsi="Times New Roman" w:cs="Times New Roman"/>
            <w:b/>
            <w:bCs/>
            <w:color w:val="0000FF"/>
            <w:sz w:val="24"/>
            <w:szCs w:val="24"/>
            <w:u w:val="single"/>
          </w:rPr>
          <w:t>lower_bound</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iterator to lower bound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6" w:history="1">
        <w:r w:rsidRPr="00071401">
          <w:rPr>
            <w:rFonts w:ascii="Times New Roman" w:eastAsia="Times New Roman" w:hAnsi="Times New Roman" w:cs="Times New Roman"/>
            <w:b/>
            <w:bCs/>
            <w:color w:val="0000FF"/>
            <w:sz w:val="24"/>
            <w:szCs w:val="24"/>
            <w:u w:val="single"/>
          </w:rPr>
          <w:t>upper_bound</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iterator to upper bound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7" w:history="1">
        <w:r w:rsidRPr="00071401">
          <w:rPr>
            <w:rFonts w:ascii="Times New Roman" w:eastAsia="Times New Roman" w:hAnsi="Times New Roman" w:cs="Times New Roman"/>
            <w:b/>
            <w:bCs/>
            <w:color w:val="0000FF"/>
            <w:sz w:val="24"/>
            <w:szCs w:val="24"/>
            <w:u w:val="single"/>
          </w:rPr>
          <w:t>equal_range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Get subrange of equal elements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68" w:history="1">
        <w:r w:rsidRPr="00071401">
          <w:rPr>
            <w:rFonts w:ascii="Times New Roman" w:eastAsia="Times New Roman" w:hAnsi="Times New Roman" w:cs="Times New Roman"/>
            <w:b/>
            <w:bCs/>
            <w:color w:val="0000FF"/>
            <w:sz w:val="24"/>
            <w:szCs w:val="24"/>
            <w:u w:val="single"/>
          </w:rPr>
          <w:t>binary_search</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if value exists in sorted sequence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b/>
          <w:bCs/>
          <w:sz w:val="24"/>
          <w:szCs w:val="24"/>
        </w:rPr>
        <w:t>Merge</w:t>
      </w:r>
      <w:r w:rsidRPr="00071401">
        <w:rPr>
          <w:rFonts w:ascii="Times New Roman" w:eastAsia="Times New Roman" w:hAnsi="Times New Roman" w:cs="Times New Roman"/>
          <w:sz w:val="24"/>
          <w:szCs w:val="24"/>
        </w:rPr>
        <w:t xml:space="preserve"> (operating on sorted ranges):</w:t>
      </w:r>
    </w:p>
    <w:p w:rsidR="00071401" w:rsidRPr="00071401" w:rsidRDefault="00071401" w:rsidP="00071401">
      <w:pPr>
        <w:spacing w:after="0" w:line="240" w:lineRule="auto"/>
        <w:rPr>
          <w:rFonts w:ascii="Times New Roman" w:eastAsia="Times New Roman" w:hAnsi="Times New Roman" w:cs="Times New Roman"/>
          <w:sz w:val="24"/>
          <w:szCs w:val="24"/>
        </w:rPr>
      </w:pPr>
      <w:hyperlink r:id="rId69" w:history="1">
        <w:r w:rsidRPr="00071401">
          <w:rPr>
            <w:rFonts w:ascii="Times New Roman" w:eastAsia="Times New Roman" w:hAnsi="Times New Roman" w:cs="Times New Roman"/>
            <w:b/>
            <w:bCs/>
            <w:color w:val="0000FF"/>
            <w:sz w:val="24"/>
            <w:szCs w:val="24"/>
            <w:u w:val="single"/>
          </w:rPr>
          <w:t>merge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Merge sorted ranges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0" w:history="1">
        <w:r w:rsidRPr="00071401">
          <w:rPr>
            <w:rFonts w:ascii="Times New Roman" w:eastAsia="Times New Roman" w:hAnsi="Times New Roman" w:cs="Times New Roman"/>
            <w:b/>
            <w:bCs/>
            <w:color w:val="0000FF"/>
            <w:sz w:val="24"/>
            <w:szCs w:val="24"/>
            <w:u w:val="single"/>
          </w:rPr>
          <w:t>inplace_merge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Merge consecutive sorted ranges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1" w:history="1">
        <w:r w:rsidRPr="00071401">
          <w:rPr>
            <w:rFonts w:ascii="Times New Roman" w:eastAsia="Times New Roman" w:hAnsi="Times New Roman" w:cs="Times New Roman"/>
            <w:b/>
            <w:bCs/>
            <w:color w:val="0000FF"/>
            <w:sz w:val="24"/>
            <w:szCs w:val="24"/>
            <w:u w:val="single"/>
          </w:rPr>
          <w:t>includes</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whether sorted range includes another sorted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2" w:history="1">
        <w:r w:rsidRPr="00071401">
          <w:rPr>
            <w:rFonts w:ascii="Times New Roman" w:eastAsia="Times New Roman" w:hAnsi="Times New Roman" w:cs="Times New Roman"/>
            <w:b/>
            <w:bCs/>
            <w:color w:val="0000FF"/>
            <w:sz w:val="24"/>
            <w:szCs w:val="24"/>
            <w:u w:val="single"/>
          </w:rPr>
          <w:t>set_union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Union of two sorted ranges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3" w:history="1">
        <w:r w:rsidRPr="00071401">
          <w:rPr>
            <w:rFonts w:ascii="Times New Roman" w:eastAsia="Times New Roman" w:hAnsi="Times New Roman" w:cs="Times New Roman"/>
            <w:b/>
            <w:bCs/>
            <w:color w:val="0000FF"/>
            <w:sz w:val="24"/>
            <w:szCs w:val="24"/>
            <w:u w:val="single"/>
          </w:rPr>
          <w:t>set_intersection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Intersection of two sorted ranges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4" w:history="1">
        <w:r w:rsidRPr="00071401">
          <w:rPr>
            <w:rFonts w:ascii="Times New Roman" w:eastAsia="Times New Roman" w:hAnsi="Times New Roman" w:cs="Times New Roman"/>
            <w:b/>
            <w:bCs/>
            <w:color w:val="0000FF"/>
            <w:sz w:val="24"/>
            <w:szCs w:val="24"/>
            <w:u w:val="single"/>
          </w:rPr>
          <w:t>set_difference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Difference of two sorted ranges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5" w:history="1">
        <w:r w:rsidRPr="00071401">
          <w:rPr>
            <w:rFonts w:ascii="Times New Roman" w:eastAsia="Times New Roman" w:hAnsi="Times New Roman" w:cs="Times New Roman"/>
            <w:b/>
            <w:bCs/>
            <w:color w:val="0000FF"/>
            <w:sz w:val="24"/>
            <w:szCs w:val="24"/>
            <w:u w:val="single"/>
          </w:rPr>
          <w:t>set_symmetric_difference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Symmetric difference of two sorted ranges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b/>
          <w:bCs/>
          <w:sz w:val="24"/>
          <w:szCs w:val="24"/>
        </w:rPr>
        <w:t>Heap</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hyperlink r:id="rId76" w:history="1">
        <w:r w:rsidRPr="00071401">
          <w:rPr>
            <w:rFonts w:ascii="Times New Roman" w:eastAsia="Times New Roman" w:hAnsi="Times New Roman" w:cs="Times New Roman"/>
            <w:b/>
            <w:bCs/>
            <w:color w:val="0000FF"/>
            <w:sz w:val="24"/>
            <w:szCs w:val="24"/>
            <w:u w:val="single"/>
          </w:rPr>
          <w:t>push_heap</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Push element into heap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7" w:history="1">
        <w:r w:rsidRPr="00071401">
          <w:rPr>
            <w:rFonts w:ascii="Times New Roman" w:eastAsia="Times New Roman" w:hAnsi="Times New Roman" w:cs="Times New Roman"/>
            <w:b/>
            <w:bCs/>
            <w:color w:val="0000FF"/>
            <w:sz w:val="24"/>
            <w:szCs w:val="24"/>
            <w:u w:val="single"/>
          </w:rPr>
          <w:t>pop_heap</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Pop element from heap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8" w:history="1">
        <w:r w:rsidRPr="00071401">
          <w:rPr>
            <w:rFonts w:ascii="Times New Roman" w:eastAsia="Times New Roman" w:hAnsi="Times New Roman" w:cs="Times New Roman"/>
            <w:b/>
            <w:bCs/>
            <w:color w:val="0000FF"/>
            <w:sz w:val="24"/>
            <w:szCs w:val="24"/>
            <w:u w:val="single"/>
          </w:rPr>
          <w:t>make_heap</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Make heap from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79" w:history="1">
        <w:r w:rsidRPr="00071401">
          <w:rPr>
            <w:rFonts w:ascii="Times New Roman" w:eastAsia="Times New Roman" w:hAnsi="Times New Roman" w:cs="Times New Roman"/>
            <w:b/>
            <w:bCs/>
            <w:color w:val="0000FF"/>
            <w:sz w:val="24"/>
            <w:szCs w:val="24"/>
            <w:u w:val="single"/>
          </w:rPr>
          <w:t>sort_heap</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Sort elements of heap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0" w:history="1">
        <w:r w:rsidRPr="00071401">
          <w:rPr>
            <w:rFonts w:ascii="Times New Roman" w:eastAsia="Times New Roman" w:hAnsi="Times New Roman" w:cs="Times New Roman"/>
            <w:b/>
            <w:bCs/>
            <w:color w:val="0000FF"/>
            <w:sz w:val="24"/>
            <w:szCs w:val="24"/>
            <w:u w:val="single"/>
          </w:rPr>
          <w:t xml:space="preserve">is_heap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if range is heap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1" w:history="1">
        <w:r w:rsidRPr="00071401">
          <w:rPr>
            <w:rFonts w:ascii="Times New Roman" w:eastAsia="Times New Roman" w:hAnsi="Times New Roman" w:cs="Times New Roman"/>
            <w:b/>
            <w:bCs/>
            <w:color w:val="0000FF"/>
            <w:sz w:val="24"/>
            <w:szCs w:val="24"/>
            <w:u w:val="single"/>
          </w:rPr>
          <w:t xml:space="preserve">is_heap_until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first element not in heap order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b/>
          <w:bCs/>
          <w:sz w:val="24"/>
          <w:szCs w:val="24"/>
        </w:rPr>
        <w:t>Min/max</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hyperlink r:id="rId82" w:history="1">
        <w:r w:rsidRPr="00071401">
          <w:rPr>
            <w:rFonts w:ascii="Times New Roman" w:eastAsia="Times New Roman" w:hAnsi="Times New Roman" w:cs="Times New Roman"/>
            <w:b/>
            <w:bCs/>
            <w:color w:val="0000FF"/>
            <w:sz w:val="24"/>
            <w:szCs w:val="24"/>
            <w:u w:val="single"/>
          </w:rPr>
          <w:t>min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the smallest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3" w:history="1">
        <w:r w:rsidRPr="00071401">
          <w:rPr>
            <w:rFonts w:ascii="Times New Roman" w:eastAsia="Times New Roman" w:hAnsi="Times New Roman" w:cs="Times New Roman"/>
            <w:b/>
            <w:bCs/>
            <w:color w:val="0000FF"/>
            <w:sz w:val="24"/>
            <w:szCs w:val="24"/>
            <w:u w:val="single"/>
          </w:rPr>
          <w:t>max</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the largest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4" w:history="1">
        <w:r w:rsidRPr="00071401">
          <w:rPr>
            <w:rFonts w:ascii="Times New Roman" w:eastAsia="Times New Roman" w:hAnsi="Times New Roman" w:cs="Times New Roman"/>
            <w:b/>
            <w:bCs/>
            <w:color w:val="0000FF"/>
            <w:sz w:val="24"/>
            <w:szCs w:val="24"/>
            <w:u w:val="single"/>
          </w:rPr>
          <w:t xml:space="preserve">minmax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smallest and largest elements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5" w:history="1">
        <w:r w:rsidRPr="00071401">
          <w:rPr>
            <w:rFonts w:ascii="Times New Roman" w:eastAsia="Times New Roman" w:hAnsi="Times New Roman" w:cs="Times New Roman"/>
            <w:b/>
            <w:bCs/>
            <w:color w:val="0000FF"/>
            <w:sz w:val="24"/>
            <w:szCs w:val="24"/>
            <w:u w:val="single"/>
          </w:rPr>
          <w:t>min_element</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smallest element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6" w:history="1">
        <w:r w:rsidRPr="00071401">
          <w:rPr>
            <w:rFonts w:ascii="Times New Roman" w:eastAsia="Times New Roman" w:hAnsi="Times New Roman" w:cs="Times New Roman"/>
            <w:b/>
            <w:bCs/>
            <w:color w:val="0000FF"/>
            <w:sz w:val="24"/>
            <w:szCs w:val="24"/>
            <w:u w:val="single"/>
          </w:rPr>
          <w:t>max_element</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largest element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7" w:history="1">
        <w:r w:rsidRPr="00071401">
          <w:rPr>
            <w:rFonts w:ascii="Times New Roman" w:eastAsia="Times New Roman" w:hAnsi="Times New Roman" w:cs="Times New Roman"/>
            <w:b/>
            <w:bCs/>
            <w:color w:val="0000FF"/>
            <w:sz w:val="24"/>
            <w:szCs w:val="24"/>
            <w:u w:val="single"/>
          </w:rPr>
          <w:t xml:space="preserve">minmax_element </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smallest and largest elements in range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b/>
          <w:bCs/>
          <w:sz w:val="24"/>
          <w:szCs w:val="24"/>
        </w:rPr>
        <w:t>Other</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hyperlink r:id="rId88" w:history="1">
        <w:r w:rsidRPr="00071401">
          <w:rPr>
            <w:rFonts w:ascii="Times New Roman" w:eastAsia="Times New Roman" w:hAnsi="Times New Roman" w:cs="Times New Roman"/>
            <w:b/>
            <w:bCs/>
            <w:color w:val="0000FF"/>
            <w:sz w:val="24"/>
            <w:szCs w:val="24"/>
            <w:u w:val="single"/>
          </w:rPr>
          <w:t>lexicographical_compare</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Lexicographical less-than comparison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89" w:history="1">
        <w:r w:rsidRPr="00071401">
          <w:rPr>
            <w:rFonts w:ascii="Times New Roman" w:eastAsia="Times New Roman" w:hAnsi="Times New Roman" w:cs="Times New Roman"/>
            <w:b/>
            <w:bCs/>
            <w:color w:val="0000FF"/>
            <w:sz w:val="24"/>
            <w:szCs w:val="24"/>
            <w:u w:val="single"/>
          </w:rPr>
          <w:t>next_permutation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Transform range to next permutation (function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hyperlink r:id="rId90" w:history="1">
        <w:r w:rsidRPr="00071401">
          <w:rPr>
            <w:rFonts w:ascii="Times New Roman" w:eastAsia="Times New Roman" w:hAnsi="Times New Roman" w:cs="Times New Roman"/>
            <w:b/>
            <w:bCs/>
            <w:color w:val="0000FF"/>
            <w:sz w:val="24"/>
            <w:szCs w:val="24"/>
            <w:u w:val="single"/>
          </w:rPr>
          <w:t>prev_permutation</w:t>
        </w:r>
      </w:hyperlink>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Transform range to previous permutation (function template )</w:t>
      </w: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Default="00071401">
      <w:pPr>
        <w:rPr>
          <w:sz w:val="20"/>
          <w:szCs w:val="20"/>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std::all_of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bool all_of (InputIterator first, InputIterator last, UnaryPredicate pred);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condition on all elements in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for all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or if the range is empty,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1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all_of (InputIterator first, InputIterator last, UnaryPredicate pred)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(!pred(*first))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false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true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91"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in a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Unary function that accepts an element in the range as argument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 fulfills the condition checked by this function.</w:t>
      </w:r>
      <w:r w:rsidRPr="00071401">
        <w:rPr>
          <w:rFonts w:ascii="Times New Roman" w:eastAsia="Times New Roman" w:hAnsi="Times New Roman" w:cs="Times New Roman"/>
          <w:sz w:val="24"/>
          <w:szCs w:val="24"/>
        </w:rPr>
        <w:br/>
        <w:t>The function shall not modify its argument.</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for all the elements in the range or if the range is empty,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2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all_of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std::all_of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&lt;array&gt;        // std::array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std::array&lt;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,8&gt; foo = {3,5,7,11,13,17,19,23};</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 std::all_of(foo.begin(), foo.end(),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i%2;})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"All the elements are odd numbers.\n";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05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All the elements are odd numbers.</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92"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Calls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for each element until a mismatch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rPr>
          <w:sz w:val="20"/>
          <w:szCs w:val="20"/>
        </w:rPr>
      </w:pPr>
      <w:r w:rsidRPr="00071401">
        <w:rPr>
          <w:rFonts w:ascii="Times New Roman" w:eastAsia="Times New Roman" w:hAnsi="Times New Roman" w:cs="Times New Roman"/>
          <w:sz w:val="24"/>
          <w:szCs w:val="24"/>
        </w:rPr>
        <w:lastRenderedPageBreak/>
        <w:t xml:space="preserve">Throws if either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or an operation on an iterator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rPr>
          <w:sz w:val="20"/>
          <w:szCs w:val="20"/>
        </w:rPr>
      </w:pPr>
    </w:p>
    <w:p w:rsidR="00071401" w:rsidRDefault="00071401" w:rsidP="00071401">
      <w:pPr>
        <w:rPr>
          <w:sz w:val="20"/>
          <w:szCs w:val="20"/>
        </w:rPr>
      </w:pPr>
    </w:p>
    <w:p w:rsidR="00071401" w:rsidRDefault="00071401" w:rsidP="00071401">
      <w:pPr>
        <w:rPr>
          <w:sz w:val="20"/>
          <w:szCs w:val="20"/>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std::any_of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bool any_of (InputIterator first, InputIterator last, UnaryPredicate pred);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if any element in range fulfills condition</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for any of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If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is an empty range, the function returns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1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any_of (InputIterator first, InputIterator last, UnaryPredicate pred)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(pred(*first))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true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false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93"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in a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Unary function that accepts an element in the range as argument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 fulfills the condition checked by this function.</w:t>
      </w:r>
      <w:r w:rsidRPr="00071401">
        <w:rPr>
          <w:rFonts w:ascii="Times New Roman" w:eastAsia="Times New Roman" w:hAnsi="Times New Roman" w:cs="Times New Roman"/>
          <w:sz w:val="24"/>
          <w:szCs w:val="24"/>
        </w:rPr>
        <w:br/>
        <w:t>The function shall not modify its argument.</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Courier New" w:eastAsia="Times New Roman" w:hAnsi="Courier New" w:cs="Courier New"/>
          <w:sz w:val="20"/>
        </w:rPr>
        <w:lastRenderedPageBreak/>
        <w:t>true</w:t>
      </w:r>
      <w:r w:rsidRPr="00071401">
        <w:rPr>
          <w:rFonts w:ascii="Times New Roman" w:eastAsia="Times New Roman" w:hAnsi="Times New Roman" w:cs="Times New Roman"/>
          <w:sz w:val="24"/>
          <w:szCs w:val="24"/>
        </w:rPr>
        <w:t xml:space="preserve"> 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for any of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If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is an empty range, the function returns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2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any_of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std::any_of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&lt;array&gt;        // std::array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std::array&lt;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,7&gt; foo = {0,1,-1,3,-3,5,-5};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 std::any_of(foo.begin(), foo.end(),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i&lt;0;})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"There are negative elements in the range.\n";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01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There are negative elements in the range.</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94"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Calls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for each element until a 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either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or an operation on an iterator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p>
    <w:p w:rsidR="00071401" w:rsidRDefault="00071401" w:rsidP="00071401">
      <w:pPr>
        <w:rPr>
          <w:rFonts w:ascii="Times New Roman" w:eastAsia="Times New Roman" w:hAnsi="Times New Roman" w:cs="Times New Roman"/>
          <w:sz w:val="24"/>
          <w:szCs w:val="24"/>
        </w:rPr>
      </w:pPr>
    </w:p>
    <w:p w:rsidR="00071401" w:rsidRDefault="00071401" w:rsidP="00071401">
      <w:pPr>
        <w:rPr>
          <w:rFonts w:ascii="Times New Roman" w:eastAsia="Times New Roman" w:hAnsi="Times New Roman" w:cs="Times New Roman"/>
          <w:sz w:val="24"/>
          <w:szCs w:val="24"/>
        </w:rPr>
      </w:pPr>
    </w:p>
    <w:p w:rsidR="00071401" w:rsidRDefault="00071401" w:rsidP="00071401">
      <w:pPr>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lastRenderedPageBreak/>
        <w:t>std::none_of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bool none_of (InputIterator first, InputIterator last, UnaryPredicate pred);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if no elements fulfill condition</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for all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or if the range is empty,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3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none_of (InputIterator first, InputIterator last, UnaryPredicate pred)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(pred(*first))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false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true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95"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in a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Unary function that accepts an element in the range as argument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 fulfills the condition checked by this function.</w:t>
      </w:r>
      <w:r w:rsidRPr="00071401">
        <w:rPr>
          <w:rFonts w:ascii="Times New Roman" w:eastAsia="Times New Roman" w:hAnsi="Times New Roman" w:cs="Times New Roman"/>
          <w:sz w:val="24"/>
          <w:szCs w:val="24"/>
        </w:rPr>
        <w:br/>
        <w:t>The function shall not modify its argument.</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for all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or if the range is empty,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35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 none_of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std::none_of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&lt;array&gt;        // std::array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std::array&lt;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,8&gt; foo = {1,2,4,8,16,32,64,128};</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 std::none_of(foo.begin(), foo.end(),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i&lt;0;})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"There are no negative elements in the range.\n";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37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There are no negative elements in the range.</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96"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Calls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for each element until a 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rPr>
          <w:sz w:val="20"/>
          <w:szCs w:val="20"/>
        </w:rPr>
      </w:pPr>
      <w:r w:rsidRPr="00071401">
        <w:rPr>
          <w:rFonts w:ascii="Times New Roman" w:eastAsia="Times New Roman" w:hAnsi="Times New Roman" w:cs="Times New Roman"/>
          <w:sz w:val="24"/>
          <w:szCs w:val="24"/>
        </w:rPr>
        <w:t xml:space="preserve">Throws if either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or an operation on an iterator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rPr>
          <w:sz w:val="20"/>
          <w:szCs w:val="20"/>
        </w:rPr>
      </w:pPr>
    </w:p>
    <w:p w:rsidR="00071401" w:rsidRDefault="00071401" w:rsidP="00071401">
      <w:pPr>
        <w:rPr>
          <w:sz w:val="20"/>
          <w:szCs w:val="20"/>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std::for_each</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Function&gt;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Function for_each (InputIterator first, InputIterator last, Function fn);</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Apply function to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Applies function </w:t>
      </w:r>
      <w:r w:rsidRPr="00071401">
        <w:rPr>
          <w:rFonts w:ascii="Times New Roman" w:eastAsia="Times New Roman" w:hAnsi="Times New Roman" w:cs="Times New Roman"/>
          <w:i/>
          <w:iCs/>
          <w:sz w:val="24"/>
          <w:szCs w:val="24"/>
        </w:rPr>
        <w:t>fn</w:t>
      </w:r>
      <w:r w:rsidRPr="00071401">
        <w:rPr>
          <w:rFonts w:ascii="Times New Roman" w:eastAsia="Times New Roman" w:hAnsi="Times New Roman" w:cs="Times New Roman"/>
          <w:sz w:val="24"/>
          <w:szCs w:val="24"/>
        </w:rPr>
        <w:t xml:space="preserve"> to each of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template function is equivalent to:</w:t>
      </w:r>
    </w:p>
    <w:tbl>
      <w:tblPr>
        <w:tblW w:w="0" w:type="auto"/>
        <w:tblCellSpacing w:w="15" w:type="dxa"/>
        <w:tblCellMar>
          <w:top w:w="15" w:type="dxa"/>
          <w:left w:w="15" w:type="dxa"/>
          <w:bottom w:w="15" w:type="dxa"/>
          <w:right w:w="15" w:type="dxa"/>
        </w:tblCellMar>
        <w:tblLook w:val="04A0"/>
      </w:tblPr>
      <w:tblGrid>
        <w:gridCol w:w="196"/>
        <w:gridCol w:w="88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Function&gt;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Function for_each(InputIterator first, InputIterator last, Function fn)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fn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fn;      </w:t>
            </w:r>
            <w:r w:rsidRPr="00071401">
              <w:rPr>
                <w:rFonts w:ascii="Courier New" w:eastAsia="Times New Roman" w:hAnsi="Courier New" w:cs="Courier New"/>
                <w:i/>
                <w:iCs/>
                <w:sz w:val="20"/>
                <w:szCs w:val="20"/>
              </w:rPr>
              <w:t>// or, since C++11: return move(fn);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97"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in a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fn</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Unary function that accepts an element in the range as argument.</w:t>
      </w:r>
      <w:r w:rsidRPr="00071401">
        <w:rPr>
          <w:rFonts w:ascii="Times New Roman" w:eastAsia="Times New Roman" w:hAnsi="Times New Roman" w:cs="Times New Roman"/>
          <w:sz w:val="24"/>
          <w:szCs w:val="24"/>
        </w:rPr>
        <w:br/>
        <w:t xml:space="preserve">This can either be a function pointer or a </w:t>
      </w:r>
      <w:hyperlink r:id="rId98" w:history="1">
        <w:r w:rsidRPr="00071401">
          <w:rPr>
            <w:rFonts w:ascii="Times New Roman" w:eastAsia="Times New Roman" w:hAnsi="Times New Roman" w:cs="Times New Roman"/>
            <w:color w:val="0000FF"/>
            <w:sz w:val="24"/>
            <w:szCs w:val="24"/>
            <w:u w:val="single"/>
          </w:rPr>
          <w:t>move constructible</w:t>
        </w:r>
      </w:hyperlink>
      <w:r w:rsidRPr="00071401">
        <w:rPr>
          <w:rFonts w:ascii="Times New Roman" w:eastAsia="Times New Roman" w:hAnsi="Times New Roman" w:cs="Times New Roman"/>
          <w:sz w:val="24"/>
          <w:szCs w:val="24"/>
        </w:rPr>
        <w:t xml:space="preserve"> function object.</w:t>
      </w:r>
      <w:r w:rsidRPr="00071401">
        <w:rPr>
          <w:rFonts w:ascii="Times New Roman" w:eastAsia="Times New Roman" w:hAnsi="Times New Roman" w:cs="Times New Roman"/>
          <w:sz w:val="24"/>
          <w:szCs w:val="24"/>
        </w:rPr>
        <w:br/>
        <w:t>Its return value, if any, is ignored.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9" w:history="1">
        <w:r w:rsidRPr="00071401">
          <w:rPr>
            <w:rFonts w:ascii="Times New Roman" w:eastAsia="Times New Roman" w:hAnsi="Times New Roman" w:cs="Times New Roman"/>
            <w:color w:val="0000FF"/>
            <w:sz w:val="24"/>
            <w:szCs w:val="24"/>
            <w:u w:val="single"/>
          </w:rPr>
          <w:t>C++98</w:t>
        </w:r>
      </w:hyperlink>
    </w:p>
    <w:p w:rsidR="00071401" w:rsidRPr="00071401" w:rsidRDefault="00071401" w:rsidP="0007140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0" w:history="1">
        <w:r w:rsidRPr="00071401">
          <w:rPr>
            <w:rFonts w:ascii="Times New Roman" w:eastAsia="Times New Roman" w:hAnsi="Times New Roman" w:cs="Times New Roman"/>
            <w:color w:val="0000FF"/>
            <w:sz w:val="24"/>
            <w:szCs w:val="24"/>
            <w:u w:val="single"/>
          </w:rPr>
          <w:t>C++11</w:t>
        </w:r>
      </w:hyperlink>
    </w:p>
    <w:p w:rsidR="00071401" w:rsidRPr="00071401" w:rsidRDefault="00071401" w:rsidP="00071401">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w:t>
      </w:r>
      <w:r w:rsidRPr="00071401">
        <w:rPr>
          <w:rFonts w:ascii="Times New Roman" w:eastAsia="Times New Roman" w:hAnsi="Times New Roman" w:cs="Times New Roman"/>
          <w:i/>
          <w:iCs/>
          <w:sz w:val="24"/>
          <w:szCs w:val="24"/>
        </w:rPr>
        <w:t>fn</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0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r w:rsidRPr="00071401">
              <w:rPr>
                <w:rFonts w:ascii="Courier New" w:eastAsia="Times New Roman" w:hAnsi="Courier New" w:cs="Courier New"/>
                <w:sz w:val="20"/>
                <w:szCs w:val="20"/>
              </w:rPr>
              <w:br/>
            </w:r>
            <w:r w:rsidRPr="00071401">
              <w:rPr>
                <w:rFonts w:ascii="Courier New" w:eastAsia="Times New Roman" w:hAnsi="Courier New" w:cs="Courier New"/>
                <w:sz w:val="20"/>
              </w:rPr>
              <w:t>29</w:t>
            </w:r>
            <w:r w:rsidRPr="00071401">
              <w:rPr>
                <w:rFonts w:ascii="Courier New" w:eastAsia="Times New Roman" w:hAnsi="Courier New" w:cs="Courier New"/>
                <w:sz w:val="20"/>
                <w:szCs w:val="20"/>
              </w:rPr>
              <w:br/>
            </w:r>
            <w:r w:rsidRPr="00071401">
              <w:rPr>
                <w:rFonts w:ascii="Courier New" w:eastAsia="Times New Roman" w:hAnsi="Courier New" w:cs="Courier New"/>
                <w:sz w:val="20"/>
              </w:rPr>
              <w:t>30</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 for_each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std::for_each</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void</w:t>
            </w:r>
            <w:r w:rsidRPr="00071401">
              <w:rPr>
                <w:rFonts w:ascii="Courier New" w:eastAsia="Times New Roman" w:hAnsi="Courier New" w:cs="Courier New"/>
                <w:sz w:val="20"/>
              </w:rPr>
              <w:t xml:space="preserve"> myfunction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  </w:t>
            </w:r>
            <w:r w:rsidRPr="00071401">
              <w:rPr>
                <w:rFonts w:ascii="Courier New" w:eastAsia="Times New Roman" w:hAnsi="Courier New" w:cs="Courier New"/>
                <w:i/>
                <w:iCs/>
                <w:sz w:val="20"/>
                <w:szCs w:val="20"/>
              </w:rPr>
              <w:t>// function: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 ' &lt;&lt; i;</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struct</w:t>
            </w:r>
            <w:r w:rsidRPr="00071401">
              <w:rPr>
                <w:rFonts w:ascii="Courier New" w:eastAsia="Times New Roman" w:hAnsi="Courier New" w:cs="Courier New"/>
                <w:sz w:val="20"/>
              </w:rPr>
              <w:t xml:space="preserve"> myclass {           </w:t>
            </w:r>
            <w:r w:rsidRPr="00071401">
              <w:rPr>
                <w:rFonts w:ascii="Courier New" w:eastAsia="Times New Roman" w:hAnsi="Courier New" w:cs="Courier New"/>
                <w:i/>
                <w:iCs/>
                <w:sz w:val="20"/>
                <w:szCs w:val="20"/>
              </w:rPr>
              <w:t>// function object type: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void</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operator</w:t>
            </w:r>
            <w:r w:rsidRPr="00071401">
              <w:rPr>
                <w:rFonts w:ascii="Courier New" w:eastAsia="Times New Roman" w:hAnsi="Courier New" w:cs="Courier New"/>
                <w:sz w:val="20"/>
              </w:rPr>
              <w:t>()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{std::cout &lt;&lt; ' ' &lt;&lt; i;}</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myobject;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myvector.push_back(10);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myvector.push_back(20);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myvector.push_back(30);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"myvector contains:";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for_each (myvector.begin(), myvector.end(), myfunction);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 xml:space="preserve">  std::cout &lt;&lt; "myvector contains:";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for_each (myvector.begin(), myvector.end(), myobject);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33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myvector contains: 10 20 30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myvector contains: 10 20 30</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101"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Applies </w:t>
      </w:r>
      <w:r w:rsidRPr="00071401">
        <w:rPr>
          <w:rFonts w:ascii="Times New Roman" w:eastAsia="Times New Roman" w:hAnsi="Times New Roman" w:cs="Times New Roman"/>
          <w:i/>
          <w:iCs/>
          <w:sz w:val="24"/>
          <w:szCs w:val="24"/>
        </w:rPr>
        <w:t>fn</w:t>
      </w:r>
      <w:r w:rsidRPr="00071401">
        <w:rPr>
          <w:rFonts w:ascii="Times New Roman" w:eastAsia="Times New Roman" w:hAnsi="Times New Roman" w:cs="Times New Roman"/>
          <w:sz w:val="24"/>
          <w:szCs w:val="24"/>
        </w:rPr>
        <w:t xml:space="preserve"> to each element.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(each object is accessed exactly once).</w:t>
      </w:r>
      <w:r w:rsidRPr="00071401">
        <w:rPr>
          <w:rFonts w:ascii="Times New Roman" w:eastAsia="Times New Roman" w:hAnsi="Times New Roman" w:cs="Times New Roman"/>
          <w:sz w:val="24"/>
          <w:szCs w:val="24"/>
        </w:rPr>
        <w:br/>
        <w:t xml:space="preserve">These objects may be modified if </w:t>
      </w:r>
      <w:r w:rsidRPr="00071401">
        <w:rPr>
          <w:rFonts w:ascii="Courier New" w:eastAsia="Times New Roman" w:hAnsi="Courier New" w:cs="Courier New"/>
          <w:sz w:val="24"/>
          <w:szCs w:val="24"/>
        </w:rPr>
        <w:t>InputIterator</w:t>
      </w:r>
      <w:r w:rsidRPr="00071401">
        <w:rPr>
          <w:rFonts w:ascii="Times New Roman" w:eastAsia="Times New Roman" w:hAnsi="Times New Roman" w:cs="Times New Roman"/>
          <w:sz w:val="24"/>
          <w:szCs w:val="24"/>
        </w:rPr>
        <w:t xml:space="preserve"> is a </w:t>
      </w:r>
      <w:r w:rsidRPr="00071401">
        <w:rPr>
          <w:rFonts w:ascii="Times New Roman" w:eastAsia="Times New Roman" w:hAnsi="Times New Roman" w:cs="Times New Roman"/>
          <w:i/>
          <w:iCs/>
          <w:sz w:val="24"/>
          <w:szCs w:val="24"/>
        </w:rPr>
        <w:t>mutable iterator</w:t>
      </w:r>
      <w:r w:rsidRPr="00071401">
        <w:rPr>
          <w:rFonts w:ascii="Times New Roman" w:eastAsia="Times New Roman" w:hAnsi="Times New Roman" w:cs="Times New Roman"/>
          <w:sz w:val="24"/>
          <w:szCs w:val="24"/>
        </w:rPr>
        <w:t xml:space="preserve"> type and </w:t>
      </w:r>
      <w:r w:rsidRPr="00071401">
        <w:rPr>
          <w:rFonts w:ascii="Times New Roman" w:eastAsia="Times New Roman" w:hAnsi="Times New Roman" w:cs="Times New Roman"/>
          <w:i/>
          <w:iCs/>
          <w:sz w:val="24"/>
          <w:szCs w:val="24"/>
        </w:rPr>
        <w:t>fn</w:t>
      </w:r>
      <w:r w:rsidRPr="00071401">
        <w:rPr>
          <w:rFonts w:ascii="Times New Roman" w:eastAsia="Times New Roman" w:hAnsi="Times New Roman" w:cs="Times New Roman"/>
          <w:sz w:val="24"/>
          <w:szCs w:val="24"/>
        </w:rPr>
        <w:t xml:space="preserve"> is not a constant function.</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rPr>
          <w:sz w:val="20"/>
          <w:szCs w:val="20"/>
        </w:rPr>
      </w:pPr>
      <w:r w:rsidRPr="00071401">
        <w:rPr>
          <w:rFonts w:ascii="Times New Roman" w:eastAsia="Times New Roman" w:hAnsi="Times New Roman" w:cs="Times New Roman"/>
          <w:sz w:val="24"/>
          <w:szCs w:val="24"/>
        </w:rPr>
        <w:t xml:space="preserve">Throws if </w:t>
      </w:r>
      <w:r w:rsidRPr="00071401">
        <w:rPr>
          <w:rFonts w:ascii="Times New Roman" w:eastAsia="Times New Roman" w:hAnsi="Times New Roman" w:cs="Times New Roman"/>
          <w:i/>
          <w:iCs/>
          <w:sz w:val="24"/>
          <w:szCs w:val="24"/>
        </w:rPr>
        <w:t>fn</w:t>
      </w:r>
      <w:r w:rsidRPr="00071401">
        <w:rPr>
          <w:rFonts w:ascii="Times New Roman" w:eastAsia="Times New Roman" w:hAnsi="Times New Roman" w:cs="Times New Roman"/>
          <w:sz w:val="24"/>
          <w:szCs w:val="24"/>
        </w:rPr>
        <w:t xml:space="preserve"> throws or if any of the operations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rPr>
          <w:sz w:val="20"/>
          <w:szCs w:val="20"/>
        </w:rPr>
      </w:pPr>
    </w:p>
    <w:p w:rsidR="00071401" w:rsidRDefault="00071401" w:rsidP="00071401">
      <w:pPr>
        <w:rPr>
          <w:sz w:val="20"/>
          <w:szCs w:val="20"/>
        </w:rPr>
      </w:pPr>
    </w:p>
    <w:p w:rsidR="00071401" w:rsidRDefault="00071401" w:rsidP="00071401">
      <w:pPr>
        <w:rPr>
          <w:sz w:val="20"/>
          <w:szCs w:val="20"/>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std::find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T&gt;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InputIterator find (InputIterator first, InputIterator last, const T&amp; val);</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value in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an iterator to the first element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that compares equal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 xml:space="preserve">. If no such element is found,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function uses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to compare the individual elements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lastRenderedPageBreak/>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1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T&gt;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InputIterator find (InputIterator first, InputIterator last, </w:t>
            </w:r>
            <w:r w:rsidRPr="00071401">
              <w:rPr>
                <w:rFonts w:ascii="Courier New" w:eastAsia="Times New Roman" w:hAnsi="Courier New" w:cs="Courier New"/>
                <w:i/>
                <w:iCs/>
                <w:sz w:val="20"/>
                <w:szCs w:val="20"/>
              </w:rPr>
              <w:t>const</w:t>
            </w:r>
            <w:r w:rsidRPr="00071401">
              <w:rPr>
                <w:rFonts w:ascii="Courier New" w:eastAsia="Times New Roman" w:hAnsi="Courier New" w:cs="Courier New"/>
                <w:sz w:val="20"/>
              </w:rPr>
              <w:t xml:space="preserve"> T&amp; val)</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(*first==val)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02"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in a sequence. The range searched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val</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Value to search for in the range.</w:t>
      </w:r>
      <w:r w:rsidRPr="00071401">
        <w:rPr>
          <w:rFonts w:ascii="Times New Roman" w:eastAsia="Times New Roman" w:hAnsi="Times New Roman" w:cs="Times New Roman"/>
          <w:sz w:val="24"/>
          <w:szCs w:val="24"/>
        </w:rPr>
        <w:br/>
      </w:r>
      <w:r w:rsidRPr="00071401">
        <w:rPr>
          <w:rFonts w:ascii="Courier New" w:eastAsia="Times New Roman" w:hAnsi="Courier New" w:cs="Courier New"/>
          <w:sz w:val="24"/>
          <w:szCs w:val="24"/>
        </w:rPr>
        <w:t>T</w:t>
      </w:r>
      <w:r w:rsidRPr="00071401">
        <w:rPr>
          <w:rFonts w:ascii="Times New Roman" w:eastAsia="Times New Roman" w:hAnsi="Times New Roman" w:cs="Times New Roman"/>
          <w:sz w:val="24"/>
          <w:szCs w:val="24"/>
        </w:rPr>
        <w:t xml:space="preserve"> shall be a type supporting comparisons with the elements pointed by </w:t>
      </w:r>
      <w:r w:rsidRPr="00071401">
        <w:rPr>
          <w:rFonts w:ascii="Courier New" w:eastAsia="Times New Roman" w:hAnsi="Courier New" w:cs="Courier New"/>
          <w:sz w:val="24"/>
          <w:szCs w:val="24"/>
        </w:rPr>
        <w:t>InputIterator</w:t>
      </w:r>
      <w:r w:rsidRPr="00071401">
        <w:rPr>
          <w:rFonts w:ascii="Times New Roman" w:eastAsia="Times New Roman" w:hAnsi="Times New Roman" w:cs="Times New Roman"/>
          <w:sz w:val="24"/>
          <w:szCs w:val="24"/>
        </w:rPr>
        <w:t xml:space="preserve">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(with the elements as left-hand side operands, and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 xml:space="preserve"> as right-hand side).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An iterator to the first element in the range that compares equal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no elements match,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3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 find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std::find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 = { 10, 20, 30 ,40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 p;</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pointer to array element: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p = std::find (myints,myints+4,30);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++p;</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element following 30 is " &lt;&lt; *p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 (myints,myints+4);</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iterator to vector element: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 xml:space="preserve">  it = find (myvector.begin(), myvector.end(), 30);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element following 30 is " &lt;&lt; *it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element following 30 is 40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element following 30 is 40</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103"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Compares elements until a 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rPr>
          <w:sz w:val="20"/>
          <w:szCs w:val="20"/>
        </w:rPr>
      </w:pPr>
      <w:r w:rsidRPr="00071401">
        <w:rPr>
          <w:rFonts w:ascii="Times New Roman" w:eastAsia="Times New Roman" w:hAnsi="Times New Roman" w:cs="Times New Roman"/>
          <w:sz w:val="24"/>
          <w:szCs w:val="24"/>
        </w:rPr>
        <w:t>Throws if either an element comparison or an operation on an iterator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rPr>
          <w:sz w:val="20"/>
          <w:szCs w:val="20"/>
        </w:rPr>
      </w:pPr>
    </w:p>
    <w:p w:rsidR="00071401" w:rsidRDefault="00071401" w:rsidP="00071401">
      <w:pPr>
        <w:rPr>
          <w:sz w:val="20"/>
          <w:szCs w:val="20"/>
        </w:rPr>
      </w:pPr>
    </w:p>
    <w:p w:rsidR="00071401" w:rsidRDefault="00071401" w:rsidP="00071401">
      <w:pPr>
        <w:rPr>
          <w:sz w:val="20"/>
          <w:szCs w:val="20"/>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std::find_if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InputIterator find_if (InputIterator first, InputIterator last, UnaryPredicate pred);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element in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an iterator to the first element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no such element is found,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103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InputIterator find_if (InputIterator first, InputIterator last, UnaryPredicate pred)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(pred(*first))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04"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in a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Unary function that accepts an element in the range as argument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 is considered a match in the context of this function.</w:t>
      </w:r>
      <w:r w:rsidRPr="00071401">
        <w:rPr>
          <w:rFonts w:ascii="Times New Roman" w:eastAsia="Times New Roman" w:hAnsi="Times New Roman" w:cs="Times New Roman"/>
          <w:sz w:val="24"/>
          <w:szCs w:val="24"/>
        </w:rPr>
        <w:br/>
        <w:t>The function shall not modify its argument.</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An iterator to the first element in the range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does not return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is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for all elements,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find_if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std::find_if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IsOdd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((i%2)==1);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myvector.push_back(10);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myvector.push_back(25);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myvector.push_back(40);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myvector.push_back(55);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 = std::find_if (myvector.begin(), myvector.end(), IsOdd);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first odd value is " &lt;&lt; *it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lastRenderedPageBreak/>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09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first odd value is 25</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105"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Calls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for each element until a 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rPr>
          <w:sz w:val="20"/>
          <w:szCs w:val="20"/>
        </w:rPr>
      </w:pPr>
      <w:r w:rsidRPr="00071401">
        <w:rPr>
          <w:rFonts w:ascii="Times New Roman" w:eastAsia="Times New Roman" w:hAnsi="Times New Roman" w:cs="Times New Roman"/>
          <w:sz w:val="24"/>
          <w:szCs w:val="24"/>
        </w:rPr>
        <w:t xml:space="preserve">Throws if either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or an operation on an iterator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rPr>
          <w:sz w:val="20"/>
          <w:szCs w:val="20"/>
        </w:rPr>
      </w:pPr>
    </w:p>
    <w:p w:rsidR="00071401" w:rsidRDefault="00071401" w:rsidP="00071401">
      <w:pPr>
        <w:rPr>
          <w:sz w:val="20"/>
          <w:szCs w:val="20"/>
        </w:rPr>
      </w:pPr>
    </w:p>
    <w:p w:rsidR="00071401" w:rsidRDefault="00071401" w:rsidP="00071401">
      <w:pPr>
        <w:rPr>
          <w:sz w:val="20"/>
          <w:szCs w:val="20"/>
        </w:rPr>
      </w:pPr>
    </w:p>
    <w:p w:rsidR="00071401" w:rsidRPr="00071401" w:rsidRDefault="00071401" w:rsidP="00071401">
      <w:pPr>
        <w:spacing w:after="0" w:line="240" w:lineRule="auto"/>
        <w:jc w:val="center"/>
        <w:textAlignment w:val="center"/>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You are using a version without Ads of this website. </w:t>
      </w:r>
      <w:r w:rsidRPr="00071401">
        <w:rPr>
          <w:rFonts w:ascii="Times New Roman" w:eastAsia="Times New Roman" w:hAnsi="Times New Roman" w:cs="Times New Roman"/>
          <w:i/>
          <w:iCs/>
          <w:sz w:val="24"/>
          <w:szCs w:val="24"/>
        </w:rPr>
        <w:t>Please, consider donating:</w:t>
      </w:r>
      <w:r w:rsidRPr="00071401">
        <w:rPr>
          <w:rFonts w:ascii="Times New Roman" w:eastAsia="Times New Roman" w:hAnsi="Times New Roman" w:cs="Times New Roman"/>
          <w:sz w:val="24"/>
          <w:szCs w:val="24"/>
        </w:rPr>
        <w:br/>
      </w:r>
    </w:p>
    <w:p w:rsidR="00071401" w:rsidRPr="00071401" w:rsidRDefault="00071401" w:rsidP="00071401">
      <w:pPr>
        <w:pBdr>
          <w:bottom w:val="single" w:sz="6" w:space="1" w:color="auto"/>
        </w:pBdr>
        <w:spacing w:after="0" w:line="240" w:lineRule="auto"/>
        <w:jc w:val="center"/>
        <w:rPr>
          <w:rFonts w:ascii="Arial" w:eastAsia="Times New Roman" w:hAnsi="Arial" w:cs="Arial"/>
          <w:vanish/>
          <w:sz w:val="16"/>
          <w:szCs w:val="16"/>
        </w:rPr>
      </w:pPr>
      <w:r w:rsidRPr="00071401">
        <w:rPr>
          <w:rFonts w:ascii="Arial" w:eastAsia="Times New Roman" w:hAnsi="Arial" w:cs="Arial"/>
          <w:vanish/>
          <w:sz w:val="16"/>
          <w:szCs w:val="16"/>
        </w:rPr>
        <w:t>Top of Form</w:t>
      </w:r>
    </w:p>
    <w:p w:rsidR="00071401" w:rsidRPr="00071401" w:rsidRDefault="00071401" w:rsidP="00071401">
      <w:pPr>
        <w:spacing w:before="54" w:after="54" w:line="240" w:lineRule="auto"/>
        <w:ind w:left="54" w:right="54"/>
        <w:jc w:val="center"/>
        <w:textAlignment w:val="center"/>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5.35pt;height:15.6pt" o:ole="">
            <v:imagedata r:id="rId106" o:title=""/>
          </v:shape>
          <w:control r:id="rId107" w:name="DefaultOcxName" w:shapeid="_x0000_i1027"/>
        </w:object>
      </w:r>
    </w:p>
    <w:p w:rsidR="00071401" w:rsidRPr="00071401" w:rsidRDefault="00071401" w:rsidP="00071401">
      <w:pPr>
        <w:pBdr>
          <w:top w:val="single" w:sz="6" w:space="1" w:color="auto"/>
        </w:pBdr>
        <w:spacing w:after="0" w:line="240" w:lineRule="auto"/>
        <w:jc w:val="center"/>
        <w:rPr>
          <w:rFonts w:ascii="Arial" w:eastAsia="Times New Roman" w:hAnsi="Arial" w:cs="Arial"/>
          <w:vanish/>
          <w:sz w:val="16"/>
          <w:szCs w:val="16"/>
        </w:rPr>
      </w:pPr>
      <w:r w:rsidRPr="00071401">
        <w:rPr>
          <w:rFonts w:ascii="Arial" w:eastAsia="Times New Roman" w:hAnsi="Arial" w:cs="Arial"/>
          <w:vanish/>
          <w:sz w:val="16"/>
          <w:szCs w:val="16"/>
        </w:rPr>
        <w:t>Bottom of Form</w:t>
      </w:r>
    </w:p>
    <w:p w:rsidR="00071401" w:rsidRPr="00071401" w:rsidRDefault="00071401" w:rsidP="00071401">
      <w:pPr>
        <w:spacing w:after="0" w:line="240" w:lineRule="auto"/>
        <w:jc w:val="right"/>
        <w:rPr>
          <w:rFonts w:ascii="Times New Roman" w:eastAsia="Times New Roman" w:hAnsi="Times New Roman" w:cs="Times New Roman"/>
          <w:sz w:val="24"/>
          <w:szCs w:val="24"/>
        </w:rPr>
      </w:pPr>
      <w:r w:rsidRPr="00071401">
        <w:rPr>
          <w:rFonts w:ascii="Times New Roman" w:eastAsia="Times New Roman" w:hAnsi="Times New Roman" w:cs="Times New Roman"/>
          <w:sz w:val="10"/>
          <w:szCs w:val="10"/>
        </w:rPr>
        <w:t>[</w:t>
      </w:r>
      <w:hyperlink r:id="rId108" w:tooltip="Click to hide this message" w:history="1">
        <w:r w:rsidRPr="00071401">
          <w:rPr>
            <w:rFonts w:ascii="Times New Roman" w:eastAsia="Times New Roman" w:hAnsi="Times New Roman" w:cs="Times New Roman"/>
            <w:color w:val="0000FF"/>
            <w:sz w:val="10"/>
            <w:u w:val="single"/>
          </w:rPr>
          <w:t>hide</w:t>
        </w:r>
      </w:hyperlink>
      <w:r w:rsidRPr="00071401">
        <w:rPr>
          <w:rFonts w:ascii="Times New Roman" w:eastAsia="Times New Roman" w:hAnsi="Times New Roman" w:cs="Times New Roman"/>
          <w:sz w:val="10"/>
          <w:szCs w:val="10"/>
        </w:rPr>
        <w:t>]</w:t>
      </w:r>
    </w:p>
    <w:p w:rsidR="00071401" w:rsidRPr="00071401" w:rsidRDefault="00071401" w:rsidP="00071401">
      <w:pPr>
        <w:spacing w:after="0" w:line="240" w:lineRule="auto"/>
        <w:rPr>
          <w:ins w:id="0" w:author="Unknown"/>
          <w:rFonts w:ascii="Times New Roman" w:eastAsia="Times New Roman" w:hAnsi="Times New Roman" w:cs="Times New Roman"/>
          <w:sz w:val="24"/>
          <w:szCs w:val="24"/>
        </w:rPr>
      </w:pPr>
      <w:ins w:id="1" w:author="Unknown">
        <w:r w:rsidRPr="00071401">
          <w:rPr>
            <w:rFonts w:ascii="Times New Roman" w:eastAsia="Times New Roman" w:hAnsi="Times New Roman" w:cs="Times New Roman"/>
            <w:sz w:val="24"/>
            <w:szCs w:val="24"/>
          </w:rPr>
          <w:t xml:space="preserve">function template </w:t>
        </w:r>
      </w:ins>
    </w:p>
    <w:p w:rsidR="00071401" w:rsidRPr="00071401" w:rsidRDefault="00071401" w:rsidP="00071401">
      <w:pPr>
        <w:spacing w:after="0" w:line="240" w:lineRule="auto"/>
        <w:rPr>
          <w:ins w:id="2" w:author="Unknown"/>
          <w:rFonts w:ascii="Times New Roman" w:eastAsia="Times New Roman" w:hAnsi="Times New Roman" w:cs="Times New Roman"/>
          <w:sz w:val="24"/>
          <w:szCs w:val="24"/>
        </w:rPr>
      </w:pPr>
      <w:ins w:id="3" w:author="Unknown">
        <w:r w:rsidRPr="00071401">
          <w:rPr>
            <w:rFonts w:ascii="Times New Roman" w:eastAsia="Times New Roman" w:hAnsi="Times New Roman" w:cs="Times New Roman"/>
            <w:sz w:val="24"/>
            <w:szCs w:val="24"/>
          </w:rPr>
          <w:t xml:space="preserve">&lt;algorithm&gt; </w:t>
        </w:r>
      </w:ins>
    </w:p>
    <w:p w:rsidR="00071401" w:rsidRPr="00071401" w:rsidRDefault="00071401" w:rsidP="00071401">
      <w:pPr>
        <w:spacing w:before="100" w:beforeAutospacing="1" w:after="100" w:afterAutospacing="1" w:line="240" w:lineRule="auto"/>
        <w:outlineLvl w:val="0"/>
        <w:rPr>
          <w:ins w:id="4" w:author="Unknown"/>
          <w:rFonts w:ascii="Times New Roman" w:eastAsia="Times New Roman" w:hAnsi="Times New Roman" w:cs="Times New Roman"/>
          <w:b/>
          <w:bCs/>
          <w:kern w:val="36"/>
          <w:sz w:val="48"/>
          <w:szCs w:val="48"/>
        </w:rPr>
      </w:pPr>
      <w:ins w:id="5" w:author="Unknown">
        <w:r w:rsidRPr="00071401">
          <w:rPr>
            <w:rFonts w:ascii="Times New Roman" w:eastAsia="Times New Roman" w:hAnsi="Times New Roman" w:cs="Times New Roman"/>
            <w:b/>
            <w:bCs/>
            <w:kern w:val="36"/>
            <w:sz w:val="48"/>
            <w:szCs w:val="48"/>
          </w:rPr>
          <w:t>std::find_if_not</w:t>
        </w:r>
      </w:ins>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sz w:val="20"/>
          <w:szCs w:val="20"/>
        </w:rPr>
      </w:pPr>
      <w:ins w:id="7" w:author="Unknown">
        <w:r w:rsidRPr="00071401">
          <w:rPr>
            <w:rFonts w:ascii="Courier New" w:eastAsia="Times New Roman" w:hAnsi="Courier New" w:cs="Courier New"/>
            <w:sz w:val="20"/>
            <w:szCs w:val="20"/>
          </w:rPr>
          <w:t>template &lt;class InputIterator, class UnaryPredicate&gt;</w:t>
        </w:r>
      </w:ins>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sz w:val="20"/>
          <w:szCs w:val="20"/>
        </w:rPr>
      </w:pPr>
      <w:ins w:id="9" w:author="Unknown">
        <w:r w:rsidRPr="00071401">
          <w:rPr>
            <w:rFonts w:ascii="Courier New" w:eastAsia="Times New Roman" w:hAnsi="Courier New" w:cs="Courier New"/>
            <w:sz w:val="20"/>
            <w:szCs w:val="20"/>
          </w:rPr>
          <w:t xml:space="preserve">   InputIterator find_if_not (InputIterator first, InputIterator last, UnaryPredicate pred);</w:t>
        </w:r>
      </w:ins>
    </w:p>
    <w:p w:rsidR="00071401" w:rsidRPr="00071401" w:rsidRDefault="00071401" w:rsidP="00071401">
      <w:pPr>
        <w:spacing w:after="0" w:line="240" w:lineRule="auto"/>
        <w:rPr>
          <w:ins w:id="10" w:author="Unknown"/>
          <w:rFonts w:ascii="Times New Roman" w:eastAsia="Times New Roman" w:hAnsi="Times New Roman" w:cs="Times New Roman"/>
          <w:sz w:val="24"/>
          <w:szCs w:val="24"/>
        </w:rPr>
      </w:pPr>
      <w:ins w:id="11" w:author="Unknown">
        <w:r w:rsidRPr="00071401">
          <w:rPr>
            <w:rFonts w:ascii="Times New Roman" w:eastAsia="Times New Roman" w:hAnsi="Times New Roman" w:cs="Times New Roman"/>
            <w:sz w:val="24"/>
            <w:szCs w:val="24"/>
          </w:rPr>
          <w:t>Find element in range (negative condition)</w:t>
        </w:r>
      </w:ins>
    </w:p>
    <w:p w:rsidR="00071401" w:rsidRPr="00071401" w:rsidRDefault="00071401" w:rsidP="00071401">
      <w:pPr>
        <w:spacing w:after="0" w:line="240" w:lineRule="auto"/>
        <w:rPr>
          <w:ins w:id="12" w:author="Unknown"/>
          <w:rFonts w:ascii="Times New Roman" w:eastAsia="Times New Roman" w:hAnsi="Times New Roman" w:cs="Times New Roman"/>
          <w:sz w:val="24"/>
          <w:szCs w:val="24"/>
        </w:rPr>
      </w:pPr>
      <w:ins w:id="13" w:author="Unknown">
        <w:r w:rsidRPr="00071401">
          <w:rPr>
            <w:rFonts w:ascii="Times New Roman" w:eastAsia="Times New Roman" w:hAnsi="Times New Roman" w:cs="Times New Roman"/>
            <w:sz w:val="24"/>
            <w:szCs w:val="24"/>
          </w:rPr>
          <w:t xml:space="preserve">Returns an iterator to the first element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If no such element is found,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ins>
    </w:p>
    <w:tbl>
      <w:tblPr>
        <w:tblW w:w="0" w:type="auto"/>
        <w:tblCellSpacing w:w="15" w:type="dxa"/>
        <w:tblCellMar>
          <w:top w:w="15" w:type="dxa"/>
          <w:left w:w="15" w:type="dxa"/>
          <w:bottom w:w="15" w:type="dxa"/>
          <w:right w:w="15" w:type="dxa"/>
        </w:tblCellMar>
        <w:tblLook w:val="04A0"/>
      </w:tblPr>
      <w:tblGrid>
        <w:gridCol w:w="196"/>
        <w:gridCol w:w="10694"/>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InputIterator find_if_not (InputIterator first, InputIterator last, UnaryPredicate </w:t>
            </w:r>
            <w:r w:rsidRPr="00071401">
              <w:rPr>
                <w:rFonts w:ascii="Courier New" w:eastAsia="Times New Roman" w:hAnsi="Courier New" w:cs="Courier New"/>
                <w:sz w:val="20"/>
              </w:rPr>
              <w:lastRenderedPageBreak/>
              <w:t>pred)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(!pred(*first))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ins w:id="14" w:author="Unknown"/>
          <w:rFonts w:ascii="Times New Roman" w:eastAsia="Times New Roman" w:hAnsi="Times New Roman" w:cs="Times New Roman"/>
          <w:sz w:val="24"/>
          <w:szCs w:val="24"/>
        </w:rPr>
      </w:pPr>
      <w:ins w:id="15" w:author="Unknown">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r>
      </w:ins>
    </w:p>
    <w:p w:rsidR="00071401" w:rsidRPr="00071401" w:rsidRDefault="00071401" w:rsidP="00071401">
      <w:pPr>
        <w:spacing w:before="100" w:beforeAutospacing="1" w:after="100" w:afterAutospacing="1" w:line="240" w:lineRule="auto"/>
        <w:outlineLvl w:val="2"/>
        <w:rPr>
          <w:ins w:id="16" w:author="Unknown"/>
          <w:rFonts w:ascii="Times New Roman" w:eastAsia="Times New Roman" w:hAnsi="Times New Roman" w:cs="Times New Roman"/>
          <w:b/>
          <w:bCs/>
          <w:sz w:val="27"/>
          <w:szCs w:val="27"/>
        </w:rPr>
      </w:pPr>
      <w:ins w:id="17" w:author="Unknown">
        <w:r w:rsidRPr="00071401">
          <w:rPr>
            <w:rFonts w:ascii="Times New Roman" w:eastAsia="Times New Roman" w:hAnsi="Times New Roman" w:cs="Times New Roman"/>
            <w:b/>
            <w:bCs/>
            <w:sz w:val="27"/>
            <w:szCs w:val="27"/>
          </w:rPr>
          <w:t>Parameters</w:t>
        </w:r>
      </w:ins>
    </w:p>
    <w:p w:rsidR="00071401" w:rsidRPr="00071401" w:rsidRDefault="00071401" w:rsidP="00071401">
      <w:pPr>
        <w:spacing w:after="0" w:line="240" w:lineRule="auto"/>
        <w:rPr>
          <w:ins w:id="18" w:author="Unknown"/>
          <w:rFonts w:ascii="Times New Roman" w:eastAsia="Times New Roman" w:hAnsi="Times New Roman" w:cs="Times New Roman"/>
          <w:sz w:val="24"/>
          <w:szCs w:val="24"/>
        </w:rPr>
      </w:pPr>
      <w:ins w:id="19" w:author="Unknown">
        <w:r w:rsidRPr="00071401">
          <w:rPr>
            <w:rFonts w:ascii="Times New Roman" w:eastAsia="Times New Roman" w:hAnsi="Times New Roman" w:cs="Times New Roman"/>
            <w:sz w:val="24"/>
            <w:szCs w:val="24"/>
          </w:rPr>
          <w:t>first, last</w:t>
        </w:r>
      </w:ins>
    </w:p>
    <w:p w:rsidR="00071401" w:rsidRPr="00071401" w:rsidRDefault="00071401" w:rsidP="00071401">
      <w:pPr>
        <w:spacing w:after="0" w:line="240" w:lineRule="auto"/>
        <w:ind w:left="720"/>
        <w:rPr>
          <w:ins w:id="20" w:author="Unknown"/>
          <w:rFonts w:ascii="Times New Roman" w:eastAsia="Times New Roman" w:hAnsi="Times New Roman" w:cs="Times New Roman"/>
          <w:sz w:val="24"/>
          <w:szCs w:val="24"/>
        </w:rPr>
      </w:pPr>
      <w:ins w:id="21" w:author="Unknown">
        <w:r w:rsidRPr="00071401">
          <w:rPr>
            <w:rFonts w:ascii="Times New Roman" w:eastAsia="Times New Roman" w:hAnsi="Times New Roman" w:cs="Times New Roman"/>
            <w:sz w:val="24"/>
            <w:szCs w:val="24"/>
          </w:rPr>
          <w:fldChar w:fldCharType="begin"/>
        </w:r>
        <w:r w:rsidRPr="00071401">
          <w:rPr>
            <w:rFonts w:ascii="Times New Roman" w:eastAsia="Times New Roman" w:hAnsi="Times New Roman" w:cs="Times New Roman"/>
            <w:sz w:val="24"/>
            <w:szCs w:val="24"/>
          </w:rPr>
          <w:instrText xml:space="preserve"> HYPERLINK "http://www.cplusplus.com/InputIterator" </w:instrText>
        </w:r>
        <w:r w:rsidRPr="00071401">
          <w:rPr>
            <w:rFonts w:ascii="Times New Roman" w:eastAsia="Times New Roman" w:hAnsi="Times New Roman" w:cs="Times New Roman"/>
            <w:sz w:val="24"/>
            <w:szCs w:val="24"/>
          </w:rPr>
          <w:fldChar w:fldCharType="separate"/>
        </w:r>
        <w:r w:rsidRPr="00071401">
          <w:rPr>
            <w:rFonts w:ascii="Times New Roman" w:eastAsia="Times New Roman" w:hAnsi="Times New Roman" w:cs="Times New Roman"/>
            <w:color w:val="0000FF"/>
            <w:sz w:val="24"/>
            <w:szCs w:val="24"/>
            <w:u w:val="single"/>
          </w:rPr>
          <w:t>Input iterators</w:t>
        </w:r>
        <w:r w:rsidRPr="00071401">
          <w:rPr>
            <w:rFonts w:ascii="Times New Roman" w:eastAsia="Times New Roman" w:hAnsi="Times New Roman" w:cs="Times New Roman"/>
            <w:sz w:val="24"/>
            <w:szCs w:val="24"/>
          </w:rPr>
          <w:fldChar w:fldCharType="end"/>
        </w:r>
        <w:r w:rsidRPr="00071401">
          <w:rPr>
            <w:rFonts w:ascii="Times New Roman" w:eastAsia="Times New Roman" w:hAnsi="Times New Roman" w:cs="Times New Roman"/>
            <w:sz w:val="24"/>
            <w:szCs w:val="24"/>
          </w:rPr>
          <w:t xml:space="preserve"> to the initial and final positions in a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ins>
    </w:p>
    <w:p w:rsidR="00071401" w:rsidRPr="00071401" w:rsidRDefault="00071401" w:rsidP="00071401">
      <w:pPr>
        <w:spacing w:after="0" w:line="240" w:lineRule="auto"/>
        <w:rPr>
          <w:ins w:id="22" w:author="Unknown"/>
          <w:rFonts w:ascii="Times New Roman" w:eastAsia="Times New Roman" w:hAnsi="Times New Roman" w:cs="Times New Roman"/>
          <w:sz w:val="24"/>
          <w:szCs w:val="24"/>
        </w:rPr>
      </w:pPr>
      <w:ins w:id="23" w:author="Unknown">
        <w:r w:rsidRPr="00071401">
          <w:rPr>
            <w:rFonts w:ascii="Times New Roman" w:eastAsia="Times New Roman" w:hAnsi="Times New Roman" w:cs="Times New Roman"/>
            <w:sz w:val="24"/>
            <w:szCs w:val="24"/>
          </w:rPr>
          <w:t>pred</w:t>
        </w:r>
      </w:ins>
    </w:p>
    <w:p w:rsidR="00071401" w:rsidRPr="00071401" w:rsidRDefault="00071401" w:rsidP="00071401">
      <w:pPr>
        <w:spacing w:after="0" w:line="240" w:lineRule="auto"/>
        <w:ind w:left="720"/>
        <w:rPr>
          <w:ins w:id="24" w:author="Unknown"/>
          <w:rFonts w:ascii="Times New Roman" w:eastAsia="Times New Roman" w:hAnsi="Times New Roman" w:cs="Times New Roman"/>
          <w:sz w:val="24"/>
          <w:szCs w:val="24"/>
        </w:rPr>
      </w:pPr>
      <w:ins w:id="25" w:author="Unknown">
        <w:r w:rsidRPr="00071401">
          <w:rPr>
            <w:rFonts w:ascii="Times New Roman" w:eastAsia="Times New Roman" w:hAnsi="Times New Roman" w:cs="Times New Roman"/>
            <w:sz w:val="24"/>
            <w:szCs w:val="24"/>
          </w:rPr>
          <w:t xml:space="preserve">Unary function that accepts an element in the range as argument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 is considered a match in the context of this function.</w:t>
        </w:r>
        <w:r w:rsidRPr="00071401">
          <w:rPr>
            <w:rFonts w:ascii="Times New Roman" w:eastAsia="Times New Roman" w:hAnsi="Times New Roman" w:cs="Times New Roman"/>
            <w:sz w:val="24"/>
            <w:szCs w:val="24"/>
          </w:rPr>
          <w:br/>
          <w:t>The function shall not modify its argument.</w:t>
        </w:r>
        <w:r w:rsidRPr="00071401">
          <w:rPr>
            <w:rFonts w:ascii="Times New Roman" w:eastAsia="Times New Roman" w:hAnsi="Times New Roman" w:cs="Times New Roman"/>
            <w:sz w:val="24"/>
            <w:szCs w:val="24"/>
          </w:rPr>
          <w:br/>
          <w:t>This can either be a function pointer or a function object.</w:t>
        </w:r>
      </w:ins>
    </w:p>
    <w:p w:rsidR="00071401" w:rsidRPr="00071401" w:rsidRDefault="00071401" w:rsidP="00071401">
      <w:pPr>
        <w:spacing w:after="0" w:line="240" w:lineRule="auto"/>
        <w:rPr>
          <w:ins w:id="26" w:author="Unknown"/>
          <w:rFonts w:ascii="Times New Roman" w:eastAsia="Times New Roman" w:hAnsi="Times New Roman" w:cs="Times New Roman"/>
          <w:sz w:val="24"/>
          <w:szCs w:val="24"/>
        </w:rPr>
      </w:pPr>
      <w:ins w:id="27" w:author="Unknown">
        <w:r w:rsidRPr="00071401">
          <w:rPr>
            <w:rFonts w:ascii="Times New Roman" w:eastAsia="Times New Roman" w:hAnsi="Times New Roman" w:cs="Times New Roman"/>
            <w:sz w:val="24"/>
            <w:szCs w:val="24"/>
          </w:rPr>
          <w:br/>
        </w:r>
      </w:ins>
    </w:p>
    <w:p w:rsidR="00071401" w:rsidRPr="00071401" w:rsidRDefault="00071401" w:rsidP="00071401">
      <w:pPr>
        <w:spacing w:before="100" w:beforeAutospacing="1" w:after="100" w:afterAutospacing="1" w:line="240" w:lineRule="auto"/>
        <w:outlineLvl w:val="2"/>
        <w:rPr>
          <w:ins w:id="28" w:author="Unknown"/>
          <w:rFonts w:ascii="Times New Roman" w:eastAsia="Times New Roman" w:hAnsi="Times New Roman" w:cs="Times New Roman"/>
          <w:b/>
          <w:bCs/>
          <w:sz w:val="27"/>
          <w:szCs w:val="27"/>
        </w:rPr>
      </w:pPr>
      <w:ins w:id="29" w:author="Unknown">
        <w:r w:rsidRPr="00071401">
          <w:rPr>
            <w:rFonts w:ascii="Times New Roman" w:eastAsia="Times New Roman" w:hAnsi="Times New Roman" w:cs="Times New Roman"/>
            <w:b/>
            <w:bCs/>
            <w:sz w:val="27"/>
            <w:szCs w:val="27"/>
          </w:rPr>
          <w:t>Return value</w:t>
        </w:r>
      </w:ins>
    </w:p>
    <w:p w:rsidR="00071401" w:rsidRPr="00071401" w:rsidRDefault="00071401" w:rsidP="00071401">
      <w:pPr>
        <w:spacing w:after="0" w:line="240" w:lineRule="auto"/>
        <w:rPr>
          <w:ins w:id="30" w:author="Unknown"/>
          <w:rFonts w:ascii="Times New Roman" w:eastAsia="Times New Roman" w:hAnsi="Times New Roman" w:cs="Times New Roman"/>
          <w:sz w:val="24"/>
          <w:szCs w:val="24"/>
        </w:rPr>
      </w:pPr>
      <w:ins w:id="31" w:author="Unknown">
        <w:r w:rsidRPr="00071401">
          <w:rPr>
            <w:rFonts w:ascii="Times New Roman" w:eastAsia="Times New Roman" w:hAnsi="Times New Roman" w:cs="Times New Roman"/>
            <w:sz w:val="24"/>
            <w:szCs w:val="24"/>
          </w:rPr>
          <w:t xml:space="preserve">An iterator to the first element in the range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for all elements,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ins>
    </w:p>
    <w:p w:rsidR="00071401" w:rsidRPr="00071401" w:rsidRDefault="00071401" w:rsidP="00071401">
      <w:pPr>
        <w:spacing w:before="100" w:beforeAutospacing="1" w:after="100" w:afterAutospacing="1" w:line="240" w:lineRule="auto"/>
        <w:outlineLvl w:val="2"/>
        <w:rPr>
          <w:ins w:id="32" w:author="Unknown"/>
          <w:rFonts w:ascii="Times New Roman" w:eastAsia="Times New Roman" w:hAnsi="Times New Roman" w:cs="Times New Roman"/>
          <w:b/>
          <w:bCs/>
          <w:sz w:val="27"/>
          <w:szCs w:val="27"/>
        </w:rPr>
      </w:pPr>
      <w:ins w:id="33" w:author="Unknown">
        <w:r w:rsidRPr="00071401">
          <w:rPr>
            <w:rFonts w:ascii="Times New Roman" w:eastAsia="Times New Roman" w:hAnsi="Times New Roman" w:cs="Times New Roman"/>
            <w:b/>
            <w:bCs/>
            <w:sz w:val="27"/>
            <w:szCs w:val="27"/>
          </w:rPr>
          <w:t>Example</w:t>
        </w:r>
      </w:ins>
    </w:p>
    <w:tbl>
      <w:tblPr>
        <w:tblW w:w="0" w:type="auto"/>
        <w:tblCellSpacing w:w="15" w:type="dxa"/>
        <w:tblCellMar>
          <w:top w:w="15" w:type="dxa"/>
          <w:left w:w="15" w:type="dxa"/>
          <w:bottom w:w="15" w:type="dxa"/>
          <w:right w:w="15" w:type="dxa"/>
        </w:tblCellMar>
        <w:tblLook w:val="04A0"/>
      </w:tblPr>
      <w:tblGrid>
        <w:gridCol w:w="316"/>
        <w:gridCol w:w="85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find_if_not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std::find_if_not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&lt;array&gt;        // std::array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std::array&lt;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,5&gt; foo = {1,2,3,4,5};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std::array&lt;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,5&gt;::iterator it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std::find_if_not (foo.begin(), foo.end(),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i%2;}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first even value is " &lt;&lt; *it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ins w:id="34" w:author="Unknown"/>
          <w:rFonts w:ascii="Times New Roman" w:eastAsia="Times New Roman" w:hAnsi="Times New Roman" w:cs="Times New Roman"/>
          <w:sz w:val="24"/>
          <w:szCs w:val="24"/>
        </w:rPr>
      </w:pPr>
      <w:ins w:id="35" w:author="Unknown">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ins>
    </w:p>
    <w:tbl>
      <w:tblPr>
        <w:tblW w:w="0" w:type="auto"/>
        <w:tblCellSpacing w:w="15" w:type="dxa"/>
        <w:tblCellMar>
          <w:top w:w="15" w:type="dxa"/>
          <w:left w:w="15" w:type="dxa"/>
          <w:bottom w:w="15" w:type="dxa"/>
          <w:right w:w="15" w:type="dxa"/>
        </w:tblCellMar>
        <w:tblLook w:val="04A0"/>
      </w:tblPr>
      <w:tblGrid>
        <w:gridCol w:w="309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first even value is 2</w:t>
            </w:r>
          </w:p>
        </w:tc>
      </w:tr>
    </w:tbl>
    <w:p w:rsidR="00071401" w:rsidRPr="00071401" w:rsidRDefault="00071401" w:rsidP="00071401">
      <w:pPr>
        <w:spacing w:after="0" w:line="240" w:lineRule="auto"/>
        <w:rPr>
          <w:ins w:id="36" w:author="Unknown"/>
          <w:rFonts w:ascii="Times New Roman" w:eastAsia="Times New Roman" w:hAnsi="Times New Roman" w:cs="Times New Roman"/>
          <w:sz w:val="24"/>
          <w:szCs w:val="24"/>
        </w:rPr>
      </w:pPr>
      <w:ins w:id="37" w:author="Unknown">
        <w:r w:rsidRPr="00071401">
          <w:rPr>
            <w:rFonts w:ascii="Times New Roman" w:eastAsia="Times New Roman" w:hAnsi="Times New Roman" w:cs="Times New Roman"/>
            <w:sz w:val="24"/>
            <w:szCs w:val="24"/>
          </w:rPr>
          <w:lastRenderedPageBreak/>
          <w:br/>
        </w:r>
      </w:ins>
    </w:p>
    <w:p w:rsidR="00071401" w:rsidRPr="00071401" w:rsidRDefault="00071401" w:rsidP="00071401">
      <w:pPr>
        <w:spacing w:before="100" w:beforeAutospacing="1" w:after="100" w:afterAutospacing="1" w:line="240" w:lineRule="auto"/>
        <w:outlineLvl w:val="2"/>
        <w:rPr>
          <w:ins w:id="38" w:author="Unknown"/>
          <w:rFonts w:ascii="Times New Roman" w:eastAsia="Times New Roman" w:hAnsi="Times New Roman" w:cs="Times New Roman"/>
          <w:b/>
          <w:bCs/>
          <w:sz w:val="27"/>
          <w:szCs w:val="27"/>
        </w:rPr>
      </w:pPr>
      <w:ins w:id="39" w:author="Unknown">
        <w:r w:rsidRPr="00071401">
          <w:rPr>
            <w:rFonts w:ascii="Times New Roman" w:eastAsia="Times New Roman" w:hAnsi="Times New Roman" w:cs="Times New Roman"/>
            <w:b/>
            <w:bCs/>
            <w:sz w:val="27"/>
            <w:szCs w:val="27"/>
          </w:rPr>
          <w:t>Complexity</w:t>
        </w:r>
      </w:ins>
    </w:p>
    <w:p w:rsidR="00071401" w:rsidRPr="00071401" w:rsidRDefault="00071401" w:rsidP="00071401">
      <w:pPr>
        <w:spacing w:after="0" w:line="240" w:lineRule="auto"/>
        <w:rPr>
          <w:ins w:id="40" w:author="Unknown"/>
          <w:rFonts w:ascii="Times New Roman" w:eastAsia="Times New Roman" w:hAnsi="Times New Roman" w:cs="Times New Roman"/>
          <w:sz w:val="24"/>
          <w:szCs w:val="24"/>
        </w:rPr>
      </w:pPr>
      <w:ins w:id="41" w:author="Unknown">
        <w:r w:rsidRPr="00071401">
          <w:rPr>
            <w:rFonts w:ascii="Times New Roman" w:eastAsia="Times New Roman" w:hAnsi="Times New Roman" w:cs="Times New Roman"/>
            <w:sz w:val="24"/>
            <w:szCs w:val="24"/>
          </w:rPr>
          <w:t xml:space="preserve">Up to linear in the </w:t>
        </w:r>
        <w:r w:rsidRPr="00071401">
          <w:rPr>
            <w:rFonts w:ascii="Times New Roman" w:eastAsia="Times New Roman" w:hAnsi="Times New Roman" w:cs="Times New Roman"/>
            <w:sz w:val="24"/>
            <w:szCs w:val="24"/>
          </w:rPr>
          <w:fldChar w:fldCharType="begin"/>
        </w:r>
        <w:r w:rsidRPr="00071401">
          <w:rPr>
            <w:rFonts w:ascii="Times New Roman" w:eastAsia="Times New Roman" w:hAnsi="Times New Roman" w:cs="Times New Roman"/>
            <w:sz w:val="24"/>
            <w:szCs w:val="24"/>
          </w:rPr>
          <w:instrText xml:space="preserve"> HYPERLINK "http://www.cplusplus.com/distance" </w:instrText>
        </w:r>
        <w:r w:rsidRPr="00071401">
          <w:rPr>
            <w:rFonts w:ascii="Times New Roman" w:eastAsia="Times New Roman" w:hAnsi="Times New Roman" w:cs="Times New Roman"/>
            <w:sz w:val="24"/>
            <w:szCs w:val="24"/>
          </w:rPr>
          <w:fldChar w:fldCharType="separate"/>
        </w:r>
        <w:r w:rsidRPr="00071401">
          <w:rPr>
            <w:rFonts w:ascii="Times New Roman" w:eastAsia="Times New Roman" w:hAnsi="Times New Roman" w:cs="Times New Roman"/>
            <w:color w:val="0000FF"/>
            <w:sz w:val="24"/>
            <w:szCs w:val="24"/>
            <w:u w:val="single"/>
          </w:rPr>
          <w:t>distance</w:t>
        </w:r>
        <w:r w:rsidRPr="00071401">
          <w:rPr>
            <w:rFonts w:ascii="Times New Roman" w:eastAsia="Times New Roman" w:hAnsi="Times New Roman" w:cs="Times New Roman"/>
            <w:sz w:val="24"/>
            <w:szCs w:val="24"/>
          </w:rPr>
          <w:fldChar w:fldCharType="end"/>
        </w:r>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Calls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for each element until a mismatch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ins>
    </w:p>
    <w:p w:rsidR="00071401" w:rsidRPr="00071401" w:rsidRDefault="00071401" w:rsidP="00071401">
      <w:pPr>
        <w:spacing w:before="100" w:beforeAutospacing="1" w:after="100" w:afterAutospacing="1" w:line="240" w:lineRule="auto"/>
        <w:outlineLvl w:val="2"/>
        <w:rPr>
          <w:ins w:id="42" w:author="Unknown"/>
          <w:rFonts w:ascii="Times New Roman" w:eastAsia="Times New Roman" w:hAnsi="Times New Roman" w:cs="Times New Roman"/>
          <w:b/>
          <w:bCs/>
          <w:sz w:val="27"/>
          <w:szCs w:val="27"/>
        </w:rPr>
      </w:pPr>
      <w:ins w:id="43" w:author="Unknown">
        <w:r w:rsidRPr="00071401">
          <w:rPr>
            <w:rFonts w:ascii="Times New Roman" w:eastAsia="Times New Roman" w:hAnsi="Times New Roman" w:cs="Times New Roman"/>
            <w:b/>
            <w:bCs/>
            <w:sz w:val="27"/>
            <w:szCs w:val="27"/>
          </w:rPr>
          <w:t>Data races</w:t>
        </w:r>
      </w:ins>
    </w:p>
    <w:p w:rsidR="00071401" w:rsidRPr="00071401" w:rsidRDefault="00071401" w:rsidP="00071401">
      <w:pPr>
        <w:spacing w:after="0" w:line="240" w:lineRule="auto"/>
        <w:rPr>
          <w:ins w:id="44" w:author="Unknown"/>
          <w:rFonts w:ascii="Times New Roman" w:eastAsia="Times New Roman" w:hAnsi="Times New Roman" w:cs="Times New Roman"/>
          <w:sz w:val="24"/>
          <w:szCs w:val="24"/>
        </w:rPr>
      </w:pPr>
      <w:ins w:id="45" w:author="Unknown">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ins>
    </w:p>
    <w:p w:rsidR="00071401" w:rsidRPr="00071401" w:rsidRDefault="00071401" w:rsidP="00071401">
      <w:pPr>
        <w:spacing w:before="100" w:beforeAutospacing="1" w:after="100" w:afterAutospacing="1" w:line="240" w:lineRule="auto"/>
        <w:outlineLvl w:val="2"/>
        <w:rPr>
          <w:ins w:id="46" w:author="Unknown"/>
          <w:rFonts w:ascii="Times New Roman" w:eastAsia="Times New Roman" w:hAnsi="Times New Roman" w:cs="Times New Roman"/>
          <w:b/>
          <w:bCs/>
          <w:sz w:val="27"/>
          <w:szCs w:val="27"/>
        </w:rPr>
      </w:pPr>
      <w:ins w:id="47" w:author="Unknown">
        <w:r w:rsidRPr="00071401">
          <w:rPr>
            <w:rFonts w:ascii="Times New Roman" w:eastAsia="Times New Roman" w:hAnsi="Times New Roman" w:cs="Times New Roman"/>
            <w:b/>
            <w:bCs/>
            <w:sz w:val="27"/>
            <w:szCs w:val="27"/>
          </w:rPr>
          <w:t>Exceptions</w:t>
        </w:r>
      </w:ins>
    </w:p>
    <w:p w:rsidR="00071401" w:rsidRPr="00071401" w:rsidRDefault="00071401" w:rsidP="00071401">
      <w:pPr>
        <w:spacing w:after="0" w:line="240" w:lineRule="auto"/>
        <w:rPr>
          <w:ins w:id="48" w:author="Unknown"/>
          <w:rFonts w:ascii="Times New Roman" w:eastAsia="Times New Roman" w:hAnsi="Times New Roman" w:cs="Times New Roman"/>
          <w:sz w:val="24"/>
          <w:szCs w:val="24"/>
        </w:rPr>
      </w:pPr>
      <w:ins w:id="49" w:author="Unknown">
        <w:r w:rsidRPr="00071401">
          <w:rPr>
            <w:rFonts w:ascii="Times New Roman" w:eastAsia="Times New Roman" w:hAnsi="Times New Roman" w:cs="Times New Roman"/>
            <w:sz w:val="24"/>
            <w:szCs w:val="24"/>
          </w:rPr>
          <w:t xml:space="preserve">Throws if either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or an operation on an iterator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ins>
    </w:p>
    <w:p w:rsidR="00071401" w:rsidRDefault="00071401" w:rsidP="00071401">
      <w:pPr>
        <w:rPr>
          <w:sz w:val="20"/>
          <w:szCs w:val="20"/>
        </w:rPr>
      </w:pPr>
    </w:p>
    <w:p w:rsidR="00071401" w:rsidRDefault="00071401" w:rsidP="00071401">
      <w:pPr>
        <w:rPr>
          <w:sz w:val="20"/>
          <w:szCs w:val="20"/>
        </w:rPr>
      </w:pPr>
    </w:p>
    <w:p w:rsidR="00071401" w:rsidRDefault="00071401" w:rsidP="00071401">
      <w:pPr>
        <w:rPr>
          <w:sz w:val="20"/>
          <w:szCs w:val="20"/>
        </w:rPr>
      </w:pPr>
    </w:p>
    <w:p w:rsidR="00071401" w:rsidRDefault="00071401" w:rsidP="00071401">
      <w:pPr>
        <w:rPr>
          <w:sz w:val="20"/>
          <w:szCs w:val="20"/>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std::find_end</w:t>
      </w:r>
    </w:p>
    <w:tbl>
      <w:tblPr>
        <w:tblW w:w="0" w:type="auto"/>
        <w:tblCellSpacing w:w="15" w:type="dxa"/>
        <w:tblCellMar>
          <w:top w:w="15" w:type="dxa"/>
          <w:left w:w="15" w:type="dxa"/>
          <w:bottom w:w="15" w:type="dxa"/>
          <w:right w:w="15" w:type="dxa"/>
        </w:tblCellMar>
        <w:tblLook w:val="04A0"/>
      </w:tblPr>
      <w:tblGrid>
        <w:gridCol w:w="1368"/>
        <w:gridCol w:w="9522"/>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ForwardIterator1 find_end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 ForwardIterator2 last2);</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ForwardIterator1 find_end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 ForwardIterator2 last2,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BinaryPredicate pred);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last subsequence in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Searches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for the last occurrence of the sequence defined by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and returns an iterator to its first element, or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if no occurrences are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elements in both ranges are compared sequentially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version </w:t>
      </w:r>
      <w:r w:rsidRPr="00071401">
        <w:rPr>
          <w:rFonts w:ascii="Times New Roman" w:eastAsia="Times New Roman" w:hAnsi="Times New Roman" w:cs="Times New Roman"/>
          <w:i/>
          <w:iCs/>
          <w:sz w:val="24"/>
          <w:szCs w:val="24"/>
        </w:rPr>
        <w:t>(2)</w:t>
      </w:r>
      <w:r w:rsidRPr="00071401">
        <w:rPr>
          <w:rFonts w:ascii="Times New Roman" w:eastAsia="Times New Roman" w:hAnsi="Times New Roman" w:cs="Times New Roman"/>
          <w:sz w:val="24"/>
          <w:szCs w:val="24"/>
        </w:rPr>
        <w:t xml:space="preserve">): A subsequence of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is considered a match only when this is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for </w:t>
      </w:r>
      <w:r w:rsidRPr="00071401">
        <w:rPr>
          <w:rFonts w:ascii="Times New Roman" w:eastAsia="Times New Roman" w:hAnsi="Times New Roman" w:cs="Times New Roman"/>
          <w:b/>
          <w:bCs/>
          <w:sz w:val="24"/>
          <w:szCs w:val="24"/>
        </w:rPr>
        <w:t>all</w:t>
      </w:r>
      <w:r w:rsidRPr="00071401">
        <w:rPr>
          <w:rFonts w:ascii="Times New Roman" w:eastAsia="Times New Roman" w:hAnsi="Times New Roman" w:cs="Times New Roman"/>
          <w:sz w:val="24"/>
          <w:szCs w:val="24"/>
        </w:rPr>
        <w:t xml:space="preserve"> the elements of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This function returns the last of such occurrences. For an algorithm that returns the first instead, see </w:t>
      </w:r>
      <w:hyperlink r:id="rId109" w:history="1">
        <w:r w:rsidRPr="00071401">
          <w:rPr>
            <w:rFonts w:ascii="Times New Roman" w:eastAsia="Times New Roman" w:hAnsi="Times New Roman" w:cs="Times New Roman"/>
            <w:color w:val="0000FF"/>
            <w:sz w:val="24"/>
            <w:szCs w:val="24"/>
            <w:u w:val="single"/>
          </w:rPr>
          <w:t>search</w:t>
        </w:r>
      </w:hyperlink>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lastRenderedPageBreak/>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3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ForwardIterator1,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ForwardIterator2&gt;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ForwardIterator1 find_end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ForwardIterator2 first2, ForwardIterator2 last2)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(first2==last2)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last1;  </w:t>
            </w:r>
            <w:r w:rsidRPr="00071401">
              <w:rPr>
                <w:rFonts w:ascii="Courier New" w:eastAsia="Times New Roman" w:hAnsi="Courier New" w:cs="Courier New"/>
                <w:i/>
                <w:iCs/>
                <w:sz w:val="20"/>
                <w:szCs w:val="20"/>
              </w:rPr>
              <w:t>// specified in C++11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ForwardIterator1 ret =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(first1!=last1)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ForwardIterator1 it1 = first1;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ForwardIterator2 it2 = first2;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(*it1==*it2) {    </w:t>
            </w:r>
            <w:r w:rsidRPr="00071401">
              <w:rPr>
                <w:rFonts w:ascii="Courier New" w:eastAsia="Times New Roman" w:hAnsi="Courier New" w:cs="Courier New"/>
                <w:i/>
                <w:iCs/>
                <w:sz w:val="20"/>
                <w:szCs w:val="20"/>
              </w:rPr>
              <w:t>// or: while (pred(*it1,*it2)) for version (2)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++it1; ++it2;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(it2==last2) { ret=first1; </w:t>
            </w:r>
            <w:r w:rsidRPr="00071401">
              <w:rPr>
                <w:rFonts w:ascii="Courier New" w:eastAsia="Times New Roman" w:hAnsi="Courier New" w:cs="Courier New"/>
                <w:i/>
                <w:iCs/>
                <w:sz w:val="20"/>
                <w:szCs w:val="20"/>
              </w:rPr>
              <w:t>break</w:t>
            </w:r>
            <w:r w:rsidRPr="00071401">
              <w:rPr>
                <w:rFonts w:ascii="Courier New" w:eastAsia="Times New Roman" w:hAnsi="Courier New" w:cs="Courier New"/>
                <w:sz w:val="20"/>
              </w:rPr>
              <w: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(it1==last1)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first1, last1</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10" w:history="1">
        <w:r w:rsidRPr="00071401">
          <w:rPr>
            <w:rFonts w:ascii="Times New Roman" w:eastAsia="Times New Roman" w:hAnsi="Times New Roman" w:cs="Times New Roman"/>
            <w:color w:val="0000FF"/>
            <w:sz w:val="24"/>
            <w:szCs w:val="24"/>
            <w:u w:val="single"/>
          </w:rPr>
          <w:t>Forward iterators</w:t>
        </w:r>
      </w:hyperlink>
      <w:r w:rsidRPr="00071401">
        <w:rPr>
          <w:rFonts w:ascii="Times New Roman" w:eastAsia="Times New Roman" w:hAnsi="Times New Roman" w:cs="Times New Roman"/>
          <w:sz w:val="24"/>
          <w:szCs w:val="24"/>
        </w:rPr>
        <w:t xml:space="preserve"> to the initial and final positions of the searched sequence. The range used is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first2, last2</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11" w:history="1">
        <w:r w:rsidRPr="00071401">
          <w:rPr>
            <w:rFonts w:ascii="Times New Roman" w:eastAsia="Times New Roman" w:hAnsi="Times New Roman" w:cs="Times New Roman"/>
            <w:color w:val="0000FF"/>
            <w:sz w:val="24"/>
            <w:szCs w:val="24"/>
            <w:u w:val="single"/>
          </w:rPr>
          <w:t>Forward iterators</w:t>
        </w:r>
      </w:hyperlink>
      <w:r w:rsidRPr="00071401">
        <w:rPr>
          <w:rFonts w:ascii="Times New Roman" w:eastAsia="Times New Roman" w:hAnsi="Times New Roman" w:cs="Times New Roman"/>
          <w:sz w:val="24"/>
          <w:szCs w:val="24"/>
        </w:rPr>
        <w:t xml:space="preserve"> to the initial and final positions of the sequence to be searched for. The range used is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For </w:t>
      </w:r>
      <w:r w:rsidRPr="00071401">
        <w:rPr>
          <w:rFonts w:ascii="Times New Roman" w:eastAsia="Times New Roman" w:hAnsi="Times New Roman" w:cs="Times New Roman"/>
          <w:i/>
          <w:iCs/>
          <w:sz w:val="24"/>
          <w:szCs w:val="24"/>
        </w:rPr>
        <w:t>(1)</w:t>
      </w:r>
      <w:r w:rsidRPr="00071401">
        <w:rPr>
          <w:rFonts w:ascii="Times New Roman" w:eastAsia="Times New Roman" w:hAnsi="Times New Roman" w:cs="Times New Roman"/>
          <w:sz w:val="24"/>
          <w:szCs w:val="24"/>
        </w:rPr>
        <w:t xml:space="preserve">, the elements in both ranges shall be of types comparable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(with the elements of the first range as left-hand side operands, and those of the second as right-hand side operands).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elements as arguments (one of each of the two sequences, in the same order),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returned value indicates whether the elements are considered to match in the context of this function.</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An iterator to the first element of the last occurrence of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in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the sequence is not found, the function returns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2" w:history="1">
        <w:r w:rsidRPr="00071401">
          <w:rPr>
            <w:rFonts w:ascii="Times New Roman" w:eastAsia="Times New Roman" w:hAnsi="Times New Roman" w:cs="Times New Roman"/>
            <w:color w:val="0000FF"/>
            <w:sz w:val="24"/>
            <w:szCs w:val="24"/>
            <w:u w:val="single"/>
          </w:rPr>
          <w:t>C++98</w:t>
        </w:r>
      </w:hyperlink>
    </w:p>
    <w:p w:rsidR="00071401" w:rsidRPr="00071401" w:rsidRDefault="00071401" w:rsidP="00071401">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3" w:history="1">
        <w:r w:rsidRPr="00071401">
          <w:rPr>
            <w:rFonts w:ascii="Times New Roman" w:eastAsia="Times New Roman" w:hAnsi="Times New Roman" w:cs="Times New Roman"/>
            <w:color w:val="0000FF"/>
            <w:sz w:val="24"/>
            <w:szCs w:val="24"/>
            <w:u w:val="single"/>
          </w:rPr>
          <w:t>C++11</w:t>
        </w:r>
      </w:hyperlink>
    </w:p>
    <w:p w:rsidR="00071401" w:rsidRPr="00071401" w:rsidRDefault="00071401" w:rsidP="00071401">
      <w:pPr>
        <w:numPr>
          <w:ilvl w:val="0"/>
          <w:numId w:val="2"/>
        </w:numPr>
        <w:spacing w:before="100" w:beforeAutospacing="1" w:after="100" w:afterAutospacing="1"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If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is an empty range, the result is unspecified.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r w:rsidRPr="00071401">
              <w:rPr>
                <w:rFonts w:ascii="Courier New" w:eastAsia="Times New Roman" w:hAnsi="Courier New" w:cs="Courier New"/>
                <w:sz w:val="20"/>
                <w:szCs w:val="20"/>
              </w:rPr>
              <w:br/>
            </w:r>
            <w:r w:rsidRPr="00071401">
              <w:rPr>
                <w:rFonts w:ascii="Courier New" w:eastAsia="Times New Roman" w:hAnsi="Courier New" w:cs="Courier New"/>
                <w:sz w:val="20"/>
              </w:rPr>
              <w:t>29</w:t>
            </w:r>
            <w:r w:rsidRPr="00071401">
              <w:rPr>
                <w:rFonts w:ascii="Courier New" w:eastAsia="Times New Roman" w:hAnsi="Courier New" w:cs="Courier New"/>
                <w:sz w:val="20"/>
                <w:szCs w:val="20"/>
              </w:rPr>
              <w:br/>
            </w:r>
            <w:r w:rsidRPr="00071401">
              <w:rPr>
                <w:rFonts w:ascii="Courier New" w:eastAsia="Times New Roman" w:hAnsi="Courier New" w:cs="Courier New"/>
                <w:sz w:val="20"/>
              </w:rPr>
              <w:t>30</w:t>
            </w:r>
            <w:r w:rsidRPr="00071401">
              <w:rPr>
                <w:rFonts w:ascii="Courier New" w:eastAsia="Times New Roman" w:hAnsi="Courier New" w:cs="Courier New"/>
                <w:sz w:val="20"/>
                <w:szCs w:val="20"/>
              </w:rPr>
              <w:br/>
            </w:r>
            <w:r w:rsidRPr="00071401">
              <w:rPr>
                <w:rFonts w:ascii="Courier New" w:eastAsia="Times New Roman" w:hAnsi="Courier New" w:cs="Courier New"/>
                <w:sz w:val="20"/>
              </w:rPr>
              <w:t>31</w:t>
            </w:r>
            <w:r w:rsidRPr="00071401">
              <w:rPr>
                <w:rFonts w:ascii="Courier New" w:eastAsia="Times New Roman" w:hAnsi="Courier New" w:cs="Courier New"/>
                <w:sz w:val="20"/>
                <w:szCs w:val="20"/>
              </w:rPr>
              <w:br/>
            </w:r>
            <w:r w:rsidRPr="00071401">
              <w:rPr>
                <w:rFonts w:ascii="Courier New" w:eastAsia="Times New Roman" w:hAnsi="Courier New" w:cs="Courier New"/>
                <w:sz w:val="20"/>
              </w:rPr>
              <w:t>32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find_end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std::find_end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myfunction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j)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(i==j);</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 = {1,2,3,4,5,1,2,3,4,5};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haystack (myints,myints+10);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needle1[] = {1,2,3};</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default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std::find_end (haystack.begin(), haystack.end(), needle1, needle1+3);</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(it!=haystack.end())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"needle1 last found at position " &lt;&lt; (it-haystack.begin())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needle2[] = {4,5,1};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predicate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std::find_end (haystack.begin(), haystack.end(), needle2, needle2+3, myfunction);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(it!=haystack.end())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"needle2 last found at position " &lt;&lt; (it-haystack.begin())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33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needle1 found at position 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needle2 found at position 3</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w:t>
      </w:r>
      <w:r w:rsidRPr="00071401">
        <w:rPr>
          <w:rFonts w:ascii="Courier New" w:eastAsia="Times New Roman" w:hAnsi="Courier New" w:cs="Courier New"/>
          <w:sz w:val="20"/>
        </w:rPr>
        <w:t>count2*(1+count1-count2)</w:t>
      </w:r>
      <w:r w:rsidRPr="00071401">
        <w:rPr>
          <w:rFonts w:ascii="Times New Roman" w:eastAsia="Times New Roman" w:hAnsi="Times New Roman" w:cs="Times New Roman"/>
          <w:sz w:val="24"/>
          <w:szCs w:val="24"/>
        </w:rPr>
        <w:t xml:space="preserve">, where </w:t>
      </w:r>
      <w:r w:rsidRPr="00071401">
        <w:rPr>
          <w:rFonts w:ascii="Times New Roman" w:eastAsia="Times New Roman" w:hAnsi="Times New Roman" w:cs="Times New Roman"/>
          <w:i/>
          <w:iCs/>
          <w:sz w:val="24"/>
          <w:szCs w:val="24"/>
        </w:rPr>
        <w:t>countX</w:t>
      </w:r>
      <w:r w:rsidRPr="00071401">
        <w:rPr>
          <w:rFonts w:ascii="Times New Roman" w:eastAsia="Times New Roman" w:hAnsi="Times New Roman" w:cs="Times New Roman"/>
          <w:sz w:val="24"/>
          <w:szCs w:val="24"/>
        </w:rPr>
        <w:t xml:space="preserve"> is the </w:t>
      </w:r>
      <w:hyperlink r:id="rId114"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firstX</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lastX</w:t>
      </w:r>
      <w:r w:rsidRPr="00071401">
        <w:rPr>
          <w:rFonts w:ascii="Times New Roman" w:eastAsia="Times New Roman" w:hAnsi="Times New Roman" w:cs="Times New Roman"/>
          <w:sz w:val="24"/>
          <w:szCs w:val="24"/>
        </w:rPr>
        <w:t>: Compares elements until the last matching subsequence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Some (or all) of the objects in both ranges are accessed (possibly more than once).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any element comparison (or call to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std::find_first_of</w:t>
      </w:r>
    </w:p>
    <w:p w:rsidR="00071401" w:rsidRPr="00071401" w:rsidRDefault="00071401" w:rsidP="0007140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5" w:history="1">
        <w:r w:rsidRPr="00071401">
          <w:rPr>
            <w:rFonts w:ascii="Times New Roman" w:eastAsia="Times New Roman" w:hAnsi="Times New Roman" w:cs="Times New Roman"/>
            <w:color w:val="0000FF"/>
            <w:sz w:val="24"/>
            <w:szCs w:val="24"/>
            <w:u w:val="single"/>
          </w:rPr>
          <w:t>C++98</w:t>
        </w:r>
      </w:hyperlink>
    </w:p>
    <w:p w:rsidR="00071401" w:rsidRPr="00071401" w:rsidRDefault="00071401" w:rsidP="00071401">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116" w:history="1">
        <w:r w:rsidRPr="00071401">
          <w:rPr>
            <w:rFonts w:ascii="Times New Roman" w:eastAsia="Times New Roman" w:hAnsi="Times New Roman" w:cs="Times New Roman"/>
            <w:color w:val="0000FF"/>
            <w:sz w:val="24"/>
            <w:szCs w:val="24"/>
            <w:u w:val="single"/>
          </w:rPr>
          <w:t>C++11</w:t>
        </w:r>
      </w:hyperlink>
    </w:p>
    <w:p w:rsidR="00071401" w:rsidRPr="00071401" w:rsidRDefault="00071401" w:rsidP="00071401">
      <w:pPr>
        <w:numPr>
          <w:ilvl w:val="0"/>
          <w:numId w:val="3"/>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349"/>
        <w:gridCol w:w="9541"/>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ForwardIterator1 find_first_of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 ForwardIterator2 last2);</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ForwardIterator1 find_first_of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 ForwardIterator2 last2,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BinaryPredicate pred);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element from set in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an iterator to the first element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that matches any of the elements in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If no such element is found, the function returns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elements in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are sequentially compared to each of the values in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version </w:t>
      </w:r>
      <w:r w:rsidRPr="00071401">
        <w:rPr>
          <w:rFonts w:ascii="Times New Roman" w:eastAsia="Times New Roman" w:hAnsi="Times New Roman" w:cs="Times New Roman"/>
          <w:i/>
          <w:iCs/>
          <w:sz w:val="24"/>
          <w:szCs w:val="24"/>
        </w:rPr>
        <w:t>(2)</w:t>
      </w:r>
      <w:r w:rsidRPr="00071401">
        <w:rPr>
          <w:rFonts w:ascii="Times New Roman" w:eastAsia="Times New Roman" w:hAnsi="Times New Roman" w:cs="Times New Roman"/>
          <w:sz w:val="24"/>
          <w:szCs w:val="24"/>
        </w:rPr>
        <w:t>), until a pair matches.</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4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ForwardIterator&gt;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InputIterator find_first_of ( InputIterator first1, InputIterator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 first2, ForwardIterator last2)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(first1!=last1)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(ForwardIterator it=first2; it!=last2; ++it)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(*it==*first1)          </w:t>
            </w:r>
            <w:r w:rsidRPr="00071401">
              <w:rPr>
                <w:rFonts w:ascii="Courier New" w:eastAsia="Times New Roman" w:hAnsi="Courier New" w:cs="Courier New"/>
                <w:i/>
                <w:iCs/>
                <w:sz w:val="20"/>
                <w:szCs w:val="20"/>
              </w:rPr>
              <w:t>// or: if (pred(*it,*first)) for version (2)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first1, last1</w:t>
      </w:r>
    </w:p>
    <w:p w:rsidR="00071401" w:rsidRPr="00071401" w:rsidRDefault="00071401" w:rsidP="00071401">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hyperlink r:id="rId117" w:history="1">
        <w:r w:rsidRPr="00071401">
          <w:rPr>
            <w:rFonts w:ascii="Times New Roman" w:eastAsia="Times New Roman" w:hAnsi="Times New Roman" w:cs="Times New Roman"/>
            <w:color w:val="0000FF"/>
            <w:sz w:val="24"/>
            <w:szCs w:val="24"/>
            <w:u w:val="single"/>
          </w:rPr>
          <w:t>C++98</w:t>
        </w:r>
      </w:hyperlink>
    </w:p>
    <w:p w:rsidR="00071401" w:rsidRPr="00071401" w:rsidRDefault="00071401" w:rsidP="00071401">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hyperlink r:id="rId118" w:history="1">
        <w:r w:rsidRPr="00071401">
          <w:rPr>
            <w:rFonts w:ascii="Times New Roman" w:eastAsia="Times New Roman" w:hAnsi="Times New Roman" w:cs="Times New Roman"/>
            <w:color w:val="0000FF"/>
            <w:sz w:val="24"/>
            <w:szCs w:val="24"/>
            <w:u w:val="single"/>
          </w:rPr>
          <w:t>C++11</w:t>
        </w:r>
      </w:hyperlink>
    </w:p>
    <w:p w:rsidR="00071401" w:rsidRPr="00071401" w:rsidRDefault="00071401" w:rsidP="00071401">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19" w:history="1">
        <w:r w:rsidRPr="00071401">
          <w:rPr>
            <w:rFonts w:ascii="Times New Roman" w:eastAsia="Times New Roman" w:hAnsi="Times New Roman" w:cs="Times New Roman"/>
            <w:color w:val="0000FF"/>
            <w:sz w:val="24"/>
            <w:szCs w:val="24"/>
            <w:u w:val="single"/>
          </w:rPr>
          <w:t>Forward iterators</w:t>
        </w:r>
      </w:hyperlink>
      <w:r w:rsidRPr="00071401">
        <w:rPr>
          <w:rFonts w:ascii="Times New Roman" w:eastAsia="Times New Roman" w:hAnsi="Times New Roman" w:cs="Times New Roman"/>
          <w:sz w:val="24"/>
          <w:szCs w:val="24"/>
        </w:rPr>
        <w:t xml:space="preserve"> to the initial and final positions of the searched sequence. The range used is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first2, last2</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20" w:history="1">
        <w:r w:rsidRPr="00071401">
          <w:rPr>
            <w:rFonts w:ascii="Times New Roman" w:eastAsia="Times New Roman" w:hAnsi="Times New Roman" w:cs="Times New Roman"/>
            <w:color w:val="0000FF"/>
            <w:sz w:val="24"/>
            <w:szCs w:val="24"/>
            <w:u w:val="single"/>
          </w:rPr>
          <w:t>Forward iterators</w:t>
        </w:r>
      </w:hyperlink>
      <w:r w:rsidRPr="00071401">
        <w:rPr>
          <w:rFonts w:ascii="Times New Roman" w:eastAsia="Times New Roman" w:hAnsi="Times New Roman" w:cs="Times New Roman"/>
          <w:sz w:val="24"/>
          <w:szCs w:val="24"/>
        </w:rPr>
        <w:t xml:space="preserve"> to the initial and final positions of the element values to be searched for. The range used is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For </w:t>
      </w:r>
      <w:r w:rsidRPr="00071401">
        <w:rPr>
          <w:rFonts w:ascii="Times New Roman" w:eastAsia="Times New Roman" w:hAnsi="Times New Roman" w:cs="Times New Roman"/>
          <w:i/>
          <w:iCs/>
          <w:sz w:val="24"/>
          <w:szCs w:val="24"/>
        </w:rPr>
        <w:t>(1)</w:t>
      </w:r>
      <w:r w:rsidRPr="00071401">
        <w:rPr>
          <w:rFonts w:ascii="Times New Roman" w:eastAsia="Times New Roman" w:hAnsi="Times New Roman" w:cs="Times New Roman"/>
          <w:sz w:val="24"/>
          <w:szCs w:val="24"/>
        </w:rPr>
        <w:t xml:space="preserve">, the elements in both ranges shall be of types comparable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(with the elements of the first range as left-hand side operands, and those of the second as right-hand side operands).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elements as arguments (one of each of the two sequences, in the same order),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elements are considered to match in the context of this function.</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An iterator to the first element in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that is part of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no matches are found, the function returns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1" w:history="1">
        <w:r w:rsidRPr="00071401">
          <w:rPr>
            <w:rFonts w:ascii="Times New Roman" w:eastAsia="Times New Roman" w:hAnsi="Times New Roman" w:cs="Times New Roman"/>
            <w:color w:val="0000FF"/>
            <w:sz w:val="24"/>
            <w:szCs w:val="24"/>
            <w:u w:val="single"/>
          </w:rPr>
          <w:t>C++98</w:t>
        </w:r>
      </w:hyperlink>
    </w:p>
    <w:p w:rsidR="00071401" w:rsidRPr="00071401" w:rsidRDefault="00071401" w:rsidP="00071401">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2" w:history="1">
        <w:r w:rsidRPr="00071401">
          <w:rPr>
            <w:rFonts w:ascii="Times New Roman" w:eastAsia="Times New Roman" w:hAnsi="Times New Roman" w:cs="Times New Roman"/>
            <w:color w:val="0000FF"/>
            <w:sz w:val="24"/>
            <w:szCs w:val="24"/>
            <w:u w:val="single"/>
          </w:rPr>
          <w:t>C++11</w:t>
        </w:r>
      </w:hyperlink>
    </w:p>
    <w:p w:rsidR="00071401" w:rsidRPr="00071401" w:rsidRDefault="00071401" w:rsidP="00071401">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If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is an empty range, the result is unspecified.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95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r w:rsidRPr="00071401">
              <w:rPr>
                <w:rFonts w:ascii="Courier New" w:eastAsia="Times New Roman" w:hAnsi="Courier New" w:cs="Courier New"/>
                <w:sz w:val="20"/>
                <w:szCs w:val="20"/>
              </w:rPr>
              <w:br/>
            </w:r>
            <w:r w:rsidRPr="00071401">
              <w:rPr>
                <w:rFonts w:ascii="Courier New" w:eastAsia="Times New Roman" w:hAnsi="Courier New" w:cs="Courier New"/>
                <w:sz w:val="20"/>
              </w:rPr>
              <w:t>29</w:t>
            </w:r>
            <w:r w:rsidRPr="00071401">
              <w:rPr>
                <w:rFonts w:ascii="Courier New" w:eastAsia="Times New Roman" w:hAnsi="Courier New" w:cs="Courier New"/>
                <w:sz w:val="20"/>
                <w:szCs w:val="20"/>
              </w:rPr>
              <w:br/>
            </w:r>
            <w:r w:rsidRPr="00071401">
              <w:rPr>
                <w:rFonts w:ascii="Courier New" w:eastAsia="Times New Roman" w:hAnsi="Courier New" w:cs="Courier New"/>
                <w:sz w:val="20"/>
              </w:rPr>
              <w:t>30</w:t>
            </w:r>
            <w:r w:rsidRPr="00071401">
              <w:rPr>
                <w:rFonts w:ascii="Courier New" w:eastAsia="Times New Roman" w:hAnsi="Courier New" w:cs="Courier New"/>
                <w:sz w:val="20"/>
                <w:szCs w:val="20"/>
              </w:rPr>
              <w:br/>
            </w:r>
            <w:r w:rsidRPr="00071401">
              <w:rPr>
                <w:rFonts w:ascii="Courier New" w:eastAsia="Times New Roman" w:hAnsi="Courier New" w:cs="Courier New"/>
                <w:sz w:val="20"/>
              </w:rPr>
              <w:t>31</w:t>
            </w:r>
            <w:r w:rsidRPr="00071401">
              <w:rPr>
                <w:rFonts w:ascii="Courier New" w:eastAsia="Times New Roman" w:hAnsi="Courier New" w:cs="Courier New"/>
                <w:sz w:val="20"/>
                <w:szCs w:val="20"/>
              </w:rPr>
              <w:br/>
            </w:r>
            <w:r w:rsidRPr="00071401">
              <w:rPr>
                <w:rFonts w:ascii="Courier New" w:eastAsia="Times New Roman" w:hAnsi="Courier New" w:cs="Courier New"/>
                <w:sz w:val="20"/>
              </w:rPr>
              <w:t>32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 find_first_of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std::find_first_of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&lt;cctype&gt;       // std::tolower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comp_case_insensitive (</w:t>
            </w:r>
            <w:r w:rsidRPr="00071401">
              <w:rPr>
                <w:rFonts w:ascii="Courier New" w:eastAsia="Times New Roman" w:hAnsi="Courier New" w:cs="Courier New"/>
                <w:i/>
                <w:iCs/>
                <w:sz w:val="20"/>
                <w:szCs w:val="20"/>
              </w:rPr>
              <w:t>char</w:t>
            </w:r>
            <w:r w:rsidRPr="00071401">
              <w:rPr>
                <w:rFonts w:ascii="Courier New" w:eastAsia="Times New Roman" w:hAnsi="Courier New" w:cs="Courier New"/>
                <w:sz w:val="20"/>
              </w:rPr>
              <w:t xml:space="preserve"> c1, </w:t>
            </w:r>
            <w:r w:rsidRPr="00071401">
              <w:rPr>
                <w:rFonts w:ascii="Courier New" w:eastAsia="Times New Roman" w:hAnsi="Courier New" w:cs="Courier New"/>
                <w:i/>
                <w:iCs/>
                <w:sz w:val="20"/>
                <w:szCs w:val="20"/>
              </w:rPr>
              <w:t>char</w:t>
            </w:r>
            <w:r w:rsidRPr="00071401">
              <w:rPr>
                <w:rFonts w:ascii="Courier New" w:eastAsia="Times New Roman" w:hAnsi="Courier New" w:cs="Courier New"/>
                <w:sz w:val="20"/>
              </w:rPr>
              <w:t xml:space="preserve"> c2)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(std::tolower(c1)==std::tolower(c2));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mychars[] = {'a','b','c','A','B','C'};</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char</w:t>
            </w:r>
            <w:r w:rsidRPr="00071401">
              <w:rPr>
                <w:rFonts w:ascii="Courier New" w:eastAsia="Times New Roman" w:hAnsi="Courier New" w:cs="Courier New"/>
                <w:sz w:val="20"/>
              </w:rPr>
              <w:t>&gt; haystack (mychars,mychars+6);</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char</w:t>
            </w:r>
            <w:r w:rsidRPr="00071401">
              <w:rPr>
                <w:rFonts w:ascii="Courier New" w:eastAsia="Times New Roman" w:hAnsi="Courier New" w:cs="Courier New"/>
                <w:sz w:val="20"/>
              </w:rPr>
              <w:t>&gt;::iterator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needle[] = {'A','B','C'};</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default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find_first_of (haystack.begin(), haystack.end(), needle, needle+3);</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(it!=haystack.end())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first match is: " &lt;&lt; *it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predicate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find_first_of (haystack.begin(), haystack.end(),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needle, needle+3, comp_case_insensitive);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(it!=haystack.end())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first match is: " &lt;&lt; *it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61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first match is: A</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first match is: a</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w:t>
      </w:r>
      <w:r w:rsidRPr="00071401">
        <w:rPr>
          <w:rFonts w:ascii="Courier New" w:eastAsia="Times New Roman" w:hAnsi="Courier New" w:cs="Courier New"/>
          <w:sz w:val="20"/>
        </w:rPr>
        <w:t>count1*count2</w:t>
      </w:r>
      <w:r w:rsidRPr="00071401">
        <w:rPr>
          <w:rFonts w:ascii="Times New Roman" w:eastAsia="Times New Roman" w:hAnsi="Times New Roman" w:cs="Times New Roman"/>
          <w:sz w:val="24"/>
          <w:szCs w:val="24"/>
        </w:rPr>
        <w:t xml:space="preserve"> (where </w:t>
      </w:r>
      <w:r w:rsidRPr="00071401">
        <w:rPr>
          <w:rFonts w:ascii="Times New Roman" w:eastAsia="Times New Roman" w:hAnsi="Times New Roman" w:cs="Times New Roman"/>
          <w:i/>
          <w:iCs/>
          <w:sz w:val="24"/>
          <w:szCs w:val="24"/>
        </w:rPr>
        <w:t>countX</w:t>
      </w:r>
      <w:r w:rsidRPr="00071401">
        <w:rPr>
          <w:rFonts w:ascii="Times New Roman" w:eastAsia="Times New Roman" w:hAnsi="Times New Roman" w:cs="Times New Roman"/>
          <w:sz w:val="24"/>
          <w:szCs w:val="24"/>
        </w:rPr>
        <w:t xml:space="preserve"> is the </w:t>
      </w:r>
      <w:hyperlink r:id="rId123"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firstX</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lastX</w:t>
      </w:r>
      <w:r w:rsidRPr="00071401">
        <w:rPr>
          <w:rFonts w:ascii="Times New Roman" w:eastAsia="Times New Roman" w:hAnsi="Times New Roman" w:cs="Times New Roman"/>
          <w:sz w:val="24"/>
          <w:szCs w:val="24"/>
        </w:rPr>
        <w:t>): Compares elements until a 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both ranges are accessed (once at most in the case of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and possibly more than once in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any element comparison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std::adjacent_find</w:t>
      </w:r>
    </w:p>
    <w:tbl>
      <w:tblPr>
        <w:tblW w:w="0" w:type="auto"/>
        <w:tblCellSpacing w:w="15" w:type="dxa"/>
        <w:tblCellMar>
          <w:top w:w="15" w:type="dxa"/>
          <w:left w:w="15" w:type="dxa"/>
          <w:bottom w:w="15" w:type="dxa"/>
          <w:right w:w="15" w:type="dxa"/>
        </w:tblCellMar>
        <w:tblLook w:val="04A0"/>
      </w:tblPr>
      <w:tblGrid>
        <w:gridCol w:w="1373"/>
        <w:gridCol w:w="9517"/>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 adjacent_find (ForwardIterator first, ForwardIterator last);</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 adjacent_find (ForwardIterator first, ForwardIterator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BinaryPredicate pred);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Find equal adjacent elements in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Searches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the first occurrence of two consecutive elements that match, and returns an iterator to the first of these two elements, or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if no such pair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Two elements match if they compare equal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(or using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version </w:t>
      </w:r>
      <w:r w:rsidRPr="00071401">
        <w:rPr>
          <w:rFonts w:ascii="Times New Roman" w:eastAsia="Times New Roman" w:hAnsi="Times New Roman" w:cs="Times New Roman"/>
          <w:i/>
          <w:iCs/>
          <w:sz w:val="24"/>
          <w:szCs w:val="24"/>
        </w:rPr>
        <w: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4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 xml:space="preserve"> &lt;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ForwardIterator&gt;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 adjacent_find (ForwardIterator first, ForwardIterator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 !=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 next=first; ++next;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(next != 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 == *next)     </w:t>
            </w:r>
            <w:r w:rsidRPr="00071401">
              <w:rPr>
                <w:rFonts w:ascii="Courier New" w:eastAsia="Times New Roman" w:hAnsi="Courier New" w:cs="Courier New"/>
                <w:i/>
                <w:iCs/>
                <w:sz w:val="20"/>
                <w:szCs w:val="20"/>
              </w:rPr>
              <w:t>// or: if (pred(*first,*next)), for version (2)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 ++next;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24" w:history="1">
        <w:r w:rsidRPr="00071401">
          <w:rPr>
            <w:rFonts w:ascii="Times New Roman" w:eastAsia="Times New Roman" w:hAnsi="Times New Roman" w:cs="Times New Roman"/>
            <w:color w:val="0000FF"/>
            <w:sz w:val="24"/>
            <w:szCs w:val="24"/>
            <w:u w:val="single"/>
          </w:rPr>
          <w:t>Forward iterators</w:t>
        </w:r>
      </w:hyperlink>
      <w:r w:rsidRPr="00071401">
        <w:rPr>
          <w:rFonts w:ascii="Times New Roman" w:eastAsia="Times New Roman" w:hAnsi="Times New Roman" w:cs="Times New Roman"/>
          <w:sz w:val="24"/>
          <w:szCs w:val="24"/>
        </w:rPr>
        <w:t xml:space="preserve"> to the initial and final positions of the searched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elements as arguments,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returned value indicates whether the elements are considered to match in the context of this function.</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An iterator to the first element of the first pair of matching consecutive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no such pair is found,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lastRenderedPageBreak/>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3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adjacent_find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std::adjacent_find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myfunction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j)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(i==j);</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 = {5,20,5,30,30,20,10,10,20};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 (myints,myints+8);</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default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std::adjacent_find (myvector.begin(), myvector.end());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(it!=myvector.end())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first pair of repeated elements are: " &lt;&lt; *it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//using predicate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std::adjacent_find (++it, myvector.end(), myfunction);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(it!=myvector.end())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second pair of repeated elements are: " &lt;&lt; *it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37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first pair of repeated elements are: 30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second pair of repeated elements are: 10</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125"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Compares elements until a 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Throws if any element comparison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std::count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T&gt;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typename iterator_traits&lt;InputIterator&gt;::difference_type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count (InputIterator first, InputIterator last, const T&amp; val);</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Count appearances of value in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the number of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that compare equal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function uses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to compare the individual elements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81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 xml:space="preserve"> &lt;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T&gt;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typename</w:t>
            </w:r>
            <w:r w:rsidRPr="00071401">
              <w:rPr>
                <w:rFonts w:ascii="Courier New" w:eastAsia="Times New Roman" w:hAnsi="Courier New" w:cs="Courier New"/>
                <w:sz w:val="20"/>
              </w:rPr>
              <w:t xml:space="preserve"> iterator_traits&lt;InputIterator&gt;::difference_type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count (InputIterator first, InputIterator last, </w:t>
            </w:r>
            <w:r w:rsidRPr="00071401">
              <w:rPr>
                <w:rFonts w:ascii="Courier New" w:eastAsia="Times New Roman" w:hAnsi="Courier New" w:cs="Courier New"/>
                <w:i/>
                <w:iCs/>
                <w:sz w:val="20"/>
                <w:szCs w:val="20"/>
              </w:rPr>
              <w:t>const</w:t>
            </w:r>
            <w:r w:rsidRPr="00071401">
              <w:rPr>
                <w:rFonts w:ascii="Courier New" w:eastAsia="Times New Roman" w:hAnsi="Courier New" w:cs="Courier New"/>
                <w:sz w:val="20"/>
              </w:rPr>
              <w:t xml:space="preserve"> T&amp; val)</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typename</w:t>
            </w:r>
            <w:r w:rsidRPr="00071401">
              <w:rPr>
                <w:rFonts w:ascii="Courier New" w:eastAsia="Times New Roman" w:hAnsi="Courier New" w:cs="Courier New"/>
                <w:sz w:val="20"/>
              </w:rPr>
              <w:t xml:space="preserve"> iterator_traits&lt;InputIterator&gt;::difference_type ret =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 == val) ++ret;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26"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of the sequence of elements.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val</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Value to match.</w:t>
      </w:r>
      <w:r w:rsidRPr="00071401">
        <w:rPr>
          <w:rFonts w:ascii="Times New Roman" w:eastAsia="Times New Roman" w:hAnsi="Times New Roman" w:cs="Times New Roman"/>
          <w:sz w:val="24"/>
          <w:szCs w:val="24"/>
        </w:rPr>
        <w:br/>
      </w:r>
      <w:r w:rsidRPr="00071401">
        <w:rPr>
          <w:rFonts w:ascii="Courier New" w:eastAsia="Times New Roman" w:hAnsi="Courier New" w:cs="Courier New"/>
          <w:sz w:val="24"/>
          <w:szCs w:val="24"/>
        </w:rPr>
        <w:t>T</w:t>
      </w:r>
      <w:r w:rsidRPr="00071401">
        <w:rPr>
          <w:rFonts w:ascii="Times New Roman" w:eastAsia="Times New Roman" w:hAnsi="Times New Roman" w:cs="Times New Roman"/>
          <w:sz w:val="24"/>
          <w:szCs w:val="24"/>
        </w:rPr>
        <w:t xml:space="preserve"> shall be a type supporting comparisons with the elements pointed by </w:t>
      </w:r>
      <w:r w:rsidRPr="00071401">
        <w:rPr>
          <w:rFonts w:ascii="Courier New" w:eastAsia="Times New Roman" w:hAnsi="Courier New" w:cs="Courier New"/>
          <w:sz w:val="24"/>
          <w:szCs w:val="24"/>
        </w:rPr>
        <w:t>InputIterator</w:t>
      </w:r>
      <w:r w:rsidRPr="00071401">
        <w:rPr>
          <w:rFonts w:ascii="Times New Roman" w:eastAsia="Times New Roman" w:hAnsi="Times New Roman" w:cs="Times New Roman"/>
          <w:sz w:val="24"/>
          <w:szCs w:val="24"/>
        </w:rPr>
        <w:t xml:space="preserve">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(with the elements as left-hand side operands, and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 xml:space="preserve"> as right-hand side).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number of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that compare equal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The return type (</w:t>
      </w:r>
      <w:hyperlink r:id="rId127" w:history="1">
        <w:r w:rsidRPr="00071401">
          <w:rPr>
            <w:rFonts w:ascii="Courier New" w:eastAsia="Times New Roman" w:hAnsi="Courier New" w:cs="Courier New"/>
            <w:color w:val="0000FF"/>
            <w:sz w:val="24"/>
            <w:szCs w:val="24"/>
            <w:u w:val="single"/>
          </w:rPr>
          <w:t>iterator_traits</w:t>
        </w:r>
      </w:hyperlink>
      <w:r w:rsidRPr="00071401">
        <w:rPr>
          <w:rFonts w:ascii="Courier New" w:eastAsia="Times New Roman" w:hAnsi="Courier New" w:cs="Courier New"/>
          <w:sz w:val="24"/>
          <w:szCs w:val="24"/>
        </w:rPr>
        <w:t>&lt;InputIterator&gt;::difference_type</w:t>
      </w:r>
      <w:r w:rsidRPr="00071401">
        <w:rPr>
          <w:rFonts w:ascii="Times New Roman" w:eastAsia="Times New Roman" w:hAnsi="Times New Roman" w:cs="Times New Roman"/>
          <w:sz w:val="24"/>
          <w:szCs w:val="24"/>
        </w:rPr>
        <w:t xml:space="preserve">) is a signed integral </w:t>
      </w:r>
      <w:r w:rsidRPr="00071401">
        <w:rPr>
          <w:rFonts w:ascii="Times New Roman" w:eastAsia="Times New Roman" w:hAnsi="Times New Roman" w:cs="Times New Roman"/>
          <w:sz w:val="24"/>
          <w:szCs w:val="24"/>
        </w:rPr>
        <w:lastRenderedPageBreak/>
        <w:t>type.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5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count algorithm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std::count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counting elements in array: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 = {10,20,30,30,20,10,10,20};   </w:t>
            </w:r>
            <w:r w:rsidRPr="00071401">
              <w:rPr>
                <w:rFonts w:ascii="Courier New" w:eastAsia="Times New Roman" w:hAnsi="Courier New" w:cs="Courier New"/>
                <w:i/>
                <w:iCs/>
                <w:sz w:val="20"/>
                <w:szCs w:val="20"/>
              </w:rPr>
              <w:t>// 8 elements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mycount = std::count (myints, myints+8, 10);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"10 appears " &lt;&lt; mycount &lt;&lt; " times.\n";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counting elements in container: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 (myints, myints+8);</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mycount = std::count (myvector.begin(), myvector.end(), 20);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"20 appears " &lt;&lt; mycount  &lt;&lt; " times.\n";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37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10 appears 3 times.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20 appears 3 times.</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128"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Compares once each element.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(each object is accessed exactly once).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Throws if either an element comparison or an operation on an iterator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std::count_if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typename iterator_traits&lt;InputIterator&gt;::difference_type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count_if (InputIterator first, InputIterator last, UnaryPredicate pred);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Return number of elements in range satisfying condition</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Returns the number of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is true.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07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 xml:space="preserve"> &lt;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typename</w:t>
            </w:r>
            <w:r w:rsidRPr="00071401">
              <w:rPr>
                <w:rFonts w:ascii="Courier New" w:eastAsia="Times New Roman" w:hAnsi="Courier New" w:cs="Courier New"/>
                <w:sz w:val="20"/>
              </w:rPr>
              <w:t xml:space="preserve"> iterator_traits&lt;InputIterator&gt;::difference_type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count_if (InputIterator first, InputIterator last, UnaryPredicate pred)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typename</w:t>
            </w:r>
            <w:r w:rsidRPr="00071401">
              <w:rPr>
                <w:rFonts w:ascii="Courier New" w:eastAsia="Times New Roman" w:hAnsi="Courier New" w:cs="Courier New"/>
                <w:sz w:val="20"/>
              </w:rPr>
              <w:t xml:space="preserve"> iterator_traits&lt;InputIterator&gt;::difference_type ret =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(pred(*first)) ++ret;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29"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of the sequence of elements.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Unary function that accepts an element in the range as argument,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 is counted by this function.</w:t>
      </w:r>
      <w:r w:rsidRPr="00071401">
        <w:rPr>
          <w:rFonts w:ascii="Times New Roman" w:eastAsia="Times New Roman" w:hAnsi="Times New Roman" w:cs="Times New Roman"/>
          <w:sz w:val="24"/>
          <w:szCs w:val="24"/>
        </w:rPr>
        <w:br/>
        <w:t>The function shall not modify its argument.</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number of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does not return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The return type (</w:t>
      </w:r>
      <w:hyperlink r:id="rId130" w:history="1">
        <w:r w:rsidRPr="00071401">
          <w:rPr>
            <w:rFonts w:ascii="Courier New" w:eastAsia="Times New Roman" w:hAnsi="Courier New" w:cs="Courier New"/>
            <w:color w:val="0000FF"/>
            <w:sz w:val="24"/>
            <w:szCs w:val="24"/>
            <w:u w:val="single"/>
          </w:rPr>
          <w:t>iterator_traits</w:t>
        </w:r>
      </w:hyperlink>
      <w:r w:rsidRPr="00071401">
        <w:rPr>
          <w:rFonts w:ascii="Courier New" w:eastAsia="Times New Roman" w:hAnsi="Courier New" w:cs="Courier New"/>
          <w:sz w:val="24"/>
          <w:szCs w:val="24"/>
        </w:rPr>
        <w:t>&lt;InputIterator&gt;::difference_type</w:t>
      </w:r>
      <w:r w:rsidRPr="00071401">
        <w:rPr>
          <w:rFonts w:ascii="Times New Roman" w:eastAsia="Times New Roman" w:hAnsi="Times New Roman" w:cs="Times New Roman"/>
          <w:sz w:val="24"/>
          <w:szCs w:val="24"/>
        </w:rPr>
        <w:t>) is a signed integral type.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 count_if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#include &lt;algorithm&gt;    // std::count_if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IsOdd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((i%2)==1);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i=1; i&lt;10; i++) myvector.push_back(i); </w:t>
            </w:r>
            <w:r w:rsidRPr="00071401">
              <w:rPr>
                <w:rFonts w:ascii="Courier New" w:eastAsia="Times New Roman" w:hAnsi="Courier New" w:cs="Courier New"/>
                <w:i/>
                <w:iCs/>
                <w:sz w:val="20"/>
                <w:szCs w:val="20"/>
              </w:rPr>
              <w:t>// myvector: 1 2 3 4 5 6 7 8 9</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mycount = count_if (myvector.begin(), myvector.end(), IsOdd);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"myvector contains " &lt;&lt; mycount  &lt;&lt; " odd values.\n";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81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myvector contains 5 odd values.</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131"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Calls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once for each element.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(each object is accessed exactly once).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trhows or if any of the operations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std::mismatch</w:t>
      </w:r>
    </w:p>
    <w:tbl>
      <w:tblPr>
        <w:tblW w:w="0" w:type="auto"/>
        <w:tblCellSpacing w:w="15" w:type="dxa"/>
        <w:tblCellMar>
          <w:top w:w="15" w:type="dxa"/>
          <w:left w:w="15" w:type="dxa"/>
          <w:bottom w:w="15" w:type="dxa"/>
          <w:right w:w="15" w:type="dxa"/>
        </w:tblCellMar>
        <w:tblLook w:val="04A0"/>
      </w:tblPr>
      <w:tblGrid>
        <w:gridCol w:w="1375"/>
        <w:gridCol w:w="9197"/>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InputIterator1, class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pair&lt;InputIterator1,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mismatch (InputIterator1 first1, InputIterator1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InputIterator2 first2);</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InputIterator1, class InputIterator2,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pair&lt;InputIterator1,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lastRenderedPageBreak/>
              <w:t xml:space="preserve">    mismatch (InputIterator1 first1, InputIterator1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InputIterator2 first2, BinaryPredicate pred);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Return first position where two ranges differ</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Compares the elements in the range </w:t>
      </w:r>
      <w:r w:rsidRPr="00071401">
        <w:rPr>
          <w:rFonts w:ascii="Times New Roman" w:eastAsia="Times New Roman" w:hAnsi="Times New Roman" w:cs="Times New Roman"/>
          <w:i/>
          <w:iCs/>
          <w:sz w:val="24"/>
          <w:szCs w:val="24"/>
        </w:rPr>
        <w:t>[first1,last1)</w:t>
      </w:r>
      <w:r w:rsidRPr="00071401">
        <w:rPr>
          <w:rFonts w:ascii="Times New Roman" w:eastAsia="Times New Roman" w:hAnsi="Times New Roman" w:cs="Times New Roman"/>
          <w:sz w:val="24"/>
          <w:szCs w:val="24"/>
        </w:rPr>
        <w:t xml:space="preserve"> with those in the range beginning at </w:t>
      </w:r>
      <w:r w:rsidRPr="00071401">
        <w:rPr>
          <w:rFonts w:ascii="Times New Roman" w:eastAsia="Times New Roman" w:hAnsi="Times New Roman" w:cs="Times New Roman"/>
          <w:i/>
          <w:iCs/>
          <w:sz w:val="24"/>
          <w:szCs w:val="24"/>
        </w:rPr>
        <w:t>first2</w:t>
      </w:r>
      <w:r w:rsidRPr="00071401">
        <w:rPr>
          <w:rFonts w:ascii="Times New Roman" w:eastAsia="Times New Roman" w:hAnsi="Times New Roman" w:cs="Times New Roman"/>
          <w:sz w:val="24"/>
          <w:szCs w:val="24"/>
        </w:rPr>
        <w:t>, and returns the first element of both sequences that does not match.</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elements are compared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version </w:t>
      </w:r>
      <w:r w:rsidRPr="00071401">
        <w:rPr>
          <w:rFonts w:ascii="Times New Roman" w:eastAsia="Times New Roman" w:hAnsi="Times New Roman" w:cs="Times New Roman"/>
          <w:i/>
          <w:iCs/>
          <w:sz w:val="24"/>
          <w:szCs w:val="24"/>
        </w:rPr>
        <w: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function returns a </w:t>
      </w:r>
      <w:hyperlink r:id="rId132" w:history="1">
        <w:r w:rsidRPr="00071401">
          <w:rPr>
            <w:rFonts w:ascii="Times New Roman" w:eastAsia="Times New Roman" w:hAnsi="Times New Roman" w:cs="Times New Roman"/>
            <w:color w:val="0000FF"/>
            <w:sz w:val="24"/>
            <w:szCs w:val="24"/>
            <w:u w:val="single"/>
          </w:rPr>
          <w:t>pair</w:t>
        </w:r>
      </w:hyperlink>
      <w:r w:rsidRPr="00071401">
        <w:rPr>
          <w:rFonts w:ascii="Times New Roman" w:eastAsia="Times New Roman" w:hAnsi="Times New Roman" w:cs="Times New Roman"/>
          <w:sz w:val="24"/>
          <w:szCs w:val="24"/>
        </w:rPr>
        <w:t xml:space="preserve"> of iterators to the first element in each range that does not match.</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10694"/>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 xml:space="preserve"> &lt;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InputIterator1,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pair&lt;InputIterator1,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mismatch (InputIterator1 first1, InputIterator1 last1, InputIterator2 first2 )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 (first1!=last1) &amp;&amp; (*first1==*first2) )  </w:t>
            </w:r>
            <w:r w:rsidRPr="00071401">
              <w:rPr>
                <w:rFonts w:ascii="Courier New" w:eastAsia="Times New Roman" w:hAnsi="Courier New" w:cs="Courier New"/>
                <w:i/>
                <w:iCs/>
                <w:sz w:val="20"/>
                <w:szCs w:val="20"/>
              </w:rPr>
              <w:t>// or: pred(*first1,*first2), for version 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 ++first1; ++first2;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std::make_pair(first1,first2);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first1, last1</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33"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of the first sequence. The range used is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first2</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34" w:history="1">
        <w:r w:rsidRPr="00071401">
          <w:rPr>
            <w:rFonts w:ascii="Times New Roman" w:eastAsia="Times New Roman" w:hAnsi="Times New Roman" w:cs="Times New Roman"/>
            <w:color w:val="0000FF"/>
            <w:sz w:val="24"/>
            <w:szCs w:val="24"/>
            <w:u w:val="single"/>
          </w:rPr>
          <w:t>Input iterator</w:t>
        </w:r>
      </w:hyperlink>
      <w:r w:rsidRPr="00071401">
        <w:rPr>
          <w:rFonts w:ascii="Times New Roman" w:eastAsia="Times New Roman" w:hAnsi="Times New Roman" w:cs="Times New Roman"/>
          <w:sz w:val="24"/>
          <w:szCs w:val="24"/>
        </w:rPr>
        <w:t xml:space="preserve"> to the initial position of the second sequence. Up to as many elements as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can be accessed by the function.</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elements as argument (one of each of the two sequences, in the same order),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elements are considered to match in the context of this function.</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 </w:t>
      </w:r>
      <w:hyperlink r:id="rId135" w:history="1">
        <w:r w:rsidRPr="00071401">
          <w:rPr>
            <w:rFonts w:ascii="Times New Roman" w:eastAsia="Times New Roman" w:hAnsi="Times New Roman" w:cs="Times New Roman"/>
            <w:color w:val="0000FF"/>
            <w:sz w:val="24"/>
            <w:szCs w:val="24"/>
            <w:u w:val="single"/>
          </w:rPr>
          <w:t>pair</w:t>
        </w:r>
      </w:hyperlink>
      <w:r w:rsidRPr="00071401">
        <w:rPr>
          <w:rFonts w:ascii="Times New Roman" w:eastAsia="Times New Roman" w:hAnsi="Times New Roman" w:cs="Times New Roman"/>
          <w:sz w:val="24"/>
          <w:szCs w:val="24"/>
        </w:rPr>
        <w:t xml:space="preserve">, where its members </w:t>
      </w:r>
      <w:r w:rsidRPr="00071401">
        <w:rPr>
          <w:rFonts w:ascii="Courier New" w:eastAsia="Times New Roman" w:hAnsi="Courier New" w:cs="Courier New"/>
          <w:sz w:val="24"/>
          <w:szCs w:val="24"/>
        </w:rPr>
        <w:t>first</w:t>
      </w:r>
      <w:r w:rsidRPr="00071401">
        <w:rPr>
          <w:rFonts w:ascii="Times New Roman" w:eastAsia="Times New Roman" w:hAnsi="Times New Roman" w:cs="Times New Roman"/>
          <w:sz w:val="24"/>
          <w:szCs w:val="24"/>
        </w:rPr>
        <w:t xml:space="preserve"> and </w:t>
      </w:r>
      <w:r w:rsidRPr="00071401">
        <w:rPr>
          <w:rFonts w:ascii="Courier New" w:eastAsia="Times New Roman" w:hAnsi="Courier New" w:cs="Courier New"/>
          <w:sz w:val="24"/>
          <w:szCs w:val="24"/>
        </w:rPr>
        <w:t>second</w:t>
      </w:r>
      <w:r w:rsidRPr="00071401">
        <w:rPr>
          <w:rFonts w:ascii="Times New Roman" w:eastAsia="Times New Roman" w:hAnsi="Times New Roman" w:cs="Times New Roman"/>
          <w:sz w:val="24"/>
          <w:szCs w:val="24"/>
        </w:rPr>
        <w:t xml:space="preserve"> point to the first element in both sequences that did not compare equal to each other.</w:t>
      </w:r>
      <w:r w:rsidRPr="00071401">
        <w:rPr>
          <w:rFonts w:ascii="Times New Roman" w:eastAsia="Times New Roman" w:hAnsi="Times New Roman" w:cs="Times New Roman"/>
          <w:sz w:val="24"/>
          <w:szCs w:val="24"/>
        </w:rPr>
        <w:br/>
        <w:t xml:space="preserve">If the elements compared in both sequences have all matched, the function returns a </w:t>
      </w:r>
      <w:hyperlink r:id="rId136" w:history="1">
        <w:r w:rsidRPr="00071401">
          <w:rPr>
            <w:rFonts w:ascii="Times New Roman" w:eastAsia="Times New Roman" w:hAnsi="Times New Roman" w:cs="Times New Roman"/>
            <w:color w:val="0000FF"/>
            <w:sz w:val="24"/>
            <w:szCs w:val="24"/>
            <w:u w:val="single"/>
          </w:rPr>
          <w:t>pair</w:t>
        </w:r>
      </w:hyperlink>
      <w:r w:rsidRPr="00071401">
        <w:rPr>
          <w:rFonts w:ascii="Times New Roman" w:eastAsia="Times New Roman" w:hAnsi="Times New Roman" w:cs="Times New Roman"/>
          <w:sz w:val="24"/>
          <w:szCs w:val="24"/>
        </w:rPr>
        <w:t xml:space="preserve"> with </w:t>
      </w:r>
      <w:r w:rsidRPr="00071401">
        <w:rPr>
          <w:rFonts w:ascii="Courier New" w:eastAsia="Times New Roman" w:hAnsi="Courier New" w:cs="Courier New"/>
          <w:sz w:val="24"/>
          <w:szCs w:val="24"/>
        </w:rPr>
        <w:t>first</w:t>
      </w:r>
      <w:r w:rsidRPr="00071401">
        <w:rPr>
          <w:rFonts w:ascii="Times New Roman" w:eastAsia="Times New Roman" w:hAnsi="Times New Roman" w:cs="Times New Roman"/>
          <w:sz w:val="24"/>
          <w:szCs w:val="24"/>
        </w:rPr>
        <w:t xml:space="preserve"> set to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and </w:t>
      </w:r>
      <w:r w:rsidRPr="00071401">
        <w:rPr>
          <w:rFonts w:ascii="Courier New" w:eastAsia="Times New Roman" w:hAnsi="Courier New" w:cs="Courier New"/>
          <w:sz w:val="24"/>
          <w:szCs w:val="24"/>
        </w:rPr>
        <w:t>second</w:t>
      </w:r>
      <w:r w:rsidRPr="00071401">
        <w:rPr>
          <w:rFonts w:ascii="Times New Roman" w:eastAsia="Times New Roman" w:hAnsi="Times New Roman" w:cs="Times New Roman"/>
          <w:sz w:val="24"/>
          <w:szCs w:val="24"/>
        </w:rPr>
        <w:t xml:space="preserve"> set to the element in that same relative position in the second sequence.</w:t>
      </w:r>
      <w:r w:rsidRPr="00071401">
        <w:rPr>
          <w:rFonts w:ascii="Times New Roman" w:eastAsia="Times New Roman" w:hAnsi="Times New Roman" w:cs="Times New Roman"/>
          <w:sz w:val="24"/>
          <w:szCs w:val="24"/>
        </w:rPr>
        <w:br/>
        <w:t xml:space="preserve">If none matched, it returns </w:t>
      </w:r>
      <w:hyperlink r:id="rId137" w:history="1">
        <w:r w:rsidRPr="00071401">
          <w:rPr>
            <w:rFonts w:ascii="Times New Roman" w:eastAsia="Times New Roman" w:hAnsi="Times New Roman" w:cs="Times New Roman"/>
            <w:color w:val="0000FF"/>
            <w:sz w:val="20"/>
            <w:szCs w:val="20"/>
            <w:u w:val="single"/>
          </w:rPr>
          <w:t>make_pair</w:t>
        </w:r>
      </w:hyperlink>
      <w:r w:rsidRPr="00071401">
        <w:rPr>
          <w:rFonts w:ascii="Courier New" w:eastAsia="Times New Roman" w:hAnsi="Courier New" w:cs="Courier New"/>
          <w:sz w:val="20"/>
        </w:rPr>
        <w:t>(first1,first2)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lastRenderedPageBreak/>
        <w:t>Example</w:t>
      </w:r>
    </w:p>
    <w:tbl>
      <w:tblPr>
        <w:tblW w:w="0" w:type="auto"/>
        <w:tblCellSpacing w:w="15" w:type="dxa"/>
        <w:tblCellMar>
          <w:top w:w="15" w:type="dxa"/>
          <w:left w:w="15" w:type="dxa"/>
          <w:bottom w:w="15" w:type="dxa"/>
          <w:right w:w="15" w:type="dxa"/>
        </w:tblCellMar>
        <w:tblLook w:val="04A0"/>
      </w:tblPr>
      <w:tblGrid>
        <w:gridCol w:w="316"/>
        <w:gridCol w:w="1015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r w:rsidRPr="00071401">
              <w:rPr>
                <w:rFonts w:ascii="Courier New" w:eastAsia="Times New Roman" w:hAnsi="Courier New" w:cs="Courier New"/>
                <w:sz w:val="20"/>
                <w:szCs w:val="20"/>
              </w:rPr>
              <w:br/>
            </w:r>
            <w:r w:rsidRPr="00071401">
              <w:rPr>
                <w:rFonts w:ascii="Courier New" w:eastAsia="Times New Roman" w:hAnsi="Courier New" w:cs="Courier New"/>
                <w:sz w:val="20"/>
              </w:rPr>
              <w:t>29</w:t>
            </w:r>
            <w:r w:rsidRPr="00071401">
              <w:rPr>
                <w:rFonts w:ascii="Courier New" w:eastAsia="Times New Roman" w:hAnsi="Courier New" w:cs="Courier New"/>
                <w:sz w:val="20"/>
                <w:szCs w:val="20"/>
              </w:rPr>
              <w:br/>
            </w:r>
            <w:r w:rsidRPr="00071401">
              <w:rPr>
                <w:rFonts w:ascii="Courier New" w:eastAsia="Times New Roman" w:hAnsi="Courier New" w:cs="Courier New"/>
                <w:sz w:val="20"/>
              </w:rPr>
              <w:t>30</w:t>
            </w:r>
            <w:r w:rsidRPr="00071401">
              <w:rPr>
                <w:rFonts w:ascii="Courier New" w:eastAsia="Times New Roman" w:hAnsi="Courier New" w:cs="Courier New"/>
                <w:sz w:val="20"/>
                <w:szCs w:val="20"/>
              </w:rPr>
              <w:br/>
            </w:r>
            <w:r w:rsidRPr="00071401">
              <w:rPr>
                <w:rFonts w:ascii="Courier New" w:eastAsia="Times New Roman" w:hAnsi="Courier New" w:cs="Courier New"/>
                <w:sz w:val="20"/>
              </w:rPr>
              <w:t>31</w:t>
            </w:r>
            <w:r w:rsidRPr="00071401">
              <w:rPr>
                <w:rFonts w:ascii="Courier New" w:eastAsia="Times New Roman" w:hAnsi="Courier New" w:cs="Courier New"/>
                <w:sz w:val="20"/>
                <w:szCs w:val="20"/>
              </w:rPr>
              <w:br/>
            </w:r>
            <w:r w:rsidRPr="00071401">
              <w:rPr>
                <w:rFonts w:ascii="Courier New" w:eastAsia="Times New Roman" w:hAnsi="Courier New" w:cs="Courier New"/>
                <w:sz w:val="20"/>
              </w:rPr>
              <w:t>32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mismatch algorithm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std::mismatch</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&lt;utility&gt;      // std::pair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mypredicate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j)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(i==j);</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i=1; i&lt;6; i++) myvector.push_back (i*10); </w:t>
            </w:r>
            <w:r w:rsidRPr="00071401">
              <w:rPr>
                <w:rFonts w:ascii="Courier New" w:eastAsia="Times New Roman" w:hAnsi="Courier New" w:cs="Courier New"/>
                <w:i/>
                <w:iCs/>
                <w:sz w:val="20"/>
                <w:szCs w:val="20"/>
              </w:rPr>
              <w:t>// myvector: 10 20 30 40 50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 = {10,20,80,320,1024};                </w:t>
            </w:r>
            <w:r w:rsidRPr="00071401">
              <w:rPr>
                <w:rFonts w:ascii="Courier New" w:eastAsia="Times New Roman" w:hAnsi="Courier New" w:cs="Courier New"/>
                <w:i/>
                <w:iCs/>
                <w:sz w:val="20"/>
                <w:szCs w:val="20"/>
              </w:rPr>
              <w:t>//   myints: 10 20 80 320 1024</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std::pair&lt;std::vector&lt;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mypair;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default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mypair = std::mismatch (myvector.begin(), myvector.end(), myints);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"First mismatching elements: " &lt;&lt; *mypair.first;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 and " &lt;&lt; *mypair.second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++mypair.first; ++mypair.second;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predicate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mypair = std::mismatch (mypair.first, myvector.end(), mypair.second, mypredicate);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"Second mismatching elements: " &lt;&lt; *mypair.first;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 and " &lt;&lt; *mypair.second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First mismatching elements: 30 and 80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Second mismatching elements: 40 and 320</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138"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Compares elements until a mismatch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Some (or all) of the objects in both ranges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Throws if any element comparison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std::equal</w:t>
      </w:r>
    </w:p>
    <w:tbl>
      <w:tblPr>
        <w:tblW w:w="0" w:type="auto"/>
        <w:tblCellSpacing w:w="15" w:type="dxa"/>
        <w:tblCellMar>
          <w:top w:w="15" w:type="dxa"/>
          <w:left w:w="15" w:type="dxa"/>
          <w:bottom w:w="15" w:type="dxa"/>
          <w:right w:w="15" w:type="dxa"/>
        </w:tblCellMar>
        <w:tblLook w:val="04A0"/>
      </w:tblPr>
      <w:tblGrid>
        <w:gridCol w:w="1375"/>
        <w:gridCol w:w="9197"/>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InputIterator1, class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bool equal (InputIterator1 first1, InputIterator1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InputIterator2 first2);</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InputIterator1, class InputIterator2,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bool equal (InputIterator1 first1, InputIterator1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InputIterator2 first2, BinaryPredicate pred);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whether the elements in two ranges are equal</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Compares the elements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with those in the range beginning at </w:t>
      </w:r>
      <w:r w:rsidRPr="00071401">
        <w:rPr>
          <w:rFonts w:ascii="Times New Roman" w:eastAsia="Times New Roman" w:hAnsi="Times New Roman" w:cs="Times New Roman"/>
          <w:i/>
          <w:iCs/>
          <w:sz w:val="24"/>
          <w:szCs w:val="24"/>
        </w:rPr>
        <w:t>first2</w:t>
      </w:r>
      <w:r w:rsidRPr="00071401">
        <w:rPr>
          <w:rFonts w:ascii="Times New Roman" w:eastAsia="Times New Roman" w:hAnsi="Times New Roman" w:cs="Times New Roman"/>
          <w:sz w:val="24"/>
          <w:szCs w:val="24"/>
        </w:rPr>
        <w:t xml:space="preserve">, and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all of the elements in both ranges match.</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elements are compared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version </w:t>
      </w:r>
      <w:r w:rsidRPr="00071401">
        <w:rPr>
          <w:rFonts w:ascii="Times New Roman" w:eastAsia="Times New Roman" w:hAnsi="Times New Roman" w:cs="Times New Roman"/>
          <w:i/>
          <w:iCs/>
          <w:sz w:val="24"/>
          <w:szCs w:val="24"/>
        </w:rPr>
        <w: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0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 xml:space="preserve"> &lt;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InputIterator1,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equal ( InputIterator1 first1, InputIterator1 last1, InputIterator2 first2 )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(first1!=last1)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(!(*first1 == *first2))   </w:t>
            </w:r>
            <w:r w:rsidRPr="00071401">
              <w:rPr>
                <w:rFonts w:ascii="Courier New" w:eastAsia="Times New Roman" w:hAnsi="Courier New" w:cs="Courier New"/>
                <w:i/>
                <w:iCs/>
                <w:sz w:val="20"/>
                <w:szCs w:val="20"/>
              </w:rPr>
              <w:t>// or: if (!pred(*first1,*first2)), for version 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false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++first1; ++first2;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true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first1, last1</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39"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of the first sequence. The range used is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first2</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40" w:history="1">
        <w:r w:rsidRPr="00071401">
          <w:rPr>
            <w:rFonts w:ascii="Times New Roman" w:eastAsia="Times New Roman" w:hAnsi="Times New Roman" w:cs="Times New Roman"/>
            <w:color w:val="0000FF"/>
            <w:sz w:val="24"/>
            <w:szCs w:val="24"/>
            <w:u w:val="single"/>
          </w:rPr>
          <w:t>Input iterator</w:t>
        </w:r>
      </w:hyperlink>
      <w:r w:rsidRPr="00071401">
        <w:rPr>
          <w:rFonts w:ascii="Times New Roman" w:eastAsia="Times New Roman" w:hAnsi="Times New Roman" w:cs="Times New Roman"/>
          <w:sz w:val="24"/>
          <w:szCs w:val="24"/>
        </w:rPr>
        <w:t xml:space="preserve"> to the initial position of the second sequence. The comparison includes up to as many elements of this sequence as those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elements as argument (one of each of the two sequences, in the same order),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elements are considered to match in the context of this function.</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lastRenderedPageBreak/>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all the elements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compare equal to those of the range starting at </w:t>
      </w:r>
      <w:r w:rsidRPr="00071401">
        <w:rPr>
          <w:rFonts w:ascii="Times New Roman" w:eastAsia="Times New Roman" w:hAnsi="Times New Roman" w:cs="Times New Roman"/>
          <w:i/>
          <w:iCs/>
          <w:sz w:val="24"/>
          <w:szCs w:val="24"/>
        </w:rPr>
        <w:t>first2</w:t>
      </w:r>
      <w:r w:rsidRPr="00071401">
        <w:rPr>
          <w:rFonts w:ascii="Times New Roman" w:eastAsia="Times New Roman" w:hAnsi="Times New Roman" w:cs="Times New Roman"/>
          <w:sz w:val="24"/>
          <w:szCs w:val="24"/>
        </w:rPr>
        <w:t xml:space="preserve">,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43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r w:rsidRPr="00071401">
              <w:rPr>
                <w:rFonts w:ascii="Courier New" w:eastAsia="Times New Roman" w:hAnsi="Courier New" w:cs="Courier New"/>
                <w:sz w:val="20"/>
                <w:szCs w:val="20"/>
              </w:rPr>
              <w:br/>
            </w:r>
            <w:r w:rsidRPr="00071401">
              <w:rPr>
                <w:rFonts w:ascii="Courier New" w:eastAsia="Times New Roman" w:hAnsi="Courier New" w:cs="Courier New"/>
                <w:sz w:val="20"/>
              </w:rPr>
              <w:t>29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equal algorithm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std::equal</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mypredicate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j)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(i==j);</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 = {20,40,60,80,100};               </w:t>
            </w:r>
            <w:r w:rsidRPr="00071401">
              <w:rPr>
                <w:rFonts w:ascii="Courier New" w:eastAsia="Times New Roman" w:hAnsi="Courier New" w:cs="Courier New"/>
                <w:i/>
                <w:iCs/>
                <w:sz w:val="20"/>
                <w:szCs w:val="20"/>
              </w:rPr>
              <w:t>//   myints: 20 40 60 80 100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&gt;myvector (myints,myints+5);     </w:t>
            </w:r>
            <w:r w:rsidRPr="00071401">
              <w:rPr>
                <w:rFonts w:ascii="Courier New" w:eastAsia="Times New Roman" w:hAnsi="Courier New" w:cs="Courier New"/>
                <w:i/>
                <w:iCs/>
                <w:sz w:val="20"/>
                <w:szCs w:val="20"/>
              </w:rPr>
              <w:t>// myvector: 20 40 60 80 100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default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 std::equal (myvector.begin(), myvector.end(), myints)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contents of both sequences are equal.\n";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else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contents of both sequences differ.\n";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myvector[3]=81;                                 </w:t>
            </w:r>
            <w:r w:rsidRPr="00071401">
              <w:rPr>
                <w:rFonts w:ascii="Courier New" w:eastAsia="Times New Roman" w:hAnsi="Courier New" w:cs="Courier New"/>
                <w:i/>
                <w:iCs/>
                <w:sz w:val="20"/>
                <w:szCs w:val="20"/>
              </w:rPr>
              <w:t>// myvector: 20 40 60 81 100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predicate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 std::equal (myvector.begin(), myvector.end(), myints, mypredicate)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contents of both sequences are equal.\n";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else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"The contents of both sequences differ.\n";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01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contents of both sequences are equal.</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The contents of both sequence differ.</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141"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Compares elements until a mismatch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lastRenderedPageBreak/>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Some (or all) of the objects in both ranges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any of the element comparisons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std::is_permutation</w:t>
      </w:r>
    </w:p>
    <w:tbl>
      <w:tblPr>
        <w:tblW w:w="0" w:type="auto"/>
        <w:tblCellSpacing w:w="15" w:type="dxa"/>
        <w:tblCellMar>
          <w:top w:w="15" w:type="dxa"/>
          <w:left w:w="15" w:type="dxa"/>
          <w:bottom w:w="15" w:type="dxa"/>
          <w:right w:w="15" w:type="dxa"/>
        </w:tblCellMar>
        <w:tblLook w:val="04A0"/>
      </w:tblPr>
      <w:tblGrid>
        <w:gridCol w:w="1368"/>
        <w:gridCol w:w="9522"/>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bool is_permutation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bool is_permutation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 BinaryPredicate pred);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Test whether range is permutation of another</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Compares the elements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with those in the range beginning at </w:t>
      </w:r>
      <w:r w:rsidRPr="00071401">
        <w:rPr>
          <w:rFonts w:ascii="Times New Roman" w:eastAsia="Times New Roman" w:hAnsi="Times New Roman" w:cs="Times New Roman"/>
          <w:i/>
          <w:iCs/>
          <w:sz w:val="24"/>
          <w:szCs w:val="24"/>
        </w:rPr>
        <w:t>first2</w:t>
      </w:r>
      <w:r w:rsidRPr="00071401">
        <w:rPr>
          <w:rFonts w:ascii="Times New Roman" w:eastAsia="Times New Roman" w:hAnsi="Times New Roman" w:cs="Times New Roman"/>
          <w:sz w:val="24"/>
          <w:szCs w:val="24"/>
        </w:rPr>
        <w:t xml:space="preserve">, and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all of the elements in both ranges match, even in a different order.</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elements are compared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version </w:t>
      </w:r>
      <w:r w:rsidRPr="00071401">
        <w:rPr>
          <w:rFonts w:ascii="Times New Roman" w:eastAsia="Times New Roman" w:hAnsi="Times New Roman" w:cs="Times New Roman"/>
          <w:i/>
          <w:iCs/>
          <w:sz w:val="24"/>
          <w:szCs w:val="24"/>
        </w:rPr>
        <w: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9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 xml:space="preserve"> &lt;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InputIterator1,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is_permutation (InputIterator1 first1, InputIterator1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InputIterator2 first2)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std::tie (first1,first2) = std::mismatch (first1,last1,first2);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(first1==last1)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true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InputIterator2 last2 = first2; std::advance (last2,std::distance(first1,last1));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(InputIterator1 it1=first1; it1!=last1; ++it1)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(std::find(first1,it1,*it1)==it1)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auto</w:t>
            </w:r>
            <w:r w:rsidRPr="00071401">
              <w:rPr>
                <w:rFonts w:ascii="Courier New" w:eastAsia="Times New Roman" w:hAnsi="Courier New" w:cs="Courier New"/>
                <w:sz w:val="20"/>
              </w:rPr>
              <w:t xml:space="preserve"> n = std::count (first2,last2,*it1);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(n==0 || std::count (it1,last1,*it1)!=n)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false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true</w:t>
            </w: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lastRenderedPageBreak/>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first1, last1</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42"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of the first sequence. The range used is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first2</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43" w:history="1">
        <w:r w:rsidRPr="00071401">
          <w:rPr>
            <w:rFonts w:ascii="Times New Roman" w:eastAsia="Times New Roman" w:hAnsi="Times New Roman" w:cs="Times New Roman"/>
            <w:color w:val="0000FF"/>
            <w:sz w:val="24"/>
            <w:szCs w:val="24"/>
            <w:u w:val="single"/>
          </w:rPr>
          <w:t>Input iterator</w:t>
        </w:r>
      </w:hyperlink>
      <w:r w:rsidRPr="00071401">
        <w:rPr>
          <w:rFonts w:ascii="Times New Roman" w:eastAsia="Times New Roman" w:hAnsi="Times New Roman" w:cs="Times New Roman"/>
          <w:sz w:val="24"/>
          <w:szCs w:val="24"/>
        </w:rPr>
        <w:t xml:space="preserve"> to the initial position of the second sequence.</w:t>
      </w:r>
      <w:r w:rsidRPr="00071401">
        <w:rPr>
          <w:rFonts w:ascii="Times New Roman" w:eastAsia="Times New Roman" w:hAnsi="Times New Roman" w:cs="Times New Roman"/>
          <w:sz w:val="24"/>
          <w:szCs w:val="24"/>
        </w:rPr>
        <w:br/>
        <w:t xml:space="preserve">The function considers as many elements of this sequence as those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this sequence is shorter, it causes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elements as argument (one of each of the two sequences, in the same order),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elements are considered to match in the context of this function.</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Courier New" w:eastAsia="Times New Roman" w:hAnsi="Courier New" w:cs="Courier New"/>
          <w:sz w:val="24"/>
          <w:szCs w:val="24"/>
        </w:rPr>
        <w:t>InputIterator1</w:t>
      </w:r>
      <w:r w:rsidRPr="00071401">
        <w:rPr>
          <w:rFonts w:ascii="Times New Roman" w:eastAsia="Times New Roman" w:hAnsi="Times New Roman" w:cs="Times New Roman"/>
          <w:sz w:val="24"/>
          <w:szCs w:val="24"/>
        </w:rPr>
        <w:t xml:space="preserve"> and </w:t>
      </w:r>
      <w:r w:rsidRPr="00071401">
        <w:rPr>
          <w:rFonts w:ascii="Courier New" w:eastAsia="Times New Roman" w:hAnsi="Courier New" w:cs="Courier New"/>
          <w:sz w:val="24"/>
          <w:szCs w:val="24"/>
        </w:rPr>
        <w:t>InputIterator2</w:t>
      </w:r>
      <w:r w:rsidRPr="00071401">
        <w:rPr>
          <w:rFonts w:ascii="Times New Roman" w:eastAsia="Times New Roman" w:hAnsi="Times New Roman" w:cs="Times New Roman"/>
          <w:sz w:val="24"/>
          <w:szCs w:val="24"/>
        </w:rPr>
        <w:t xml:space="preserve"> shall point to the same type.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if all the elements in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compare equal to those of the range starting at </w:t>
      </w:r>
      <w:r w:rsidRPr="00071401">
        <w:rPr>
          <w:rFonts w:ascii="Times New Roman" w:eastAsia="Times New Roman" w:hAnsi="Times New Roman" w:cs="Times New Roman"/>
          <w:i/>
          <w:iCs/>
          <w:sz w:val="24"/>
          <w:szCs w:val="24"/>
        </w:rPr>
        <w:t>first2</w:t>
      </w:r>
      <w:r w:rsidRPr="00071401">
        <w:rPr>
          <w:rFonts w:ascii="Times New Roman" w:eastAsia="Times New Roman" w:hAnsi="Times New Roman" w:cs="Times New Roman"/>
          <w:sz w:val="24"/>
          <w:szCs w:val="24"/>
        </w:rPr>
        <w:t xml:space="preserve"> in any order, and </w:t>
      </w:r>
      <w:r w:rsidRPr="00071401">
        <w:rPr>
          <w:rFonts w:ascii="Courier New" w:eastAsia="Times New Roman" w:hAnsi="Courier New" w:cs="Courier New"/>
          <w:sz w:val="20"/>
        </w:rPr>
        <w:t>false</w:t>
      </w:r>
      <w:r w:rsidRPr="00071401">
        <w:rPr>
          <w:rFonts w:ascii="Times New Roman" w:eastAsia="Times New Roman" w:hAnsi="Times New Roman" w:cs="Times New Roman"/>
          <w:sz w:val="24"/>
          <w:szCs w:val="24"/>
        </w:rPr>
        <w:t xml:space="preserve"> otherwise.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9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is_permutation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std::is_permutation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&lt;array&gt;        // std::array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std::array&lt;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,5&gt; foo = {1,2,3,4,5};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std::array&lt;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,5&gt; bar = {3,1,4,5,2};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 std::is_permutation (foo.begin(), foo.end(), bar.begin())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"foo and bar contain the same elements.\n";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65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foo and bar contain the same elements.</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If both sequence are </w:t>
      </w:r>
      <w:hyperlink r:id="rId144" w:history="1">
        <w:r w:rsidRPr="00071401">
          <w:rPr>
            <w:rFonts w:ascii="Times New Roman" w:eastAsia="Times New Roman" w:hAnsi="Times New Roman" w:cs="Times New Roman"/>
            <w:color w:val="0000FF"/>
            <w:sz w:val="24"/>
            <w:szCs w:val="24"/>
            <w:u w:val="single"/>
          </w:rPr>
          <w:t>equal</w:t>
        </w:r>
      </w:hyperlink>
      <w:r w:rsidRPr="00071401">
        <w:rPr>
          <w:rFonts w:ascii="Times New Roman" w:eastAsia="Times New Roman" w:hAnsi="Times New Roman" w:cs="Times New Roman"/>
          <w:sz w:val="24"/>
          <w:szCs w:val="24"/>
        </w:rPr>
        <w:t xml:space="preserve"> (with the elements in the same order), linear in the </w:t>
      </w:r>
      <w:hyperlink r:id="rId145"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Otherwise, up to quadratic: Performs at most </w:t>
      </w:r>
      <w:r w:rsidRPr="00071401">
        <w:rPr>
          <w:rFonts w:ascii="Courier New" w:eastAsia="Times New Roman" w:hAnsi="Courier New" w:cs="Courier New"/>
          <w:sz w:val="20"/>
        </w:rPr>
        <w:t>N</w:t>
      </w:r>
      <w:r w:rsidRPr="00071401">
        <w:rPr>
          <w:rFonts w:ascii="Courier New" w:eastAsia="Times New Roman" w:hAnsi="Courier New" w:cs="Courier New"/>
          <w:sz w:val="20"/>
          <w:vertAlign w:val="superscript"/>
        </w:rPr>
        <w:t>2</w:t>
      </w:r>
      <w:r w:rsidRPr="00071401">
        <w:rPr>
          <w:rFonts w:ascii="Times New Roman" w:eastAsia="Times New Roman" w:hAnsi="Times New Roman" w:cs="Times New Roman"/>
          <w:sz w:val="24"/>
          <w:szCs w:val="24"/>
        </w:rPr>
        <w:t xml:space="preserve"> element comparisons until the result is determined (where </w:t>
      </w:r>
      <w:r w:rsidRPr="00071401">
        <w:rPr>
          <w:rFonts w:ascii="Times New Roman" w:eastAsia="Times New Roman" w:hAnsi="Times New Roman" w:cs="Times New Roman"/>
          <w:i/>
          <w:iCs/>
          <w:sz w:val="24"/>
          <w:szCs w:val="24"/>
        </w:rPr>
        <w:t>N</w:t>
      </w:r>
      <w:r w:rsidRPr="00071401">
        <w:rPr>
          <w:rFonts w:ascii="Times New Roman" w:eastAsia="Times New Roman" w:hAnsi="Times New Roman" w:cs="Times New Roman"/>
          <w:sz w:val="24"/>
          <w:szCs w:val="24"/>
        </w:rPr>
        <w:t xml:space="preserve"> is the </w:t>
      </w:r>
      <w:hyperlink r:id="rId146"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Some (or all) of the objects in both ranges are accessed (possibly multiple times each).</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any of the element comparisons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std::search</w:t>
      </w:r>
    </w:p>
    <w:tbl>
      <w:tblPr>
        <w:tblW w:w="0" w:type="auto"/>
        <w:tblCellSpacing w:w="15" w:type="dxa"/>
        <w:tblCellMar>
          <w:top w:w="15" w:type="dxa"/>
          <w:left w:w="15" w:type="dxa"/>
          <w:bottom w:w="15" w:type="dxa"/>
          <w:right w:w="15" w:type="dxa"/>
        </w:tblCellMar>
        <w:tblLook w:val="04A0"/>
      </w:tblPr>
      <w:tblGrid>
        <w:gridCol w:w="1368"/>
        <w:gridCol w:w="9522"/>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ForwardIterator1 search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 ForwardIterator2 last2);</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ForwardIterator1, class ForwardIterator2,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ForwardIterator1 search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ForwardIterator2 first2, ForwardIterator2 last2,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BinaryPredicate pred);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Search range for subsequence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Searches the range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for the first occurrence of the sequence defined by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and returns an iterator to its first element, or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if no occurrences are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elements in both ranges are compared sequentially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version </w:t>
      </w:r>
      <w:r w:rsidRPr="00071401">
        <w:rPr>
          <w:rFonts w:ascii="Times New Roman" w:eastAsia="Times New Roman" w:hAnsi="Times New Roman" w:cs="Times New Roman"/>
          <w:i/>
          <w:iCs/>
          <w:sz w:val="24"/>
          <w:szCs w:val="24"/>
        </w:rPr>
        <w:t>(2)</w:t>
      </w:r>
      <w:r w:rsidRPr="00071401">
        <w:rPr>
          <w:rFonts w:ascii="Times New Roman" w:eastAsia="Times New Roman" w:hAnsi="Times New Roman" w:cs="Times New Roman"/>
          <w:sz w:val="24"/>
          <w:szCs w:val="24"/>
        </w:rPr>
        <w:t xml:space="preserve">): A subsequence of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is considered a match only when this is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for </w:t>
      </w:r>
      <w:r w:rsidRPr="00071401">
        <w:rPr>
          <w:rFonts w:ascii="Times New Roman" w:eastAsia="Times New Roman" w:hAnsi="Times New Roman" w:cs="Times New Roman"/>
          <w:b/>
          <w:bCs/>
          <w:sz w:val="24"/>
          <w:szCs w:val="24"/>
        </w:rPr>
        <w:t>all</w:t>
      </w:r>
      <w:r w:rsidRPr="00071401">
        <w:rPr>
          <w:rFonts w:ascii="Times New Roman" w:eastAsia="Times New Roman" w:hAnsi="Times New Roman" w:cs="Times New Roman"/>
          <w:sz w:val="24"/>
          <w:szCs w:val="24"/>
        </w:rPr>
        <w:t xml:space="preserve"> the elements of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This function returns the first of such occurrences. For an algorithm that returns the last instead, see </w:t>
      </w:r>
      <w:hyperlink r:id="rId147" w:history="1">
        <w:r w:rsidRPr="00071401">
          <w:rPr>
            <w:rFonts w:ascii="Times New Roman" w:eastAsia="Times New Roman" w:hAnsi="Times New Roman" w:cs="Times New Roman"/>
            <w:color w:val="0000FF"/>
            <w:sz w:val="24"/>
            <w:szCs w:val="24"/>
            <w:u w:val="single"/>
          </w:rPr>
          <w:t>find_end</w:t>
        </w:r>
      </w:hyperlink>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1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ForwardIterator1,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ForwardIterator2&gt;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ForwardIterator1 search ( ForwardIterator1 first1, ForwardIterator1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ForwardIterator2 first2, ForwardIterator2 last2)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(first2==last2)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first1;  </w:t>
            </w:r>
            <w:r w:rsidRPr="00071401">
              <w:rPr>
                <w:rFonts w:ascii="Courier New" w:eastAsia="Times New Roman" w:hAnsi="Courier New" w:cs="Courier New"/>
                <w:i/>
                <w:iCs/>
                <w:sz w:val="20"/>
                <w:szCs w:val="20"/>
              </w:rPr>
              <w:t>// specified in C++11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(first1!=last1)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 xml:space="preserve">    ForwardIterator1 it1 = first1;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ForwardIterator2 it2 = first2;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(*it1==*it2) {    </w:t>
            </w:r>
            <w:r w:rsidRPr="00071401">
              <w:rPr>
                <w:rFonts w:ascii="Courier New" w:eastAsia="Times New Roman" w:hAnsi="Courier New" w:cs="Courier New"/>
                <w:i/>
                <w:iCs/>
                <w:sz w:val="20"/>
                <w:szCs w:val="20"/>
              </w:rPr>
              <w:t>// or: while (pred(*it1,*it2)) for version 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++it1; ++it2;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(it2==last2)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(it1==last1)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last1;</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first1, last1</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48" w:history="1">
        <w:r w:rsidRPr="00071401">
          <w:rPr>
            <w:rFonts w:ascii="Times New Roman" w:eastAsia="Times New Roman" w:hAnsi="Times New Roman" w:cs="Times New Roman"/>
            <w:color w:val="0000FF"/>
            <w:sz w:val="24"/>
            <w:szCs w:val="24"/>
            <w:u w:val="single"/>
          </w:rPr>
          <w:t>Forward iterators</w:t>
        </w:r>
      </w:hyperlink>
      <w:r w:rsidRPr="00071401">
        <w:rPr>
          <w:rFonts w:ascii="Times New Roman" w:eastAsia="Times New Roman" w:hAnsi="Times New Roman" w:cs="Times New Roman"/>
          <w:sz w:val="24"/>
          <w:szCs w:val="24"/>
        </w:rPr>
        <w:t xml:space="preserve"> to the initial and final positions of the searched sequence. The range used is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first1</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first2, last2</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49" w:history="1">
        <w:r w:rsidRPr="00071401">
          <w:rPr>
            <w:rFonts w:ascii="Times New Roman" w:eastAsia="Times New Roman" w:hAnsi="Times New Roman" w:cs="Times New Roman"/>
            <w:color w:val="0000FF"/>
            <w:sz w:val="24"/>
            <w:szCs w:val="24"/>
            <w:u w:val="single"/>
          </w:rPr>
          <w:t>Forward iterators</w:t>
        </w:r>
      </w:hyperlink>
      <w:r w:rsidRPr="00071401">
        <w:rPr>
          <w:rFonts w:ascii="Times New Roman" w:eastAsia="Times New Roman" w:hAnsi="Times New Roman" w:cs="Times New Roman"/>
          <w:sz w:val="24"/>
          <w:szCs w:val="24"/>
        </w:rPr>
        <w:t xml:space="preserve"> to the initial and final positions of the sequence to be searched for. The range used is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For </w:t>
      </w:r>
      <w:r w:rsidRPr="00071401">
        <w:rPr>
          <w:rFonts w:ascii="Times New Roman" w:eastAsia="Times New Roman" w:hAnsi="Times New Roman" w:cs="Times New Roman"/>
          <w:i/>
          <w:iCs/>
          <w:sz w:val="24"/>
          <w:szCs w:val="24"/>
        </w:rPr>
        <w:t>(1)</w:t>
      </w:r>
      <w:r w:rsidRPr="00071401">
        <w:rPr>
          <w:rFonts w:ascii="Times New Roman" w:eastAsia="Times New Roman" w:hAnsi="Times New Roman" w:cs="Times New Roman"/>
          <w:sz w:val="24"/>
          <w:szCs w:val="24"/>
        </w:rPr>
        <w:t xml:space="preserve">, the elements in both ranges shall be of types comparable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(with the elements of the first range as left-hand side operands, and those of the second as right-hand side operands).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elements as arguments (one of each of the two sequences, in the same order),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returned value indicates whether the elements are considered to match in the context of this function.</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An iterator to the first element of the first occurrence of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in </w:t>
      </w:r>
      <w:r w:rsidRPr="00071401">
        <w:rPr>
          <w:rFonts w:ascii="Courier New" w:eastAsia="Times New Roman" w:hAnsi="Courier New" w:cs="Courier New"/>
          <w:sz w:val="20"/>
        </w:rPr>
        <w:t>[first1,last1)</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t xml:space="preserve">If the sequence is not found, the function returns </w:t>
      </w:r>
      <w:r w:rsidRPr="00071401">
        <w:rPr>
          <w:rFonts w:ascii="Times New Roman" w:eastAsia="Times New Roman" w:hAnsi="Times New Roman" w:cs="Times New Roman"/>
          <w:i/>
          <w:iCs/>
          <w:sz w:val="24"/>
          <w:szCs w:val="24"/>
        </w:rPr>
        <w:t>last1</w:t>
      </w:r>
      <w:r w:rsidRPr="00071401">
        <w:rPr>
          <w:rFonts w:ascii="Times New Roman" w:eastAsia="Times New Roman" w:hAnsi="Times New Roman" w:cs="Times New Roman"/>
          <w:sz w:val="24"/>
          <w:szCs w:val="24"/>
        </w:rPr>
        <w:t>.</w:t>
      </w:r>
    </w:p>
    <w:p w:rsidR="00071401" w:rsidRPr="00071401" w:rsidRDefault="00071401" w:rsidP="0007140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0" w:history="1">
        <w:r w:rsidRPr="00071401">
          <w:rPr>
            <w:rFonts w:ascii="Times New Roman" w:eastAsia="Times New Roman" w:hAnsi="Times New Roman" w:cs="Times New Roman"/>
            <w:color w:val="0000FF"/>
            <w:sz w:val="24"/>
            <w:szCs w:val="24"/>
            <w:u w:val="single"/>
          </w:rPr>
          <w:t>C++98</w:t>
        </w:r>
      </w:hyperlink>
    </w:p>
    <w:p w:rsidR="00071401" w:rsidRPr="00071401" w:rsidRDefault="00071401" w:rsidP="00071401">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1" w:history="1">
        <w:r w:rsidRPr="00071401">
          <w:rPr>
            <w:rFonts w:ascii="Times New Roman" w:eastAsia="Times New Roman" w:hAnsi="Times New Roman" w:cs="Times New Roman"/>
            <w:color w:val="0000FF"/>
            <w:sz w:val="24"/>
            <w:szCs w:val="24"/>
            <w:u w:val="single"/>
          </w:rPr>
          <w:t>C++11</w:t>
        </w:r>
      </w:hyperlink>
    </w:p>
    <w:p w:rsidR="00071401" w:rsidRPr="00071401" w:rsidRDefault="00071401" w:rsidP="00071401">
      <w:pPr>
        <w:numPr>
          <w:ilvl w:val="0"/>
          <w:numId w:val="6"/>
        </w:numPr>
        <w:spacing w:before="100" w:beforeAutospacing="1" w:after="100" w:afterAutospacing="1"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If </w:t>
      </w:r>
      <w:r w:rsidRPr="00071401">
        <w:rPr>
          <w:rFonts w:ascii="Courier New" w:eastAsia="Times New Roman" w:hAnsi="Courier New" w:cs="Courier New"/>
          <w:sz w:val="20"/>
        </w:rPr>
        <w:t>[first2,last2)</w:t>
      </w:r>
      <w:r w:rsidRPr="00071401">
        <w:rPr>
          <w:rFonts w:ascii="Times New Roman" w:eastAsia="Times New Roman" w:hAnsi="Times New Roman" w:cs="Times New Roman"/>
          <w:sz w:val="24"/>
          <w:szCs w:val="24"/>
        </w:rPr>
        <w:t xml:space="preserve"> is an empty range, the result is unspecified.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r w:rsidRPr="00071401">
              <w:rPr>
                <w:rFonts w:ascii="Courier New" w:eastAsia="Times New Roman" w:hAnsi="Courier New" w:cs="Courier New"/>
                <w:sz w:val="20"/>
                <w:szCs w:val="20"/>
              </w:rPr>
              <w:br/>
            </w:r>
            <w:r w:rsidRPr="00071401">
              <w:rPr>
                <w:rFonts w:ascii="Courier New" w:eastAsia="Times New Roman" w:hAnsi="Courier New" w:cs="Courier New"/>
                <w:sz w:val="20"/>
              </w:rPr>
              <w:t>29</w:t>
            </w:r>
            <w:r w:rsidRPr="00071401">
              <w:rPr>
                <w:rFonts w:ascii="Courier New" w:eastAsia="Times New Roman" w:hAnsi="Courier New" w:cs="Courier New"/>
                <w:sz w:val="20"/>
                <w:szCs w:val="20"/>
              </w:rPr>
              <w:br/>
            </w:r>
            <w:r w:rsidRPr="00071401">
              <w:rPr>
                <w:rFonts w:ascii="Courier New" w:eastAsia="Times New Roman" w:hAnsi="Courier New" w:cs="Courier New"/>
                <w:sz w:val="20"/>
              </w:rPr>
              <w:t>30</w:t>
            </w:r>
            <w:r w:rsidRPr="00071401">
              <w:rPr>
                <w:rFonts w:ascii="Courier New" w:eastAsia="Times New Roman" w:hAnsi="Courier New" w:cs="Courier New"/>
                <w:sz w:val="20"/>
                <w:szCs w:val="20"/>
              </w:rPr>
              <w:br/>
            </w:r>
            <w:r w:rsidRPr="00071401">
              <w:rPr>
                <w:rFonts w:ascii="Courier New" w:eastAsia="Times New Roman" w:hAnsi="Courier New" w:cs="Courier New"/>
                <w:sz w:val="20"/>
              </w:rPr>
              <w:t>31</w:t>
            </w:r>
            <w:r w:rsidRPr="00071401">
              <w:rPr>
                <w:rFonts w:ascii="Courier New" w:eastAsia="Times New Roman" w:hAnsi="Courier New" w:cs="Courier New"/>
                <w:sz w:val="20"/>
                <w:szCs w:val="20"/>
              </w:rPr>
              <w:br/>
            </w:r>
            <w:r w:rsidRPr="00071401">
              <w:rPr>
                <w:rFonts w:ascii="Courier New" w:eastAsia="Times New Roman" w:hAnsi="Courier New" w:cs="Courier New"/>
                <w:sz w:val="20"/>
              </w:rPr>
              <w:t>32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33</w:t>
            </w:r>
            <w:r w:rsidRPr="00071401">
              <w:rPr>
                <w:rFonts w:ascii="Courier New" w:eastAsia="Times New Roman" w:hAnsi="Courier New" w:cs="Courier New"/>
                <w:sz w:val="20"/>
                <w:szCs w:val="20"/>
              </w:rPr>
              <w:br/>
            </w:r>
            <w:r w:rsidRPr="00071401">
              <w:rPr>
                <w:rFonts w:ascii="Courier New" w:eastAsia="Times New Roman" w:hAnsi="Courier New" w:cs="Courier New"/>
                <w:sz w:val="20"/>
              </w:rPr>
              <w:t>34</w:t>
            </w:r>
            <w:r w:rsidRPr="00071401">
              <w:rPr>
                <w:rFonts w:ascii="Courier New" w:eastAsia="Times New Roman" w:hAnsi="Courier New" w:cs="Courier New"/>
                <w:sz w:val="20"/>
                <w:szCs w:val="20"/>
              </w:rPr>
              <w:br/>
            </w:r>
            <w:r w:rsidRPr="00071401">
              <w:rPr>
                <w:rFonts w:ascii="Courier New" w:eastAsia="Times New Roman" w:hAnsi="Courier New" w:cs="Courier New"/>
                <w:sz w:val="20"/>
              </w:rPr>
              <w:t>35</w:t>
            </w:r>
            <w:r w:rsidRPr="00071401">
              <w:rPr>
                <w:rFonts w:ascii="Courier New" w:eastAsia="Times New Roman" w:hAnsi="Courier New" w:cs="Courier New"/>
                <w:sz w:val="20"/>
                <w:szCs w:val="20"/>
              </w:rPr>
              <w:br/>
            </w:r>
            <w:r w:rsidRPr="00071401">
              <w:rPr>
                <w:rFonts w:ascii="Courier New" w:eastAsia="Times New Roman" w:hAnsi="Courier New" w:cs="Courier New"/>
                <w:sz w:val="20"/>
              </w:rPr>
              <w:t>36</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 search algorithm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std::search</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mypredicate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j)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(i==j);</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haystack;</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set some values:        haystack: 10 20 30 40 50 60 70 80 90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i=1; i&lt;10; i++) haystack.push_back(i*10);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default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needle1[] = {40,50,60,70};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std::search (haystack.begin(), haystack.end(), needle1, needle1+4);</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(it!=haystack.end())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"needle1 found at position " &lt;&lt; (it-haystack.begin())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else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"needle1 not found\n";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predicate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needle2[] = {20,30,50};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std::search (haystack.begin(), haystack.end(), needle2, needle2+3, mypredicate);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(it!=haystack.end())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"needle2 found at position " &lt;&lt; (it-haystack.begin())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else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"needle2 not found\n";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33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needle1 found at position 3</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needle2 not found</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w:t>
      </w:r>
      <w:r w:rsidRPr="00071401">
        <w:rPr>
          <w:rFonts w:ascii="Courier New" w:eastAsia="Times New Roman" w:hAnsi="Courier New" w:cs="Courier New"/>
          <w:sz w:val="20"/>
        </w:rPr>
        <w:t>count1*count2</w:t>
      </w:r>
      <w:r w:rsidRPr="00071401">
        <w:rPr>
          <w:rFonts w:ascii="Times New Roman" w:eastAsia="Times New Roman" w:hAnsi="Times New Roman" w:cs="Times New Roman"/>
          <w:sz w:val="24"/>
          <w:szCs w:val="24"/>
        </w:rPr>
        <w:t xml:space="preserve"> (where </w:t>
      </w:r>
      <w:r w:rsidRPr="00071401">
        <w:rPr>
          <w:rFonts w:ascii="Times New Roman" w:eastAsia="Times New Roman" w:hAnsi="Times New Roman" w:cs="Times New Roman"/>
          <w:i/>
          <w:iCs/>
          <w:sz w:val="24"/>
          <w:szCs w:val="24"/>
        </w:rPr>
        <w:t>countX</w:t>
      </w:r>
      <w:r w:rsidRPr="00071401">
        <w:rPr>
          <w:rFonts w:ascii="Times New Roman" w:eastAsia="Times New Roman" w:hAnsi="Times New Roman" w:cs="Times New Roman"/>
          <w:sz w:val="24"/>
          <w:szCs w:val="24"/>
        </w:rPr>
        <w:t xml:space="preserve"> is the </w:t>
      </w:r>
      <w:hyperlink r:id="rId152"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firstX</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lastX</w:t>
      </w:r>
      <w:r w:rsidRPr="00071401">
        <w:rPr>
          <w:rFonts w:ascii="Times New Roman" w:eastAsia="Times New Roman" w:hAnsi="Times New Roman" w:cs="Times New Roman"/>
          <w:sz w:val="24"/>
          <w:szCs w:val="24"/>
        </w:rPr>
        <w:t>): Compares elements until a matching subsequence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Some (or all) of the objects in both ranges are accessed (possibly more than once).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Throws if any of the element comparisons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std::search_n</w:t>
      </w:r>
    </w:p>
    <w:tbl>
      <w:tblPr>
        <w:tblW w:w="0" w:type="auto"/>
        <w:tblCellSpacing w:w="15" w:type="dxa"/>
        <w:tblCellMar>
          <w:top w:w="15" w:type="dxa"/>
          <w:left w:w="15" w:type="dxa"/>
          <w:bottom w:w="15" w:type="dxa"/>
          <w:right w:w="15" w:type="dxa"/>
        </w:tblCellMar>
        <w:tblLook w:val="04A0"/>
      </w:tblPr>
      <w:tblGrid>
        <w:gridCol w:w="1373"/>
        <w:gridCol w:w="9517"/>
      </w:tblGrid>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equality (1)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 class Size, class T&gt;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 search_n (ForwardIterator first, ForwardIterator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Size count, const T&amp; val);</w:t>
            </w:r>
          </w:p>
        </w:tc>
      </w:tr>
      <w:tr w:rsidR="00071401" w:rsidRPr="00071401" w:rsidTr="00071401">
        <w:trPr>
          <w:tblCellSpacing w:w="15" w:type="dxa"/>
        </w:trPr>
        <w:tc>
          <w:tcPr>
            <w:tcW w:w="0" w:type="auto"/>
            <w:vAlign w:val="center"/>
            <w:hideMark/>
          </w:tcPr>
          <w:p w:rsidR="00071401" w:rsidRPr="00071401" w:rsidRDefault="00071401" w:rsidP="00071401">
            <w:pPr>
              <w:spacing w:after="0" w:line="240" w:lineRule="auto"/>
              <w:jc w:val="center"/>
              <w:rPr>
                <w:rFonts w:ascii="Times New Roman" w:eastAsia="Times New Roman" w:hAnsi="Times New Roman" w:cs="Times New Roman"/>
                <w:b/>
                <w:bCs/>
                <w:sz w:val="24"/>
                <w:szCs w:val="24"/>
              </w:rPr>
            </w:pPr>
            <w:r w:rsidRPr="00071401">
              <w:rPr>
                <w:rFonts w:ascii="Times New Roman" w:eastAsia="Times New Roman" w:hAnsi="Times New Roman" w:cs="Times New Roman"/>
                <w:b/>
                <w:bCs/>
                <w:sz w:val="24"/>
                <w:szCs w:val="24"/>
              </w:rPr>
              <w:t>predicate (2)</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ForwardIterator, class Size, class T, class BinaryPredicate&gt;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ForwardIterator search_n ( ForwardIterator first, ForwardIterator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Size count, const T&amp; val, BinaryPredicate pred );</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Search range for elements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Searches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a sequence of </w:t>
      </w:r>
      <w:r w:rsidRPr="00071401">
        <w:rPr>
          <w:rFonts w:ascii="Times New Roman" w:eastAsia="Times New Roman" w:hAnsi="Times New Roman" w:cs="Times New Roman"/>
          <w:i/>
          <w:iCs/>
          <w:sz w:val="24"/>
          <w:szCs w:val="24"/>
        </w:rPr>
        <w:t>count</w:t>
      </w:r>
      <w:r w:rsidRPr="00071401">
        <w:rPr>
          <w:rFonts w:ascii="Times New Roman" w:eastAsia="Times New Roman" w:hAnsi="Times New Roman" w:cs="Times New Roman"/>
          <w:sz w:val="24"/>
          <w:szCs w:val="24"/>
        </w:rPr>
        <w:t xml:space="preserve"> elements, each comparing equal to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 xml:space="preserve"> (or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function returns an iterator to the first of such elements, or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if no such sequence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1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ForwardIterator,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Size,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T&gt;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 search_n (ForwardIterator first, ForwardIterator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Size count, </w:t>
            </w:r>
            <w:r w:rsidRPr="00071401">
              <w:rPr>
                <w:rFonts w:ascii="Courier New" w:eastAsia="Times New Roman" w:hAnsi="Courier New" w:cs="Courier New"/>
                <w:i/>
                <w:iCs/>
                <w:sz w:val="20"/>
                <w:szCs w:val="20"/>
              </w:rPr>
              <w:t>const</w:t>
            </w:r>
            <w:r w:rsidRPr="00071401">
              <w:rPr>
                <w:rFonts w:ascii="Courier New" w:eastAsia="Times New Roman" w:hAnsi="Courier New" w:cs="Courier New"/>
                <w:sz w:val="20"/>
              </w:rPr>
              <w:t xml:space="preserve"> T&amp; val)</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ForwardIterator it, limit;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Size i;</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limit=first; std::advance(limit,std::distance(first,last)-count);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(first!=limit)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first; i=0;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(*it==val)       </w:t>
            </w:r>
            <w:r w:rsidRPr="00071401">
              <w:rPr>
                <w:rFonts w:ascii="Courier New" w:eastAsia="Times New Roman" w:hAnsi="Courier New" w:cs="Courier New"/>
                <w:i/>
                <w:iCs/>
                <w:sz w:val="20"/>
                <w:szCs w:val="20"/>
              </w:rPr>
              <w:t>// or: while (pred(*it,val)) for the pred version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 ++it;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(++i==count)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first;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Forward iterators to the initial and final positions of the searched sequence.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count</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Minimum number of successive elements to match.</w:t>
      </w:r>
      <w:r w:rsidRPr="00071401">
        <w:rPr>
          <w:rFonts w:ascii="Times New Roman" w:eastAsia="Times New Roman" w:hAnsi="Times New Roman" w:cs="Times New Roman"/>
          <w:sz w:val="24"/>
          <w:szCs w:val="24"/>
        </w:rPr>
        <w:br/>
      </w:r>
      <w:r w:rsidRPr="00071401">
        <w:rPr>
          <w:rFonts w:ascii="Courier New" w:eastAsia="Times New Roman" w:hAnsi="Courier New" w:cs="Courier New"/>
          <w:sz w:val="24"/>
          <w:szCs w:val="24"/>
        </w:rPr>
        <w:t>Size</w:t>
      </w:r>
      <w:r w:rsidRPr="00071401">
        <w:rPr>
          <w:rFonts w:ascii="Times New Roman" w:eastAsia="Times New Roman" w:hAnsi="Times New Roman" w:cs="Times New Roman"/>
          <w:sz w:val="24"/>
          <w:szCs w:val="24"/>
        </w:rPr>
        <w:t xml:space="preserve"> shall be (convertible to) an integral type.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val</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Individual value to be compared, or to be used as argument for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(in the second version).</w:t>
      </w:r>
      <w:r w:rsidRPr="00071401">
        <w:rPr>
          <w:rFonts w:ascii="Times New Roman" w:eastAsia="Times New Roman" w:hAnsi="Times New Roman" w:cs="Times New Roman"/>
          <w:sz w:val="24"/>
          <w:szCs w:val="24"/>
        </w:rPr>
        <w:br/>
        <w:t xml:space="preserve">for the first version, </w:t>
      </w:r>
      <w:r w:rsidRPr="00071401">
        <w:rPr>
          <w:rFonts w:ascii="Courier New" w:eastAsia="Times New Roman" w:hAnsi="Courier New" w:cs="Courier New"/>
          <w:sz w:val="24"/>
          <w:szCs w:val="24"/>
        </w:rPr>
        <w:t>T</w:t>
      </w:r>
      <w:r w:rsidRPr="00071401">
        <w:rPr>
          <w:rFonts w:ascii="Times New Roman" w:eastAsia="Times New Roman" w:hAnsi="Times New Roman" w:cs="Times New Roman"/>
          <w:sz w:val="24"/>
          <w:szCs w:val="24"/>
        </w:rPr>
        <w:t xml:space="preserve"> shall be a type supporting comparisons with the elements pointed by </w:t>
      </w:r>
      <w:r w:rsidRPr="00071401">
        <w:rPr>
          <w:rFonts w:ascii="Courier New" w:eastAsia="Times New Roman" w:hAnsi="Courier New" w:cs="Courier New"/>
          <w:sz w:val="24"/>
          <w:szCs w:val="24"/>
        </w:rPr>
        <w:t>InputIterator</w:t>
      </w:r>
      <w:r w:rsidRPr="00071401">
        <w:rPr>
          <w:rFonts w:ascii="Times New Roman" w:eastAsia="Times New Roman" w:hAnsi="Times New Roman" w:cs="Times New Roman"/>
          <w:sz w:val="24"/>
          <w:szCs w:val="24"/>
        </w:rPr>
        <w:t xml:space="preserve"> using </w:t>
      </w:r>
      <w:r w:rsidRPr="00071401">
        <w:rPr>
          <w:rFonts w:ascii="Courier New" w:eastAsia="Times New Roman" w:hAnsi="Courier New" w:cs="Courier New"/>
          <w:sz w:val="20"/>
        </w:rPr>
        <w:t>operator==</w:t>
      </w:r>
      <w:r w:rsidRPr="00071401">
        <w:rPr>
          <w:rFonts w:ascii="Times New Roman" w:eastAsia="Times New Roman" w:hAnsi="Times New Roman" w:cs="Times New Roman"/>
          <w:sz w:val="24"/>
          <w:szCs w:val="24"/>
        </w:rPr>
        <w:t xml:space="preserve"> (with the elements as left-hand size operands, and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 xml:space="preserve"> as right-hand side).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Binary function that accepts two arguments (one element from the sequence as first, and </w:t>
      </w:r>
      <w:r w:rsidRPr="00071401">
        <w:rPr>
          <w:rFonts w:ascii="Times New Roman" w:eastAsia="Times New Roman" w:hAnsi="Times New Roman" w:cs="Times New Roman"/>
          <w:i/>
          <w:iCs/>
          <w:sz w:val="24"/>
          <w:szCs w:val="24"/>
        </w:rPr>
        <w:t>val</w:t>
      </w:r>
      <w:r w:rsidRPr="00071401">
        <w:rPr>
          <w:rFonts w:ascii="Times New Roman" w:eastAsia="Times New Roman" w:hAnsi="Times New Roman" w:cs="Times New Roman"/>
          <w:sz w:val="24"/>
          <w:szCs w:val="24"/>
        </w:rPr>
        <w:t xml:space="preserve"> as second),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The value returned indicates whether the element is considered a match in the context of this function.</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An iterator to the first element of the sequence.</w:t>
      </w:r>
      <w:r w:rsidRPr="00071401">
        <w:rPr>
          <w:rFonts w:ascii="Times New Roman" w:eastAsia="Times New Roman" w:hAnsi="Times New Roman" w:cs="Times New Roman"/>
          <w:sz w:val="24"/>
          <w:szCs w:val="24"/>
        </w:rPr>
        <w:br/>
        <w:t xml:space="preserve">If no such sequence is found, the function returns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9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r w:rsidRPr="00071401">
              <w:rPr>
                <w:rFonts w:ascii="Courier New" w:eastAsia="Times New Roman" w:hAnsi="Courier New" w:cs="Courier New"/>
                <w:sz w:val="20"/>
                <w:szCs w:val="20"/>
              </w:rPr>
              <w:br/>
            </w:r>
            <w:r w:rsidRPr="00071401">
              <w:rPr>
                <w:rFonts w:ascii="Courier New" w:eastAsia="Times New Roman" w:hAnsi="Courier New" w:cs="Courier New"/>
                <w:sz w:val="20"/>
              </w:rPr>
              <w:t>24</w:t>
            </w:r>
            <w:r w:rsidRPr="00071401">
              <w:rPr>
                <w:rFonts w:ascii="Courier New" w:eastAsia="Times New Roman" w:hAnsi="Courier New" w:cs="Courier New"/>
                <w:sz w:val="20"/>
                <w:szCs w:val="20"/>
              </w:rPr>
              <w:br/>
            </w:r>
            <w:r w:rsidRPr="00071401">
              <w:rPr>
                <w:rFonts w:ascii="Courier New" w:eastAsia="Times New Roman" w:hAnsi="Courier New" w:cs="Courier New"/>
                <w:sz w:val="20"/>
              </w:rPr>
              <w:t>25</w:t>
            </w:r>
            <w:r w:rsidRPr="00071401">
              <w:rPr>
                <w:rFonts w:ascii="Courier New" w:eastAsia="Times New Roman" w:hAnsi="Courier New" w:cs="Courier New"/>
                <w:sz w:val="20"/>
                <w:szCs w:val="20"/>
              </w:rPr>
              <w:br/>
            </w:r>
            <w:r w:rsidRPr="00071401">
              <w:rPr>
                <w:rFonts w:ascii="Courier New" w:eastAsia="Times New Roman" w:hAnsi="Courier New" w:cs="Courier New"/>
                <w:sz w:val="20"/>
              </w:rPr>
              <w:t>26</w:t>
            </w:r>
            <w:r w:rsidRPr="00071401">
              <w:rPr>
                <w:rFonts w:ascii="Courier New" w:eastAsia="Times New Roman" w:hAnsi="Courier New" w:cs="Courier New"/>
                <w:sz w:val="20"/>
                <w:szCs w:val="20"/>
              </w:rPr>
              <w:br/>
            </w:r>
            <w:r w:rsidRPr="00071401">
              <w:rPr>
                <w:rFonts w:ascii="Courier New" w:eastAsia="Times New Roman" w:hAnsi="Courier New" w:cs="Courier New"/>
                <w:sz w:val="20"/>
              </w:rPr>
              <w:t>27</w:t>
            </w:r>
            <w:r w:rsidRPr="00071401">
              <w:rPr>
                <w:rFonts w:ascii="Courier New" w:eastAsia="Times New Roman" w:hAnsi="Courier New" w:cs="Courier New"/>
                <w:sz w:val="20"/>
                <w:szCs w:val="20"/>
              </w:rPr>
              <w:br/>
            </w:r>
            <w:r w:rsidRPr="00071401">
              <w:rPr>
                <w:rFonts w:ascii="Courier New" w:eastAsia="Times New Roman" w:hAnsi="Courier New" w:cs="Courier New"/>
                <w:sz w:val="20"/>
              </w:rPr>
              <w:t>28</w:t>
            </w:r>
            <w:r w:rsidRPr="00071401">
              <w:rPr>
                <w:rFonts w:ascii="Courier New" w:eastAsia="Times New Roman" w:hAnsi="Courier New" w:cs="Courier New"/>
                <w:sz w:val="20"/>
                <w:szCs w:val="20"/>
              </w:rPr>
              <w:br/>
            </w:r>
            <w:r w:rsidRPr="00071401">
              <w:rPr>
                <w:rFonts w:ascii="Courier New" w:eastAsia="Times New Roman" w:hAnsi="Courier New" w:cs="Courier New"/>
                <w:sz w:val="20"/>
              </w:rPr>
              <w:t>29</w:t>
            </w:r>
            <w:r w:rsidRPr="00071401">
              <w:rPr>
                <w:rFonts w:ascii="Courier New" w:eastAsia="Times New Roman" w:hAnsi="Courier New" w:cs="Courier New"/>
                <w:sz w:val="20"/>
                <w:szCs w:val="20"/>
              </w:rPr>
              <w:br/>
            </w:r>
            <w:r w:rsidRPr="00071401">
              <w:rPr>
                <w:rFonts w:ascii="Courier New" w:eastAsia="Times New Roman" w:hAnsi="Courier New" w:cs="Courier New"/>
                <w:sz w:val="20"/>
              </w:rPr>
              <w:t>30</w:t>
            </w:r>
            <w:r w:rsidRPr="00071401">
              <w:rPr>
                <w:rFonts w:ascii="Courier New" w:eastAsia="Times New Roman" w:hAnsi="Courier New" w:cs="Courier New"/>
                <w:sz w:val="20"/>
                <w:szCs w:val="20"/>
              </w:rPr>
              <w:br/>
            </w:r>
            <w:r w:rsidRPr="00071401">
              <w:rPr>
                <w:rFonts w:ascii="Courier New" w:eastAsia="Times New Roman" w:hAnsi="Courier New" w:cs="Courier New"/>
                <w:sz w:val="20"/>
              </w:rPr>
              <w:t>31</w:t>
            </w:r>
            <w:r w:rsidRPr="00071401">
              <w:rPr>
                <w:rFonts w:ascii="Courier New" w:eastAsia="Times New Roman" w:hAnsi="Courier New" w:cs="Courier New"/>
                <w:sz w:val="20"/>
                <w:szCs w:val="20"/>
              </w:rPr>
              <w:br/>
            </w:r>
            <w:r w:rsidRPr="00071401">
              <w:rPr>
                <w:rFonts w:ascii="Courier New" w:eastAsia="Times New Roman" w:hAnsi="Courier New" w:cs="Courier New"/>
                <w:sz w:val="20"/>
              </w:rPr>
              <w:t>32</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33</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 search_n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std::search_n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bool</w:t>
            </w:r>
            <w:r w:rsidRPr="00071401">
              <w:rPr>
                <w:rFonts w:ascii="Courier New" w:eastAsia="Times New Roman" w:hAnsi="Courier New" w:cs="Courier New"/>
                <w:sz w:val="20"/>
              </w:rPr>
              <w:t xml:space="preserve"> mypredicate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j)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(i==j);</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myints[]={10,20,30,30,20,10,10,20};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 (myints,myints+8);</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default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std::search_n (myvector.begin(), myvector.end(), 2, 30);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(it!=myvector.end())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"two 30s found at position " &lt;&lt; (it-myvector.begin())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else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"match not found\n";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using predicate comparison: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it = std::search_n (myvector.begin(), myvector.end(), 2, 10, mypredicate);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(it!=myvector.end())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"two 10s found at position " &lt;&lt;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(it-myvector.begin())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else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"match not found\n";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lastRenderedPageBreak/>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33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Two 30s found at position 2</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Two 10s found at position 5</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Up to linear in the </w:t>
      </w:r>
      <w:hyperlink r:id="rId153"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Compares elements until a matching subsequence is found.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Some (or all) of 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(once at most).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any of the element comparisons (or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throws or if any of the operations on iterators throws.</w:t>
      </w:r>
      <w:r w:rsidRPr="00071401">
        <w:rPr>
          <w:rFonts w:ascii="Times New Roman" w:eastAsia="Times New Roman" w:hAnsi="Times New Roman" w:cs="Times New Roman"/>
          <w:sz w:val="24"/>
          <w:szCs w:val="24"/>
        </w:rPr>
        <w:br/>
        <w:t xml:space="preserve">Note that invalid parameters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std::copy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OutputIterator&gt;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OutputIterator copy (InputIterator first, InputIterator last, OutputIterator result);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of elements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Copies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into the range beginning at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function returns an iterator to the end of the destination range (which points to the element following the last element copied).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ranges shall not overlap in such a way that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 xml:space="preserve"> points to an element in the range </w:t>
      </w:r>
      <w:r w:rsidRPr="00071401">
        <w:rPr>
          <w:rFonts w:ascii="Times New Roman" w:eastAsia="Times New Roman" w:hAnsi="Times New Roman" w:cs="Times New Roman"/>
          <w:i/>
          <w:iCs/>
          <w:sz w:val="24"/>
          <w:szCs w:val="24"/>
        </w:rPr>
        <w:t>[first,last)</w:t>
      </w:r>
      <w:r w:rsidRPr="00071401">
        <w:rPr>
          <w:rFonts w:ascii="Times New Roman" w:eastAsia="Times New Roman" w:hAnsi="Times New Roman" w:cs="Times New Roman"/>
          <w:sz w:val="24"/>
          <w:szCs w:val="24"/>
        </w:rPr>
        <w:t xml:space="preserve">. For such cases, see </w:t>
      </w:r>
      <w:hyperlink r:id="rId154" w:history="1">
        <w:r w:rsidRPr="00071401">
          <w:rPr>
            <w:rFonts w:ascii="Times New Roman" w:eastAsia="Times New Roman" w:hAnsi="Times New Roman" w:cs="Times New Roman"/>
            <w:color w:val="0000FF"/>
            <w:sz w:val="24"/>
            <w:szCs w:val="24"/>
            <w:u w:val="single"/>
          </w:rPr>
          <w:t>copy_backward</w:t>
        </w:r>
      </w:hyperlink>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103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lastRenderedPageBreak/>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lastRenderedPageBreak/>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OutputIterator&gt;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OutputIterator copy (InputIterator first, InputIterator last, OutputIterator result)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lastRenderedPageBreak/>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*result =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++result;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result;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55"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and final positions in a sequence to be copied.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result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56" w:history="1">
        <w:r w:rsidRPr="00071401">
          <w:rPr>
            <w:rFonts w:ascii="Times New Roman" w:eastAsia="Times New Roman" w:hAnsi="Times New Roman" w:cs="Times New Roman"/>
            <w:color w:val="0000FF"/>
            <w:sz w:val="24"/>
            <w:szCs w:val="24"/>
            <w:u w:val="single"/>
          </w:rPr>
          <w:t>Output iterator</w:t>
        </w:r>
      </w:hyperlink>
      <w:r w:rsidRPr="00071401">
        <w:rPr>
          <w:rFonts w:ascii="Times New Roman" w:eastAsia="Times New Roman" w:hAnsi="Times New Roman" w:cs="Times New Roman"/>
          <w:sz w:val="24"/>
          <w:szCs w:val="24"/>
        </w:rPr>
        <w:t xml:space="preserve"> to the initial position in the destination sequence.</w:t>
      </w:r>
      <w:r w:rsidRPr="00071401">
        <w:rPr>
          <w:rFonts w:ascii="Times New Roman" w:eastAsia="Times New Roman" w:hAnsi="Times New Roman" w:cs="Times New Roman"/>
          <w:sz w:val="24"/>
          <w:szCs w:val="24"/>
        </w:rPr>
        <w:br/>
        <w:t xml:space="preserve">This shall not point to any element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An iterator to the end of the destination range where elements have been copied.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9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copy algorithm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std::copy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myints[]={10,20,30,40,50,60,70};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 (7);</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std::copy ( myints, myints+7, myvector.begin()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"myvector contains:";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 = myvector.begin(); it!=myvector.end();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 ' &lt;&lt;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myvector contains: 10 20 30 40 50 60 70</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lastRenderedPageBreak/>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157"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Performs an assignment operation for each element in the range.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(each object is accessed exactly once).</w:t>
      </w:r>
      <w:r w:rsidRPr="00071401">
        <w:rPr>
          <w:rFonts w:ascii="Times New Roman" w:eastAsia="Times New Roman" w:hAnsi="Times New Roman" w:cs="Times New Roman"/>
          <w:sz w:val="24"/>
          <w:szCs w:val="24"/>
        </w:rPr>
        <w:br/>
        <w:t xml:space="preserve">The objects in the range between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 xml:space="preserve"> and the returned value are modified (each object is modified exactly once).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Throws if either an element assignment or an operation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std::copy_n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Size, class OutputIterator&gt;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OutputIterator copy_n (InputIterator first, Size n, OutputIterator result);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elements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Copies the first </w:t>
      </w:r>
      <w:r w:rsidRPr="00071401">
        <w:rPr>
          <w:rFonts w:ascii="Times New Roman" w:eastAsia="Times New Roman" w:hAnsi="Times New Roman" w:cs="Times New Roman"/>
          <w:i/>
          <w:iCs/>
          <w:sz w:val="24"/>
          <w:szCs w:val="24"/>
        </w:rPr>
        <w:t>n</w:t>
      </w:r>
      <w:r w:rsidRPr="00071401">
        <w:rPr>
          <w:rFonts w:ascii="Times New Roman" w:eastAsia="Times New Roman" w:hAnsi="Times New Roman" w:cs="Times New Roman"/>
          <w:sz w:val="24"/>
          <w:szCs w:val="24"/>
        </w:rPr>
        <w:t xml:space="preserve"> elements from the range beginning at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into the range beginning at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function returns an iterator to the end of the destination range (which points to one past the last element copied).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If </w:t>
      </w:r>
      <w:r w:rsidRPr="00071401">
        <w:rPr>
          <w:rFonts w:ascii="Times New Roman" w:eastAsia="Times New Roman" w:hAnsi="Times New Roman" w:cs="Times New Roman"/>
          <w:i/>
          <w:iCs/>
          <w:sz w:val="24"/>
          <w:szCs w:val="24"/>
        </w:rPr>
        <w:t>n</w:t>
      </w:r>
      <w:r w:rsidRPr="00071401">
        <w:rPr>
          <w:rFonts w:ascii="Times New Roman" w:eastAsia="Times New Roman" w:hAnsi="Times New Roman" w:cs="Times New Roman"/>
          <w:sz w:val="24"/>
          <w:szCs w:val="24"/>
        </w:rPr>
        <w:t xml:space="preserve"> is negative, the function does nothing.</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If the ranges overlap, some of the elements in the range pointed by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 xml:space="preserve"> may have undefined but valid values.</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19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Size,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OutputIterator&gt;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OutputIterator copy_n (InputIterator first, Size n, OutputIterator result)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(n&gt;0)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*result =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++result;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result;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first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58" w:history="1">
        <w:r w:rsidRPr="00071401">
          <w:rPr>
            <w:rFonts w:ascii="Times New Roman" w:eastAsia="Times New Roman" w:hAnsi="Times New Roman" w:cs="Times New Roman"/>
            <w:color w:val="0000FF"/>
            <w:sz w:val="24"/>
            <w:szCs w:val="24"/>
            <w:u w:val="single"/>
          </w:rPr>
          <w:t>Input iterators</w:t>
        </w:r>
      </w:hyperlink>
      <w:r w:rsidRPr="00071401">
        <w:rPr>
          <w:rFonts w:ascii="Times New Roman" w:eastAsia="Times New Roman" w:hAnsi="Times New Roman" w:cs="Times New Roman"/>
          <w:sz w:val="24"/>
          <w:szCs w:val="24"/>
        </w:rPr>
        <w:t xml:space="preserve"> to the initial position in a sequence of at least </w:t>
      </w:r>
      <w:r w:rsidRPr="00071401">
        <w:rPr>
          <w:rFonts w:ascii="Times New Roman" w:eastAsia="Times New Roman" w:hAnsi="Times New Roman" w:cs="Times New Roman"/>
          <w:i/>
          <w:iCs/>
          <w:sz w:val="24"/>
          <w:szCs w:val="24"/>
        </w:rPr>
        <w:t>n</w:t>
      </w:r>
      <w:r w:rsidRPr="00071401">
        <w:rPr>
          <w:rFonts w:ascii="Times New Roman" w:eastAsia="Times New Roman" w:hAnsi="Times New Roman" w:cs="Times New Roman"/>
          <w:sz w:val="24"/>
          <w:szCs w:val="24"/>
        </w:rPr>
        <w:t xml:space="preserve"> elements to be copied.</w:t>
      </w:r>
      <w:r w:rsidRPr="00071401">
        <w:rPr>
          <w:rFonts w:ascii="Times New Roman" w:eastAsia="Times New Roman" w:hAnsi="Times New Roman" w:cs="Times New Roman"/>
          <w:sz w:val="24"/>
          <w:szCs w:val="24"/>
        </w:rPr>
        <w:br/>
      </w:r>
      <w:r w:rsidRPr="00071401">
        <w:rPr>
          <w:rFonts w:ascii="Courier New" w:eastAsia="Times New Roman" w:hAnsi="Courier New" w:cs="Courier New"/>
          <w:sz w:val="24"/>
          <w:szCs w:val="24"/>
        </w:rPr>
        <w:t>InputIterator</w:t>
      </w:r>
      <w:r w:rsidRPr="00071401">
        <w:rPr>
          <w:rFonts w:ascii="Times New Roman" w:eastAsia="Times New Roman" w:hAnsi="Times New Roman" w:cs="Times New Roman"/>
          <w:sz w:val="24"/>
          <w:szCs w:val="24"/>
        </w:rPr>
        <w:t xml:space="preserve"> shall point to a type </w:t>
      </w:r>
      <w:hyperlink r:id="rId159" w:history="1">
        <w:r w:rsidRPr="00071401">
          <w:rPr>
            <w:rFonts w:ascii="Times New Roman" w:eastAsia="Times New Roman" w:hAnsi="Times New Roman" w:cs="Times New Roman"/>
            <w:color w:val="0000FF"/>
            <w:sz w:val="24"/>
            <w:szCs w:val="24"/>
            <w:u w:val="single"/>
          </w:rPr>
          <w:t>assignable</w:t>
        </w:r>
      </w:hyperlink>
      <w:r w:rsidRPr="00071401">
        <w:rPr>
          <w:rFonts w:ascii="Times New Roman" w:eastAsia="Times New Roman" w:hAnsi="Times New Roman" w:cs="Times New Roman"/>
          <w:sz w:val="24"/>
          <w:szCs w:val="24"/>
        </w:rPr>
        <w:t xml:space="preserve"> to the elements pointed by </w:t>
      </w:r>
      <w:r w:rsidRPr="00071401">
        <w:rPr>
          <w:rFonts w:ascii="Courier New" w:eastAsia="Times New Roman" w:hAnsi="Courier New" w:cs="Courier New"/>
          <w:sz w:val="24"/>
          <w:szCs w:val="24"/>
        </w:rPr>
        <w:t>OutputIterator</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n</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Number of elements to copy.</w:t>
      </w:r>
      <w:r w:rsidRPr="00071401">
        <w:rPr>
          <w:rFonts w:ascii="Times New Roman" w:eastAsia="Times New Roman" w:hAnsi="Times New Roman" w:cs="Times New Roman"/>
          <w:sz w:val="24"/>
          <w:szCs w:val="24"/>
        </w:rPr>
        <w:br/>
        <w:t>If this value is negative, the function does nothing.</w:t>
      </w:r>
      <w:r w:rsidRPr="00071401">
        <w:rPr>
          <w:rFonts w:ascii="Times New Roman" w:eastAsia="Times New Roman" w:hAnsi="Times New Roman" w:cs="Times New Roman"/>
          <w:sz w:val="24"/>
          <w:szCs w:val="24"/>
        </w:rPr>
        <w:br/>
      </w:r>
      <w:r w:rsidRPr="00071401">
        <w:rPr>
          <w:rFonts w:ascii="Courier New" w:eastAsia="Times New Roman" w:hAnsi="Courier New" w:cs="Courier New"/>
          <w:sz w:val="24"/>
          <w:szCs w:val="24"/>
        </w:rPr>
        <w:t>Size</w:t>
      </w:r>
      <w:r w:rsidRPr="00071401">
        <w:rPr>
          <w:rFonts w:ascii="Times New Roman" w:eastAsia="Times New Roman" w:hAnsi="Times New Roman" w:cs="Times New Roman"/>
          <w:sz w:val="24"/>
          <w:szCs w:val="24"/>
        </w:rPr>
        <w:t xml:space="preserve"> shall be (convertible to) an integral type.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result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60" w:history="1">
        <w:r w:rsidRPr="00071401">
          <w:rPr>
            <w:rFonts w:ascii="Times New Roman" w:eastAsia="Times New Roman" w:hAnsi="Times New Roman" w:cs="Times New Roman"/>
            <w:color w:val="0000FF"/>
            <w:sz w:val="24"/>
            <w:szCs w:val="24"/>
            <w:u w:val="single"/>
          </w:rPr>
          <w:t>Output iterator</w:t>
        </w:r>
      </w:hyperlink>
      <w:r w:rsidRPr="00071401">
        <w:rPr>
          <w:rFonts w:ascii="Times New Roman" w:eastAsia="Times New Roman" w:hAnsi="Times New Roman" w:cs="Times New Roman"/>
          <w:sz w:val="24"/>
          <w:szCs w:val="24"/>
        </w:rPr>
        <w:t xml:space="preserve"> to the initial position in the destination sequence of at least </w:t>
      </w:r>
      <w:r w:rsidRPr="00071401">
        <w:rPr>
          <w:rFonts w:ascii="Times New Roman" w:eastAsia="Times New Roman" w:hAnsi="Times New Roman" w:cs="Times New Roman"/>
          <w:i/>
          <w:iCs/>
          <w:sz w:val="24"/>
          <w:szCs w:val="24"/>
        </w:rPr>
        <w:t>n</w:t>
      </w:r>
      <w:r w:rsidRPr="00071401">
        <w:rPr>
          <w:rFonts w:ascii="Times New Roman" w:eastAsia="Times New Roman" w:hAnsi="Times New Roman" w:cs="Times New Roman"/>
          <w:sz w:val="24"/>
          <w:szCs w:val="24"/>
        </w:rPr>
        <w:t xml:space="preserve"> elements.</w:t>
      </w:r>
      <w:r w:rsidRPr="00071401">
        <w:rPr>
          <w:rFonts w:ascii="Times New Roman" w:eastAsia="Times New Roman" w:hAnsi="Times New Roman" w:cs="Times New Roman"/>
          <w:sz w:val="24"/>
          <w:szCs w:val="24"/>
        </w:rPr>
        <w:br/>
        <w:t xml:space="preserve">This shall not point to any element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An iterator to the end of the destination range where elements have been copied.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9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copy_n algorithm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std::copy</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myints[]={10,20,30,40,50,60,70};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myvector.resize(7);   </w:t>
            </w:r>
            <w:r w:rsidRPr="00071401">
              <w:rPr>
                <w:rFonts w:ascii="Courier New" w:eastAsia="Times New Roman" w:hAnsi="Courier New" w:cs="Courier New"/>
                <w:i/>
                <w:iCs/>
                <w:sz w:val="20"/>
                <w:szCs w:val="20"/>
              </w:rPr>
              <w:t>// allocate space for 7 elements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std::copy_n ( myints, 7, myvector.begin()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"myvector contains:";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 = myvector.begin(); it!=myvector.end();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 ' &lt;&lt;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myvector contains: 10 20 30 40 50 60 70</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161"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Performs an assignment operation for each element in the range.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lastRenderedPageBreak/>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objects in the range of </w:t>
      </w:r>
      <w:r w:rsidRPr="00071401">
        <w:rPr>
          <w:rFonts w:ascii="Times New Roman" w:eastAsia="Times New Roman" w:hAnsi="Times New Roman" w:cs="Times New Roman"/>
          <w:i/>
          <w:iCs/>
          <w:sz w:val="24"/>
          <w:szCs w:val="24"/>
        </w:rPr>
        <w:t>n</w:t>
      </w:r>
      <w:r w:rsidRPr="00071401">
        <w:rPr>
          <w:rFonts w:ascii="Times New Roman" w:eastAsia="Times New Roman" w:hAnsi="Times New Roman" w:cs="Times New Roman"/>
          <w:sz w:val="24"/>
          <w:szCs w:val="24"/>
        </w:rPr>
        <w:t xml:space="preserve"> elements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are accessed (each object is accessed exactly once).</w:t>
      </w:r>
      <w:r w:rsidRPr="00071401">
        <w:rPr>
          <w:rFonts w:ascii="Times New Roman" w:eastAsia="Times New Roman" w:hAnsi="Times New Roman" w:cs="Times New Roman"/>
          <w:sz w:val="24"/>
          <w:szCs w:val="24"/>
        </w:rPr>
        <w:br/>
        <w:t xml:space="preserve">The objects in the range between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 xml:space="preserve"> and the returned value are modified (each object is modified exactly once).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Throws if either an element assignment or an operation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std::copy_if</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InputIterator, class OutputIterator, class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OutputIterator copy_if (InputIterator first, InputIterator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OutputIterator result, UnaryPredicate pred);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certain elements of range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Copies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which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returns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xml:space="preserve"> to the range beginning at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895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 xml:space="preserve"> &lt;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InputIterator,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OutputIterator,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UnaryPredicate&gt;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OutputIterator copy_if (InputIterator first, InputIterator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OutputIterator result, UnaryPredicate pred)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(first!=last)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if</w:t>
            </w:r>
            <w:r w:rsidRPr="00071401">
              <w:rPr>
                <w:rFonts w:ascii="Courier New" w:eastAsia="Times New Roman" w:hAnsi="Courier New" w:cs="Courier New"/>
                <w:sz w:val="20"/>
              </w:rPr>
              <w:t xml:space="preserve"> (pred(*first))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*result =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++result;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result;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Input iterators to the initial and final positions in a sequence. The range copied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Courier New" w:eastAsia="Times New Roman" w:hAnsi="Courier New" w:cs="Courier New"/>
          <w:sz w:val="24"/>
          <w:szCs w:val="24"/>
        </w:rPr>
        <w:t>InputIterator</w:t>
      </w:r>
      <w:r w:rsidRPr="00071401">
        <w:rPr>
          <w:rFonts w:ascii="Times New Roman" w:eastAsia="Times New Roman" w:hAnsi="Times New Roman" w:cs="Times New Roman"/>
          <w:sz w:val="24"/>
          <w:szCs w:val="24"/>
        </w:rPr>
        <w:t xml:space="preserve"> shall point to a type </w:t>
      </w:r>
      <w:hyperlink r:id="rId162" w:history="1">
        <w:r w:rsidRPr="00071401">
          <w:rPr>
            <w:rFonts w:ascii="Times New Roman" w:eastAsia="Times New Roman" w:hAnsi="Times New Roman" w:cs="Times New Roman"/>
            <w:color w:val="0000FF"/>
            <w:sz w:val="24"/>
            <w:szCs w:val="24"/>
            <w:u w:val="single"/>
          </w:rPr>
          <w:t>assignable</w:t>
        </w:r>
      </w:hyperlink>
      <w:r w:rsidRPr="00071401">
        <w:rPr>
          <w:rFonts w:ascii="Times New Roman" w:eastAsia="Times New Roman" w:hAnsi="Times New Roman" w:cs="Times New Roman"/>
          <w:sz w:val="24"/>
          <w:szCs w:val="24"/>
        </w:rPr>
        <w:t xml:space="preserve"> to the elements pointed by </w:t>
      </w:r>
      <w:r w:rsidRPr="00071401">
        <w:rPr>
          <w:rFonts w:ascii="Courier New" w:eastAsia="Times New Roman" w:hAnsi="Courier New" w:cs="Courier New"/>
          <w:sz w:val="24"/>
          <w:szCs w:val="24"/>
        </w:rPr>
        <w:t>OutputIterator</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result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63" w:history="1">
        <w:r w:rsidRPr="00071401">
          <w:rPr>
            <w:rFonts w:ascii="Times New Roman" w:eastAsia="Times New Roman" w:hAnsi="Times New Roman" w:cs="Times New Roman"/>
            <w:color w:val="0000FF"/>
            <w:sz w:val="24"/>
            <w:szCs w:val="24"/>
            <w:u w:val="single"/>
          </w:rPr>
          <w:t>Output iterator</w:t>
        </w:r>
      </w:hyperlink>
      <w:r w:rsidRPr="00071401">
        <w:rPr>
          <w:rFonts w:ascii="Times New Roman" w:eastAsia="Times New Roman" w:hAnsi="Times New Roman" w:cs="Times New Roman"/>
          <w:sz w:val="24"/>
          <w:szCs w:val="24"/>
        </w:rPr>
        <w:t xml:space="preserve"> to the initial position of the range where the resulting sequence is stored. The range includes as many elements as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pred</w:t>
      </w:r>
    </w:p>
    <w:p w:rsidR="00071401" w:rsidRPr="00071401" w:rsidRDefault="00071401" w:rsidP="00071401">
      <w:pPr>
        <w:spacing w:after="0" w:line="240" w:lineRule="auto"/>
        <w:ind w:left="720"/>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Unary function that accepts an element in the range as argument, and returns a value convertible to </w:t>
      </w:r>
      <w:r w:rsidRPr="00071401">
        <w:rPr>
          <w:rFonts w:ascii="Courier New" w:eastAsia="Times New Roman" w:hAnsi="Courier New" w:cs="Courier New"/>
          <w:sz w:val="20"/>
        </w:rPr>
        <w:t>bool</w:t>
      </w:r>
      <w:r w:rsidRPr="00071401">
        <w:rPr>
          <w:rFonts w:ascii="Times New Roman" w:eastAsia="Times New Roman" w:hAnsi="Times New Roman" w:cs="Times New Roman"/>
          <w:sz w:val="24"/>
          <w:szCs w:val="24"/>
        </w:rPr>
        <w:t xml:space="preserve">. The value returned indicates whether the element is to be copied (if </w:t>
      </w:r>
      <w:r w:rsidRPr="00071401">
        <w:rPr>
          <w:rFonts w:ascii="Courier New" w:eastAsia="Times New Roman" w:hAnsi="Courier New" w:cs="Courier New"/>
          <w:sz w:val="20"/>
        </w:rPr>
        <w:t>true</w:t>
      </w:r>
      <w:r w:rsidRPr="00071401">
        <w:rPr>
          <w:rFonts w:ascii="Times New Roman" w:eastAsia="Times New Roman" w:hAnsi="Times New Roman" w:cs="Times New Roman"/>
          <w:sz w:val="24"/>
          <w:szCs w:val="24"/>
        </w:rPr>
        <w:t>, it is copied).</w:t>
      </w:r>
      <w:r w:rsidRPr="00071401">
        <w:rPr>
          <w:rFonts w:ascii="Times New Roman" w:eastAsia="Times New Roman" w:hAnsi="Times New Roman" w:cs="Times New Roman"/>
          <w:sz w:val="24"/>
          <w:szCs w:val="24"/>
        </w:rPr>
        <w:br/>
        <w:t>The function shall not modify any of its arguments.</w:t>
      </w:r>
      <w:r w:rsidRPr="00071401">
        <w:rPr>
          <w:rFonts w:ascii="Times New Roman" w:eastAsia="Times New Roman" w:hAnsi="Times New Roman" w:cs="Times New Roman"/>
          <w:sz w:val="24"/>
          <w:szCs w:val="24"/>
        </w:rPr>
        <w:br/>
        <w:t>This can either be a function pointer or a function object.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t>The ranges shall not overlap.</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An iterator pointing to the element that follows the last element written in the result sequence.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copy_if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std::copy_if, std::distance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foo = {25,15,5,-5,-15};</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bar (foo.size());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copy only positive numbers: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auto</w:t>
            </w:r>
            <w:r w:rsidRPr="00071401">
              <w:rPr>
                <w:rFonts w:ascii="Courier New" w:eastAsia="Times New Roman" w:hAnsi="Courier New" w:cs="Courier New"/>
                <w:sz w:val="20"/>
              </w:rPr>
              <w:t xml:space="preserve"> it = std::copy_if (foo.begin(), foo.end(), bar.begin(),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!(i&lt;0);}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bar.resize(std::distance(bar.begin(),it));  </w:t>
            </w:r>
            <w:r w:rsidRPr="00071401">
              <w:rPr>
                <w:rFonts w:ascii="Courier New" w:eastAsia="Times New Roman" w:hAnsi="Courier New" w:cs="Courier New"/>
                <w:i/>
                <w:iCs/>
                <w:sz w:val="20"/>
                <w:szCs w:val="20"/>
              </w:rPr>
              <w:t>// shrink container to new size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"bar contains:";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&amp; x: bar) std::cout &lt;&lt; ' ' &lt;&lt; x;</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61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bar contains: 25 15 5</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164"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Applies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xml:space="preserve"> to each element in the range and performs at most that many assignments.</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lastRenderedPageBreak/>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w:t>
      </w:r>
      <w:r w:rsidRPr="00071401">
        <w:rPr>
          <w:rFonts w:ascii="Times New Roman" w:eastAsia="Times New Roman" w:hAnsi="Times New Roman" w:cs="Times New Roman"/>
          <w:sz w:val="24"/>
          <w:szCs w:val="24"/>
        </w:rPr>
        <w:br/>
        <w:t xml:space="preserve">The objects in the range between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 xml:space="preserve"> and the returned value are modified.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Throws if any of </w:t>
      </w:r>
      <w:r w:rsidRPr="00071401">
        <w:rPr>
          <w:rFonts w:ascii="Times New Roman" w:eastAsia="Times New Roman" w:hAnsi="Times New Roman" w:cs="Times New Roman"/>
          <w:i/>
          <w:iCs/>
          <w:sz w:val="24"/>
          <w:szCs w:val="24"/>
        </w:rPr>
        <w:t>pred</w:t>
      </w:r>
      <w:r w:rsidRPr="00071401">
        <w:rPr>
          <w:rFonts w:ascii="Times New Roman" w:eastAsia="Times New Roman" w:hAnsi="Times New Roman" w:cs="Times New Roman"/>
          <w:sz w:val="24"/>
          <w:szCs w:val="24"/>
        </w:rPr>
        <w:t>, the element assignments or the operations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function template </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&lt;algorithm&gt; </w:t>
      </w:r>
    </w:p>
    <w:p w:rsidR="00071401" w:rsidRPr="00071401" w:rsidRDefault="00071401" w:rsidP="0007140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71401">
        <w:rPr>
          <w:rFonts w:ascii="Times New Roman" w:eastAsia="Times New Roman" w:hAnsi="Times New Roman" w:cs="Times New Roman"/>
          <w:b/>
          <w:bCs/>
          <w:kern w:val="36"/>
          <w:sz w:val="48"/>
          <w:szCs w:val="48"/>
        </w:rPr>
        <w:t>std::copy_backward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template &lt;class BidirectionalIterator1, class BidirectionalIterator2&gt;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BidirectionalIterator2 copy_backward (BidirectionalIterator1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BidirectionalIterator1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 xml:space="preserve">                                        BidirectionalIterator2 result);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Copy range of elements backward</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Copies the elements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starting from the end into the range terminating at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function returns an iterator to the first element in the destination range.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resulting range has the elements in the exact same order as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To reverse their order, see </w:t>
      </w:r>
      <w:hyperlink r:id="rId165" w:history="1">
        <w:r w:rsidRPr="00071401">
          <w:rPr>
            <w:rFonts w:ascii="Times New Roman" w:eastAsia="Times New Roman" w:hAnsi="Times New Roman" w:cs="Times New Roman"/>
            <w:color w:val="0000FF"/>
            <w:sz w:val="24"/>
            <w:szCs w:val="24"/>
            <w:u w:val="single"/>
          </w:rPr>
          <w:t>reverse_copy</w:t>
        </w:r>
      </w:hyperlink>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function begins by copying </w:t>
      </w:r>
      <w:r w:rsidRPr="00071401">
        <w:rPr>
          <w:rFonts w:ascii="Courier New" w:eastAsia="Times New Roman" w:hAnsi="Courier New" w:cs="Courier New"/>
          <w:sz w:val="20"/>
        </w:rPr>
        <w:t>*(last-1)</w:t>
      </w:r>
      <w:r w:rsidRPr="00071401">
        <w:rPr>
          <w:rFonts w:ascii="Times New Roman" w:eastAsia="Times New Roman" w:hAnsi="Times New Roman" w:cs="Times New Roman"/>
          <w:sz w:val="24"/>
          <w:szCs w:val="24"/>
        </w:rPr>
        <w:t xml:space="preserve"> into </w:t>
      </w:r>
      <w:r w:rsidRPr="00071401">
        <w:rPr>
          <w:rFonts w:ascii="Courier New" w:eastAsia="Times New Roman" w:hAnsi="Courier New" w:cs="Courier New"/>
          <w:sz w:val="20"/>
        </w:rPr>
        <w:t>*(result-1)</w:t>
      </w:r>
      <w:r w:rsidRPr="00071401">
        <w:rPr>
          <w:rFonts w:ascii="Times New Roman" w:eastAsia="Times New Roman" w:hAnsi="Times New Roman" w:cs="Times New Roman"/>
          <w:sz w:val="24"/>
          <w:szCs w:val="24"/>
        </w:rPr>
        <w:t xml:space="preserve">, and then follows backward by the elements preceding these, until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is reached (and including it).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 xml:space="preserve">The ranges shall not overlap in such a way that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 xml:space="preserve"> (which is the </w:t>
      </w:r>
      <w:r w:rsidRPr="00071401">
        <w:rPr>
          <w:rFonts w:ascii="Times New Roman" w:eastAsia="Times New Roman" w:hAnsi="Times New Roman" w:cs="Times New Roman"/>
          <w:i/>
          <w:iCs/>
          <w:sz w:val="24"/>
          <w:szCs w:val="24"/>
        </w:rPr>
        <w:t>past-the-end element</w:t>
      </w:r>
      <w:r w:rsidRPr="00071401">
        <w:rPr>
          <w:rFonts w:ascii="Times New Roman" w:eastAsia="Times New Roman" w:hAnsi="Times New Roman" w:cs="Times New Roman"/>
          <w:sz w:val="24"/>
          <w:szCs w:val="24"/>
        </w:rPr>
        <w:t xml:space="preserve"> in the destination range) points to an element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For such cases, see </w:t>
      </w:r>
      <w:hyperlink r:id="rId166" w:history="1">
        <w:r w:rsidRPr="00071401">
          <w:rPr>
            <w:rFonts w:ascii="Times New Roman" w:eastAsia="Times New Roman" w:hAnsi="Times New Roman" w:cs="Times New Roman"/>
            <w:color w:val="0000FF"/>
            <w:sz w:val="24"/>
            <w:szCs w:val="24"/>
            <w:u w:val="single"/>
          </w:rPr>
          <w:t>copy</w:t>
        </w:r>
      </w:hyperlink>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871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template</w:t>
            </w:r>
            <w:r w:rsidRPr="00071401">
              <w:rPr>
                <w:rFonts w:ascii="Courier New" w:eastAsia="Times New Roman" w:hAnsi="Courier New" w:cs="Courier New"/>
                <w:sz w:val="20"/>
              </w:rPr>
              <w:t>&lt;</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BidirectionalIterator1, </w:t>
            </w:r>
            <w:r w:rsidRPr="00071401">
              <w:rPr>
                <w:rFonts w:ascii="Courier New" w:eastAsia="Times New Roman" w:hAnsi="Courier New" w:cs="Courier New"/>
                <w:i/>
                <w:iCs/>
                <w:sz w:val="20"/>
                <w:szCs w:val="20"/>
              </w:rPr>
              <w:t>class</w:t>
            </w:r>
            <w:r w:rsidRPr="00071401">
              <w:rPr>
                <w:rFonts w:ascii="Courier New" w:eastAsia="Times New Roman" w:hAnsi="Courier New" w:cs="Courier New"/>
                <w:sz w:val="20"/>
              </w:rPr>
              <w:t xml:space="preserve"> BidirectionalIterator2&gt;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BidirectionalIterator2 copy_backward ( BidirectionalIterator1 first,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BidirectionalIterator1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BidirectionalIterator2 result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while</w:t>
            </w:r>
            <w:r w:rsidRPr="00071401">
              <w:rPr>
                <w:rFonts w:ascii="Courier New" w:eastAsia="Times New Roman" w:hAnsi="Courier New" w:cs="Courier New"/>
                <w:sz w:val="20"/>
              </w:rPr>
              <w:t xml:space="preserve"> (last!=first) *(--result) = *(--last);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result;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Parameters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first, last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67" w:history="1">
        <w:r w:rsidRPr="00071401">
          <w:rPr>
            <w:rFonts w:ascii="Times New Roman" w:eastAsia="Times New Roman" w:hAnsi="Times New Roman" w:cs="Times New Roman"/>
            <w:color w:val="0000FF"/>
            <w:sz w:val="24"/>
            <w:szCs w:val="24"/>
            <w:u w:val="single"/>
          </w:rPr>
          <w:t>Bidirectional iterators</w:t>
        </w:r>
      </w:hyperlink>
      <w:r w:rsidRPr="00071401">
        <w:rPr>
          <w:rFonts w:ascii="Times New Roman" w:eastAsia="Times New Roman" w:hAnsi="Times New Roman" w:cs="Times New Roman"/>
          <w:sz w:val="24"/>
          <w:szCs w:val="24"/>
        </w:rPr>
        <w:t xml:space="preserve"> to the initial and final positions in a sequence to be copied. The range used is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which contains all the elements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xml:space="preserve">, including the element pointed by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but not the element pointed by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result</w:t>
      </w:r>
    </w:p>
    <w:p w:rsidR="00071401" w:rsidRPr="00071401" w:rsidRDefault="00071401" w:rsidP="00071401">
      <w:pPr>
        <w:spacing w:after="0" w:line="240" w:lineRule="auto"/>
        <w:ind w:left="720"/>
        <w:rPr>
          <w:rFonts w:ascii="Times New Roman" w:eastAsia="Times New Roman" w:hAnsi="Times New Roman" w:cs="Times New Roman"/>
          <w:sz w:val="24"/>
          <w:szCs w:val="24"/>
        </w:rPr>
      </w:pPr>
      <w:hyperlink r:id="rId168" w:history="1">
        <w:r w:rsidRPr="00071401">
          <w:rPr>
            <w:rFonts w:ascii="Times New Roman" w:eastAsia="Times New Roman" w:hAnsi="Times New Roman" w:cs="Times New Roman"/>
            <w:color w:val="0000FF"/>
            <w:sz w:val="24"/>
            <w:szCs w:val="24"/>
            <w:u w:val="single"/>
          </w:rPr>
          <w:t>Bidirectional iterator</w:t>
        </w:r>
      </w:hyperlink>
      <w:r w:rsidRPr="00071401">
        <w:rPr>
          <w:rFonts w:ascii="Times New Roman" w:eastAsia="Times New Roman" w:hAnsi="Times New Roman" w:cs="Times New Roman"/>
          <w:sz w:val="24"/>
          <w:szCs w:val="24"/>
        </w:rPr>
        <w:t xml:space="preserve"> to the </w:t>
      </w:r>
      <w:r w:rsidRPr="00071401">
        <w:rPr>
          <w:rFonts w:ascii="Times New Roman" w:eastAsia="Times New Roman" w:hAnsi="Times New Roman" w:cs="Times New Roman"/>
          <w:i/>
          <w:iCs/>
          <w:sz w:val="24"/>
          <w:szCs w:val="24"/>
        </w:rPr>
        <w:t>past-the-end</w:t>
      </w:r>
      <w:r w:rsidRPr="00071401">
        <w:rPr>
          <w:rFonts w:ascii="Times New Roman" w:eastAsia="Times New Roman" w:hAnsi="Times New Roman" w:cs="Times New Roman"/>
          <w:sz w:val="24"/>
          <w:szCs w:val="24"/>
        </w:rPr>
        <w:t xml:space="preserve"> position in the destination sequence.</w:t>
      </w:r>
      <w:r w:rsidRPr="00071401">
        <w:rPr>
          <w:rFonts w:ascii="Times New Roman" w:eastAsia="Times New Roman" w:hAnsi="Times New Roman" w:cs="Times New Roman"/>
          <w:sz w:val="24"/>
          <w:szCs w:val="24"/>
        </w:rPr>
        <w:br/>
        <w:t xml:space="preserve">This shall not point to any element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Return value</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An iterator to the first element of the destination sequence where elements have been copied.</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w:t>
            </w:r>
            <w:r w:rsidRPr="00071401">
              <w:rPr>
                <w:rFonts w:ascii="Courier New" w:eastAsia="Times New Roman" w:hAnsi="Courier New" w:cs="Courier New"/>
                <w:sz w:val="20"/>
                <w:szCs w:val="20"/>
              </w:rPr>
              <w:br/>
            </w:r>
            <w:r w:rsidRPr="00071401">
              <w:rPr>
                <w:rFonts w:ascii="Courier New" w:eastAsia="Times New Roman" w:hAnsi="Courier New" w:cs="Courier New"/>
                <w:sz w:val="20"/>
              </w:rPr>
              <w:t>3</w:t>
            </w:r>
            <w:r w:rsidRPr="00071401">
              <w:rPr>
                <w:rFonts w:ascii="Courier New" w:eastAsia="Times New Roman" w:hAnsi="Courier New" w:cs="Courier New"/>
                <w:sz w:val="20"/>
                <w:szCs w:val="20"/>
              </w:rPr>
              <w:br/>
            </w:r>
            <w:r w:rsidRPr="00071401">
              <w:rPr>
                <w:rFonts w:ascii="Courier New" w:eastAsia="Times New Roman" w:hAnsi="Courier New" w:cs="Courier New"/>
                <w:sz w:val="20"/>
              </w:rPr>
              <w:t>4</w:t>
            </w:r>
            <w:r w:rsidRPr="00071401">
              <w:rPr>
                <w:rFonts w:ascii="Courier New" w:eastAsia="Times New Roman" w:hAnsi="Courier New" w:cs="Courier New"/>
                <w:sz w:val="20"/>
                <w:szCs w:val="20"/>
              </w:rPr>
              <w:br/>
            </w:r>
            <w:r w:rsidRPr="00071401">
              <w:rPr>
                <w:rFonts w:ascii="Courier New" w:eastAsia="Times New Roman" w:hAnsi="Courier New" w:cs="Courier New"/>
                <w:sz w:val="20"/>
              </w:rPr>
              <w:t>5</w:t>
            </w:r>
            <w:r w:rsidRPr="00071401">
              <w:rPr>
                <w:rFonts w:ascii="Courier New" w:eastAsia="Times New Roman" w:hAnsi="Courier New" w:cs="Courier New"/>
                <w:sz w:val="20"/>
                <w:szCs w:val="20"/>
              </w:rPr>
              <w:br/>
            </w:r>
            <w:r w:rsidRPr="00071401">
              <w:rPr>
                <w:rFonts w:ascii="Courier New" w:eastAsia="Times New Roman" w:hAnsi="Courier New" w:cs="Courier New"/>
                <w:sz w:val="20"/>
              </w:rPr>
              <w:t>6</w:t>
            </w:r>
            <w:r w:rsidRPr="00071401">
              <w:rPr>
                <w:rFonts w:ascii="Courier New" w:eastAsia="Times New Roman" w:hAnsi="Courier New" w:cs="Courier New"/>
                <w:sz w:val="20"/>
                <w:szCs w:val="20"/>
              </w:rPr>
              <w:br/>
            </w:r>
            <w:r w:rsidRPr="00071401">
              <w:rPr>
                <w:rFonts w:ascii="Courier New" w:eastAsia="Times New Roman" w:hAnsi="Courier New" w:cs="Courier New"/>
                <w:sz w:val="20"/>
              </w:rPr>
              <w:t>7</w:t>
            </w:r>
            <w:r w:rsidRPr="00071401">
              <w:rPr>
                <w:rFonts w:ascii="Courier New" w:eastAsia="Times New Roman" w:hAnsi="Courier New" w:cs="Courier New"/>
                <w:sz w:val="20"/>
                <w:szCs w:val="20"/>
              </w:rPr>
              <w:br/>
            </w:r>
            <w:r w:rsidRPr="00071401">
              <w:rPr>
                <w:rFonts w:ascii="Courier New" w:eastAsia="Times New Roman" w:hAnsi="Courier New" w:cs="Courier New"/>
                <w:sz w:val="20"/>
              </w:rPr>
              <w:t>8</w:t>
            </w:r>
            <w:r w:rsidRPr="00071401">
              <w:rPr>
                <w:rFonts w:ascii="Courier New" w:eastAsia="Times New Roman" w:hAnsi="Courier New" w:cs="Courier New"/>
                <w:sz w:val="20"/>
                <w:szCs w:val="20"/>
              </w:rPr>
              <w:br/>
            </w:r>
            <w:r w:rsidRPr="00071401">
              <w:rPr>
                <w:rFonts w:ascii="Courier New" w:eastAsia="Times New Roman" w:hAnsi="Courier New" w:cs="Courier New"/>
                <w:sz w:val="20"/>
              </w:rPr>
              <w:t>9</w:t>
            </w:r>
            <w:r w:rsidRPr="00071401">
              <w:rPr>
                <w:rFonts w:ascii="Courier New" w:eastAsia="Times New Roman" w:hAnsi="Courier New" w:cs="Courier New"/>
                <w:sz w:val="20"/>
                <w:szCs w:val="20"/>
              </w:rPr>
              <w:br/>
            </w:r>
            <w:r w:rsidRPr="00071401">
              <w:rPr>
                <w:rFonts w:ascii="Courier New" w:eastAsia="Times New Roman" w:hAnsi="Courier New" w:cs="Courier New"/>
                <w:sz w:val="20"/>
              </w:rPr>
              <w:t>10</w:t>
            </w:r>
            <w:r w:rsidRPr="00071401">
              <w:rPr>
                <w:rFonts w:ascii="Courier New" w:eastAsia="Times New Roman" w:hAnsi="Courier New" w:cs="Courier New"/>
                <w:sz w:val="20"/>
                <w:szCs w:val="20"/>
              </w:rPr>
              <w:br/>
            </w:r>
            <w:r w:rsidRPr="00071401">
              <w:rPr>
                <w:rFonts w:ascii="Courier New" w:eastAsia="Times New Roman" w:hAnsi="Courier New" w:cs="Courier New"/>
                <w:sz w:val="20"/>
              </w:rPr>
              <w:t>11</w:t>
            </w:r>
            <w:r w:rsidRPr="00071401">
              <w:rPr>
                <w:rFonts w:ascii="Courier New" w:eastAsia="Times New Roman" w:hAnsi="Courier New" w:cs="Courier New"/>
                <w:sz w:val="20"/>
                <w:szCs w:val="20"/>
              </w:rPr>
              <w:br/>
            </w:r>
            <w:r w:rsidRPr="00071401">
              <w:rPr>
                <w:rFonts w:ascii="Courier New" w:eastAsia="Times New Roman" w:hAnsi="Courier New" w:cs="Courier New"/>
                <w:sz w:val="20"/>
              </w:rPr>
              <w:t>12</w:t>
            </w:r>
            <w:r w:rsidRPr="00071401">
              <w:rPr>
                <w:rFonts w:ascii="Courier New" w:eastAsia="Times New Roman" w:hAnsi="Courier New" w:cs="Courier New"/>
                <w:sz w:val="20"/>
                <w:szCs w:val="20"/>
              </w:rPr>
              <w:br/>
            </w:r>
            <w:r w:rsidRPr="00071401">
              <w:rPr>
                <w:rFonts w:ascii="Courier New" w:eastAsia="Times New Roman" w:hAnsi="Courier New" w:cs="Courier New"/>
                <w:sz w:val="20"/>
              </w:rPr>
              <w:t>13</w:t>
            </w:r>
            <w:r w:rsidRPr="00071401">
              <w:rPr>
                <w:rFonts w:ascii="Courier New" w:eastAsia="Times New Roman" w:hAnsi="Courier New" w:cs="Courier New"/>
                <w:sz w:val="20"/>
                <w:szCs w:val="20"/>
              </w:rPr>
              <w:br/>
            </w:r>
            <w:r w:rsidRPr="00071401">
              <w:rPr>
                <w:rFonts w:ascii="Courier New" w:eastAsia="Times New Roman" w:hAnsi="Courier New" w:cs="Courier New"/>
                <w:sz w:val="20"/>
              </w:rPr>
              <w:t>14</w:t>
            </w:r>
            <w:r w:rsidRPr="00071401">
              <w:rPr>
                <w:rFonts w:ascii="Courier New" w:eastAsia="Times New Roman" w:hAnsi="Courier New" w:cs="Courier New"/>
                <w:sz w:val="20"/>
                <w:szCs w:val="20"/>
              </w:rPr>
              <w:br/>
            </w:r>
            <w:r w:rsidRPr="00071401">
              <w:rPr>
                <w:rFonts w:ascii="Courier New" w:eastAsia="Times New Roman" w:hAnsi="Courier New" w:cs="Courier New"/>
                <w:sz w:val="20"/>
              </w:rPr>
              <w:t>15</w:t>
            </w:r>
            <w:r w:rsidRPr="00071401">
              <w:rPr>
                <w:rFonts w:ascii="Courier New" w:eastAsia="Times New Roman" w:hAnsi="Courier New" w:cs="Courier New"/>
                <w:sz w:val="20"/>
                <w:szCs w:val="20"/>
              </w:rPr>
              <w:br/>
            </w:r>
            <w:r w:rsidRPr="00071401">
              <w:rPr>
                <w:rFonts w:ascii="Courier New" w:eastAsia="Times New Roman" w:hAnsi="Courier New" w:cs="Courier New"/>
                <w:sz w:val="20"/>
              </w:rPr>
              <w:t>16</w:t>
            </w:r>
            <w:r w:rsidRPr="00071401">
              <w:rPr>
                <w:rFonts w:ascii="Courier New" w:eastAsia="Times New Roman" w:hAnsi="Courier New" w:cs="Courier New"/>
                <w:sz w:val="20"/>
                <w:szCs w:val="20"/>
              </w:rPr>
              <w:br/>
            </w:r>
            <w:r w:rsidRPr="00071401">
              <w:rPr>
                <w:rFonts w:ascii="Courier New" w:eastAsia="Times New Roman" w:hAnsi="Courier New" w:cs="Courier New"/>
                <w:sz w:val="20"/>
              </w:rPr>
              <w:t>17</w:t>
            </w:r>
            <w:r w:rsidRPr="00071401">
              <w:rPr>
                <w:rFonts w:ascii="Courier New" w:eastAsia="Times New Roman" w:hAnsi="Courier New" w:cs="Courier New"/>
                <w:sz w:val="20"/>
                <w:szCs w:val="20"/>
              </w:rPr>
              <w:br/>
            </w:r>
            <w:r w:rsidRPr="00071401">
              <w:rPr>
                <w:rFonts w:ascii="Courier New" w:eastAsia="Times New Roman" w:hAnsi="Courier New" w:cs="Courier New"/>
                <w:sz w:val="20"/>
              </w:rPr>
              <w:t>18</w:t>
            </w:r>
            <w:r w:rsidRPr="00071401">
              <w:rPr>
                <w:rFonts w:ascii="Courier New" w:eastAsia="Times New Roman" w:hAnsi="Courier New" w:cs="Courier New"/>
                <w:sz w:val="20"/>
                <w:szCs w:val="20"/>
              </w:rPr>
              <w:br/>
            </w:r>
            <w:r w:rsidRPr="00071401">
              <w:rPr>
                <w:rFonts w:ascii="Courier New" w:eastAsia="Times New Roman" w:hAnsi="Courier New" w:cs="Courier New"/>
                <w:sz w:val="20"/>
              </w:rPr>
              <w:t>19</w:t>
            </w:r>
            <w:r w:rsidRPr="00071401">
              <w:rPr>
                <w:rFonts w:ascii="Courier New" w:eastAsia="Times New Roman" w:hAnsi="Courier New" w:cs="Courier New"/>
                <w:sz w:val="20"/>
                <w:szCs w:val="20"/>
              </w:rPr>
              <w:br/>
            </w:r>
            <w:r w:rsidRPr="00071401">
              <w:rPr>
                <w:rFonts w:ascii="Courier New" w:eastAsia="Times New Roman" w:hAnsi="Courier New" w:cs="Courier New"/>
                <w:sz w:val="20"/>
              </w:rPr>
              <w:t>20</w:t>
            </w:r>
            <w:r w:rsidRPr="00071401">
              <w:rPr>
                <w:rFonts w:ascii="Courier New" w:eastAsia="Times New Roman" w:hAnsi="Courier New" w:cs="Courier New"/>
                <w:sz w:val="20"/>
                <w:szCs w:val="20"/>
              </w:rPr>
              <w:br/>
            </w:r>
            <w:r w:rsidRPr="00071401">
              <w:rPr>
                <w:rFonts w:ascii="Courier New" w:eastAsia="Times New Roman" w:hAnsi="Courier New" w:cs="Courier New"/>
                <w:sz w:val="20"/>
              </w:rPr>
              <w:t>21</w:t>
            </w:r>
            <w:r w:rsidRPr="00071401">
              <w:rPr>
                <w:rFonts w:ascii="Courier New" w:eastAsia="Times New Roman" w:hAnsi="Courier New" w:cs="Courier New"/>
                <w:sz w:val="20"/>
                <w:szCs w:val="20"/>
              </w:rPr>
              <w:br/>
            </w:r>
            <w:r w:rsidRPr="00071401">
              <w:rPr>
                <w:rFonts w:ascii="Courier New" w:eastAsia="Times New Roman" w:hAnsi="Courier New" w:cs="Courier New"/>
                <w:sz w:val="20"/>
              </w:rPr>
              <w:t>22</w:t>
            </w:r>
            <w:r w:rsidRPr="00071401">
              <w:rPr>
                <w:rFonts w:ascii="Courier New" w:eastAsia="Times New Roman" w:hAnsi="Courier New" w:cs="Courier New"/>
                <w:sz w:val="20"/>
                <w:szCs w:val="20"/>
              </w:rPr>
              <w:br/>
            </w:r>
            <w:r w:rsidRPr="00071401">
              <w:rPr>
                <w:rFonts w:ascii="Courier New" w:eastAsia="Times New Roman" w:hAnsi="Courier New" w:cs="Courier New"/>
                <w:sz w:val="20"/>
              </w:rPr>
              <w:t>23</w:t>
            </w:r>
          </w:p>
        </w:tc>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 copy_backward example</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&lt;iostream&gt;     // std::cout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&lt;algorithm&gt;    // std::copy_backward</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#include &lt;vector&gt;       // std::vector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main ()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 myvector;</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 set some values: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 xml:space="preserve"> i=1; i&lt;=5; i++)</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myvector.push_back(i*10);          </w:t>
            </w:r>
            <w:r w:rsidRPr="00071401">
              <w:rPr>
                <w:rFonts w:ascii="Courier New" w:eastAsia="Times New Roman" w:hAnsi="Courier New" w:cs="Courier New"/>
                <w:i/>
                <w:iCs/>
                <w:sz w:val="20"/>
                <w:szCs w:val="20"/>
              </w:rPr>
              <w:t>// myvector: 10 20 30 40 50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myvector.resize(myvector.size()+3);  </w:t>
            </w:r>
            <w:r w:rsidRPr="00071401">
              <w:rPr>
                <w:rFonts w:ascii="Courier New" w:eastAsia="Times New Roman" w:hAnsi="Courier New" w:cs="Courier New"/>
                <w:i/>
                <w:iCs/>
                <w:sz w:val="20"/>
                <w:szCs w:val="20"/>
              </w:rPr>
              <w:t>// allocate space for 3 more elements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std::copy_backward ( myvector.begin(), myvector.begin()+5, myvector.end() );</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"myvector contains:";</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for</w:t>
            </w:r>
            <w:r w:rsidRPr="00071401">
              <w:rPr>
                <w:rFonts w:ascii="Courier New" w:eastAsia="Times New Roman" w:hAnsi="Courier New" w:cs="Courier New"/>
                <w:sz w:val="20"/>
              </w:rPr>
              <w:t xml:space="preserve"> (std::vector&lt;</w:t>
            </w:r>
            <w:r w:rsidRPr="00071401">
              <w:rPr>
                <w:rFonts w:ascii="Courier New" w:eastAsia="Times New Roman" w:hAnsi="Courier New" w:cs="Courier New"/>
                <w:i/>
                <w:iCs/>
                <w:sz w:val="20"/>
                <w:szCs w:val="20"/>
              </w:rPr>
              <w:t>int</w:t>
            </w:r>
            <w:r w:rsidRPr="00071401">
              <w:rPr>
                <w:rFonts w:ascii="Courier New" w:eastAsia="Times New Roman" w:hAnsi="Courier New" w:cs="Courier New"/>
                <w:sz w:val="20"/>
              </w:rPr>
              <w:t>&gt;::iterator it=myvector.begin(); it!=myvector.end();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 ' &lt;&lt; *it;</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std::cout &lt;&lt; '\n';</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71401">
              <w:rPr>
                <w:rFonts w:ascii="Courier New" w:eastAsia="Times New Roman" w:hAnsi="Courier New" w:cs="Courier New"/>
                <w:sz w:val="20"/>
              </w:rPr>
              <w:t xml:space="preserve">  </w:t>
            </w:r>
            <w:r w:rsidRPr="00071401">
              <w:rPr>
                <w:rFonts w:ascii="Courier New" w:eastAsia="Times New Roman" w:hAnsi="Courier New" w:cs="Courier New"/>
                <w:i/>
                <w:iCs/>
                <w:sz w:val="20"/>
                <w:szCs w:val="20"/>
              </w:rPr>
              <w:t>return</w:t>
            </w:r>
            <w:r w:rsidRPr="00071401">
              <w:rPr>
                <w:rFonts w:ascii="Courier New" w:eastAsia="Times New Roman" w:hAnsi="Courier New" w:cs="Courier New"/>
                <w:sz w:val="20"/>
              </w:rPr>
              <w:t xml:space="preserve"> 0;</w:t>
            </w:r>
          </w:p>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rPr>
              <w:t>}</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131"/>
      </w:tblGrid>
      <w:tr w:rsidR="00071401" w:rsidRPr="00071401" w:rsidTr="00071401">
        <w:trPr>
          <w:tblCellSpacing w:w="15" w:type="dxa"/>
        </w:trPr>
        <w:tc>
          <w:tcPr>
            <w:tcW w:w="0" w:type="auto"/>
            <w:vAlign w:val="center"/>
            <w:hideMark/>
          </w:tcPr>
          <w:p w:rsidR="00071401" w:rsidRPr="00071401" w:rsidRDefault="00071401" w:rsidP="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1401">
              <w:rPr>
                <w:rFonts w:ascii="Courier New" w:eastAsia="Times New Roman" w:hAnsi="Courier New" w:cs="Courier New"/>
                <w:sz w:val="20"/>
                <w:szCs w:val="20"/>
              </w:rPr>
              <w:t>myvector contains: 10 20 30 10 20 30 40 50</w:t>
            </w:r>
          </w:p>
        </w:tc>
      </w:tr>
    </w:tbl>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Complexity</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 xml:space="preserve">Linear in the </w:t>
      </w:r>
      <w:hyperlink r:id="rId169" w:history="1">
        <w:r w:rsidRPr="00071401">
          <w:rPr>
            <w:rFonts w:ascii="Times New Roman" w:eastAsia="Times New Roman" w:hAnsi="Times New Roman" w:cs="Times New Roman"/>
            <w:color w:val="0000FF"/>
            <w:sz w:val="24"/>
            <w:szCs w:val="24"/>
            <w:u w:val="single"/>
          </w:rPr>
          <w:t>distance</w:t>
        </w:r>
      </w:hyperlink>
      <w:r w:rsidRPr="00071401">
        <w:rPr>
          <w:rFonts w:ascii="Times New Roman" w:eastAsia="Times New Roman" w:hAnsi="Times New Roman" w:cs="Times New Roman"/>
          <w:sz w:val="24"/>
          <w:szCs w:val="24"/>
        </w:rPr>
        <w:t xml:space="preserve"> between </w:t>
      </w:r>
      <w:r w:rsidRPr="00071401">
        <w:rPr>
          <w:rFonts w:ascii="Times New Roman" w:eastAsia="Times New Roman" w:hAnsi="Times New Roman" w:cs="Times New Roman"/>
          <w:i/>
          <w:iCs/>
          <w:sz w:val="24"/>
          <w:szCs w:val="24"/>
        </w:rPr>
        <w:t>first</w:t>
      </w:r>
      <w:r w:rsidRPr="00071401">
        <w:rPr>
          <w:rFonts w:ascii="Times New Roman" w:eastAsia="Times New Roman" w:hAnsi="Times New Roman" w:cs="Times New Roman"/>
          <w:sz w:val="24"/>
          <w:szCs w:val="24"/>
        </w:rPr>
        <w:t xml:space="preserve"> and </w:t>
      </w:r>
      <w:r w:rsidRPr="00071401">
        <w:rPr>
          <w:rFonts w:ascii="Times New Roman" w:eastAsia="Times New Roman" w:hAnsi="Times New Roman" w:cs="Times New Roman"/>
          <w:i/>
          <w:iCs/>
          <w:sz w:val="24"/>
          <w:szCs w:val="24"/>
        </w:rPr>
        <w:t>last</w:t>
      </w:r>
      <w:r w:rsidRPr="00071401">
        <w:rPr>
          <w:rFonts w:ascii="Times New Roman" w:eastAsia="Times New Roman" w:hAnsi="Times New Roman" w:cs="Times New Roman"/>
          <w:sz w:val="24"/>
          <w:szCs w:val="24"/>
        </w:rPr>
        <w:t>: Performs an assignment operation for each element in the range.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Data races</w:t>
      </w:r>
    </w:p>
    <w:p w:rsidR="00071401" w:rsidRP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lastRenderedPageBreak/>
        <w:t xml:space="preserve">The objects in the range </w:t>
      </w:r>
      <w:r w:rsidRPr="00071401">
        <w:rPr>
          <w:rFonts w:ascii="Courier New" w:eastAsia="Times New Roman" w:hAnsi="Courier New" w:cs="Courier New"/>
          <w:sz w:val="20"/>
        </w:rPr>
        <w:t>[first,last)</w:t>
      </w:r>
      <w:r w:rsidRPr="00071401">
        <w:rPr>
          <w:rFonts w:ascii="Times New Roman" w:eastAsia="Times New Roman" w:hAnsi="Times New Roman" w:cs="Times New Roman"/>
          <w:sz w:val="24"/>
          <w:szCs w:val="24"/>
        </w:rPr>
        <w:t xml:space="preserve"> are accessed (each object is accessed exactly once).</w:t>
      </w:r>
      <w:r w:rsidRPr="00071401">
        <w:rPr>
          <w:rFonts w:ascii="Times New Roman" w:eastAsia="Times New Roman" w:hAnsi="Times New Roman" w:cs="Times New Roman"/>
          <w:sz w:val="24"/>
          <w:szCs w:val="24"/>
        </w:rPr>
        <w:br/>
        <w:t xml:space="preserve">The objects in the range between the returned value and </w:t>
      </w:r>
      <w:r w:rsidRPr="00071401">
        <w:rPr>
          <w:rFonts w:ascii="Times New Roman" w:eastAsia="Times New Roman" w:hAnsi="Times New Roman" w:cs="Times New Roman"/>
          <w:i/>
          <w:iCs/>
          <w:sz w:val="24"/>
          <w:szCs w:val="24"/>
        </w:rPr>
        <w:t>result</w:t>
      </w:r>
      <w:r w:rsidRPr="00071401">
        <w:rPr>
          <w:rFonts w:ascii="Times New Roman" w:eastAsia="Times New Roman" w:hAnsi="Times New Roman" w:cs="Times New Roman"/>
          <w:sz w:val="24"/>
          <w:szCs w:val="24"/>
        </w:rPr>
        <w:t xml:space="preserve"> are modified (each object is modified exactly once).</w:t>
      </w:r>
      <w:r w:rsidRPr="00071401">
        <w:rPr>
          <w:rFonts w:ascii="Times New Roman" w:eastAsia="Times New Roman" w:hAnsi="Times New Roman" w:cs="Times New Roman"/>
          <w:sz w:val="24"/>
          <w:szCs w:val="24"/>
        </w:rPr>
        <w:br/>
      </w:r>
      <w:r w:rsidRPr="00071401">
        <w:rPr>
          <w:rFonts w:ascii="Times New Roman" w:eastAsia="Times New Roman" w:hAnsi="Times New Roman" w:cs="Times New Roman"/>
          <w:sz w:val="24"/>
          <w:szCs w:val="24"/>
        </w:rPr>
        <w:br/>
      </w:r>
    </w:p>
    <w:p w:rsidR="00071401" w:rsidRPr="00071401" w:rsidRDefault="00071401" w:rsidP="00071401">
      <w:pPr>
        <w:spacing w:before="100" w:beforeAutospacing="1" w:after="100" w:afterAutospacing="1" w:line="240" w:lineRule="auto"/>
        <w:outlineLvl w:val="2"/>
        <w:rPr>
          <w:rFonts w:ascii="Times New Roman" w:eastAsia="Times New Roman" w:hAnsi="Times New Roman" w:cs="Times New Roman"/>
          <w:b/>
          <w:bCs/>
          <w:sz w:val="27"/>
          <w:szCs w:val="27"/>
        </w:rPr>
      </w:pPr>
      <w:r w:rsidRPr="00071401">
        <w:rPr>
          <w:rFonts w:ascii="Times New Roman" w:eastAsia="Times New Roman" w:hAnsi="Times New Roman" w:cs="Times New Roman"/>
          <w:b/>
          <w:bCs/>
          <w:sz w:val="27"/>
          <w:szCs w:val="27"/>
        </w:rPr>
        <w:t>Exceptions</w:t>
      </w:r>
    </w:p>
    <w:p w:rsidR="00071401" w:rsidRDefault="00071401" w:rsidP="00071401">
      <w:pPr>
        <w:spacing w:after="0" w:line="240" w:lineRule="auto"/>
        <w:rPr>
          <w:rFonts w:ascii="Times New Roman" w:eastAsia="Times New Roman" w:hAnsi="Times New Roman" w:cs="Times New Roman"/>
          <w:sz w:val="24"/>
          <w:szCs w:val="24"/>
        </w:rPr>
      </w:pPr>
      <w:r w:rsidRPr="00071401">
        <w:rPr>
          <w:rFonts w:ascii="Times New Roman" w:eastAsia="Times New Roman" w:hAnsi="Times New Roman" w:cs="Times New Roman"/>
          <w:sz w:val="24"/>
          <w:szCs w:val="24"/>
        </w:rPr>
        <w:t>Throws if either an element assignment or an operation on iterators throws.</w:t>
      </w:r>
      <w:r w:rsidRPr="00071401">
        <w:rPr>
          <w:rFonts w:ascii="Times New Roman" w:eastAsia="Times New Roman" w:hAnsi="Times New Roman" w:cs="Times New Roman"/>
          <w:sz w:val="24"/>
          <w:szCs w:val="24"/>
        </w:rPr>
        <w:br/>
        <w:t xml:space="preserve">Note that invalid arguments cause </w:t>
      </w:r>
      <w:r w:rsidRPr="00071401">
        <w:rPr>
          <w:rFonts w:ascii="Times New Roman" w:eastAsia="Times New Roman" w:hAnsi="Times New Roman" w:cs="Times New Roman"/>
          <w:i/>
          <w:iCs/>
          <w:sz w:val="24"/>
          <w:szCs w:val="24"/>
        </w:rPr>
        <w:t>undefined behavior</w:t>
      </w:r>
      <w:r w:rsidRPr="00071401">
        <w:rPr>
          <w:rFonts w:ascii="Times New Roman" w:eastAsia="Times New Roman" w:hAnsi="Times New Roman" w:cs="Times New Roman"/>
          <w:sz w:val="24"/>
          <w:szCs w:val="24"/>
        </w:rPr>
        <w:t>.</w:t>
      </w:r>
      <w:r w:rsidRPr="00071401">
        <w:rPr>
          <w:rFonts w:ascii="Times New Roman" w:eastAsia="Times New Roman" w:hAnsi="Times New Roman" w:cs="Times New Roman"/>
          <w:sz w:val="24"/>
          <w:szCs w:val="24"/>
        </w:rPr>
        <w:br/>
      </w: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71401" w:rsidRDefault="00071401" w:rsidP="00071401">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std::move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move (InputIterator first, InputIterator last, OutputIterator result);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Move range of elements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Moves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into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value of the elements in the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is transferred to the elements pointed by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After the call,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left in an unspecified but valid state.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ranges shall not overlap in such a way that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points to an element in the range </w:t>
      </w:r>
      <w:r w:rsidRPr="000A7EA0">
        <w:rPr>
          <w:rFonts w:ascii="Times New Roman" w:eastAsia="Times New Roman" w:hAnsi="Times New Roman" w:cs="Times New Roman"/>
          <w:i/>
          <w:iCs/>
          <w:sz w:val="24"/>
          <w:szCs w:val="24"/>
        </w:rPr>
        <w:t>[first,last)</w:t>
      </w:r>
      <w:r w:rsidRPr="000A7EA0">
        <w:rPr>
          <w:rFonts w:ascii="Times New Roman" w:eastAsia="Times New Roman" w:hAnsi="Times New Roman" w:cs="Times New Roman"/>
          <w:sz w:val="24"/>
          <w:szCs w:val="24"/>
        </w:rPr>
        <w:t xml:space="preserve">. For such cases, see </w:t>
      </w:r>
      <w:hyperlink r:id="rId170" w:history="1">
        <w:r w:rsidRPr="000A7EA0">
          <w:rPr>
            <w:rFonts w:ascii="Courier New" w:eastAsia="Times New Roman" w:hAnsi="Courier New" w:cs="Courier New"/>
            <w:color w:val="0000FF"/>
            <w:sz w:val="24"/>
            <w:szCs w:val="24"/>
            <w:u w:val="single"/>
          </w:rPr>
          <w:t>move_backward</w:t>
        </w:r>
      </w:hyperlink>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103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InputIterator,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move (InputIterator first, InputIterator last, OutputIterator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std::move(*first);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71" w:history="1">
        <w:r w:rsidRPr="000A7EA0">
          <w:rPr>
            <w:rFonts w:ascii="Times New Roman" w:eastAsia="Times New Roman" w:hAnsi="Times New Roman" w:cs="Times New Roman"/>
            <w:color w:val="0000FF"/>
            <w:sz w:val="24"/>
            <w:szCs w:val="24"/>
            <w:u w:val="single"/>
          </w:rPr>
          <w:t>Input iterators</w:t>
        </w:r>
      </w:hyperlink>
      <w:r w:rsidRPr="000A7EA0">
        <w:rPr>
          <w:rFonts w:ascii="Times New Roman" w:eastAsia="Times New Roman" w:hAnsi="Times New Roman" w:cs="Times New Roman"/>
          <w:sz w:val="24"/>
          <w:szCs w:val="24"/>
        </w:rPr>
        <w:t xml:space="preserve"> to the initial and final positions in a sequence to be moved.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72"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in the destination sequence.</w:t>
      </w:r>
      <w:r w:rsidRPr="000A7EA0">
        <w:rPr>
          <w:rFonts w:ascii="Times New Roman" w:eastAsia="Times New Roman" w:hAnsi="Times New Roman" w:cs="Times New Roman"/>
          <w:sz w:val="24"/>
          <w:szCs w:val="24"/>
        </w:rPr>
        <w:br/>
        <w:t xml:space="preserve">This shall not point to any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to the end of the destination range where elements have been moved.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75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r w:rsidRPr="000A7EA0">
              <w:rPr>
                <w:rFonts w:ascii="Courier New" w:eastAsia="Times New Roman" w:hAnsi="Courier New" w:cs="Courier New"/>
                <w:sz w:val="20"/>
                <w:szCs w:val="20"/>
              </w:rPr>
              <w:br/>
            </w:r>
            <w:r w:rsidRPr="000A7EA0">
              <w:rPr>
                <w:rFonts w:ascii="Courier New" w:eastAsia="Times New Roman" w:hAnsi="Courier New" w:cs="Courier New"/>
                <w:sz w:val="20"/>
              </w:rPr>
              <w:t>25</w:t>
            </w:r>
            <w:r w:rsidRPr="000A7EA0">
              <w:rPr>
                <w:rFonts w:ascii="Courier New" w:eastAsia="Times New Roman" w:hAnsi="Courier New" w:cs="Courier New"/>
                <w:sz w:val="20"/>
                <w:szCs w:val="20"/>
              </w:rPr>
              <w:br/>
            </w:r>
            <w:r w:rsidRPr="000A7EA0">
              <w:rPr>
                <w:rFonts w:ascii="Courier New" w:eastAsia="Times New Roman" w:hAnsi="Courier New" w:cs="Courier New"/>
                <w:sz w:val="20"/>
              </w:rPr>
              <w:t>26</w:t>
            </w:r>
            <w:r w:rsidRPr="000A7EA0">
              <w:rPr>
                <w:rFonts w:ascii="Courier New" w:eastAsia="Times New Roman" w:hAnsi="Courier New" w:cs="Courier New"/>
                <w:sz w:val="20"/>
                <w:szCs w:val="20"/>
              </w:rPr>
              <w:br/>
            </w:r>
            <w:r w:rsidRPr="000A7EA0">
              <w:rPr>
                <w:rFonts w:ascii="Courier New" w:eastAsia="Times New Roman" w:hAnsi="Courier New" w:cs="Courier New"/>
                <w:sz w:val="20"/>
              </w:rPr>
              <w:t>27</w:t>
            </w:r>
            <w:r w:rsidRPr="000A7EA0">
              <w:rPr>
                <w:rFonts w:ascii="Courier New" w:eastAsia="Times New Roman" w:hAnsi="Courier New" w:cs="Courier New"/>
                <w:sz w:val="20"/>
                <w:szCs w:val="20"/>
              </w:rPr>
              <w:br/>
            </w:r>
            <w:r w:rsidRPr="000A7EA0">
              <w:rPr>
                <w:rFonts w:ascii="Courier New" w:eastAsia="Times New Roman" w:hAnsi="Courier New" w:cs="Courier New"/>
                <w:sz w:val="20"/>
              </w:rPr>
              <w:t>28</w:t>
            </w:r>
            <w:r w:rsidRPr="000A7EA0">
              <w:rPr>
                <w:rFonts w:ascii="Courier New" w:eastAsia="Times New Roman" w:hAnsi="Courier New" w:cs="Courier New"/>
                <w:sz w:val="20"/>
                <w:szCs w:val="20"/>
              </w:rPr>
              <w:br/>
            </w:r>
            <w:r w:rsidRPr="000A7EA0">
              <w:rPr>
                <w:rFonts w:ascii="Courier New" w:eastAsia="Times New Roman" w:hAnsi="Courier New" w:cs="Courier New"/>
                <w:sz w:val="20"/>
              </w:rPr>
              <w:t>29</w:t>
            </w:r>
            <w:r w:rsidRPr="000A7EA0">
              <w:rPr>
                <w:rFonts w:ascii="Courier New" w:eastAsia="Times New Roman" w:hAnsi="Courier New" w:cs="Courier New"/>
                <w:sz w:val="20"/>
                <w:szCs w:val="20"/>
              </w:rPr>
              <w:br/>
            </w:r>
            <w:r w:rsidRPr="000A7EA0">
              <w:rPr>
                <w:rFonts w:ascii="Courier New" w:eastAsia="Times New Roman" w:hAnsi="Courier New" w:cs="Courier New"/>
                <w:sz w:val="20"/>
              </w:rPr>
              <w:t>30</w:t>
            </w:r>
            <w:r w:rsidRPr="000A7EA0">
              <w:rPr>
                <w:rFonts w:ascii="Courier New" w:eastAsia="Times New Roman" w:hAnsi="Courier New" w:cs="Courier New"/>
                <w:sz w:val="20"/>
                <w:szCs w:val="20"/>
              </w:rPr>
              <w:br/>
            </w:r>
            <w:r w:rsidRPr="000A7EA0">
              <w:rPr>
                <w:rFonts w:ascii="Courier New" w:eastAsia="Times New Roman" w:hAnsi="Courier New" w:cs="Courier New"/>
                <w:sz w:val="20"/>
              </w:rPr>
              <w:t>31</w:t>
            </w:r>
            <w:r w:rsidRPr="000A7EA0">
              <w:rPr>
                <w:rFonts w:ascii="Courier New" w:eastAsia="Times New Roman" w:hAnsi="Courier New" w:cs="Courier New"/>
                <w:sz w:val="20"/>
                <w:szCs w:val="20"/>
              </w:rPr>
              <w:br/>
            </w:r>
            <w:r w:rsidRPr="000A7EA0">
              <w:rPr>
                <w:rFonts w:ascii="Courier New" w:eastAsia="Times New Roman" w:hAnsi="Courier New" w:cs="Courier New"/>
                <w:sz w:val="20"/>
              </w:rPr>
              <w:t>32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33</w:t>
            </w:r>
            <w:r w:rsidRPr="000A7EA0">
              <w:rPr>
                <w:rFonts w:ascii="Courier New" w:eastAsia="Times New Roman" w:hAnsi="Courier New" w:cs="Courier New"/>
                <w:sz w:val="20"/>
                <w:szCs w:val="20"/>
              </w:rPr>
              <w:br/>
            </w:r>
            <w:r w:rsidRPr="000A7EA0">
              <w:rPr>
                <w:rFonts w:ascii="Courier New" w:eastAsia="Times New Roman" w:hAnsi="Courier New" w:cs="Courier New"/>
                <w:sz w:val="20"/>
              </w:rPr>
              <w:t>34</w:t>
            </w:r>
            <w:r w:rsidRPr="000A7EA0">
              <w:rPr>
                <w:rFonts w:ascii="Courier New" w:eastAsia="Times New Roman" w:hAnsi="Courier New" w:cs="Courier New"/>
                <w:sz w:val="20"/>
                <w:szCs w:val="20"/>
              </w:rPr>
              <w:br/>
            </w:r>
            <w:r w:rsidRPr="000A7EA0">
              <w:rPr>
                <w:rFonts w:ascii="Courier New" w:eastAsia="Times New Roman" w:hAnsi="Courier New" w:cs="Courier New"/>
                <w:sz w:val="20"/>
              </w:rPr>
              <w:t>35</w:t>
            </w:r>
            <w:r w:rsidRPr="000A7EA0">
              <w:rPr>
                <w:rFonts w:ascii="Courier New" w:eastAsia="Times New Roman" w:hAnsi="Courier New" w:cs="Courier New"/>
                <w:sz w:val="20"/>
                <w:szCs w:val="20"/>
              </w:rPr>
              <w:br/>
            </w:r>
            <w:r w:rsidRPr="000A7EA0">
              <w:rPr>
                <w:rFonts w:ascii="Courier New" w:eastAsia="Times New Roman" w:hAnsi="Courier New" w:cs="Courier New"/>
                <w:sz w:val="20"/>
              </w:rPr>
              <w:t>36</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move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std::move (ranges)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&lt;utility&gt;      // std::move (objects)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&lt;string&gt;       // std::string</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std::vector&lt;std::string&gt; foo = {"air","water","fire","earth"};</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std::vector&lt;std::string&gt; bar (4);</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moving ranges: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"Moving ranges...\n";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std::move ( foo.begin(), foo.begin()+4, bar.begin()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"foo contains " &lt;&lt; foo.size() &lt;&lt; " elements:";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(each in an unspecified but valid state)";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"bar contains " &lt;&lt; bar.size() &lt;&lt; " elements:";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(std::string&amp; x: bar) std::cout &lt;&lt; " [" &lt;&lt; x &lt;&lt;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moving container: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"Moving container...\n";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foo = std::move (bar);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"foo contains " &lt;&lt; foo.size() &lt;&lt; " elements:";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(std::string&amp; x: foo) std::cout &lt;&lt; " [" &lt;&lt; x &lt;&lt;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"bar is in an unspecified but valid state";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7892"/>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Moving ranges...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foo contains 4 elements: (each in an unspecified but valid state)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bar contains 4 elements: [air] [water] [fire] [earth]</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Moving container...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foo contains 4 elements: [air] [water] [fire] [earth]</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bar is in an unspecified but valid state</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173"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Performs a move-assignment for each element in the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The objects in both ranges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71401"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move-assignment or an operation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std::move_backward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BidirectionalIterator1, class BidirectionalIterator2&gt;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BidirectionalIterator2 move_backward (BidirectionalIterator1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BidirectionalIterator1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BidirectionalIterator2 result);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Move range of elements backward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Moves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starting from the end into the range terminating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function returns an iterator to the first element in the destination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resulting range has the elements in the exact same order as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reverse their order, see </w:t>
      </w:r>
      <w:hyperlink r:id="rId174" w:history="1">
        <w:r w:rsidRPr="000A7EA0">
          <w:rPr>
            <w:rFonts w:ascii="Courier New" w:eastAsia="Times New Roman" w:hAnsi="Courier New" w:cs="Courier New"/>
            <w:color w:val="0000FF"/>
            <w:sz w:val="24"/>
            <w:szCs w:val="24"/>
            <w:u w:val="single"/>
          </w:rPr>
          <w:t>reverse</w:t>
        </w:r>
      </w:hyperlink>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begins by moving </w:t>
      </w:r>
      <w:r w:rsidRPr="000A7EA0">
        <w:rPr>
          <w:rFonts w:ascii="Courier New" w:eastAsia="Times New Roman" w:hAnsi="Courier New" w:cs="Courier New"/>
          <w:sz w:val="20"/>
        </w:rPr>
        <w:t>*(last-1)</w:t>
      </w:r>
      <w:r w:rsidRPr="000A7EA0">
        <w:rPr>
          <w:rFonts w:ascii="Times New Roman" w:eastAsia="Times New Roman" w:hAnsi="Times New Roman" w:cs="Times New Roman"/>
          <w:sz w:val="24"/>
          <w:szCs w:val="24"/>
        </w:rPr>
        <w:t xml:space="preserve"> into </w:t>
      </w:r>
      <w:r w:rsidRPr="000A7EA0">
        <w:rPr>
          <w:rFonts w:ascii="Courier New" w:eastAsia="Times New Roman" w:hAnsi="Courier New" w:cs="Courier New"/>
          <w:sz w:val="20"/>
        </w:rPr>
        <w:t>*(result-1)</w:t>
      </w:r>
      <w:r w:rsidRPr="000A7EA0">
        <w:rPr>
          <w:rFonts w:ascii="Times New Roman" w:eastAsia="Times New Roman" w:hAnsi="Times New Roman" w:cs="Times New Roman"/>
          <w:sz w:val="24"/>
          <w:szCs w:val="24"/>
        </w:rPr>
        <w:t xml:space="preserve">, and then follows backward by the elements preceding these, until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is reached (and including it).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ranges shall not overlap in such a way that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(which is the </w:t>
      </w:r>
      <w:r w:rsidRPr="000A7EA0">
        <w:rPr>
          <w:rFonts w:ascii="Times New Roman" w:eastAsia="Times New Roman" w:hAnsi="Times New Roman" w:cs="Times New Roman"/>
          <w:i/>
          <w:iCs/>
          <w:sz w:val="24"/>
          <w:szCs w:val="24"/>
        </w:rPr>
        <w:t>past-the-end element</w:t>
      </w:r>
      <w:r w:rsidRPr="000A7EA0">
        <w:rPr>
          <w:rFonts w:ascii="Times New Roman" w:eastAsia="Times New Roman" w:hAnsi="Times New Roman" w:cs="Times New Roman"/>
          <w:sz w:val="24"/>
          <w:szCs w:val="24"/>
        </w:rPr>
        <w:t xml:space="preserve"> in the destination range) points to an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For such cases, see </w:t>
      </w:r>
      <w:hyperlink r:id="rId175" w:history="1">
        <w:r w:rsidRPr="000A7EA0">
          <w:rPr>
            <w:rFonts w:ascii="Courier New" w:eastAsia="Times New Roman" w:hAnsi="Courier New" w:cs="Courier New"/>
            <w:color w:val="0000FF"/>
            <w:sz w:val="24"/>
            <w:szCs w:val="24"/>
            <w:u w:val="single"/>
          </w:rPr>
          <w:t>move</w:t>
        </w:r>
      </w:hyperlink>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871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template</w:t>
            </w:r>
            <w:r w:rsidRPr="000A7EA0">
              <w:rPr>
                <w:rFonts w:ascii="Courier New" w:eastAsia="Times New Roman" w:hAnsi="Courier New" w:cs="Courier New"/>
                <w:sz w:val="20"/>
              </w:rPr>
              <w:t>&lt;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BidirectionalIterator1,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BidirectionalIterator2&gt;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BidirectionalIterator2 move_backward ( BidirectionalIterator1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BidirectionalIterator1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BidirectionalIterator2 result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lastRenderedPageBreak/>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(last!=first) *(--result) = std::move(*(--last));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76" w:history="1">
        <w:r w:rsidRPr="000A7EA0">
          <w:rPr>
            <w:rFonts w:ascii="Times New Roman" w:eastAsia="Times New Roman" w:hAnsi="Times New Roman" w:cs="Times New Roman"/>
            <w:color w:val="0000FF"/>
            <w:sz w:val="24"/>
            <w:szCs w:val="24"/>
            <w:u w:val="single"/>
          </w:rPr>
          <w:t>Bidirectional iterators</w:t>
        </w:r>
      </w:hyperlink>
      <w:r w:rsidRPr="000A7EA0">
        <w:rPr>
          <w:rFonts w:ascii="Times New Roman" w:eastAsia="Times New Roman" w:hAnsi="Times New Roman" w:cs="Times New Roman"/>
          <w:sz w:val="24"/>
          <w:szCs w:val="24"/>
        </w:rPr>
        <w:t xml:space="preserve"> to the initial and final positions in a sequence to be moved.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77" w:history="1">
        <w:r w:rsidRPr="000A7EA0">
          <w:rPr>
            <w:rFonts w:ascii="Times New Roman" w:eastAsia="Times New Roman" w:hAnsi="Times New Roman" w:cs="Times New Roman"/>
            <w:color w:val="0000FF"/>
            <w:sz w:val="24"/>
            <w:szCs w:val="24"/>
            <w:u w:val="single"/>
          </w:rPr>
          <w:t>Bidirectional iterator</w:t>
        </w:r>
      </w:hyperlink>
      <w:r w:rsidRPr="000A7EA0">
        <w:rPr>
          <w:rFonts w:ascii="Times New Roman" w:eastAsia="Times New Roman" w:hAnsi="Times New Roman" w:cs="Times New Roman"/>
          <w:sz w:val="24"/>
          <w:szCs w:val="24"/>
        </w:rPr>
        <w:t xml:space="preserve"> to the </w:t>
      </w:r>
      <w:r w:rsidRPr="000A7EA0">
        <w:rPr>
          <w:rFonts w:ascii="Times New Roman" w:eastAsia="Times New Roman" w:hAnsi="Times New Roman" w:cs="Times New Roman"/>
          <w:i/>
          <w:iCs/>
          <w:sz w:val="24"/>
          <w:szCs w:val="24"/>
        </w:rPr>
        <w:t>past-the-end</w:t>
      </w:r>
      <w:r w:rsidRPr="000A7EA0">
        <w:rPr>
          <w:rFonts w:ascii="Times New Roman" w:eastAsia="Times New Roman" w:hAnsi="Times New Roman" w:cs="Times New Roman"/>
          <w:sz w:val="24"/>
          <w:szCs w:val="24"/>
        </w:rPr>
        <w:t xml:space="preserve"> position in the destination sequence.</w:t>
      </w:r>
      <w:r w:rsidRPr="000A7EA0">
        <w:rPr>
          <w:rFonts w:ascii="Times New Roman" w:eastAsia="Times New Roman" w:hAnsi="Times New Roman" w:cs="Times New Roman"/>
          <w:sz w:val="24"/>
          <w:szCs w:val="24"/>
        </w:rPr>
        <w:br/>
        <w:t xml:space="preserve">This shall not point to any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to the first element of the destination sequence where elements have been moved.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691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move_backward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std::move_backward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&lt;string&gt;       // std::string</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std::string elems[10] = {"air","water","fire","earth"};</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insert new element at the beginning:</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std::move_backward (elems,elems+4,elems+5);</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elems[0]="ether";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"elems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i=0; i&lt;10; ++i)</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elems[i] &lt;&lt;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8132"/>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elems contains: [ether] [air] [water] [fire] [earth] [] [] [] [] []</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178"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Performs a move-assignment for each element in the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The objects in both ranges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move-assignment or an operation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C++98: &lt;algorithm&gt;, C++11: &lt;utility&gt;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std::swap</w:t>
      </w:r>
    </w:p>
    <w:p w:rsidR="000A7EA0" w:rsidRPr="000A7EA0" w:rsidRDefault="000A7EA0" w:rsidP="000A7EA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79"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180"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T&gt; void swap (T&amp; a, T&amp; b);</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Exchange values of two objects</w:t>
      </w:r>
    </w:p>
    <w:p w:rsidR="000A7EA0" w:rsidRPr="000A7EA0" w:rsidRDefault="000A7EA0" w:rsidP="000A7EA0">
      <w:pPr>
        <w:spacing w:after="24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Exchanges the values of </w:t>
      </w:r>
      <w:r w:rsidRPr="000A7EA0">
        <w:rPr>
          <w:rFonts w:ascii="Times New Roman" w:eastAsia="Times New Roman" w:hAnsi="Times New Roman" w:cs="Times New Roman"/>
          <w:i/>
          <w:iCs/>
          <w:sz w:val="24"/>
          <w:szCs w:val="24"/>
        </w:rPr>
        <w:t>a</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b</w:t>
      </w:r>
      <w:r w:rsidRPr="000A7EA0">
        <w:rPr>
          <w:rFonts w:ascii="Times New Roman" w:eastAsia="Times New Roman" w:hAnsi="Times New Roman" w:cs="Times New Roman"/>
          <w:sz w:val="24"/>
          <w:szCs w:val="24"/>
        </w:rPr>
        <w:t>.</w:t>
      </w:r>
    </w:p>
    <w:p w:rsidR="000A7EA0" w:rsidRPr="000A7EA0" w:rsidRDefault="000A7EA0" w:rsidP="000A7EA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81"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182"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8"/>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5236"/>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swap ( T&amp; a, T&amp; b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T c(a); a=b; b=c;</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Notice how this function involves a copy construction and two assignment operations, which may not be the most efficient way of swapping the contents of classes that store large quantities of data, since each of these operations generally operate in linear time on their size.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Large data types can provide an overloaded version of this function optimizing its performance. Notably, all </w:t>
      </w:r>
      <w:hyperlink r:id="rId183" w:history="1">
        <w:r w:rsidRPr="000A7EA0">
          <w:rPr>
            <w:rFonts w:ascii="Times New Roman" w:eastAsia="Times New Roman" w:hAnsi="Times New Roman" w:cs="Times New Roman"/>
            <w:color w:val="0000FF"/>
            <w:sz w:val="24"/>
            <w:szCs w:val="24"/>
            <w:u w:val="single"/>
          </w:rPr>
          <w:t>standard containers</w:t>
        </w:r>
      </w:hyperlink>
      <w:r w:rsidRPr="000A7EA0">
        <w:rPr>
          <w:rFonts w:ascii="Times New Roman" w:eastAsia="Times New Roman" w:hAnsi="Times New Roman" w:cs="Times New Roman"/>
          <w:sz w:val="24"/>
          <w:szCs w:val="24"/>
        </w:rPr>
        <w:t xml:space="preserve"> specialize it in such a way that only a few internal pointers are swapped instead of their entire contents, making them operate in constant time.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 xml:space="preserve">Many components of the standard library (within </w:t>
      </w:r>
      <w:r w:rsidRPr="000A7EA0">
        <w:rPr>
          <w:rFonts w:ascii="Courier New" w:eastAsia="Times New Roman" w:hAnsi="Courier New" w:cs="Courier New"/>
          <w:sz w:val="24"/>
          <w:szCs w:val="24"/>
        </w:rPr>
        <w:t>std</w:t>
      </w:r>
      <w:r w:rsidRPr="000A7EA0">
        <w:rPr>
          <w:rFonts w:ascii="Times New Roman" w:eastAsia="Times New Roman" w:hAnsi="Times New Roman" w:cs="Times New Roman"/>
          <w:sz w:val="24"/>
          <w:szCs w:val="24"/>
        </w:rPr>
        <w:t xml:space="preserve">) call </w:t>
      </w:r>
      <w:r w:rsidRPr="000A7EA0">
        <w:rPr>
          <w:rFonts w:ascii="Courier New" w:eastAsia="Times New Roman" w:hAnsi="Courier New" w:cs="Courier New"/>
          <w:sz w:val="24"/>
          <w:szCs w:val="24"/>
        </w:rPr>
        <w:t>swap</w:t>
      </w:r>
      <w:r w:rsidRPr="000A7EA0">
        <w:rPr>
          <w:rFonts w:ascii="Times New Roman" w:eastAsia="Times New Roman" w:hAnsi="Times New Roman" w:cs="Times New Roman"/>
          <w:sz w:val="24"/>
          <w:szCs w:val="24"/>
        </w:rPr>
        <w:t xml:space="preserve"> in an </w:t>
      </w:r>
      <w:r w:rsidRPr="000A7EA0">
        <w:rPr>
          <w:rFonts w:ascii="Times New Roman" w:eastAsia="Times New Roman" w:hAnsi="Times New Roman" w:cs="Times New Roman"/>
          <w:i/>
          <w:iCs/>
          <w:sz w:val="24"/>
          <w:szCs w:val="24"/>
        </w:rPr>
        <w:t>unqualified</w:t>
      </w:r>
      <w:r w:rsidRPr="000A7EA0">
        <w:rPr>
          <w:rFonts w:ascii="Times New Roman" w:eastAsia="Times New Roman" w:hAnsi="Times New Roman" w:cs="Times New Roman"/>
          <w:sz w:val="24"/>
          <w:szCs w:val="24"/>
        </w:rPr>
        <w:t xml:space="preserve"> manner to allow custom overloads for non-fundamental types to be called instead of this generic version: Custom overloads of </w:t>
      </w:r>
      <w:r w:rsidRPr="000A7EA0">
        <w:rPr>
          <w:rFonts w:ascii="Courier New" w:eastAsia="Times New Roman" w:hAnsi="Courier New" w:cs="Courier New"/>
          <w:sz w:val="24"/>
          <w:szCs w:val="24"/>
        </w:rPr>
        <w:t>swap</w:t>
      </w:r>
      <w:r w:rsidRPr="000A7EA0">
        <w:rPr>
          <w:rFonts w:ascii="Times New Roman" w:eastAsia="Times New Roman" w:hAnsi="Times New Roman" w:cs="Times New Roman"/>
          <w:sz w:val="24"/>
          <w:szCs w:val="24"/>
        </w:rPr>
        <w:t xml:space="preserve"> declared in the same namespace as the type for which they are provided get selected through </w:t>
      </w:r>
      <w:r w:rsidRPr="000A7EA0">
        <w:rPr>
          <w:rFonts w:ascii="Times New Roman" w:eastAsia="Times New Roman" w:hAnsi="Times New Roman" w:cs="Times New Roman"/>
          <w:i/>
          <w:iCs/>
          <w:sz w:val="24"/>
          <w:szCs w:val="24"/>
        </w:rPr>
        <w:t>argument-dependent lookup</w:t>
      </w:r>
      <w:r w:rsidRPr="000A7EA0">
        <w:rPr>
          <w:rFonts w:ascii="Times New Roman" w:eastAsia="Times New Roman" w:hAnsi="Times New Roman" w:cs="Times New Roman"/>
          <w:sz w:val="24"/>
          <w:szCs w:val="24"/>
        </w:rPr>
        <w:t xml:space="preserve"> over this generic version.</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 b</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Two objects, whose contents are swapped.</w:t>
      </w:r>
    </w:p>
    <w:p w:rsidR="000A7EA0" w:rsidRPr="000A7EA0" w:rsidRDefault="000A7EA0" w:rsidP="000A7EA0">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hyperlink r:id="rId184"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hyperlink r:id="rId185"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9"/>
        </w:numPr>
        <w:spacing w:before="100" w:beforeAutospacing="1" w:after="100" w:afterAutospacing="1" w:line="240" w:lineRule="auto"/>
        <w:ind w:left="1440"/>
        <w:rPr>
          <w:rFonts w:ascii="Times New Roman" w:eastAsia="Times New Roman" w:hAnsi="Times New Roman" w:cs="Times New Roman"/>
          <w:sz w:val="24"/>
          <w:szCs w:val="24"/>
        </w:rPr>
      </w:pP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shall be </w:t>
      </w:r>
      <w:r w:rsidRPr="000A7EA0">
        <w:rPr>
          <w:rFonts w:ascii="Times New Roman" w:eastAsia="Times New Roman" w:hAnsi="Times New Roman" w:cs="Times New Roman"/>
          <w:i/>
          <w:iCs/>
          <w:sz w:val="24"/>
          <w:szCs w:val="24"/>
        </w:rPr>
        <w:t>copy-constructible</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assignable</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4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swap algorithm example (C++98)</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std::swap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x=10, y=20;                              </w:t>
            </w:r>
            <w:r w:rsidRPr="000A7EA0">
              <w:rPr>
                <w:rFonts w:ascii="Courier New" w:eastAsia="Times New Roman" w:hAnsi="Courier New" w:cs="Courier New"/>
                <w:i/>
                <w:iCs/>
                <w:sz w:val="20"/>
                <w:szCs w:val="20"/>
              </w:rPr>
              <w:t>// x:10 y:20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std::swap(x,y);                              </w:t>
            </w:r>
            <w:r w:rsidRPr="000A7EA0">
              <w:rPr>
                <w:rFonts w:ascii="Courier New" w:eastAsia="Times New Roman" w:hAnsi="Courier New" w:cs="Courier New"/>
                <w:i/>
                <w:iCs/>
                <w:sz w:val="20"/>
                <w:szCs w:val="20"/>
              </w:rPr>
              <w:t>// x:20 y:10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foo (4,x), bar (6,y);       </w:t>
            </w:r>
            <w:r w:rsidRPr="000A7EA0">
              <w:rPr>
                <w:rFonts w:ascii="Courier New" w:eastAsia="Times New Roman" w:hAnsi="Courier New" w:cs="Courier New"/>
                <w:i/>
                <w:iCs/>
                <w:sz w:val="20"/>
                <w:szCs w:val="20"/>
              </w:rPr>
              <w:t>// foo:4x20 bar:6x10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std::swap(foo,bar);                          </w:t>
            </w:r>
            <w:r w:rsidRPr="000A7EA0">
              <w:rPr>
                <w:rFonts w:ascii="Courier New" w:eastAsia="Times New Roman" w:hAnsi="Courier New" w:cs="Courier New"/>
                <w:i/>
                <w:iCs/>
                <w:sz w:val="20"/>
                <w:szCs w:val="20"/>
              </w:rPr>
              <w:t>// foo:6x10 bar:4x20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"foo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it=foo.begin(); it!=foo.end();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81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lastRenderedPageBreak/>
              <w:t>foo contains: 10 10 10 10 10 10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b/>
          <w:bCs/>
          <w:sz w:val="24"/>
          <w:szCs w:val="24"/>
        </w:rPr>
        <w:t>Non-array:</w:t>
      </w:r>
      <w:r w:rsidRPr="000A7EA0">
        <w:rPr>
          <w:rFonts w:ascii="Times New Roman" w:eastAsia="Times New Roman" w:hAnsi="Times New Roman" w:cs="Times New Roman"/>
          <w:sz w:val="24"/>
          <w:szCs w:val="24"/>
        </w:rPr>
        <w:t xml:space="preserve"> Constant: Performs exactly one construction and two assignments (although notice that each of these operations works on its own complexity).</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b/>
          <w:bCs/>
          <w:sz w:val="24"/>
          <w:szCs w:val="24"/>
        </w:rPr>
        <w:t>Array:</w:t>
      </w:r>
      <w:r w:rsidRPr="000A7EA0">
        <w:rPr>
          <w:rFonts w:ascii="Times New Roman" w:eastAsia="Times New Roman" w:hAnsi="Times New Roman" w:cs="Times New Roman"/>
          <w:sz w:val="24"/>
          <w:szCs w:val="24"/>
        </w:rPr>
        <w:t xml:space="preserve"> Linear in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performs a swap operation per element. </w:t>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Both </w:t>
      </w:r>
      <w:r w:rsidRPr="000A7EA0">
        <w:rPr>
          <w:rFonts w:ascii="Times New Roman" w:eastAsia="Times New Roman" w:hAnsi="Times New Roman" w:cs="Times New Roman"/>
          <w:i/>
          <w:iCs/>
          <w:sz w:val="24"/>
          <w:szCs w:val="24"/>
        </w:rPr>
        <w:t>a</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b</w:t>
      </w:r>
      <w:r w:rsidRPr="000A7EA0">
        <w:rPr>
          <w:rFonts w:ascii="Times New Roman" w:eastAsia="Times New Roman" w:hAnsi="Times New Roman" w:cs="Times New Roman"/>
          <w:sz w:val="24"/>
          <w:szCs w:val="24"/>
        </w:rPr>
        <w:t xml:space="preserv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the construction or assignment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throws.</w:t>
      </w:r>
      <w:r w:rsidRPr="000A7EA0">
        <w:rPr>
          <w:rFonts w:ascii="Times New Roman" w:eastAsia="Times New Roman" w:hAnsi="Times New Roman" w:cs="Times New Roman"/>
          <w:sz w:val="24"/>
          <w:szCs w:val="24"/>
        </w:rPr>
        <w:br/>
        <w:t xml:space="preserve">Never throws if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is </w:t>
      </w:r>
      <w:hyperlink r:id="rId186" w:history="1">
        <w:r w:rsidRPr="000A7EA0">
          <w:rPr>
            <w:rFonts w:ascii="Times New Roman" w:eastAsia="Times New Roman" w:hAnsi="Times New Roman" w:cs="Times New Roman"/>
            <w:i/>
            <w:iCs/>
            <w:color w:val="0000FF"/>
            <w:sz w:val="24"/>
            <w:szCs w:val="24"/>
            <w:u w:val="single"/>
          </w:rPr>
          <w:t>nothrow-move-constructible</w:t>
        </w:r>
      </w:hyperlink>
      <w:r w:rsidRPr="000A7EA0">
        <w:rPr>
          <w:rFonts w:ascii="Times New Roman" w:eastAsia="Times New Roman" w:hAnsi="Times New Roman" w:cs="Times New Roman"/>
          <w:sz w:val="24"/>
          <w:szCs w:val="24"/>
        </w:rPr>
        <w:t xml:space="preserve"> and </w:t>
      </w:r>
      <w:hyperlink r:id="rId187" w:history="1">
        <w:r w:rsidRPr="000A7EA0">
          <w:rPr>
            <w:rFonts w:ascii="Times New Roman" w:eastAsia="Times New Roman" w:hAnsi="Times New Roman" w:cs="Times New Roman"/>
            <w:i/>
            <w:iCs/>
            <w:color w:val="0000FF"/>
            <w:sz w:val="24"/>
            <w:szCs w:val="24"/>
            <w:u w:val="single"/>
          </w:rPr>
          <w:t>nothrow-move-assignable</w:t>
        </w:r>
      </w:hyperlink>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 xml:space="preserve">Note that if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does not fulfill the requirements specified above (in </w:t>
      </w:r>
      <w:hyperlink r:id="rId188" w:anchor="parameters" w:history="1">
        <w:r w:rsidRPr="000A7EA0">
          <w:rPr>
            <w:rFonts w:ascii="Times New Roman" w:eastAsia="Times New Roman" w:hAnsi="Times New Roman" w:cs="Times New Roman"/>
            <w:color w:val="0000FF"/>
            <w:sz w:val="24"/>
            <w:szCs w:val="24"/>
            <w:u w:val="single"/>
          </w:rPr>
          <w:t>parameters</w:t>
        </w:r>
      </w:hyperlink>
      <w:r w:rsidRPr="000A7EA0">
        <w:rPr>
          <w:rFonts w:ascii="Times New Roman" w:eastAsia="Times New Roman" w:hAnsi="Times New Roman" w:cs="Times New Roman"/>
          <w:sz w:val="24"/>
          <w:szCs w:val="24"/>
        </w:rPr>
        <w:t xml:space="preserve">), it causes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std::swap_ranges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ForwardIterator1, class ForwardIterator2&gt;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ForwardIterator2 swap_ranges (ForwardIterator1 first1, ForwardIterator1 last1,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ForwardIterator2 first2);</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Exchange values of two ranges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Exchanges the values of each of the elements in the range </w:t>
      </w:r>
      <w:r w:rsidRPr="000A7EA0">
        <w:rPr>
          <w:rFonts w:ascii="Courier New" w:eastAsia="Times New Roman" w:hAnsi="Courier New" w:cs="Courier New"/>
          <w:sz w:val="20"/>
        </w:rPr>
        <w:t>[first1,last1)</w:t>
      </w:r>
      <w:r w:rsidRPr="000A7EA0">
        <w:rPr>
          <w:rFonts w:ascii="Times New Roman" w:eastAsia="Times New Roman" w:hAnsi="Times New Roman" w:cs="Times New Roman"/>
          <w:sz w:val="24"/>
          <w:szCs w:val="24"/>
        </w:rPr>
        <w:t xml:space="preserve"> with those of their respective elements in the range beginning at </w:t>
      </w:r>
      <w:r w:rsidRPr="000A7EA0">
        <w:rPr>
          <w:rFonts w:ascii="Times New Roman" w:eastAsia="Times New Roman" w:hAnsi="Times New Roman" w:cs="Times New Roman"/>
          <w:i/>
          <w:iCs/>
          <w:sz w:val="24"/>
          <w:szCs w:val="24"/>
        </w:rPr>
        <w:t>first2</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calls </w:t>
      </w:r>
      <w:hyperlink r:id="rId189" w:history="1">
        <w:r w:rsidRPr="000A7EA0">
          <w:rPr>
            <w:rFonts w:ascii="Times New Roman" w:eastAsia="Times New Roman" w:hAnsi="Times New Roman" w:cs="Times New Roman"/>
            <w:color w:val="0000FF"/>
            <w:sz w:val="24"/>
            <w:szCs w:val="24"/>
            <w:u w:val="single"/>
          </w:rPr>
          <w:t>swap</w:t>
        </w:r>
      </w:hyperlink>
      <w:r w:rsidRPr="000A7EA0">
        <w:rPr>
          <w:rFonts w:ascii="Times New Roman" w:eastAsia="Times New Roman" w:hAnsi="Times New Roman" w:cs="Times New Roman"/>
          <w:sz w:val="24"/>
          <w:szCs w:val="24"/>
        </w:rPr>
        <w:t xml:space="preserve"> (unqualified) to exchange the elements.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ForwardIterator1,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ForwardIterator2&gt;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ForwardIterator2 swap_ranges (ForwardIterator1 first1, ForwardIterator1 last1,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ForwardIterator2 first2)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(first1!=last1)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swap (*first1, *first2);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++first1; ++first2;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first2;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first1, last1</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90"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one of the sequences to be swapped. The range used is </w:t>
      </w:r>
      <w:r w:rsidRPr="000A7EA0">
        <w:rPr>
          <w:rFonts w:ascii="Times New Roman" w:eastAsia="Times New Roman" w:hAnsi="Times New Roman" w:cs="Times New Roman"/>
          <w:i/>
          <w:iCs/>
          <w:sz w:val="24"/>
          <w:szCs w:val="24"/>
        </w:rPr>
        <w:t>[first1,last1)</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first1</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last1</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first1</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last1</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first2</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91" w:history="1">
        <w:r w:rsidRPr="000A7EA0">
          <w:rPr>
            <w:rFonts w:ascii="Times New Roman" w:eastAsia="Times New Roman" w:hAnsi="Times New Roman" w:cs="Times New Roman"/>
            <w:color w:val="0000FF"/>
            <w:sz w:val="24"/>
            <w:szCs w:val="24"/>
            <w:u w:val="single"/>
          </w:rPr>
          <w:t>Forward iterator</w:t>
        </w:r>
      </w:hyperlink>
      <w:r w:rsidRPr="000A7EA0">
        <w:rPr>
          <w:rFonts w:ascii="Times New Roman" w:eastAsia="Times New Roman" w:hAnsi="Times New Roman" w:cs="Times New Roman"/>
          <w:sz w:val="24"/>
          <w:szCs w:val="24"/>
        </w:rPr>
        <w:t xml:space="preserve"> to the initial position in the other sequence to be swapped. The range used includes the same number of elements as the range </w:t>
      </w:r>
      <w:r w:rsidRPr="000A7EA0">
        <w:rPr>
          <w:rFonts w:ascii="Times New Roman" w:eastAsia="Times New Roman" w:hAnsi="Times New Roman" w:cs="Times New Roman"/>
          <w:i/>
          <w:iCs/>
          <w:sz w:val="24"/>
          <w:szCs w:val="24"/>
        </w:rPr>
        <w:t>[first1,last1)</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The two ranges shall not overlap.</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ranges shall not overlap.</w:t>
      </w:r>
      <w:r w:rsidRPr="000A7EA0">
        <w:rPr>
          <w:rFonts w:ascii="Times New Roman" w:eastAsia="Times New Roman" w:hAnsi="Times New Roman" w:cs="Times New Roman"/>
          <w:sz w:val="24"/>
          <w:szCs w:val="24"/>
        </w:rPr>
        <w:br/>
      </w:r>
      <w:hyperlink r:id="rId192" w:history="1">
        <w:r w:rsidRPr="000A7EA0">
          <w:rPr>
            <w:rFonts w:ascii="Times New Roman" w:eastAsia="Times New Roman" w:hAnsi="Times New Roman" w:cs="Times New Roman"/>
            <w:color w:val="0000FF"/>
            <w:sz w:val="24"/>
            <w:szCs w:val="24"/>
            <w:u w:val="single"/>
          </w:rPr>
          <w:t>swap</w:t>
        </w:r>
      </w:hyperlink>
      <w:r w:rsidRPr="000A7EA0">
        <w:rPr>
          <w:rFonts w:ascii="Times New Roman" w:eastAsia="Times New Roman" w:hAnsi="Times New Roman" w:cs="Times New Roman"/>
          <w:sz w:val="24"/>
          <w:szCs w:val="24"/>
        </w:rPr>
        <w:t xml:space="preserve"> shall be defined to exchange the types pointed by both iterator types symmetrically (in both orders).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to the last element swapped in the second sequence.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4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swap_ranges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std::swap_ranges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foo (5,10);        </w:t>
            </w:r>
            <w:r w:rsidRPr="000A7EA0">
              <w:rPr>
                <w:rFonts w:ascii="Courier New" w:eastAsia="Times New Roman" w:hAnsi="Courier New" w:cs="Courier New"/>
                <w:i/>
                <w:iCs/>
                <w:sz w:val="20"/>
                <w:szCs w:val="20"/>
              </w:rPr>
              <w:t>// foo: 10 10 10 10 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bar (5,33);        </w:t>
            </w:r>
            <w:r w:rsidRPr="000A7EA0">
              <w:rPr>
                <w:rFonts w:ascii="Courier New" w:eastAsia="Times New Roman" w:hAnsi="Courier New" w:cs="Courier New"/>
                <w:i/>
                <w:iCs/>
                <w:sz w:val="20"/>
                <w:szCs w:val="20"/>
              </w:rPr>
              <w:t>// bar: 33 33 33 33 33</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std::swap_ranges(foo.begin()+1, foo.end()-1, bar.begin());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results of swap: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"foo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it=foo.begin(); it!=foo.end();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"bar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it=bar.begin(); it!=bar.end();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45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lastRenderedPageBreak/>
              <w:t>foo contains: 10 33 33 33 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bar contains: 10 10 10 33 33</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193"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Performs a swap operation for each element in the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The objects in both ranges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assignment or an operation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std::iter_swap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ForwardIterator1, class ForwardIterator2&gt;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iter_swap (ForwardIterator1 a, ForwardIterator2 b);</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Exchange values of objects pointed by two iterators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Swaps the elements pointed by </w:t>
      </w:r>
      <w:r w:rsidRPr="000A7EA0">
        <w:rPr>
          <w:rFonts w:ascii="Times New Roman" w:eastAsia="Times New Roman" w:hAnsi="Times New Roman" w:cs="Times New Roman"/>
          <w:i/>
          <w:iCs/>
          <w:sz w:val="24"/>
          <w:szCs w:val="24"/>
        </w:rPr>
        <w:t>a</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b</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calls </w:t>
      </w:r>
      <w:hyperlink r:id="rId194" w:history="1">
        <w:r w:rsidRPr="000A7EA0">
          <w:rPr>
            <w:rFonts w:ascii="Times New Roman" w:eastAsia="Times New Roman" w:hAnsi="Times New Roman" w:cs="Times New Roman"/>
            <w:color w:val="0000FF"/>
            <w:sz w:val="24"/>
            <w:szCs w:val="24"/>
            <w:u w:val="single"/>
          </w:rPr>
          <w:t>swap</w:t>
        </w:r>
      </w:hyperlink>
      <w:r w:rsidRPr="000A7EA0">
        <w:rPr>
          <w:rFonts w:ascii="Times New Roman" w:eastAsia="Times New Roman" w:hAnsi="Times New Roman" w:cs="Times New Roman"/>
          <w:sz w:val="24"/>
          <w:szCs w:val="24"/>
        </w:rPr>
        <w:t xml:space="preserve"> (unqualified) to exchange the elements.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691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ForwardIterator1,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ForwardIterator2&gt;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iter_swap (ForwardIterator1 a, ForwardIterator2 b)</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swap (*a, *b);</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 b</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95"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objects to swap.</w:t>
      </w:r>
      <w:r w:rsidRPr="000A7EA0">
        <w:rPr>
          <w:rFonts w:ascii="Times New Roman" w:eastAsia="Times New Roman" w:hAnsi="Times New Roman" w:cs="Times New Roman"/>
          <w:sz w:val="24"/>
          <w:szCs w:val="24"/>
        </w:rPr>
        <w:br/>
      </w:r>
      <w:hyperlink r:id="rId196" w:history="1">
        <w:r w:rsidRPr="000A7EA0">
          <w:rPr>
            <w:rFonts w:ascii="Times New Roman" w:eastAsia="Times New Roman" w:hAnsi="Times New Roman" w:cs="Times New Roman"/>
            <w:color w:val="0000FF"/>
            <w:sz w:val="24"/>
            <w:szCs w:val="24"/>
            <w:u w:val="single"/>
          </w:rPr>
          <w:t>swap</w:t>
        </w:r>
      </w:hyperlink>
      <w:r w:rsidRPr="000A7EA0">
        <w:rPr>
          <w:rFonts w:ascii="Times New Roman" w:eastAsia="Times New Roman" w:hAnsi="Times New Roman" w:cs="Times New Roman"/>
          <w:sz w:val="24"/>
          <w:szCs w:val="24"/>
        </w:rPr>
        <w:t xml:space="preserve"> shall be defined to exchange values of the type pointed by the iterators.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iter_swap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std::iter_swap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myints[]={10,20,30,40,50 };              </w:t>
            </w:r>
            <w:r w:rsidRPr="000A7EA0">
              <w:rPr>
                <w:rFonts w:ascii="Courier New" w:eastAsia="Times New Roman" w:hAnsi="Courier New" w:cs="Courier New"/>
                <w:i/>
                <w:iCs/>
                <w:sz w:val="20"/>
                <w:szCs w:val="20"/>
              </w:rPr>
              <w:t>//   myints:  10  20  30  40  50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myvector (4,99);            </w:t>
            </w:r>
            <w:r w:rsidRPr="000A7EA0">
              <w:rPr>
                <w:rFonts w:ascii="Courier New" w:eastAsia="Times New Roman" w:hAnsi="Courier New" w:cs="Courier New"/>
                <w:i/>
                <w:iCs/>
                <w:sz w:val="20"/>
                <w:szCs w:val="20"/>
              </w:rPr>
              <w:t>// myvector:  99  99  99  99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std::iter_swap(myints,myvector.begin());     </w:t>
            </w:r>
            <w:r w:rsidRPr="000A7EA0">
              <w:rPr>
                <w:rFonts w:ascii="Courier New" w:eastAsia="Times New Roman" w:hAnsi="Courier New" w:cs="Courier New"/>
                <w:i/>
                <w:iCs/>
                <w:sz w:val="20"/>
                <w:szCs w:val="20"/>
              </w:rPr>
              <w:t>//   myints: [99] 20  30  40  50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myvector: [10] 99  99  99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std::iter_swap(myints+3,myvector.begin()+2); </w:t>
            </w:r>
            <w:r w:rsidRPr="000A7EA0">
              <w:rPr>
                <w:rFonts w:ascii="Courier New" w:eastAsia="Times New Roman" w:hAnsi="Courier New" w:cs="Courier New"/>
                <w:i/>
                <w:iCs/>
                <w:sz w:val="20"/>
                <w:szCs w:val="20"/>
              </w:rPr>
              <w:t>//   myints:  99  20  30 [99]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myvector:  10  99 [40] 99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10 99 40 99</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Constant: Calls </w:t>
      </w:r>
      <w:hyperlink r:id="rId197" w:history="1">
        <w:r w:rsidRPr="000A7EA0">
          <w:rPr>
            <w:rFonts w:ascii="Times New Roman" w:eastAsia="Times New Roman" w:hAnsi="Times New Roman" w:cs="Times New Roman"/>
            <w:color w:val="0000FF"/>
            <w:sz w:val="24"/>
            <w:szCs w:val="24"/>
            <w:u w:val="single"/>
          </w:rPr>
          <w:t>swap</w:t>
        </w:r>
      </w:hyperlink>
      <w:r w:rsidRPr="000A7EA0">
        <w:rPr>
          <w:rFonts w:ascii="Times New Roman" w:eastAsia="Times New Roman" w:hAnsi="Times New Roman" w:cs="Times New Roman"/>
          <w:sz w:val="24"/>
          <w:szCs w:val="24"/>
        </w:rPr>
        <w:t xml:space="preserve"> once.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The objects pointed by both iterators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the call to </w:t>
      </w:r>
      <w:hyperlink r:id="rId198" w:history="1">
        <w:r w:rsidRPr="000A7EA0">
          <w:rPr>
            <w:rFonts w:ascii="Times New Roman" w:eastAsia="Times New Roman" w:hAnsi="Times New Roman" w:cs="Times New Roman"/>
            <w:color w:val="0000FF"/>
            <w:sz w:val="24"/>
            <w:szCs w:val="24"/>
            <w:u w:val="single"/>
          </w:rPr>
          <w:t>swap</w:t>
        </w:r>
      </w:hyperlink>
      <w:r w:rsidRPr="000A7EA0">
        <w:rPr>
          <w:rFonts w:ascii="Times New Roman" w:eastAsia="Times New Roman" w:hAnsi="Times New Roman" w:cs="Times New Roman"/>
          <w:sz w:val="24"/>
          <w:szCs w:val="24"/>
        </w:rPr>
        <w:t xml:space="preserve">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std::transform</w:t>
      </w:r>
    </w:p>
    <w:tbl>
      <w:tblPr>
        <w:tblW w:w="0" w:type="auto"/>
        <w:tblCellSpacing w:w="15" w:type="dxa"/>
        <w:tblCellMar>
          <w:top w:w="15" w:type="dxa"/>
          <w:left w:w="15" w:type="dxa"/>
          <w:bottom w:w="15" w:type="dxa"/>
          <w:right w:w="15" w:type="dxa"/>
        </w:tblCellMar>
        <w:tblLook w:val="04A0"/>
      </w:tblPr>
      <w:tblGrid>
        <w:gridCol w:w="2068"/>
        <w:gridCol w:w="8822"/>
      </w:tblGrid>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unary operation(1)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 class UnaryOperation&gt;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transform (InputIterator first1, InputIterator last1,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result, UnaryOperation op);</w:t>
            </w:r>
          </w:p>
        </w:tc>
      </w:tr>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binary operation(2)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InputIterator1, class InputIterator2,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class OutputIterator, class BinaryOperation&gt;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transform (InputIterator1 first1, InputIterator1 last1,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InputIterator2 first2, OutputIterator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BinaryOperation binary_op);</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Transform range</w:t>
      </w:r>
    </w:p>
    <w:p w:rsidR="000A7EA0" w:rsidRPr="000A7EA0" w:rsidRDefault="000A7EA0" w:rsidP="000A7EA0">
      <w:pPr>
        <w:spacing w:after="24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Applies an operation sequentially to the elements of one (1) or two (2) ranges and stores the result in the range that begins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(1) unary operation</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Applies </w:t>
      </w:r>
      <w:r w:rsidRPr="000A7EA0">
        <w:rPr>
          <w:rFonts w:ascii="Times New Roman" w:eastAsia="Times New Roman" w:hAnsi="Times New Roman" w:cs="Times New Roman"/>
          <w:i/>
          <w:iCs/>
          <w:sz w:val="24"/>
          <w:szCs w:val="24"/>
        </w:rPr>
        <w:t>op</w:t>
      </w:r>
      <w:r w:rsidRPr="000A7EA0">
        <w:rPr>
          <w:rFonts w:ascii="Times New Roman" w:eastAsia="Times New Roman" w:hAnsi="Times New Roman" w:cs="Times New Roman"/>
          <w:sz w:val="24"/>
          <w:szCs w:val="24"/>
        </w:rPr>
        <w:t xml:space="preserve"> to each of the elements in the range </w:t>
      </w:r>
      <w:r w:rsidRPr="000A7EA0">
        <w:rPr>
          <w:rFonts w:ascii="Courier New" w:eastAsia="Times New Roman" w:hAnsi="Courier New" w:cs="Courier New"/>
          <w:sz w:val="20"/>
        </w:rPr>
        <w:t>[first1,last1)</w:t>
      </w:r>
      <w:r w:rsidRPr="000A7EA0">
        <w:rPr>
          <w:rFonts w:ascii="Times New Roman" w:eastAsia="Times New Roman" w:hAnsi="Times New Roman" w:cs="Times New Roman"/>
          <w:sz w:val="24"/>
          <w:szCs w:val="24"/>
        </w:rPr>
        <w:t xml:space="preserve"> and stores the value returned by each operation in the range that begins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(2) binary operation</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Calls </w:t>
      </w:r>
      <w:r w:rsidRPr="000A7EA0">
        <w:rPr>
          <w:rFonts w:ascii="Times New Roman" w:eastAsia="Times New Roman" w:hAnsi="Times New Roman" w:cs="Times New Roman"/>
          <w:i/>
          <w:iCs/>
          <w:sz w:val="24"/>
          <w:szCs w:val="24"/>
        </w:rPr>
        <w:t>binary_op</w:t>
      </w:r>
      <w:r w:rsidRPr="000A7EA0">
        <w:rPr>
          <w:rFonts w:ascii="Times New Roman" w:eastAsia="Times New Roman" w:hAnsi="Times New Roman" w:cs="Times New Roman"/>
          <w:sz w:val="24"/>
          <w:szCs w:val="24"/>
        </w:rPr>
        <w:t xml:space="preserve"> using each of the elements in the range </w:t>
      </w:r>
      <w:r w:rsidRPr="000A7EA0">
        <w:rPr>
          <w:rFonts w:ascii="Courier New" w:eastAsia="Times New Roman" w:hAnsi="Courier New" w:cs="Courier New"/>
          <w:sz w:val="20"/>
        </w:rPr>
        <w:t>[first1,last1)</w:t>
      </w:r>
      <w:r w:rsidRPr="000A7EA0">
        <w:rPr>
          <w:rFonts w:ascii="Times New Roman" w:eastAsia="Times New Roman" w:hAnsi="Times New Roman" w:cs="Times New Roman"/>
          <w:sz w:val="24"/>
          <w:szCs w:val="24"/>
        </w:rPr>
        <w:t xml:space="preserve"> as first argument, and the respective argument in the range that begins at </w:t>
      </w:r>
      <w:r w:rsidRPr="000A7EA0">
        <w:rPr>
          <w:rFonts w:ascii="Times New Roman" w:eastAsia="Times New Roman" w:hAnsi="Times New Roman" w:cs="Times New Roman"/>
          <w:i/>
          <w:iCs/>
          <w:sz w:val="24"/>
          <w:szCs w:val="24"/>
        </w:rPr>
        <w:t>first2</w:t>
      </w:r>
      <w:r w:rsidRPr="000A7EA0">
        <w:rPr>
          <w:rFonts w:ascii="Times New Roman" w:eastAsia="Times New Roman" w:hAnsi="Times New Roman" w:cs="Times New Roman"/>
          <w:sz w:val="24"/>
          <w:szCs w:val="24"/>
        </w:rPr>
        <w:t xml:space="preserve"> as second argument. The value returned by each call is stored in the range that begins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883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InputIterator,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UnaryOperator&gt;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transform (InputIterator first1, InputIterator last1,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result, UnaryOperator op)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(first1 != last1)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op(*first1);  </w:t>
            </w:r>
            <w:r w:rsidRPr="000A7EA0">
              <w:rPr>
                <w:rFonts w:ascii="Courier New" w:eastAsia="Times New Roman" w:hAnsi="Courier New" w:cs="Courier New"/>
                <w:i/>
                <w:iCs/>
                <w:sz w:val="20"/>
                <w:szCs w:val="20"/>
              </w:rPr>
              <w:t>// or: *result=binary_op(*first1,*first2++);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++first1;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allows for the destination range to be the same as one of the input ranges to make transformations </w:t>
      </w:r>
      <w:r w:rsidRPr="000A7EA0">
        <w:rPr>
          <w:rFonts w:ascii="Times New Roman" w:eastAsia="Times New Roman" w:hAnsi="Times New Roman" w:cs="Times New Roman"/>
          <w:i/>
          <w:iCs/>
          <w:sz w:val="24"/>
          <w:szCs w:val="24"/>
        </w:rPr>
        <w:t>in place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first1, last1</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199" w:history="1">
        <w:r w:rsidRPr="000A7EA0">
          <w:rPr>
            <w:rFonts w:ascii="Times New Roman" w:eastAsia="Times New Roman" w:hAnsi="Times New Roman" w:cs="Times New Roman"/>
            <w:color w:val="0000FF"/>
            <w:sz w:val="24"/>
            <w:szCs w:val="24"/>
            <w:u w:val="single"/>
          </w:rPr>
          <w:t>Input iterators</w:t>
        </w:r>
      </w:hyperlink>
      <w:r w:rsidRPr="000A7EA0">
        <w:rPr>
          <w:rFonts w:ascii="Times New Roman" w:eastAsia="Times New Roman" w:hAnsi="Times New Roman" w:cs="Times New Roman"/>
          <w:sz w:val="24"/>
          <w:szCs w:val="24"/>
        </w:rPr>
        <w:t xml:space="preserve"> to the initial and final positions of the first sequence. The range used is </w:t>
      </w:r>
      <w:r w:rsidRPr="000A7EA0">
        <w:rPr>
          <w:rFonts w:ascii="Courier New" w:eastAsia="Times New Roman" w:hAnsi="Courier New" w:cs="Courier New"/>
          <w:sz w:val="20"/>
        </w:rPr>
        <w:t>[first1,last1)</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first1</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last1</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first1</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last1</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first2</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00" w:history="1">
        <w:r w:rsidRPr="000A7EA0">
          <w:rPr>
            <w:rFonts w:ascii="Times New Roman" w:eastAsia="Times New Roman" w:hAnsi="Times New Roman" w:cs="Times New Roman"/>
            <w:color w:val="0000FF"/>
            <w:sz w:val="24"/>
            <w:szCs w:val="24"/>
            <w:u w:val="single"/>
          </w:rPr>
          <w:t>Input iterator</w:t>
        </w:r>
      </w:hyperlink>
      <w:r w:rsidRPr="000A7EA0">
        <w:rPr>
          <w:rFonts w:ascii="Times New Roman" w:eastAsia="Times New Roman" w:hAnsi="Times New Roman" w:cs="Times New Roman"/>
          <w:sz w:val="24"/>
          <w:szCs w:val="24"/>
        </w:rPr>
        <w:t xml:space="preserve"> to the initial position of the second range. The range includes as many elements as </w:t>
      </w:r>
      <w:r w:rsidRPr="000A7EA0">
        <w:rPr>
          <w:rFonts w:ascii="Courier New" w:eastAsia="Times New Roman" w:hAnsi="Courier New" w:cs="Courier New"/>
          <w:sz w:val="20"/>
        </w:rPr>
        <w:t>[first1,last1)</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01"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of the range where the operation results are stored. The range includes as many elements as </w:t>
      </w:r>
      <w:r w:rsidRPr="000A7EA0">
        <w:rPr>
          <w:rFonts w:ascii="Courier New" w:eastAsia="Times New Roman" w:hAnsi="Courier New" w:cs="Courier New"/>
          <w:sz w:val="20"/>
        </w:rPr>
        <w:t>[first1,last1)</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op</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Unary function that accepts one element of the type pointed by </w:t>
      </w:r>
      <w:r w:rsidRPr="000A7EA0">
        <w:rPr>
          <w:rFonts w:ascii="Courier New" w:eastAsia="Times New Roman" w:hAnsi="Courier New" w:cs="Courier New"/>
          <w:sz w:val="24"/>
          <w:szCs w:val="24"/>
        </w:rPr>
        <w:t>InputIterator</w:t>
      </w:r>
      <w:r w:rsidRPr="000A7EA0">
        <w:rPr>
          <w:rFonts w:ascii="Times New Roman" w:eastAsia="Times New Roman" w:hAnsi="Times New Roman" w:cs="Times New Roman"/>
          <w:sz w:val="24"/>
          <w:szCs w:val="24"/>
        </w:rPr>
        <w:t xml:space="preserve"> as argument, and returns some result value convertible to the type pointed by </w:t>
      </w:r>
      <w:r w:rsidRPr="000A7EA0">
        <w:rPr>
          <w:rFonts w:ascii="Courier New" w:eastAsia="Times New Roman" w:hAnsi="Courier New" w:cs="Courier New"/>
          <w:sz w:val="24"/>
          <w:szCs w:val="24"/>
        </w:rPr>
        <w:t>OutputIterator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binary_op</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Binary function that accepts two elements as argument (one of each of the two sequences), and returns some result value convertible to the type pointed by </w:t>
      </w:r>
      <w:r w:rsidRPr="000A7EA0">
        <w:rPr>
          <w:rFonts w:ascii="Courier New" w:eastAsia="Times New Roman" w:hAnsi="Courier New" w:cs="Courier New"/>
          <w:sz w:val="24"/>
          <w:szCs w:val="24"/>
        </w:rPr>
        <w:t>OutputIterator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 xml:space="preserve">Neither </w:t>
      </w:r>
      <w:r w:rsidRPr="000A7EA0">
        <w:rPr>
          <w:rFonts w:ascii="Times New Roman" w:eastAsia="Times New Roman" w:hAnsi="Times New Roman" w:cs="Times New Roman"/>
          <w:i/>
          <w:iCs/>
          <w:sz w:val="24"/>
          <w:szCs w:val="24"/>
        </w:rPr>
        <w:t>op</w:t>
      </w:r>
      <w:r w:rsidRPr="000A7EA0">
        <w:rPr>
          <w:rFonts w:ascii="Times New Roman" w:eastAsia="Times New Roman" w:hAnsi="Times New Roman" w:cs="Times New Roman"/>
          <w:sz w:val="24"/>
          <w:szCs w:val="24"/>
        </w:rPr>
        <w:t xml:space="preserve"> nor </w:t>
      </w:r>
      <w:r w:rsidRPr="000A7EA0">
        <w:rPr>
          <w:rFonts w:ascii="Times New Roman" w:eastAsia="Times New Roman" w:hAnsi="Times New Roman" w:cs="Times New Roman"/>
          <w:i/>
          <w:iCs/>
          <w:sz w:val="24"/>
          <w:szCs w:val="24"/>
        </w:rPr>
        <w:t>binary_op</w:t>
      </w:r>
      <w:r w:rsidRPr="000A7EA0">
        <w:rPr>
          <w:rFonts w:ascii="Times New Roman" w:eastAsia="Times New Roman" w:hAnsi="Times New Roman" w:cs="Times New Roman"/>
          <w:sz w:val="24"/>
          <w:szCs w:val="24"/>
        </w:rPr>
        <w:t xml:space="preserve"> should directly modify the elements passed as its arguments: These are indirectly modified by the algorithm (using the return value) if the same range is specified for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An iterator pointing to the element that follows the last element written in the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sequence.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3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r w:rsidRPr="000A7EA0">
              <w:rPr>
                <w:rFonts w:ascii="Courier New" w:eastAsia="Times New Roman" w:hAnsi="Courier New" w:cs="Courier New"/>
                <w:sz w:val="20"/>
                <w:szCs w:val="20"/>
              </w:rPr>
              <w:br/>
            </w:r>
            <w:r w:rsidRPr="000A7EA0">
              <w:rPr>
                <w:rFonts w:ascii="Courier New" w:eastAsia="Times New Roman" w:hAnsi="Courier New" w:cs="Courier New"/>
                <w:sz w:val="20"/>
              </w:rPr>
              <w:t>25</w:t>
            </w:r>
            <w:r w:rsidRPr="000A7EA0">
              <w:rPr>
                <w:rFonts w:ascii="Courier New" w:eastAsia="Times New Roman" w:hAnsi="Courier New" w:cs="Courier New"/>
                <w:sz w:val="20"/>
                <w:szCs w:val="20"/>
              </w:rPr>
              <w:br/>
            </w:r>
            <w:r w:rsidRPr="000A7EA0">
              <w:rPr>
                <w:rFonts w:ascii="Courier New" w:eastAsia="Times New Roman" w:hAnsi="Courier New" w:cs="Courier New"/>
                <w:sz w:val="20"/>
              </w:rPr>
              <w:t>26</w:t>
            </w:r>
            <w:r w:rsidRPr="000A7EA0">
              <w:rPr>
                <w:rFonts w:ascii="Courier New" w:eastAsia="Times New Roman" w:hAnsi="Courier New" w:cs="Courier New"/>
                <w:sz w:val="20"/>
                <w:szCs w:val="20"/>
              </w:rPr>
              <w:br/>
            </w:r>
            <w:r w:rsidRPr="000A7EA0">
              <w:rPr>
                <w:rFonts w:ascii="Courier New" w:eastAsia="Times New Roman" w:hAnsi="Courier New" w:cs="Courier New"/>
                <w:sz w:val="20"/>
              </w:rPr>
              <w:t>27</w:t>
            </w:r>
            <w:r w:rsidRPr="000A7EA0">
              <w:rPr>
                <w:rFonts w:ascii="Courier New" w:eastAsia="Times New Roman" w:hAnsi="Courier New" w:cs="Courier New"/>
                <w:sz w:val="20"/>
                <w:szCs w:val="20"/>
              </w:rPr>
              <w:br/>
            </w:r>
            <w:r w:rsidRPr="000A7EA0">
              <w:rPr>
                <w:rFonts w:ascii="Courier New" w:eastAsia="Times New Roman" w:hAnsi="Courier New" w:cs="Courier New"/>
                <w:sz w:val="20"/>
              </w:rPr>
              <w:t>28</w:t>
            </w:r>
            <w:r w:rsidRPr="000A7EA0">
              <w:rPr>
                <w:rFonts w:ascii="Courier New" w:eastAsia="Times New Roman" w:hAnsi="Courier New" w:cs="Courier New"/>
                <w:sz w:val="20"/>
                <w:szCs w:val="20"/>
              </w:rPr>
              <w:br/>
            </w:r>
            <w:r w:rsidRPr="000A7EA0">
              <w:rPr>
                <w:rFonts w:ascii="Courier New" w:eastAsia="Times New Roman" w:hAnsi="Courier New" w:cs="Courier New"/>
                <w:sz w:val="20"/>
              </w:rPr>
              <w:t>29</w:t>
            </w:r>
            <w:r w:rsidRPr="000A7EA0">
              <w:rPr>
                <w:rFonts w:ascii="Courier New" w:eastAsia="Times New Roman" w:hAnsi="Courier New" w:cs="Courier New"/>
                <w:sz w:val="20"/>
                <w:szCs w:val="20"/>
              </w:rPr>
              <w:br/>
            </w:r>
            <w:r w:rsidRPr="000A7EA0">
              <w:rPr>
                <w:rFonts w:ascii="Courier New" w:eastAsia="Times New Roman" w:hAnsi="Courier New" w:cs="Courier New"/>
                <w:sz w:val="20"/>
              </w:rPr>
              <w:t>30</w:t>
            </w:r>
            <w:r w:rsidRPr="000A7EA0">
              <w:rPr>
                <w:rFonts w:ascii="Courier New" w:eastAsia="Times New Roman" w:hAnsi="Courier New" w:cs="Courier New"/>
                <w:sz w:val="20"/>
                <w:szCs w:val="20"/>
              </w:rPr>
              <w:br/>
            </w:r>
            <w:r w:rsidRPr="000A7EA0">
              <w:rPr>
                <w:rFonts w:ascii="Courier New" w:eastAsia="Times New Roman" w:hAnsi="Courier New" w:cs="Courier New"/>
                <w:sz w:val="20"/>
              </w:rPr>
              <w:t>31</w:t>
            </w:r>
            <w:r w:rsidRPr="000A7EA0">
              <w:rPr>
                <w:rFonts w:ascii="Courier New" w:eastAsia="Times New Roman" w:hAnsi="Courier New" w:cs="Courier New"/>
                <w:sz w:val="20"/>
                <w:szCs w:val="20"/>
              </w:rPr>
              <w:br/>
            </w:r>
            <w:r w:rsidRPr="000A7EA0">
              <w:rPr>
                <w:rFonts w:ascii="Courier New" w:eastAsia="Times New Roman" w:hAnsi="Courier New" w:cs="Courier New"/>
                <w:sz w:val="20"/>
              </w:rPr>
              <w:t>32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 transform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std::transform</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&lt;functional&gt;   // std::plus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op_increase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++i;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foo;</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bar;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set some values: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i=1; i&lt;6; i++)</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foo.push_back (i*10);                         </w:t>
            </w:r>
            <w:r w:rsidRPr="000A7EA0">
              <w:rPr>
                <w:rFonts w:ascii="Courier New" w:eastAsia="Times New Roman" w:hAnsi="Courier New" w:cs="Courier New"/>
                <w:i/>
                <w:iCs/>
                <w:sz w:val="20"/>
                <w:szCs w:val="20"/>
              </w:rPr>
              <w:t>// foo: 10 20 30 40 50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bar.resize(foo.size());                         </w:t>
            </w:r>
            <w:r w:rsidRPr="000A7EA0">
              <w:rPr>
                <w:rFonts w:ascii="Courier New" w:eastAsia="Times New Roman" w:hAnsi="Courier New" w:cs="Courier New"/>
                <w:i/>
                <w:iCs/>
                <w:sz w:val="20"/>
                <w:szCs w:val="20"/>
              </w:rPr>
              <w:t>// allocate space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std::transform (foo.begin(), foo.end(), bar.begin(), op_increase);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bar: 11 21 31 41 51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std::plus adds together its two arguments: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std::transform (foo.begin(), foo.end(), bar.begin(), foo.begin(), std::plus&lt;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foo: 21 41 61 81 101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"foo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it=foo.begin(); it!=foo.end();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57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foo contains: 21 41 61 81 101</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02"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first1</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last1</w:t>
      </w:r>
      <w:r w:rsidRPr="000A7EA0">
        <w:rPr>
          <w:rFonts w:ascii="Times New Roman" w:eastAsia="Times New Roman" w:hAnsi="Times New Roman" w:cs="Times New Roman"/>
          <w:sz w:val="24"/>
          <w:szCs w:val="24"/>
        </w:rPr>
        <w:t xml:space="preserve">: Performs one assignment and one application of </w:t>
      </w:r>
      <w:r w:rsidRPr="000A7EA0">
        <w:rPr>
          <w:rFonts w:ascii="Times New Roman" w:eastAsia="Times New Roman" w:hAnsi="Times New Roman" w:cs="Times New Roman"/>
          <w:i/>
          <w:iCs/>
          <w:sz w:val="24"/>
          <w:szCs w:val="24"/>
        </w:rPr>
        <w:t>op</w:t>
      </w:r>
      <w:r w:rsidRPr="000A7EA0">
        <w:rPr>
          <w:rFonts w:ascii="Times New Roman" w:eastAsia="Times New Roman" w:hAnsi="Times New Roman" w:cs="Times New Roman"/>
          <w:sz w:val="24"/>
          <w:szCs w:val="24"/>
        </w:rPr>
        <w:t xml:space="preserve"> (or </w:t>
      </w:r>
      <w:r w:rsidRPr="000A7EA0">
        <w:rPr>
          <w:rFonts w:ascii="Times New Roman" w:eastAsia="Times New Roman" w:hAnsi="Times New Roman" w:cs="Times New Roman"/>
          <w:i/>
          <w:iCs/>
          <w:sz w:val="24"/>
          <w:szCs w:val="24"/>
        </w:rPr>
        <w:t>binary_op</w:t>
      </w:r>
      <w:r w:rsidRPr="000A7EA0">
        <w:rPr>
          <w:rFonts w:ascii="Times New Roman" w:eastAsia="Times New Roman" w:hAnsi="Times New Roman" w:cs="Times New Roman"/>
          <w:sz w:val="24"/>
          <w:szCs w:val="24"/>
        </w:rPr>
        <w:t>) per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[first1,last1)</w:t>
      </w:r>
      <w:r w:rsidRPr="000A7EA0">
        <w:rPr>
          <w:rFonts w:ascii="Times New Roman" w:eastAsia="Times New Roman" w:hAnsi="Times New Roman" w:cs="Times New Roman"/>
          <w:sz w:val="24"/>
          <w:szCs w:val="24"/>
        </w:rPr>
        <w:t xml:space="preserve"> (and eventually those in the range beginning at </w:t>
      </w:r>
      <w:r w:rsidRPr="000A7EA0">
        <w:rPr>
          <w:rFonts w:ascii="Times New Roman" w:eastAsia="Times New Roman" w:hAnsi="Times New Roman" w:cs="Times New Roman"/>
          <w:i/>
          <w:iCs/>
          <w:sz w:val="24"/>
          <w:szCs w:val="24"/>
        </w:rPr>
        <w:t>first2</w:t>
      </w:r>
      <w:r w:rsidRPr="000A7EA0">
        <w:rPr>
          <w:rFonts w:ascii="Times New Roman" w:eastAsia="Times New Roman" w:hAnsi="Times New Roman" w:cs="Times New Roman"/>
          <w:sz w:val="24"/>
          <w:szCs w:val="24"/>
        </w:rPr>
        <w:t>) are accessed (each object is accessed exactly once).</w:t>
      </w:r>
      <w:r w:rsidRPr="000A7EA0">
        <w:rPr>
          <w:rFonts w:ascii="Times New Roman" w:eastAsia="Times New Roman" w:hAnsi="Times New Roman" w:cs="Times New Roman"/>
          <w:sz w:val="24"/>
          <w:szCs w:val="24"/>
        </w:rPr>
        <w:br/>
        <w:t xml:space="preserve">The objects in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of the function calls, the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std::replace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replace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const T&amp; old_value, const T&amp; new_value);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Replace value in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Assigns </w:t>
      </w:r>
      <w:r w:rsidRPr="000A7EA0">
        <w:rPr>
          <w:rFonts w:ascii="Times New Roman" w:eastAsia="Times New Roman" w:hAnsi="Times New Roman" w:cs="Times New Roman"/>
          <w:i/>
          <w:iCs/>
          <w:sz w:val="24"/>
          <w:szCs w:val="24"/>
        </w:rPr>
        <w:t>new_value</w:t>
      </w:r>
      <w:r w:rsidRPr="000A7EA0">
        <w:rPr>
          <w:rFonts w:ascii="Times New Roman" w:eastAsia="Times New Roman" w:hAnsi="Times New Roman" w:cs="Times New Roman"/>
          <w:sz w:val="24"/>
          <w:szCs w:val="24"/>
        </w:rPr>
        <w:t xml:space="preserve"> to all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that compare equal to </w:t>
      </w:r>
      <w:r w:rsidRPr="000A7EA0">
        <w:rPr>
          <w:rFonts w:ascii="Times New Roman" w:eastAsia="Times New Roman" w:hAnsi="Times New Roman" w:cs="Times New Roman"/>
          <w:i/>
          <w:iCs/>
          <w:sz w:val="24"/>
          <w:szCs w:val="24"/>
        </w:rPr>
        <w:t>old_value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uses </w:t>
      </w:r>
      <w:r w:rsidRPr="000A7EA0">
        <w:rPr>
          <w:rFonts w:ascii="Courier New" w:eastAsia="Times New Roman" w:hAnsi="Courier New" w:cs="Courier New"/>
          <w:sz w:val="20"/>
        </w:rPr>
        <w:t>operator==</w:t>
      </w:r>
      <w:r w:rsidRPr="000A7EA0">
        <w:rPr>
          <w:rFonts w:ascii="Times New Roman" w:eastAsia="Times New Roman" w:hAnsi="Times New Roman" w:cs="Times New Roman"/>
          <w:sz w:val="24"/>
          <w:szCs w:val="24"/>
        </w:rPr>
        <w:t xml:space="preserve"> to compare the individual elements to </w:t>
      </w:r>
      <w:r w:rsidRPr="000A7EA0">
        <w:rPr>
          <w:rFonts w:ascii="Times New Roman" w:eastAsia="Times New Roman" w:hAnsi="Times New Roman" w:cs="Times New Roman"/>
          <w:i/>
          <w:iCs/>
          <w:sz w:val="24"/>
          <w:szCs w:val="24"/>
        </w:rPr>
        <w:t>old_value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72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replace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old_value,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new_value)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(*first == old_value) *first=new_value;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03"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of elements that support being compared and assigned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old_value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be replaced.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new_value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Replacement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2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 replace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std::replace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 10, 20, 30, 30, 20, 10, 10, 20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myvector (myints, myints+8);            </w:t>
            </w:r>
            <w:r w:rsidRPr="000A7EA0">
              <w:rPr>
                <w:rFonts w:ascii="Courier New" w:eastAsia="Times New Roman" w:hAnsi="Courier New" w:cs="Courier New"/>
                <w:i/>
                <w:iCs/>
                <w:sz w:val="20"/>
                <w:szCs w:val="20"/>
              </w:rPr>
              <w:t>// 10 20 30 30 20 10 10 20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std::replace (myvector.begin(), myvector.end(), 20, 99); </w:t>
            </w:r>
            <w:r w:rsidRPr="000A7EA0">
              <w:rPr>
                <w:rFonts w:ascii="Courier New" w:eastAsia="Times New Roman" w:hAnsi="Courier New" w:cs="Courier New"/>
                <w:i/>
                <w:iCs/>
                <w:sz w:val="20"/>
                <w:szCs w:val="20"/>
              </w:rPr>
              <w:t>// 10 99 30 30 99 10 10 99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lastRenderedPageBreak/>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13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10 99 30 30 99 10 10 99</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04"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Compares each element and assigns to those matching.</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 and potentially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of the element comparisons, element assignments or operations on iterators throw.</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std::replace_if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UnaryPredicate,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replace_if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UnaryPredicate pred, const T&amp; new_value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Replace values in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Assigns </w:t>
      </w:r>
      <w:r w:rsidRPr="000A7EA0">
        <w:rPr>
          <w:rFonts w:ascii="Times New Roman" w:eastAsia="Times New Roman" w:hAnsi="Times New Roman" w:cs="Times New Roman"/>
          <w:i/>
          <w:iCs/>
          <w:sz w:val="24"/>
          <w:szCs w:val="24"/>
        </w:rPr>
        <w:t>new_value</w:t>
      </w:r>
      <w:r w:rsidRPr="000A7EA0">
        <w:rPr>
          <w:rFonts w:ascii="Times New Roman" w:eastAsia="Times New Roman" w:hAnsi="Times New Roman" w:cs="Times New Roman"/>
          <w:sz w:val="24"/>
          <w:szCs w:val="24"/>
        </w:rPr>
        <w:t xml:space="preserve"> to all the elements in the range </w:t>
      </w:r>
      <w:r w:rsidRPr="000A7EA0">
        <w:rPr>
          <w:rFonts w:ascii="Times New Roman" w:eastAsia="Times New Roman" w:hAnsi="Times New Roman" w:cs="Times New Roman"/>
          <w:i/>
          <w:iCs/>
          <w:sz w:val="24"/>
          <w:szCs w:val="24"/>
        </w:rPr>
        <w:t>[first,last)</w:t>
      </w:r>
      <w:r w:rsidRPr="000A7EA0">
        <w:rPr>
          <w:rFonts w:ascii="Times New Roman" w:eastAsia="Times New Roman" w:hAnsi="Times New Roman" w:cs="Times New Roman"/>
          <w:sz w:val="24"/>
          <w:szCs w:val="24"/>
        </w:rPr>
        <w:t xml:space="preserve"> for which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returns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78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UnaryPredicate,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 &gt;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replace_if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UnaryPredicate pred,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new_value)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(pred(*first)) *first=new_value;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05"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of elements that support being assigned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pred</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Unary function that accepts an element in the range as argument, and returns a value convertible to </w:t>
      </w:r>
      <w:r w:rsidRPr="000A7EA0">
        <w:rPr>
          <w:rFonts w:ascii="Courier New" w:eastAsia="Times New Roman" w:hAnsi="Courier New" w:cs="Courier New"/>
          <w:sz w:val="20"/>
        </w:rPr>
        <w:t>bool</w:t>
      </w:r>
      <w:r w:rsidRPr="000A7EA0">
        <w:rPr>
          <w:rFonts w:ascii="Times New Roman" w:eastAsia="Times New Roman" w:hAnsi="Times New Roman" w:cs="Times New Roman"/>
          <w:sz w:val="24"/>
          <w:szCs w:val="24"/>
        </w:rPr>
        <w:t xml:space="preserve">. The value returned indicates whether the element is to be replaced (if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it is replaced).</w:t>
      </w:r>
      <w:r w:rsidRPr="000A7EA0">
        <w:rPr>
          <w:rFonts w:ascii="Times New Roman" w:eastAsia="Times New Roman" w:hAnsi="Times New Roman" w:cs="Times New Roman"/>
          <w:sz w:val="24"/>
          <w:szCs w:val="24"/>
        </w:rPr>
        <w:br/>
        <w:t>The function shall not modify its argument.</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new_value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assign to replaced elements.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15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replace_if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std::replace_if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bool</w:t>
            </w:r>
            <w:r w:rsidRPr="000A7EA0">
              <w:rPr>
                <w:rFonts w:ascii="Courier New" w:eastAsia="Times New Roman" w:hAnsi="Courier New" w:cs="Courier New"/>
                <w:sz w:val="20"/>
              </w:rPr>
              <w:t xml:space="preserve"> IsOdd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((i%2)==1);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set some values: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i=1; i&lt;10; i++) myvector.push_back(i);               </w:t>
            </w:r>
            <w:r w:rsidRPr="000A7EA0">
              <w:rPr>
                <w:rFonts w:ascii="Courier New" w:eastAsia="Times New Roman" w:hAnsi="Courier New" w:cs="Courier New"/>
                <w:i/>
                <w:iCs/>
                <w:sz w:val="20"/>
                <w:szCs w:val="20"/>
              </w:rPr>
              <w:t>// 1 2 3 4 5 6 7 8 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std::replace_if (myvector.begin(), myvector.end(), IsOdd, 0); </w:t>
            </w:r>
            <w:r w:rsidRPr="000A7EA0">
              <w:rPr>
                <w:rFonts w:ascii="Courier New" w:eastAsia="Times New Roman" w:hAnsi="Courier New" w:cs="Courier New"/>
                <w:i/>
                <w:iCs/>
                <w:sz w:val="20"/>
                <w:szCs w:val="20"/>
              </w:rPr>
              <w:t>// 0 2 0 4 0 6 0 8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41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0 2 0 4 0 6 0 8 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06"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Applies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to each element and assigns to those matching.</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 and potentially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std::replace_copy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replace_copy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const T&amp; old_value, const T&amp; new_value);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Copy range replacing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Copies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replacing the appearances of </w:t>
      </w:r>
      <w:r w:rsidRPr="000A7EA0">
        <w:rPr>
          <w:rFonts w:ascii="Times New Roman" w:eastAsia="Times New Roman" w:hAnsi="Times New Roman" w:cs="Times New Roman"/>
          <w:i/>
          <w:iCs/>
          <w:sz w:val="24"/>
          <w:szCs w:val="24"/>
        </w:rPr>
        <w:t>old_value</w:t>
      </w:r>
      <w:r w:rsidRPr="000A7EA0">
        <w:rPr>
          <w:rFonts w:ascii="Times New Roman" w:eastAsia="Times New Roman" w:hAnsi="Times New Roman" w:cs="Times New Roman"/>
          <w:sz w:val="24"/>
          <w:szCs w:val="24"/>
        </w:rPr>
        <w:t xml:space="preserve"> by </w:t>
      </w:r>
      <w:r w:rsidRPr="000A7EA0">
        <w:rPr>
          <w:rFonts w:ascii="Times New Roman" w:eastAsia="Times New Roman" w:hAnsi="Times New Roman" w:cs="Times New Roman"/>
          <w:i/>
          <w:iCs/>
          <w:sz w:val="24"/>
          <w:szCs w:val="24"/>
        </w:rPr>
        <w:t>new_value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uses </w:t>
      </w:r>
      <w:r w:rsidRPr="000A7EA0">
        <w:rPr>
          <w:rFonts w:ascii="Courier New" w:eastAsia="Times New Roman" w:hAnsi="Courier New" w:cs="Courier New"/>
          <w:sz w:val="20"/>
        </w:rPr>
        <w:t>operator==</w:t>
      </w:r>
      <w:r w:rsidRPr="000A7EA0">
        <w:rPr>
          <w:rFonts w:ascii="Times New Roman" w:eastAsia="Times New Roman" w:hAnsi="Times New Roman" w:cs="Times New Roman"/>
          <w:sz w:val="24"/>
          <w:szCs w:val="24"/>
        </w:rPr>
        <w:t xml:space="preserve"> to compare the individual elements to </w:t>
      </w:r>
      <w:r w:rsidRPr="000A7EA0">
        <w:rPr>
          <w:rFonts w:ascii="Times New Roman" w:eastAsia="Times New Roman" w:hAnsi="Times New Roman" w:cs="Times New Roman"/>
          <w:i/>
          <w:iCs/>
          <w:sz w:val="24"/>
          <w:szCs w:val="24"/>
        </w:rPr>
        <w:t>old_value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574"/>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InputIterator,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replace_copy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result,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old_value,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new_value)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(*first==old_value)? new_value: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07" w:history="1">
        <w:r w:rsidRPr="000A7EA0">
          <w:rPr>
            <w:rFonts w:ascii="Times New Roman" w:eastAsia="Times New Roman" w:hAnsi="Times New Roman" w:cs="Times New Roman"/>
            <w:color w:val="0000FF"/>
            <w:sz w:val="24"/>
            <w:szCs w:val="24"/>
            <w:u w:val="single"/>
          </w:rPr>
          <w:t>Input iterators</w:t>
        </w:r>
      </w:hyperlink>
      <w:r w:rsidRPr="000A7EA0">
        <w:rPr>
          <w:rFonts w:ascii="Times New Roman" w:eastAsia="Times New Roman" w:hAnsi="Times New Roman" w:cs="Times New Roman"/>
          <w:sz w:val="24"/>
          <w:szCs w:val="24"/>
        </w:rPr>
        <w:t xml:space="preserve"> to the initial and final positions in a sequence. The range copied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08"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of the range where the resulting sequence is stored. The range includes as many elements as [first,last).</w:t>
      </w:r>
      <w:r w:rsidRPr="000A7EA0">
        <w:rPr>
          <w:rFonts w:ascii="Times New Roman" w:eastAsia="Times New Roman" w:hAnsi="Times New Roman" w:cs="Times New Roman"/>
          <w:sz w:val="24"/>
          <w:szCs w:val="24"/>
        </w:rPr>
        <w:br/>
        <w:t xml:space="preserve">The pointed type shall support being assigned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old_value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be replaced.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new_value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Replacement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ranges shall not overlap.</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pointing to the element that follows the last element written in the result sequence.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replace_copy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std::replace_copy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 10, 20, 30, 30, 20, 10, 10, 20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 (8);</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std::replace_copy (myints, myints+8, myvector.begin(), 20, 99);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13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10 99 30 30 99 10 10 99</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09"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Performs a comparison and an assignment for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w:t>
      </w:r>
      <w:r w:rsidRPr="000A7EA0">
        <w:rPr>
          <w:rFonts w:ascii="Times New Roman" w:eastAsia="Times New Roman" w:hAnsi="Times New Roman" w:cs="Times New Roman"/>
          <w:sz w:val="24"/>
          <w:szCs w:val="24"/>
        </w:rPr>
        <w:br/>
        <w:t xml:space="preserve">The objects in the range between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and the returned value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of the element comparisons, element assignments or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std::replace_copy_if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 class UnaryPredicate,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replace_copy_if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result, UnaryPredicate pred,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const T&amp; new_value);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Copy range replacing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Copies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replacing those for which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returns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xml:space="preserve"> by </w:t>
      </w:r>
      <w:r w:rsidRPr="000A7EA0">
        <w:rPr>
          <w:rFonts w:ascii="Times New Roman" w:eastAsia="Times New Roman" w:hAnsi="Times New Roman" w:cs="Times New Roman"/>
          <w:i/>
          <w:iCs/>
          <w:sz w:val="24"/>
          <w:szCs w:val="24"/>
        </w:rPr>
        <w:t>new_value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03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InputIterator,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UnaryPredicate,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replace_copy_if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result, UnaryPredicate pred,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new_value)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(pred(*first))? new_value: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Input iterators to the initial and final positions in a sequence. The range copied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10"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of the range where the resulting sequence is stored. The range includes as many elements as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 xml:space="preserve">The pointed type shall support being assigned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pred</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Unary function that accepts an element in the range as argument, and returns a value convertible to </w:t>
      </w:r>
      <w:r w:rsidRPr="000A7EA0">
        <w:rPr>
          <w:rFonts w:ascii="Courier New" w:eastAsia="Times New Roman" w:hAnsi="Courier New" w:cs="Courier New"/>
          <w:sz w:val="20"/>
        </w:rPr>
        <w:t>bool</w:t>
      </w:r>
      <w:r w:rsidRPr="000A7EA0">
        <w:rPr>
          <w:rFonts w:ascii="Times New Roman" w:eastAsia="Times New Roman" w:hAnsi="Times New Roman" w:cs="Times New Roman"/>
          <w:sz w:val="24"/>
          <w:szCs w:val="24"/>
        </w:rPr>
        <w:t xml:space="preserve">. The value returned indicates whether the element is to be replaced in the copy (if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it is replaced).</w:t>
      </w:r>
      <w:r w:rsidRPr="000A7EA0">
        <w:rPr>
          <w:rFonts w:ascii="Times New Roman" w:eastAsia="Times New Roman" w:hAnsi="Times New Roman" w:cs="Times New Roman"/>
          <w:sz w:val="24"/>
          <w:szCs w:val="24"/>
        </w:rPr>
        <w:br/>
        <w:t>The function shall not modify its argument.</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new_value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assign to replaced values.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ranges shall not overlap.</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pointing to the element that follows the last element written in the result sequence.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replace_copy_if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std::replace_copy_if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bool</w:t>
            </w:r>
            <w:r w:rsidRPr="000A7EA0">
              <w:rPr>
                <w:rFonts w:ascii="Courier New" w:eastAsia="Times New Roman" w:hAnsi="Courier New" w:cs="Courier New"/>
                <w:sz w:val="20"/>
              </w:rPr>
              <w:t xml:space="preserve"> IsOdd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((i%2)==1);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foo,bar;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set some values: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i=1; i&lt;10; i++) foo.push_back(i);          </w:t>
            </w:r>
            <w:r w:rsidRPr="000A7EA0">
              <w:rPr>
                <w:rFonts w:ascii="Courier New" w:eastAsia="Times New Roman" w:hAnsi="Courier New" w:cs="Courier New"/>
                <w:i/>
                <w:iCs/>
                <w:sz w:val="20"/>
                <w:szCs w:val="20"/>
              </w:rPr>
              <w:t>// 1 2 3 4 5 6 7 8 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bar.resize(foo.size());   </w:t>
            </w:r>
            <w:r w:rsidRPr="000A7EA0">
              <w:rPr>
                <w:rFonts w:ascii="Courier New" w:eastAsia="Times New Roman" w:hAnsi="Courier New" w:cs="Courier New"/>
                <w:i/>
                <w:iCs/>
                <w:sz w:val="20"/>
                <w:szCs w:val="20"/>
              </w:rPr>
              <w:t>// allocate space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std::replace_copy_if (foo.begin(), foo.end(), bar.begin(), IsOdd,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0 2 0 4 0 6 0 8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"bar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it=bar.begin(); it!=bar.end();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17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second contains: 0 2 0 4 0 6 0 8 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11"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Applies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and performs an assignment for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w:t>
      </w:r>
      <w:r w:rsidRPr="000A7EA0">
        <w:rPr>
          <w:rFonts w:ascii="Times New Roman" w:eastAsia="Times New Roman" w:hAnsi="Times New Roman" w:cs="Times New Roman"/>
          <w:sz w:val="24"/>
          <w:szCs w:val="24"/>
        </w:rPr>
        <w:br/>
        <w:t xml:space="preserve">The objects in the range between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and the returned value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std::fill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fill (ForwardIterator first, ForwardIterator last, const T&amp; val);</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Fill range with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Assigns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 xml:space="preserve"> to all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85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fill (ForwardIterator first, ForwardIterator last,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val)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 != 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 val;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12"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of elements that support being assigned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The range filled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assign to the elements in the filled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03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fill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std::fill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myvector (8);                       </w:t>
            </w:r>
            <w:r w:rsidRPr="000A7EA0">
              <w:rPr>
                <w:rFonts w:ascii="Courier New" w:eastAsia="Times New Roman" w:hAnsi="Courier New" w:cs="Courier New"/>
                <w:i/>
                <w:iCs/>
                <w:sz w:val="20"/>
                <w:szCs w:val="20"/>
              </w:rPr>
              <w:t>// myvector: 0 0 0 0 0 0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std::fill (myvector.begin(),myvector.begin()+4,5);   </w:t>
            </w:r>
            <w:r w:rsidRPr="000A7EA0">
              <w:rPr>
                <w:rFonts w:ascii="Courier New" w:eastAsia="Times New Roman" w:hAnsi="Courier New" w:cs="Courier New"/>
                <w:i/>
                <w:iCs/>
                <w:sz w:val="20"/>
                <w:szCs w:val="20"/>
              </w:rPr>
              <w:t>// myvector: 5 5 5 5 0 0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std::fill (myvector.begin()+3,myvector.end()-2,8);   </w:t>
            </w:r>
            <w:r w:rsidRPr="000A7EA0">
              <w:rPr>
                <w:rFonts w:ascii="Courier New" w:eastAsia="Times New Roman" w:hAnsi="Courier New" w:cs="Courier New"/>
                <w:i/>
                <w:iCs/>
                <w:sz w:val="20"/>
                <w:szCs w:val="20"/>
              </w:rPr>
              <w:t>// myvector: 5 5 5 8 8 8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17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5 5 5 8 8 8 0 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13"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Assigns a value to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modified (each object is accessed exactly once).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assignment or an operation on an iterator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std::fill_n</w:t>
      </w:r>
    </w:p>
    <w:p w:rsidR="000A7EA0" w:rsidRPr="000A7EA0" w:rsidRDefault="000A7EA0" w:rsidP="000A7EA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14"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15"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0"/>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OutputIterator, class Size,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fill_n (OutputIterator first, Size n, const T&amp; val);</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Fill sequence with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Assigns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 xml:space="preserve"> to the first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elements of the sequence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823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Size,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fill_n (OutputIterator first, Size n,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val)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(n&gt;0)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 val;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first;     </w:t>
            </w:r>
            <w:r w:rsidRPr="000A7EA0">
              <w:rPr>
                <w:rFonts w:ascii="Courier New" w:eastAsia="Times New Roman" w:hAnsi="Courier New" w:cs="Courier New"/>
                <w:i/>
                <w:iCs/>
                <w:sz w:val="20"/>
                <w:szCs w:val="20"/>
              </w:rPr>
              <w:t>// since C++11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16" w:history="1">
        <w:r w:rsidRPr="000A7EA0">
          <w:rPr>
            <w:rFonts w:ascii="Times New Roman" w:eastAsia="Times New Roman" w:hAnsi="Times New Roman" w:cs="Times New Roman"/>
            <w:color w:val="0000FF"/>
            <w:sz w:val="24"/>
            <w:szCs w:val="24"/>
            <w:u w:val="single"/>
          </w:rPr>
          <w:t>Output iterators</w:t>
        </w:r>
      </w:hyperlink>
      <w:r w:rsidRPr="000A7EA0">
        <w:rPr>
          <w:rFonts w:ascii="Times New Roman" w:eastAsia="Times New Roman" w:hAnsi="Times New Roman" w:cs="Times New Roman"/>
          <w:sz w:val="24"/>
          <w:szCs w:val="24"/>
        </w:rPr>
        <w:t xml:space="preserve"> to the initial position in a sequence of at least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elements that support being assigned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Number of elements to fill.</w:t>
      </w:r>
    </w:p>
    <w:p w:rsidR="000A7EA0" w:rsidRPr="000A7EA0" w:rsidRDefault="000A7EA0" w:rsidP="000A7E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hyperlink r:id="rId217"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hyperlink r:id="rId218"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1"/>
        </w:numPr>
        <w:spacing w:before="100" w:beforeAutospacing="1" w:after="100" w:afterAutospacing="1" w:line="240" w:lineRule="auto"/>
        <w:ind w:left="1440"/>
        <w:rPr>
          <w:rFonts w:ascii="Times New Roman" w:eastAsia="Times New Roman" w:hAnsi="Times New Roman" w:cs="Times New Roman"/>
          <w:sz w:val="24"/>
          <w:szCs w:val="24"/>
        </w:rPr>
      </w:pP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This value shall not be negative.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Courier New" w:eastAsia="Times New Roman" w:hAnsi="Courier New" w:cs="Courier New"/>
          <w:sz w:val="24"/>
          <w:szCs w:val="24"/>
        </w:rPr>
        <w:t>Size</w:t>
      </w:r>
      <w:r w:rsidRPr="000A7EA0">
        <w:rPr>
          <w:rFonts w:ascii="Times New Roman" w:eastAsia="Times New Roman" w:hAnsi="Times New Roman" w:cs="Times New Roman"/>
          <w:sz w:val="24"/>
          <w:szCs w:val="24"/>
        </w:rPr>
        <w:t xml:space="preserve"> shall be (convertible to) an integral type.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be used to fill the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19"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20"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fill_n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std::fill_n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myvector (8,10);        </w:t>
            </w:r>
            <w:r w:rsidRPr="000A7EA0">
              <w:rPr>
                <w:rFonts w:ascii="Courier New" w:eastAsia="Times New Roman" w:hAnsi="Courier New" w:cs="Courier New"/>
                <w:i/>
                <w:iCs/>
                <w:sz w:val="20"/>
                <w:szCs w:val="20"/>
              </w:rPr>
              <w:t>// myvector: 10 10 10 10 10 10 10 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std::fill_n (myvector.begin(),4,20);     </w:t>
            </w:r>
            <w:r w:rsidRPr="000A7EA0">
              <w:rPr>
                <w:rFonts w:ascii="Courier New" w:eastAsia="Times New Roman" w:hAnsi="Courier New" w:cs="Courier New"/>
                <w:i/>
                <w:iCs/>
                <w:sz w:val="20"/>
                <w:szCs w:val="20"/>
              </w:rPr>
              <w:t>// myvector: 20 20 20 20 10 10 10 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std::fill_n (myvector.begin()+3,3,33);   </w:t>
            </w:r>
            <w:r w:rsidRPr="000A7EA0">
              <w:rPr>
                <w:rFonts w:ascii="Courier New" w:eastAsia="Times New Roman" w:hAnsi="Courier New" w:cs="Courier New"/>
                <w:i/>
                <w:iCs/>
                <w:sz w:val="20"/>
                <w:szCs w:val="20"/>
              </w:rPr>
              <w:t>// myvector: 20 20 20 33 33 33 10 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13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20 20 20 33 33 33 10 10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Assigns a value to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The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first objects at the range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are modified (each object is modified exactly once).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assignment or an operation on an iterator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std::generate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Generator&gt;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generate (ForwardIterator first, ForwardIterator last, Generator gen);</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Generate values for range with function</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Assigns the value returned by successive calls to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 xml:space="preserve"> to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43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Generator&gt;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generate ( ForwardIterator first, ForwardIterator last, Generator gen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 != 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 gen();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21"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The range affected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gen</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Generator function that is called with no arguments and returns some value of a type convertible to those pointed by the iterators.</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r w:rsidRPr="000A7EA0">
              <w:rPr>
                <w:rFonts w:ascii="Courier New" w:eastAsia="Times New Roman" w:hAnsi="Courier New" w:cs="Courier New"/>
                <w:sz w:val="20"/>
                <w:szCs w:val="20"/>
              </w:rPr>
              <w:br/>
            </w:r>
            <w:r w:rsidRPr="000A7EA0">
              <w:rPr>
                <w:rFonts w:ascii="Courier New" w:eastAsia="Times New Roman" w:hAnsi="Courier New" w:cs="Courier New"/>
                <w:sz w:val="20"/>
              </w:rPr>
              <w:t>25</w:t>
            </w:r>
            <w:r w:rsidRPr="000A7EA0">
              <w:rPr>
                <w:rFonts w:ascii="Courier New" w:eastAsia="Times New Roman" w:hAnsi="Courier New" w:cs="Courier New"/>
                <w:sz w:val="20"/>
                <w:szCs w:val="20"/>
              </w:rPr>
              <w:br/>
            </w:r>
            <w:r w:rsidRPr="000A7EA0">
              <w:rPr>
                <w:rFonts w:ascii="Courier New" w:eastAsia="Times New Roman" w:hAnsi="Courier New" w:cs="Courier New"/>
                <w:sz w:val="20"/>
              </w:rPr>
              <w:t>26</w:t>
            </w:r>
            <w:r w:rsidRPr="000A7EA0">
              <w:rPr>
                <w:rFonts w:ascii="Courier New" w:eastAsia="Times New Roman" w:hAnsi="Courier New" w:cs="Courier New"/>
                <w:sz w:val="20"/>
                <w:szCs w:val="20"/>
              </w:rPr>
              <w:br/>
            </w:r>
            <w:r w:rsidRPr="000A7EA0">
              <w:rPr>
                <w:rFonts w:ascii="Courier New" w:eastAsia="Times New Roman" w:hAnsi="Courier New" w:cs="Courier New"/>
                <w:sz w:val="20"/>
              </w:rPr>
              <w:t>27</w:t>
            </w:r>
            <w:r w:rsidRPr="000A7EA0">
              <w:rPr>
                <w:rFonts w:ascii="Courier New" w:eastAsia="Times New Roman" w:hAnsi="Courier New" w:cs="Courier New"/>
                <w:sz w:val="20"/>
                <w:szCs w:val="20"/>
              </w:rPr>
              <w:br/>
            </w:r>
            <w:r w:rsidRPr="000A7EA0">
              <w:rPr>
                <w:rFonts w:ascii="Courier New" w:eastAsia="Times New Roman" w:hAnsi="Courier New" w:cs="Courier New"/>
                <w:sz w:val="20"/>
              </w:rPr>
              <w:t>28</w:t>
            </w:r>
            <w:r w:rsidRPr="000A7EA0">
              <w:rPr>
                <w:rFonts w:ascii="Courier New" w:eastAsia="Times New Roman" w:hAnsi="Courier New" w:cs="Courier New"/>
                <w:sz w:val="20"/>
                <w:szCs w:val="20"/>
              </w:rPr>
              <w:br/>
            </w:r>
            <w:r w:rsidRPr="000A7EA0">
              <w:rPr>
                <w:rFonts w:ascii="Courier New" w:eastAsia="Times New Roman" w:hAnsi="Courier New" w:cs="Courier New"/>
                <w:sz w:val="20"/>
              </w:rPr>
              <w:t>29</w:t>
            </w:r>
            <w:r w:rsidRPr="000A7EA0">
              <w:rPr>
                <w:rFonts w:ascii="Courier New" w:eastAsia="Times New Roman" w:hAnsi="Courier New" w:cs="Courier New"/>
                <w:sz w:val="20"/>
                <w:szCs w:val="20"/>
              </w:rPr>
              <w:br/>
            </w:r>
            <w:r w:rsidRPr="000A7EA0">
              <w:rPr>
                <w:rFonts w:ascii="Courier New" w:eastAsia="Times New Roman" w:hAnsi="Courier New" w:cs="Courier New"/>
                <w:sz w:val="20"/>
              </w:rPr>
              <w:t>30</w:t>
            </w:r>
            <w:r w:rsidRPr="000A7EA0">
              <w:rPr>
                <w:rFonts w:ascii="Courier New" w:eastAsia="Times New Roman" w:hAnsi="Courier New" w:cs="Courier New"/>
                <w:sz w:val="20"/>
                <w:szCs w:val="20"/>
              </w:rPr>
              <w:br/>
            </w:r>
            <w:r w:rsidRPr="000A7EA0">
              <w:rPr>
                <w:rFonts w:ascii="Courier New" w:eastAsia="Times New Roman" w:hAnsi="Courier New" w:cs="Courier New"/>
                <w:sz w:val="20"/>
              </w:rPr>
              <w:t>31</w:t>
            </w:r>
            <w:r w:rsidRPr="000A7EA0">
              <w:rPr>
                <w:rFonts w:ascii="Courier New" w:eastAsia="Times New Roman" w:hAnsi="Courier New" w:cs="Courier New"/>
                <w:sz w:val="20"/>
                <w:szCs w:val="20"/>
              </w:rPr>
              <w:br/>
            </w:r>
            <w:r w:rsidRPr="000A7EA0">
              <w:rPr>
                <w:rFonts w:ascii="Courier New" w:eastAsia="Times New Roman" w:hAnsi="Courier New" w:cs="Courier New"/>
                <w:sz w:val="20"/>
              </w:rPr>
              <w:t>32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33</w:t>
            </w:r>
            <w:r w:rsidRPr="000A7EA0">
              <w:rPr>
                <w:rFonts w:ascii="Courier New" w:eastAsia="Times New Roman" w:hAnsi="Courier New" w:cs="Courier New"/>
                <w:sz w:val="20"/>
                <w:szCs w:val="20"/>
              </w:rPr>
              <w:br/>
            </w:r>
            <w:r w:rsidRPr="000A7EA0">
              <w:rPr>
                <w:rFonts w:ascii="Courier New" w:eastAsia="Times New Roman" w:hAnsi="Courier New" w:cs="Courier New"/>
                <w:sz w:val="20"/>
              </w:rPr>
              <w:t>34</w:t>
            </w:r>
            <w:r w:rsidRPr="000A7EA0">
              <w:rPr>
                <w:rFonts w:ascii="Courier New" w:eastAsia="Times New Roman" w:hAnsi="Courier New" w:cs="Courier New"/>
                <w:sz w:val="20"/>
                <w:szCs w:val="20"/>
              </w:rPr>
              <w:br/>
            </w:r>
            <w:r w:rsidRPr="000A7EA0">
              <w:rPr>
                <w:rFonts w:ascii="Courier New" w:eastAsia="Times New Roman" w:hAnsi="Courier New" w:cs="Courier New"/>
                <w:sz w:val="20"/>
              </w:rPr>
              <w:t>35</w:t>
            </w:r>
            <w:r w:rsidRPr="000A7EA0">
              <w:rPr>
                <w:rFonts w:ascii="Courier New" w:eastAsia="Times New Roman" w:hAnsi="Courier New" w:cs="Courier New"/>
                <w:sz w:val="20"/>
                <w:szCs w:val="20"/>
              </w:rPr>
              <w:br/>
            </w:r>
            <w:r w:rsidRPr="000A7EA0">
              <w:rPr>
                <w:rFonts w:ascii="Courier New" w:eastAsia="Times New Roman" w:hAnsi="Courier New" w:cs="Courier New"/>
                <w:sz w:val="20"/>
              </w:rPr>
              <w:t>36</w:t>
            </w:r>
            <w:r w:rsidRPr="000A7EA0">
              <w:rPr>
                <w:rFonts w:ascii="Courier New" w:eastAsia="Times New Roman" w:hAnsi="Courier New" w:cs="Courier New"/>
                <w:sz w:val="20"/>
                <w:szCs w:val="20"/>
              </w:rPr>
              <w:br/>
            </w:r>
            <w:r w:rsidRPr="000A7EA0">
              <w:rPr>
                <w:rFonts w:ascii="Courier New" w:eastAsia="Times New Roman" w:hAnsi="Courier New" w:cs="Courier New"/>
                <w:sz w:val="20"/>
              </w:rPr>
              <w:t>37</w:t>
            </w:r>
            <w:r w:rsidRPr="000A7EA0">
              <w:rPr>
                <w:rFonts w:ascii="Courier New" w:eastAsia="Times New Roman" w:hAnsi="Courier New" w:cs="Courier New"/>
                <w:sz w:val="20"/>
                <w:szCs w:val="20"/>
              </w:rPr>
              <w:br/>
            </w:r>
            <w:r w:rsidRPr="000A7EA0">
              <w:rPr>
                <w:rFonts w:ascii="Courier New" w:eastAsia="Times New Roman" w:hAnsi="Courier New" w:cs="Courier New"/>
                <w:sz w:val="20"/>
              </w:rPr>
              <w:t>38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generate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std::generate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&lt;ctime&gt;        // std::time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&lt;cstdlib&gt;      // std::rand, std::srand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function generator: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RandomNumber ()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(std::rand()%100);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class generator: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struct</w:t>
            </w:r>
            <w:r w:rsidRPr="000A7EA0">
              <w:rPr>
                <w:rFonts w:ascii="Courier New" w:eastAsia="Times New Roman" w:hAnsi="Courier New" w:cs="Courier New"/>
                <w:sz w:val="20"/>
              </w:rPr>
              <w:t xml:space="preserve"> c_unique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current;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c_unique() {current=0;}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operator</w:t>
            </w:r>
            <w:r w:rsidRPr="000A7EA0">
              <w:rPr>
                <w:rFonts w:ascii="Courier New" w:eastAsia="Times New Roman" w:hAnsi="Courier New" w:cs="Courier New"/>
                <w:sz w:val="20"/>
              </w:rPr>
              <w:t>()()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++current;}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UniqueNumber;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std::srand ( </w:t>
            </w:r>
            <w:r w:rsidRPr="000A7EA0">
              <w:rPr>
                <w:rFonts w:ascii="Courier New" w:eastAsia="Times New Roman" w:hAnsi="Courier New" w:cs="Courier New"/>
                <w:i/>
                <w:iCs/>
                <w:sz w:val="20"/>
                <w:szCs w:val="20"/>
              </w:rPr>
              <w:t>unsigned</w:t>
            </w:r>
            <w:r w:rsidRPr="000A7EA0">
              <w:rPr>
                <w:rFonts w:ascii="Courier New" w:eastAsia="Times New Roman" w:hAnsi="Courier New" w:cs="Courier New"/>
                <w:sz w:val="20"/>
              </w:rPr>
              <w:t xml:space="preserve"> ( std::time(0)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 (8);</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generate (myvector.begin(), myvector.end(), RandomNumber);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std::generate (myvector.begin(), myvector.end(), UniqueNumber);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A possible output:</w:t>
      </w:r>
    </w:p>
    <w:tbl>
      <w:tblPr>
        <w:tblW w:w="0" w:type="auto"/>
        <w:tblCellSpacing w:w="15" w:type="dxa"/>
        <w:tblCellMar>
          <w:top w:w="15" w:type="dxa"/>
          <w:left w:w="15" w:type="dxa"/>
          <w:bottom w:w="15" w:type="dxa"/>
          <w:right w:w="15" w:type="dxa"/>
        </w:tblCellMar>
        <w:tblLook w:val="04A0"/>
      </w:tblPr>
      <w:tblGrid>
        <w:gridCol w:w="513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57 87 76 66 85 54 17 15</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1 2 3 4 5 6 7 8</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22"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Calls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 xml:space="preserve"> and performs an assignment for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modified (each object is accessed exactly once).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std::generate_n</w:t>
      </w:r>
    </w:p>
    <w:p w:rsidR="000A7EA0" w:rsidRPr="000A7EA0" w:rsidRDefault="000A7EA0" w:rsidP="000A7EA0">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23"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24"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3"/>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OutputIterator, class Size, class Generator&gt;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generate_n (OutputIterator first, Size n, Generator gen);</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Generate values for sequence with function</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Assigns the value returned by successive calls to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 xml:space="preserve"> to the first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elements of the sequence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78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Size,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Generator&gt;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generate_n ( OutputIterator first, Size n, Generator gen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(n&gt;0)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 gen();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Output iterators to the initial positions in a sequence of at least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elements that support being assigned a value of the type returned by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Number of values to generate.</w:t>
      </w:r>
    </w:p>
    <w:p w:rsidR="000A7EA0" w:rsidRPr="000A7EA0" w:rsidRDefault="000A7EA0" w:rsidP="000A7EA0">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hyperlink r:id="rId225"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hyperlink r:id="rId226"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4"/>
        </w:numPr>
        <w:spacing w:before="100" w:beforeAutospacing="1" w:after="100" w:afterAutospacing="1" w:line="240" w:lineRule="auto"/>
        <w:ind w:left="1440"/>
        <w:rPr>
          <w:rFonts w:ascii="Times New Roman" w:eastAsia="Times New Roman" w:hAnsi="Times New Roman" w:cs="Times New Roman"/>
          <w:sz w:val="24"/>
          <w:szCs w:val="24"/>
        </w:rPr>
      </w:pP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This value shall not be negative.</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Courier New" w:eastAsia="Times New Roman" w:hAnsi="Courier New" w:cs="Courier New"/>
          <w:sz w:val="24"/>
          <w:szCs w:val="24"/>
        </w:rPr>
        <w:t>Size</w:t>
      </w:r>
      <w:r w:rsidRPr="000A7EA0">
        <w:rPr>
          <w:rFonts w:ascii="Times New Roman" w:eastAsia="Times New Roman" w:hAnsi="Times New Roman" w:cs="Times New Roman"/>
          <w:sz w:val="24"/>
          <w:szCs w:val="24"/>
        </w:rPr>
        <w:t xml:space="preserve"> shall be (convertible to) an integral type.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gen</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Generator function that is called with no arguments and returns some value of a type convertible to those pointed by the iterators.</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27"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228"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5476"/>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generate_n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std::generate_n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current =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UniqueNumber ()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++current;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myarray[9];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std::generate_n (myarray, 9, UniqueNumber);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"myarray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i=0; i&lt;9; ++i)</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myarray[i];</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A possible output:</w:t>
      </w:r>
    </w:p>
    <w:tbl>
      <w:tblPr>
        <w:tblW w:w="0" w:type="auto"/>
        <w:tblCellSpacing w:w="15" w:type="dxa"/>
        <w:tblCellMar>
          <w:top w:w="15" w:type="dxa"/>
          <w:left w:w="15" w:type="dxa"/>
          <w:bottom w:w="15" w:type="dxa"/>
          <w:right w:w="15" w:type="dxa"/>
        </w:tblCellMar>
        <w:tblLook w:val="04A0"/>
      </w:tblPr>
      <w:tblGrid>
        <w:gridCol w:w="429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myarray contains: 1 2 3 4 5 6 7 8 9</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Calls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 xml:space="preserve"> and performs an assignment for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The </w:t>
      </w:r>
      <w:r w:rsidRPr="000A7EA0">
        <w:rPr>
          <w:rFonts w:ascii="Times New Roman" w:eastAsia="Times New Roman" w:hAnsi="Times New Roman" w:cs="Times New Roman"/>
          <w:i/>
          <w:iCs/>
          <w:sz w:val="24"/>
          <w:szCs w:val="24"/>
        </w:rPr>
        <w:t>n</w:t>
      </w:r>
      <w:r w:rsidRPr="000A7EA0">
        <w:rPr>
          <w:rFonts w:ascii="Times New Roman" w:eastAsia="Times New Roman" w:hAnsi="Times New Roman" w:cs="Times New Roman"/>
          <w:sz w:val="24"/>
          <w:szCs w:val="24"/>
        </w:rPr>
        <w:t xml:space="preserve"> first objects at the range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are modified (each object is modified exactly once).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std::remove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 remove (ForwardIterator first, ForwardIterator last, const T&amp; val);</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Remove value from range</w:t>
      </w:r>
    </w:p>
    <w:p w:rsidR="000A7EA0" w:rsidRPr="000A7EA0" w:rsidRDefault="000A7EA0" w:rsidP="000A7EA0">
      <w:pPr>
        <w:spacing w:after="24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[Note: This is the reference for algorithm </w:t>
      </w:r>
      <w:r w:rsidRPr="000A7EA0">
        <w:rPr>
          <w:rFonts w:ascii="Courier New" w:eastAsia="Times New Roman" w:hAnsi="Courier New" w:cs="Courier New"/>
          <w:sz w:val="24"/>
          <w:szCs w:val="24"/>
        </w:rPr>
        <w:t>remove</w:t>
      </w:r>
      <w:r w:rsidRPr="000A7EA0">
        <w:rPr>
          <w:rFonts w:ascii="Times New Roman" w:eastAsia="Times New Roman" w:hAnsi="Times New Roman" w:cs="Times New Roman"/>
          <w:sz w:val="24"/>
          <w:szCs w:val="24"/>
        </w:rPr>
        <w:t xml:space="preserve">. See </w:t>
      </w:r>
      <w:hyperlink r:id="rId229" w:history="1">
        <w:r w:rsidRPr="000A7EA0">
          <w:rPr>
            <w:rFonts w:ascii="Times New Roman" w:eastAsia="Times New Roman" w:hAnsi="Times New Roman" w:cs="Times New Roman"/>
            <w:color w:val="0000FF"/>
            <w:sz w:val="24"/>
            <w:szCs w:val="24"/>
            <w:u w:val="single"/>
          </w:rPr>
          <w:t>remove</w:t>
        </w:r>
      </w:hyperlink>
      <w:r w:rsidRPr="000A7EA0">
        <w:rPr>
          <w:rFonts w:ascii="Times New Roman" w:eastAsia="Times New Roman" w:hAnsi="Times New Roman" w:cs="Times New Roman"/>
          <w:sz w:val="24"/>
          <w:szCs w:val="24"/>
        </w:rPr>
        <w:t xml:space="preserve"> for </w:t>
      </w:r>
      <w:hyperlink r:id="rId230" w:history="1">
        <w:r w:rsidRPr="000A7EA0">
          <w:rPr>
            <w:rFonts w:ascii="Times New Roman" w:eastAsia="Times New Roman" w:hAnsi="Times New Roman" w:cs="Times New Roman"/>
            <w:color w:val="0000FF"/>
            <w:sz w:val="24"/>
            <w:szCs w:val="24"/>
            <w:u w:val="single"/>
          </w:rPr>
          <w:t>&lt;cstdio&gt;</w:t>
        </w:r>
      </w:hyperlink>
      <w:r w:rsidRPr="000A7EA0">
        <w:rPr>
          <w:rFonts w:ascii="Times New Roman" w:eastAsia="Times New Roman" w:hAnsi="Times New Roman" w:cs="Times New Roman"/>
          <w:sz w:val="24"/>
          <w:szCs w:val="24"/>
        </w:rPr>
        <w:t>'s remove.]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Transforms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into a range with all the elements that compare equal to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 xml:space="preserve"> removed, and returns an iterator to the new end of that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cannot alter the properties of the object containing the range of elements (i.e., it cannot alter the size of an array or a container): The removal is done by replacing the elements that compare equal to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 xml:space="preserve"> by the next element that does not, and signaling the new size of the shortened range by returning an iterator to the element that should be considered its new </w:t>
      </w:r>
      <w:r w:rsidRPr="000A7EA0">
        <w:rPr>
          <w:rFonts w:ascii="Times New Roman" w:eastAsia="Times New Roman" w:hAnsi="Times New Roman" w:cs="Times New Roman"/>
          <w:i/>
          <w:iCs/>
          <w:sz w:val="24"/>
          <w:szCs w:val="24"/>
        </w:rPr>
        <w:t>past-the-end</w:t>
      </w:r>
      <w:r w:rsidRPr="000A7EA0">
        <w:rPr>
          <w:rFonts w:ascii="Times New Roman" w:eastAsia="Times New Roman" w:hAnsi="Times New Roman" w:cs="Times New Roman"/>
          <w:sz w:val="24"/>
          <w:szCs w:val="24"/>
        </w:rPr>
        <w:t xml:space="preserve">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relative order of the elements not removed is preserved, while the elements between the returned iterator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are left in a valid but unspecified state.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uses </w:t>
      </w:r>
      <w:r w:rsidRPr="000A7EA0">
        <w:rPr>
          <w:rFonts w:ascii="Courier New" w:eastAsia="Times New Roman" w:hAnsi="Courier New" w:cs="Courier New"/>
          <w:sz w:val="20"/>
        </w:rPr>
        <w:t>operator==</w:t>
      </w:r>
      <w:r w:rsidRPr="000A7EA0">
        <w:rPr>
          <w:rFonts w:ascii="Times New Roman" w:eastAsia="Times New Roman" w:hAnsi="Times New Roman" w:cs="Times New Roman"/>
          <w:sz w:val="24"/>
          <w:szCs w:val="24"/>
        </w:rPr>
        <w:t xml:space="preserve"> to compare the individual elements to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w:t>
      </w:r>
    </w:p>
    <w:p w:rsidR="000A7EA0" w:rsidRPr="000A7EA0" w:rsidRDefault="000A7EA0" w:rsidP="000A7EA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31"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232"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6"/>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15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remove (ForwardIterator first, ForwardIterator last,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val)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(!(*first == val))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33"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of </w:t>
      </w:r>
      <w:hyperlink r:id="rId234" w:history="1">
        <w:r w:rsidRPr="000A7EA0">
          <w:rPr>
            <w:rFonts w:ascii="Times New Roman" w:eastAsia="Times New Roman" w:hAnsi="Times New Roman" w:cs="Times New Roman"/>
            <w:color w:val="0000FF"/>
            <w:sz w:val="24"/>
            <w:szCs w:val="24"/>
            <w:u w:val="single"/>
          </w:rPr>
          <w:t>move-assignable</w:t>
        </w:r>
      </w:hyperlink>
      <w:r w:rsidRPr="000A7EA0">
        <w:rPr>
          <w:rFonts w:ascii="Times New Roman" w:eastAsia="Times New Roman" w:hAnsi="Times New Roman" w:cs="Times New Roman"/>
          <w:sz w:val="24"/>
          <w:szCs w:val="24"/>
        </w:rPr>
        <w:t xml:space="preserve"> elements supporting being compared to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be removed.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to the element that follows the last element not removed.</w:t>
      </w:r>
      <w:r w:rsidRPr="000A7EA0">
        <w:rPr>
          <w:rFonts w:ascii="Times New Roman" w:eastAsia="Times New Roman" w:hAnsi="Times New Roman" w:cs="Times New Roman"/>
          <w:sz w:val="24"/>
          <w:szCs w:val="24"/>
        </w:rPr>
        <w:br/>
        <w:t xml:space="preserve">The range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this iterator includes all the elements in the sequence that do not compare equal to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31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remove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std::remove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{10,20,30,30,20,10,10,20};      </w:t>
            </w:r>
            <w:r w:rsidRPr="000A7EA0">
              <w:rPr>
                <w:rFonts w:ascii="Courier New" w:eastAsia="Times New Roman" w:hAnsi="Courier New" w:cs="Courier New"/>
                <w:i/>
                <w:iCs/>
                <w:sz w:val="20"/>
                <w:szCs w:val="20"/>
              </w:rPr>
              <w:t>// 10 20 30 30 20 10 10 20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bounds of range: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pbegin = myints;                          </w:t>
            </w:r>
            <w:r w:rsidRPr="000A7EA0">
              <w:rPr>
                <w:rFonts w:ascii="Courier New" w:eastAsia="Times New Roman" w:hAnsi="Courier New" w:cs="Courier New"/>
                <w:i/>
                <w:iCs/>
                <w:sz w:val="20"/>
                <w:szCs w:val="20"/>
              </w:rPr>
              <w: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pend = myints+</w:t>
            </w:r>
            <w:r w:rsidRPr="000A7EA0">
              <w:rPr>
                <w:rFonts w:ascii="Courier New" w:eastAsia="Times New Roman" w:hAnsi="Courier New" w:cs="Courier New"/>
                <w:i/>
                <w:iCs/>
                <w:sz w:val="20"/>
                <w:szCs w:val="20"/>
              </w:rPr>
              <w:t>sizeof</w:t>
            </w:r>
            <w:r w:rsidRPr="000A7EA0">
              <w:rPr>
                <w:rFonts w:ascii="Courier New" w:eastAsia="Times New Roman" w:hAnsi="Courier New" w:cs="Courier New"/>
                <w:sz w:val="20"/>
              </w:rPr>
              <w:t>(myints)/</w:t>
            </w:r>
            <w:r w:rsidRPr="000A7EA0">
              <w:rPr>
                <w:rFonts w:ascii="Courier New" w:eastAsia="Times New Roman" w:hAnsi="Courier New" w:cs="Courier New"/>
                <w:i/>
                <w:iCs/>
                <w:sz w:val="20"/>
                <w:szCs w:val="20"/>
              </w:rPr>
              <w:t>sizeof</w:t>
            </w:r>
            <w:r w:rsidRPr="000A7EA0">
              <w:rPr>
                <w:rFonts w:ascii="Courier New" w:eastAsia="Times New Roman" w:hAnsi="Courier New" w:cs="Courier New"/>
                <w:sz w:val="20"/>
              </w:rPr>
              <w: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pend = std::remove (pbegin, pend, 20);         </w:t>
            </w:r>
            <w:r w:rsidRPr="000A7EA0">
              <w:rPr>
                <w:rFonts w:ascii="Courier New" w:eastAsia="Times New Roman" w:hAnsi="Courier New" w:cs="Courier New"/>
                <w:i/>
                <w:iCs/>
                <w:sz w:val="20"/>
                <w:szCs w:val="20"/>
              </w:rPr>
              <w:t>// 10 30 30 10 10 ?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"range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p=pbegin; p!=pend; ++p)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range contains: 10 30 30 10 10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Linear in the </w:t>
      </w:r>
      <w:hyperlink r:id="rId235"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Compares each element, and possibly performs assignments on some of them.</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 and potentially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of the element comparisons,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std::remove_if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UnaryPredicate&gt;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 remove_if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UnaryPredicate pred);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Remove elements from range</w:t>
      </w:r>
    </w:p>
    <w:p w:rsidR="000A7EA0" w:rsidRPr="000A7EA0" w:rsidRDefault="000A7EA0" w:rsidP="000A7EA0">
      <w:pPr>
        <w:spacing w:after="24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Transforms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into a range with all the elements for which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returns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xml:space="preserve"> removed, and returns an iterator to the new end of that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cannot alter the properties of the object containing the range of elements (i.e., it cannot alter the size of an array or a container): The removal is done by replacing the elements for which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returns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xml:space="preserve"> by the next element for which it does not, and signaling the new size of the shortened range by returning an iterator to the element that should be considered its new </w:t>
      </w:r>
      <w:r w:rsidRPr="000A7EA0">
        <w:rPr>
          <w:rFonts w:ascii="Times New Roman" w:eastAsia="Times New Roman" w:hAnsi="Times New Roman" w:cs="Times New Roman"/>
          <w:i/>
          <w:iCs/>
          <w:sz w:val="24"/>
          <w:szCs w:val="24"/>
        </w:rPr>
        <w:t>past-the-end</w:t>
      </w:r>
      <w:r w:rsidRPr="000A7EA0">
        <w:rPr>
          <w:rFonts w:ascii="Times New Roman" w:eastAsia="Times New Roman" w:hAnsi="Times New Roman" w:cs="Times New Roman"/>
          <w:sz w:val="24"/>
          <w:szCs w:val="24"/>
        </w:rPr>
        <w:t xml:space="preserve">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relative order of the elements not removed is preserved, while the elements between the returned iterator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are left in a valid but unspecified state.</w:t>
      </w:r>
    </w:p>
    <w:p w:rsidR="000A7EA0" w:rsidRPr="000A7EA0" w:rsidRDefault="000A7EA0" w:rsidP="000A7EA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36"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37"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883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UnaryPredicate&gt;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remove_if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UnaryPredicate pred)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(!pred(*first))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lastRenderedPageBreak/>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38"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of </w:t>
      </w:r>
      <w:hyperlink r:id="rId239" w:history="1">
        <w:r w:rsidRPr="000A7EA0">
          <w:rPr>
            <w:rFonts w:ascii="Times New Roman" w:eastAsia="Times New Roman" w:hAnsi="Times New Roman" w:cs="Times New Roman"/>
            <w:i/>
            <w:iCs/>
            <w:color w:val="0000FF"/>
            <w:sz w:val="24"/>
            <w:szCs w:val="24"/>
            <w:u w:val="single"/>
          </w:rPr>
          <w:t>move-assignable</w:t>
        </w:r>
      </w:hyperlink>
      <w:r w:rsidRPr="000A7EA0">
        <w:rPr>
          <w:rFonts w:ascii="Times New Roman" w:eastAsia="Times New Roman" w:hAnsi="Times New Roman" w:cs="Times New Roman"/>
          <w:sz w:val="24"/>
          <w:szCs w:val="24"/>
        </w:rPr>
        <w:t xml:space="preserve"> elements.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pred</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Unary function that accepts an element in the range as argument, and returns a value convertible to </w:t>
      </w:r>
      <w:r w:rsidRPr="000A7EA0">
        <w:rPr>
          <w:rFonts w:ascii="Courier New" w:eastAsia="Times New Roman" w:hAnsi="Courier New" w:cs="Courier New"/>
          <w:sz w:val="20"/>
        </w:rPr>
        <w:t>bool</w:t>
      </w:r>
      <w:r w:rsidRPr="000A7EA0">
        <w:rPr>
          <w:rFonts w:ascii="Times New Roman" w:eastAsia="Times New Roman" w:hAnsi="Times New Roman" w:cs="Times New Roman"/>
          <w:sz w:val="24"/>
          <w:szCs w:val="24"/>
        </w:rPr>
        <w:t xml:space="preserve">. The value returned indicates whether the element is to be removed (if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it is removed).</w:t>
      </w:r>
      <w:r w:rsidRPr="000A7EA0">
        <w:rPr>
          <w:rFonts w:ascii="Times New Roman" w:eastAsia="Times New Roman" w:hAnsi="Times New Roman" w:cs="Times New Roman"/>
          <w:sz w:val="24"/>
          <w:szCs w:val="24"/>
        </w:rPr>
        <w:br/>
        <w:t>The function shall not modify its argument.</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to the element that follows the last element not removed.</w:t>
      </w:r>
      <w:r w:rsidRPr="000A7EA0">
        <w:rPr>
          <w:rFonts w:ascii="Times New Roman" w:eastAsia="Times New Roman" w:hAnsi="Times New Roman" w:cs="Times New Roman"/>
          <w:sz w:val="24"/>
          <w:szCs w:val="24"/>
        </w:rPr>
        <w:br/>
        <w:t xml:space="preserve">The range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this iterator includes all the elements in the sequence for which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does not return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5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remove_if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std::remove_if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bool</w:t>
            </w:r>
            <w:r w:rsidRPr="000A7EA0">
              <w:rPr>
                <w:rFonts w:ascii="Courier New" w:eastAsia="Times New Roman" w:hAnsi="Courier New" w:cs="Courier New"/>
                <w:sz w:val="20"/>
              </w:rPr>
              <w:t xml:space="preserve"> IsOdd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((i%2)==1);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{1,2,3,4,5,6,7,8,9};            </w:t>
            </w:r>
            <w:r w:rsidRPr="000A7EA0">
              <w:rPr>
                <w:rFonts w:ascii="Courier New" w:eastAsia="Times New Roman" w:hAnsi="Courier New" w:cs="Courier New"/>
                <w:i/>
                <w:iCs/>
                <w:sz w:val="20"/>
                <w:szCs w:val="20"/>
              </w:rPr>
              <w:t>// 1 2 3 4 5 6 7 8 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bounds of range: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pbegin = myints;                          </w:t>
            </w:r>
            <w:r w:rsidRPr="000A7EA0">
              <w:rPr>
                <w:rFonts w:ascii="Courier New" w:eastAsia="Times New Roman" w:hAnsi="Courier New" w:cs="Courier New"/>
                <w:i/>
                <w:iCs/>
                <w:sz w:val="20"/>
                <w:szCs w:val="20"/>
              </w:rPr>
              <w: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pend = myints+</w:t>
            </w:r>
            <w:r w:rsidRPr="000A7EA0">
              <w:rPr>
                <w:rFonts w:ascii="Courier New" w:eastAsia="Times New Roman" w:hAnsi="Courier New" w:cs="Courier New"/>
                <w:i/>
                <w:iCs/>
                <w:sz w:val="20"/>
                <w:szCs w:val="20"/>
              </w:rPr>
              <w:t>sizeof</w:t>
            </w:r>
            <w:r w:rsidRPr="000A7EA0">
              <w:rPr>
                <w:rFonts w:ascii="Courier New" w:eastAsia="Times New Roman" w:hAnsi="Courier New" w:cs="Courier New"/>
                <w:sz w:val="20"/>
              </w:rPr>
              <w:t>(myints)/</w:t>
            </w:r>
            <w:r w:rsidRPr="000A7EA0">
              <w:rPr>
                <w:rFonts w:ascii="Courier New" w:eastAsia="Times New Roman" w:hAnsi="Courier New" w:cs="Courier New"/>
                <w:i/>
                <w:iCs/>
                <w:sz w:val="20"/>
                <w:szCs w:val="20"/>
              </w:rPr>
              <w:t>sizeof</w:t>
            </w:r>
            <w:r w:rsidRPr="000A7EA0">
              <w:rPr>
                <w:rFonts w:ascii="Courier New" w:eastAsia="Times New Roman" w:hAnsi="Courier New" w:cs="Courier New"/>
                <w:sz w:val="20"/>
              </w:rPr>
              <w: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pend = std::remove_if (pbegin, pend, IsOdd);   </w:t>
            </w:r>
            <w:r w:rsidRPr="000A7EA0">
              <w:rPr>
                <w:rFonts w:ascii="Courier New" w:eastAsia="Times New Roman" w:hAnsi="Courier New" w:cs="Courier New"/>
                <w:i/>
                <w:iCs/>
                <w:sz w:val="20"/>
                <w:szCs w:val="20"/>
              </w:rPr>
              <w:t>// 2 4 6 8 ? ? ?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"the range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p=pbegin; p!=pend; ++p)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*p;</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33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the range contains: 2 4 6 8</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40"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Applies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to each element, and possibly performs assignments on some of them.</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 and potentially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std::remove_copy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 class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remove_copy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result, const T&amp; val);</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Copy range removing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Copies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except those elements that compare equal to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resulting range is shorter than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by as many elements as matches in the sequence, which are "removed".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uses </w:t>
      </w:r>
      <w:r w:rsidRPr="000A7EA0">
        <w:rPr>
          <w:rFonts w:ascii="Courier New" w:eastAsia="Times New Roman" w:hAnsi="Courier New" w:cs="Courier New"/>
          <w:sz w:val="20"/>
        </w:rPr>
        <w:t>operator==</w:t>
      </w:r>
      <w:r w:rsidRPr="000A7EA0">
        <w:rPr>
          <w:rFonts w:ascii="Times New Roman" w:eastAsia="Times New Roman" w:hAnsi="Times New Roman" w:cs="Times New Roman"/>
          <w:sz w:val="24"/>
          <w:szCs w:val="24"/>
        </w:rPr>
        <w:t xml:space="preserve"> to compare the individual elements to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84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InputIterator,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T&gt;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remove_copy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result, </w:t>
            </w:r>
            <w:r w:rsidRPr="000A7EA0">
              <w:rPr>
                <w:rFonts w:ascii="Courier New" w:eastAsia="Times New Roman" w:hAnsi="Courier New" w:cs="Courier New"/>
                <w:i/>
                <w:iCs/>
                <w:sz w:val="20"/>
                <w:szCs w:val="20"/>
              </w:rPr>
              <w:t>const</w:t>
            </w:r>
            <w:r w:rsidRPr="000A7EA0">
              <w:rPr>
                <w:rFonts w:ascii="Courier New" w:eastAsia="Times New Roman" w:hAnsi="Courier New" w:cs="Courier New"/>
                <w:sz w:val="20"/>
              </w:rPr>
              <w:t xml:space="preserve"> T&amp; val)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lastRenderedPageBreak/>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(!(*first == val))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41"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of elements supporting being compared to a value of type </w:t>
      </w:r>
      <w:r w:rsidRPr="000A7EA0">
        <w:rPr>
          <w:rFonts w:ascii="Courier New" w:eastAsia="Times New Roman" w:hAnsi="Courier New" w:cs="Courier New"/>
          <w:sz w:val="24"/>
          <w:szCs w:val="24"/>
        </w:rPr>
        <w:t>T</w:t>
      </w:r>
      <w:r w:rsidRPr="000A7EA0">
        <w:rPr>
          <w:rFonts w:ascii="Times New Roman" w:eastAsia="Times New Roman" w:hAnsi="Times New Roman" w:cs="Times New Roman"/>
          <w:sz w:val="24"/>
          <w:szCs w:val="24"/>
        </w:rPr>
        <w:t xml:space="preserve">.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42"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of the range where the resulting sequence is stored.</w:t>
      </w:r>
      <w:r w:rsidRPr="000A7EA0">
        <w:rPr>
          <w:rFonts w:ascii="Times New Roman" w:eastAsia="Times New Roman" w:hAnsi="Times New Roman" w:cs="Times New Roman"/>
          <w:sz w:val="24"/>
          <w:szCs w:val="24"/>
        </w:rPr>
        <w:br/>
        <w:t xml:space="preserve">The pointed type shall support being assigned the value of an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Value to be removed.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ranges shall not overlap.</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An iterator pointing to the end of the copied range, which includes all the elements in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except those that compare equal to </w:t>
      </w:r>
      <w:r w:rsidRPr="000A7EA0">
        <w:rPr>
          <w:rFonts w:ascii="Times New Roman" w:eastAsia="Times New Roman" w:hAnsi="Times New Roman" w:cs="Times New Roman"/>
          <w:i/>
          <w:iCs/>
          <w:sz w:val="24"/>
          <w:szCs w:val="24"/>
        </w:rPr>
        <w:t>val</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15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remove_copy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std::remove_copy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{10,20,30,30,20,10,10,20};               </w:t>
            </w:r>
            <w:r w:rsidRPr="000A7EA0">
              <w:rPr>
                <w:rFonts w:ascii="Courier New" w:eastAsia="Times New Roman" w:hAnsi="Courier New" w:cs="Courier New"/>
                <w:i/>
                <w:iCs/>
                <w:sz w:val="20"/>
                <w:szCs w:val="20"/>
              </w:rPr>
              <w:t>// 10 20 30 30 20 10 10 20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 (8);</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std::remove_copy (myints,myints+8,myvector.begin(),20); </w:t>
            </w:r>
            <w:r w:rsidRPr="000A7EA0">
              <w:rPr>
                <w:rFonts w:ascii="Courier New" w:eastAsia="Times New Roman" w:hAnsi="Courier New" w:cs="Courier New"/>
                <w:i/>
                <w:iCs/>
                <w:sz w:val="20"/>
                <w:szCs w:val="20"/>
              </w:rPr>
              <w:t>// 10 30 30 10 10 0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10 30 30 10 10 0 0 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43"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Compares each element, and performs an assignment operation for those not removed.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w:t>
      </w:r>
      <w:r w:rsidRPr="000A7EA0">
        <w:rPr>
          <w:rFonts w:ascii="Times New Roman" w:eastAsia="Times New Roman" w:hAnsi="Times New Roman" w:cs="Times New Roman"/>
          <w:sz w:val="24"/>
          <w:szCs w:val="24"/>
        </w:rPr>
        <w:br/>
        <w:t xml:space="preserve">The objects in the range between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and the returned value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of the element comparisons,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std::remove_copy_if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 class UnaryPredicate&gt;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remove_copy_if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result, UnaryPredicate pred);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Copy range removing values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Copies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except those elements for which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returns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resulting range is shorter than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by as many elements as matches, which are "removed".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1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InputIterator,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UnaryPredicate&gt;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remove_copy_if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result, UnaryPredicate pred)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(!pred(*first))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lastRenderedPageBreak/>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44"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45"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of the range where the resulting sequence is stored.</w:t>
      </w:r>
      <w:r w:rsidRPr="000A7EA0">
        <w:rPr>
          <w:rFonts w:ascii="Times New Roman" w:eastAsia="Times New Roman" w:hAnsi="Times New Roman" w:cs="Times New Roman"/>
          <w:sz w:val="24"/>
          <w:szCs w:val="24"/>
        </w:rPr>
        <w:br/>
        <w:t xml:space="preserve">The pointed type shall support being assigned the value of an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pred</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Unary function that accepts an element in the range as argument, and returns a value convertible to </w:t>
      </w:r>
      <w:r w:rsidRPr="000A7EA0">
        <w:rPr>
          <w:rFonts w:ascii="Courier New" w:eastAsia="Times New Roman" w:hAnsi="Courier New" w:cs="Courier New"/>
          <w:sz w:val="20"/>
        </w:rPr>
        <w:t>bool</w:t>
      </w:r>
      <w:r w:rsidRPr="000A7EA0">
        <w:rPr>
          <w:rFonts w:ascii="Times New Roman" w:eastAsia="Times New Roman" w:hAnsi="Times New Roman" w:cs="Times New Roman"/>
          <w:sz w:val="24"/>
          <w:szCs w:val="24"/>
        </w:rPr>
        <w:t xml:space="preserve">. The value returned indicates whether the element is to be removed from the copy (if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it is not copied).</w:t>
      </w:r>
      <w:r w:rsidRPr="000A7EA0">
        <w:rPr>
          <w:rFonts w:ascii="Times New Roman" w:eastAsia="Times New Roman" w:hAnsi="Times New Roman" w:cs="Times New Roman"/>
          <w:sz w:val="24"/>
          <w:szCs w:val="24"/>
        </w:rPr>
        <w:br/>
        <w:t>The function shall not modify its argument.</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ranges shall not overlap.</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An iterator pointing to the end of the copied range, which includes all the elements in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except those for which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returns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 remove_copy_if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std::remove_copy_if</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bool</w:t>
            </w:r>
            <w:r w:rsidRPr="000A7EA0">
              <w:rPr>
                <w:rFonts w:ascii="Courier New" w:eastAsia="Times New Roman" w:hAnsi="Courier New" w:cs="Courier New"/>
                <w:sz w:val="20"/>
              </w:rPr>
              <w:t xml:space="preserve"> IsOdd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((i%2)==1);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{1,2,3,4,5,6,7,8,9};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 (9);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std::remove_copy_if (myints,myints+9,myvector.begin(),IsOdd);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lastRenderedPageBreak/>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41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2 4 6 8 0 0 0 0 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46"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Applies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to each element, and performs an assignment operation for those not removed.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w:t>
      </w:r>
      <w:r w:rsidRPr="000A7EA0">
        <w:rPr>
          <w:rFonts w:ascii="Times New Roman" w:eastAsia="Times New Roman" w:hAnsi="Times New Roman" w:cs="Times New Roman"/>
          <w:sz w:val="24"/>
          <w:szCs w:val="24"/>
        </w:rPr>
        <w:br/>
        <w:t xml:space="preserve">The objects in the range between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and the returned value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std::unique</w:t>
      </w:r>
    </w:p>
    <w:tbl>
      <w:tblPr>
        <w:tblW w:w="0" w:type="auto"/>
        <w:tblCellSpacing w:w="15" w:type="dxa"/>
        <w:tblCellMar>
          <w:top w:w="15" w:type="dxa"/>
          <w:left w:w="15" w:type="dxa"/>
          <w:bottom w:w="15" w:type="dxa"/>
          <w:right w:w="15" w:type="dxa"/>
        </w:tblCellMar>
        <w:tblLook w:val="04A0"/>
      </w:tblPr>
      <w:tblGrid>
        <w:gridCol w:w="1375"/>
        <w:gridCol w:w="8597"/>
      </w:tblGrid>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equality (1)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 unique (ForwardIterator first, ForwardIterator last);</w:t>
            </w:r>
          </w:p>
        </w:tc>
      </w:tr>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predicate (2)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BinaryPredicate&gt;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 unique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BinaryPredicate pred);</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Remove consecutive duplicates in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Removes all but the first element from every consecutive group of equivalent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cannot alter the properties of the object containing the range of elements (i.e., it cannot alter the size of an array or a container): The removal is done by replacing the duplicate elements by the next element that is not a duplicate, and signaling the new size of the shortened range by returning an iterator to the element that should be considered its new </w:t>
      </w:r>
      <w:r w:rsidRPr="000A7EA0">
        <w:rPr>
          <w:rFonts w:ascii="Times New Roman" w:eastAsia="Times New Roman" w:hAnsi="Times New Roman" w:cs="Times New Roman"/>
          <w:i/>
          <w:iCs/>
          <w:sz w:val="24"/>
          <w:szCs w:val="24"/>
        </w:rPr>
        <w:t>past-the-end</w:t>
      </w:r>
      <w:r w:rsidRPr="000A7EA0">
        <w:rPr>
          <w:rFonts w:ascii="Times New Roman" w:eastAsia="Times New Roman" w:hAnsi="Times New Roman" w:cs="Times New Roman"/>
          <w:sz w:val="24"/>
          <w:szCs w:val="24"/>
        </w:rPr>
        <w:t xml:space="preserve">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lastRenderedPageBreak/>
        <w:br/>
        <w:t xml:space="preserve">The relative order of the elements not removed is preserved, while the elements between the returned iterator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are left in a valid but unspecified state.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uses </w:t>
      </w:r>
      <w:r w:rsidRPr="000A7EA0">
        <w:rPr>
          <w:rFonts w:ascii="Courier New" w:eastAsia="Times New Roman" w:hAnsi="Courier New" w:cs="Courier New"/>
          <w:sz w:val="20"/>
        </w:rPr>
        <w:t>operator==</w:t>
      </w:r>
      <w:r w:rsidRPr="000A7EA0">
        <w:rPr>
          <w:rFonts w:ascii="Times New Roman" w:eastAsia="Times New Roman" w:hAnsi="Times New Roman" w:cs="Times New Roman"/>
          <w:sz w:val="24"/>
          <w:szCs w:val="24"/>
        </w:rPr>
        <w:t xml:space="preserve"> to compare the pairs of elements (or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in version </w:t>
      </w:r>
      <w:r w:rsidRPr="000A7EA0">
        <w:rPr>
          <w:rFonts w:ascii="Times New Roman" w:eastAsia="Times New Roman" w:hAnsi="Times New Roman" w:cs="Times New Roman"/>
          <w:i/>
          <w:iCs/>
          <w:sz w:val="24"/>
          <w:szCs w:val="24"/>
        </w:rPr>
        <w:t>(2)</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unique (ForwardIterator first,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(first==last)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 !=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(!(*result == *first))  </w:t>
            </w:r>
            <w:r w:rsidRPr="000A7EA0">
              <w:rPr>
                <w:rFonts w:ascii="Courier New" w:eastAsia="Times New Roman" w:hAnsi="Courier New" w:cs="Courier New"/>
                <w:i/>
                <w:iCs/>
                <w:sz w:val="20"/>
                <w:szCs w:val="20"/>
              </w:rPr>
              <w:t>// or: if (!pred(*result,*first)) for version (2)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47"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of the sequence of </w:t>
      </w:r>
      <w:hyperlink r:id="rId248" w:history="1">
        <w:r w:rsidRPr="000A7EA0">
          <w:rPr>
            <w:rFonts w:ascii="Times New Roman" w:eastAsia="Times New Roman" w:hAnsi="Times New Roman" w:cs="Times New Roman"/>
            <w:i/>
            <w:iCs/>
            <w:color w:val="0000FF"/>
            <w:sz w:val="24"/>
            <w:szCs w:val="24"/>
            <w:u w:val="single"/>
          </w:rPr>
          <w:t>move-assignable</w:t>
        </w:r>
      </w:hyperlink>
      <w:r w:rsidRPr="000A7EA0">
        <w:rPr>
          <w:rFonts w:ascii="Times New Roman" w:eastAsia="Times New Roman" w:hAnsi="Times New Roman" w:cs="Times New Roman"/>
          <w:sz w:val="24"/>
          <w:szCs w:val="24"/>
        </w:rPr>
        <w:t xml:space="preserve"> elements.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pred</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Binary function that accepts two elements in the range as argument, and returns a value convertible to </w:t>
      </w:r>
      <w:r w:rsidRPr="000A7EA0">
        <w:rPr>
          <w:rFonts w:ascii="Courier New" w:eastAsia="Times New Roman" w:hAnsi="Courier New" w:cs="Courier New"/>
          <w:sz w:val="20"/>
        </w:rPr>
        <w:t>bool</w:t>
      </w:r>
      <w:r w:rsidRPr="000A7EA0">
        <w:rPr>
          <w:rFonts w:ascii="Times New Roman" w:eastAsia="Times New Roman" w:hAnsi="Times New Roman" w:cs="Times New Roman"/>
          <w:sz w:val="24"/>
          <w:szCs w:val="24"/>
        </w:rPr>
        <w:t xml:space="preserve">. The value returned indicates whether both arguments are considered equivalent (if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they are equivalent and one of them is removed).</w:t>
      </w:r>
      <w:r w:rsidRPr="000A7EA0">
        <w:rPr>
          <w:rFonts w:ascii="Times New Roman" w:eastAsia="Times New Roman" w:hAnsi="Times New Roman" w:cs="Times New Roman"/>
          <w:sz w:val="24"/>
          <w:szCs w:val="24"/>
        </w:rPr>
        <w:br/>
        <w:t>The function shall not modify any of its arguments.</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to the element that follows the last element not removed.</w:t>
      </w:r>
      <w:r w:rsidRPr="000A7EA0">
        <w:rPr>
          <w:rFonts w:ascii="Times New Roman" w:eastAsia="Times New Roman" w:hAnsi="Times New Roman" w:cs="Times New Roman"/>
          <w:sz w:val="24"/>
          <w:szCs w:val="24"/>
        </w:rPr>
        <w:br/>
        <w:t xml:space="preserve">The range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this iterator includes all the elements in the sequence that were not considered duplicates.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3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lastRenderedPageBreak/>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r w:rsidRPr="000A7EA0">
              <w:rPr>
                <w:rFonts w:ascii="Courier New" w:eastAsia="Times New Roman" w:hAnsi="Courier New" w:cs="Courier New"/>
                <w:sz w:val="20"/>
                <w:szCs w:val="20"/>
              </w:rPr>
              <w:br/>
            </w:r>
            <w:r w:rsidRPr="000A7EA0">
              <w:rPr>
                <w:rFonts w:ascii="Courier New" w:eastAsia="Times New Roman" w:hAnsi="Courier New" w:cs="Courier New"/>
                <w:sz w:val="20"/>
              </w:rPr>
              <w:t>25</w:t>
            </w:r>
            <w:r w:rsidRPr="000A7EA0">
              <w:rPr>
                <w:rFonts w:ascii="Courier New" w:eastAsia="Times New Roman" w:hAnsi="Courier New" w:cs="Courier New"/>
                <w:sz w:val="20"/>
                <w:szCs w:val="20"/>
              </w:rPr>
              <w:br/>
            </w:r>
            <w:r w:rsidRPr="000A7EA0">
              <w:rPr>
                <w:rFonts w:ascii="Courier New" w:eastAsia="Times New Roman" w:hAnsi="Courier New" w:cs="Courier New"/>
                <w:sz w:val="20"/>
              </w:rPr>
              <w:t>26</w:t>
            </w:r>
            <w:r w:rsidRPr="000A7EA0">
              <w:rPr>
                <w:rFonts w:ascii="Courier New" w:eastAsia="Times New Roman" w:hAnsi="Courier New" w:cs="Courier New"/>
                <w:sz w:val="20"/>
                <w:szCs w:val="20"/>
              </w:rPr>
              <w:br/>
            </w:r>
            <w:r w:rsidRPr="000A7EA0">
              <w:rPr>
                <w:rFonts w:ascii="Courier New" w:eastAsia="Times New Roman" w:hAnsi="Courier New" w:cs="Courier New"/>
                <w:sz w:val="20"/>
              </w:rPr>
              <w:t>27</w:t>
            </w:r>
            <w:r w:rsidRPr="000A7EA0">
              <w:rPr>
                <w:rFonts w:ascii="Courier New" w:eastAsia="Times New Roman" w:hAnsi="Courier New" w:cs="Courier New"/>
                <w:sz w:val="20"/>
                <w:szCs w:val="20"/>
              </w:rPr>
              <w:br/>
            </w:r>
            <w:r w:rsidRPr="000A7EA0">
              <w:rPr>
                <w:rFonts w:ascii="Courier New" w:eastAsia="Times New Roman" w:hAnsi="Courier New" w:cs="Courier New"/>
                <w:sz w:val="20"/>
              </w:rPr>
              <w:t>28</w:t>
            </w:r>
            <w:r w:rsidRPr="000A7EA0">
              <w:rPr>
                <w:rFonts w:ascii="Courier New" w:eastAsia="Times New Roman" w:hAnsi="Courier New" w:cs="Courier New"/>
                <w:sz w:val="20"/>
                <w:szCs w:val="20"/>
              </w:rPr>
              <w:br/>
            </w:r>
            <w:r w:rsidRPr="000A7EA0">
              <w:rPr>
                <w:rFonts w:ascii="Courier New" w:eastAsia="Times New Roman" w:hAnsi="Courier New" w:cs="Courier New"/>
                <w:sz w:val="20"/>
              </w:rPr>
              <w:t>29</w:t>
            </w:r>
            <w:r w:rsidRPr="000A7EA0">
              <w:rPr>
                <w:rFonts w:ascii="Courier New" w:eastAsia="Times New Roman" w:hAnsi="Courier New" w:cs="Courier New"/>
                <w:sz w:val="20"/>
                <w:szCs w:val="20"/>
              </w:rPr>
              <w:br/>
            </w:r>
            <w:r w:rsidRPr="000A7EA0">
              <w:rPr>
                <w:rFonts w:ascii="Courier New" w:eastAsia="Times New Roman" w:hAnsi="Courier New" w:cs="Courier New"/>
                <w:sz w:val="20"/>
              </w:rPr>
              <w:t>30</w:t>
            </w:r>
            <w:r w:rsidRPr="000A7EA0">
              <w:rPr>
                <w:rFonts w:ascii="Courier New" w:eastAsia="Times New Roman" w:hAnsi="Courier New" w:cs="Courier New"/>
                <w:sz w:val="20"/>
                <w:szCs w:val="20"/>
              </w:rPr>
              <w:br/>
            </w:r>
            <w:r w:rsidRPr="000A7EA0">
              <w:rPr>
                <w:rFonts w:ascii="Courier New" w:eastAsia="Times New Roman" w:hAnsi="Courier New" w:cs="Courier New"/>
                <w:sz w:val="20"/>
              </w:rPr>
              <w:t>31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 unique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std::unique, std::distance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lastRenderedPageBreak/>
              <w:t>bool</w:t>
            </w:r>
            <w:r w:rsidRPr="000A7EA0">
              <w:rPr>
                <w:rFonts w:ascii="Courier New" w:eastAsia="Times New Roman" w:hAnsi="Courier New" w:cs="Courier New"/>
                <w:sz w:val="20"/>
              </w:rPr>
              <w:t xml:space="preserve"> myfunction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j)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(i==j);</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{10,20,20,20,30,30,20,20,10};           </w:t>
            </w:r>
            <w:r w:rsidRPr="000A7EA0">
              <w:rPr>
                <w:rFonts w:ascii="Courier New" w:eastAsia="Times New Roman" w:hAnsi="Courier New" w:cs="Courier New"/>
                <w:i/>
                <w:iCs/>
                <w:sz w:val="20"/>
                <w:szCs w:val="20"/>
              </w:rPr>
              <w:t>// 10 20 20 20 30 30 20 20 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 (myints,myints+9);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using default comparison: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it = std::unique (myvector.begin(), myvector.end());   </w:t>
            </w:r>
            <w:r w:rsidRPr="000A7EA0">
              <w:rPr>
                <w:rFonts w:ascii="Courier New" w:eastAsia="Times New Roman" w:hAnsi="Courier New" w:cs="Courier New"/>
                <w:i/>
                <w:iCs/>
                <w:sz w:val="20"/>
                <w:szCs w:val="20"/>
              </w:rPr>
              <w:t>// 10 20 30 20 10 ?  ?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myvector.resize( std::distance(myvector.begin(),it) ); </w:t>
            </w:r>
            <w:r w:rsidRPr="000A7EA0">
              <w:rPr>
                <w:rFonts w:ascii="Courier New" w:eastAsia="Times New Roman" w:hAnsi="Courier New" w:cs="Courier New"/>
                <w:i/>
                <w:iCs/>
                <w:sz w:val="20"/>
                <w:szCs w:val="20"/>
              </w:rPr>
              <w:t>// 10 20 30 20 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using predicate comparison: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std::unique (myvector.begin(), myvector.end(), myfunction);   </w:t>
            </w:r>
            <w:r w:rsidRPr="000A7EA0">
              <w:rPr>
                <w:rFonts w:ascii="Courier New" w:eastAsia="Times New Roman" w:hAnsi="Courier New" w:cs="Courier New"/>
                <w:i/>
                <w:iCs/>
                <w:sz w:val="20"/>
                <w:szCs w:val="20"/>
              </w:rPr>
              <w:t>// (no changes)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content: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05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10 20 30 20 10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For non-empty ranges, linear in one less than the </w:t>
      </w:r>
      <w:hyperlink r:id="rId249"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Compares each pair of elements, and possibly performs assignments on some of them.</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 and potentially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the element comparisons,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std::unique_copy</w:t>
      </w:r>
    </w:p>
    <w:tbl>
      <w:tblPr>
        <w:tblW w:w="0" w:type="auto"/>
        <w:tblCellSpacing w:w="15" w:type="dxa"/>
        <w:tblCellMar>
          <w:top w:w="15" w:type="dxa"/>
          <w:left w:w="15" w:type="dxa"/>
          <w:bottom w:w="15" w:type="dxa"/>
          <w:right w:w="15" w:type="dxa"/>
        </w:tblCellMar>
        <w:tblLook w:val="04A0"/>
      </w:tblPr>
      <w:tblGrid>
        <w:gridCol w:w="1375"/>
        <w:gridCol w:w="9077"/>
      </w:tblGrid>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equality (1)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unique_copy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result);</w:t>
            </w:r>
          </w:p>
        </w:tc>
      </w:tr>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predicate (2)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InputIterator, class OutputIterator, class BinaryPredicate&gt;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unique_copy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result, BinaryPredicate pred);</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Copy range removing duplicates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Copies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except consecutive duplicates (elements that compare equal to the element preceding).</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Only the first element from every consecutive group of equivalent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is copied.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comparison between elements is performed by either applying </w:t>
      </w:r>
      <w:r w:rsidRPr="000A7EA0">
        <w:rPr>
          <w:rFonts w:ascii="Courier New" w:eastAsia="Times New Roman" w:hAnsi="Courier New" w:cs="Courier New"/>
          <w:sz w:val="20"/>
        </w:rPr>
        <w:t>operator==</w:t>
      </w:r>
      <w:r w:rsidRPr="000A7EA0">
        <w:rPr>
          <w:rFonts w:ascii="Times New Roman" w:eastAsia="Times New Roman" w:hAnsi="Times New Roman" w:cs="Times New Roman"/>
          <w:sz w:val="24"/>
          <w:szCs w:val="24"/>
        </w:rPr>
        <w:t xml:space="preserve">, or the template parameter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xml:space="preserve"> (for the second version) between them.</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0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InputIterator,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unique_copy (InputIterator first, InputIterator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(first==last)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 != 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typename</w:t>
            </w:r>
            <w:r w:rsidRPr="000A7EA0">
              <w:rPr>
                <w:rFonts w:ascii="Courier New" w:eastAsia="Times New Roman" w:hAnsi="Courier New" w:cs="Courier New"/>
                <w:sz w:val="20"/>
              </w:rPr>
              <w:t xml:space="preserve"> iterator_traits&lt;InputIterator&gt;::value_type val =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(!(*result == val))   </w:t>
            </w:r>
            <w:r w:rsidRPr="000A7EA0">
              <w:rPr>
                <w:rFonts w:ascii="Courier New" w:eastAsia="Times New Roman" w:hAnsi="Courier New" w:cs="Courier New"/>
                <w:i/>
                <w:iCs/>
                <w:sz w:val="20"/>
                <w:szCs w:val="20"/>
              </w:rPr>
              <w:t>// or: if (!pred(*result,val)) for version (2)</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*(++result)=val;</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50"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in a sequence.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 xml:space="preserve">If </w:t>
      </w:r>
      <w:r w:rsidRPr="000A7EA0">
        <w:rPr>
          <w:rFonts w:ascii="Courier New" w:eastAsia="Times New Roman" w:hAnsi="Courier New" w:cs="Courier New"/>
          <w:sz w:val="24"/>
          <w:szCs w:val="24"/>
        </w:rPr>
        <w:t>InputIterator</w:t>
      </w:r>
      <w:r w:rsidRPr="000A7EA0">
        <w:rPr>
          <w:rFonts w:ascii="Times New Roman" w:eastAsia="Times New Roman" w:hAnsi="Times New Roman" w:cs="Times New Roman"/>
          <w:sz w:val="24"/>
          <w:szCs w:val="24"/>
        </w:rPr>
        <w:t xml:space="preserve"> is a </w:t>
      </w:r>
      <w:r w:rsidRPr="000A7EA0">
        <w:rPr>
          <w:rFonts w:ascii="Times New Roman" w:eastAsia="Times New Roman" w:hAnsi="Times New Roman" w:cs="Times New Roman"/>
          <w:i/>
          <w:iCs/>
          <w:sz w:val="24"/>
          <w:szCs w:val="24"/>
        </w:rPr>
        <w:t>single-pass iterator</w:t>
      </w:r>
      <w:r w:rsidRPr="000A7EA0">
        <w:rPr>
          <w:rFonts w:ascii="Times New Roman" w:eastAsia="Times New Roman" w:hAnsi="Times New Roman" w:cs="Times New Roman"/>
          <w:sz w:val="24"/>
          <w:szCs w:val="24"/>
        </w:rPr>
        <w:t xml:space="preserve">, the type it points to shall be </w:t>
      </w:r>
      <w:hyperlink r:id="rId251" w:history="1">
        <w:r w:rsidRPr="000A7EA0">
          <w:rPr>
            <w:rFonts w:ascii="Times New Roman" w:eastAsia="Times New Roman" w:hAnsi="Times New Roman" w:cs="Times New Roman"/>
            <w:i/>
            <w:iCs/>
            <w:color w:val="0000FF"/>
            <w:sz w:val="24"/>
            <w:szCs w:val="24"/>
            <w:u w:val="single"/>
          </w:rPr>
          <w:t>copy-constructible</w:t>
        </w:r>
      </w:hyperlink>
      <w:r w:rsidRPr="000A7EA0">
        <w:rPr>
          <w:rFonts w:ascii="Times New Roman" w:eastAsia="Times New Roman" w:hAnsi="Times New Roman" w:cs="Times New Roman"/>
          <w:sz w:val="24"/>
          <w:szCs w:val="24"/>
        </w:rPr>
        <w:t xml:space="preserve"> and </w:t>
      </w:r>
      <w:hyperlink r:id="rId252" w:history="1">
        <w:r w:rsidRPr="000A7EA0">
          <w:rPr>
            <w:rFonts w:ascii="Times New Roman" w:eastAsia="Times New Roman" w:hAnsi="Times New Roman" w:cs="Times New Roman"/>
            <w:i/>
            <w:iCs/>
            <w:color w:val="0000FF"/>
            <w:sz w:val="24"/>
            <w:szCs w:val="24"/>
            <w:u w:val="single"/>
          </w:rPr>
          <w:t>copy-assignable</w:t>
        </w:r>
      </w:hyperlink>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Output iterator to the initial position of the range where the resulting range of values is stored.</w:t>
      </w:r>
      <w:r w:rsidRPr="000A7EA0">
        <w:rPr>
          <w:rFonts w:ascii="Times New Roman" w:eastAsia="Times New Roman" w:hAnsi="Times New Roman" w:cs="Times New Roman"/>
          <w:sz w:val="24"/>
          <w:szCs w:val="24"/>
        </w:rPr>
        <w:br/>
        <w:t xml:space="preserve">The pointed type shall support being assigned the value of an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pred</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Binary function that accepts two elements in the range as argument, and returns a value convertible to </w:t>
      </w:r>
      <w:r w:rsidRPr="000A7EA0">
        <w:rPr>
          <w:rFonts w:ascii="Courier New" w:eastAsia="Times New Roman" w:hAnsi="Courier New" w:cs="Courier New"/>
          <w:sz w:val="20"/>
        </w:rPr>
        <w:t>bool</w:t>
      </w:r>
      <w:r w:rsidRPr="000A7EA0">
        <w:rPr>
          <w:rFonts w:ascii="Times New Roman" w:eastAsia="Times New Roman" w:hAnsi="Times New Roman" w:cs="Times New Roman"/>
          <w:sz w:val="24"/>
          <w:szCs w:val="24"/>
        </w:rPr>
        <w:t xml:space="preserve">. The value returned indicates whether both arguments are considered equivalent (if </w:t>
      </w:r>
      <w:r w:rsidRPr="000A7EA0">
        <w:rPr>
          <w:rFonts w:ascii="Courier New" w:eastAsia="Times New Roman" w:hAnsi="Courier New" w:cs="Courier New"/>
          <w:sz w:val="20"/>
        </w:rPr>
        <w:t>true</w:t>
      </w:r>
      <w:r w:rsidRPr="000A7EA0">
        <w:rPr>
          <w:rFonts w:ascii="Times New Roman" w:eastAsia="Times New Roman" w:hAnsi="Times New Roman" w:cs="Times New Roman"/>
          <w:sz w:val="24"/>
          <w:szCs w:val="24"/>
        </w:rPr>
        <w:t xml:space="preserve">, they are </w:t>
      </w:r>
      <w:r w:rsidRPr="000A7EA0">
        <w:rPr>
          <w:rFonts w:ascii="Times New Roman" w:eastAsia="Times New Roman" w:hAnsi="Times New Roman" w:cs="Times New Roman"/>
          <w:sz w:val="24"/>
          <w:szCs w:val="24"/>
        </w:rPr>
        <w:lastRenderedPageBreak/>
        <w:t>equivalent and one of them is removed).</w:t>
      </w:r>
      <w:r w:rsidRPr="000A7EA0">
        <w:rPr>
          <w:rFonts w:ascii="Times New Roman" w:eastAsia="Times New Roman" w:hAnsi="Times New Roman" w:cs="Times New Roman"/>
          <w:sz w:val="24"/>
          <w:szCs w:val="24"/>
        </w:rPr>
        <w:br/>
        <w:t>The function shall not modify any of its arguments.</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ranges shall not overlap.</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iterator pointing to the end of the copied range, which contains no consecutive duplicates.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r w:rsidRPr="000A7EA0">
              <w:rPr>
                <w:rFonts w:ascii="Courier New" w:eastAsia="Times New Roman" w:hAnsi="Courier New" w:cs="Courier New"/>
                <w:sz w:val="20"/>
                <w:szCs w:val="20"/>
              </w:rPr>
              <w:br/>
            </w:r>
            <w:r w:rsidRPr="000A7EA0">
              <w:rPr>
                <w:rFonts w:ascii="Courier New" w:eastAsia="Times New Roman" w:hAnsi="Courier New" w:cs="Courier New"/>
                <w:sz w:val="20"/>
              </w:rPr>
              <w:t>25</w:t>
            </w:r>
            <w:r w:rsidRPr="000A7EA0">
              <w:rPr>
                <w:rFonts w:ascii="Courier New" w:eastAsia="Times New Roman" w:hAnsi="Courier New" w:cs="Courier New"/>
                <w:sz w:val="20"/>
                <w:szCs w:val="20"/>
              </w:rPr>
              <w:br/>
            </w:r>
            <w:r w:rsidRPr="000A7EA0">
              <w:rPr>
                <w:rFonts w:ascii="Courier New" w:eastAsia="Times New Roman" w:hAnsi="Courier New" w:cs="Courier New"/>
                <w:sz w:val="20"/>
              </w:rPr>
              <w:t>26</w:t>
            </w:r>
            <w:r w:rsidRPr="000A7EA0">
              <w:rPr>
                <w:rFonts w:ascii="Courier New" w:eastAsia="Times New Roman" w:hAnsi="Courier New" w:cs="Courier New"/>
                <w:sz w:val="20"/>
                <w:szCs w:val="20"/>
              </w:rPr>
              <w:br/>
            </w:r>
            <w:r w:rsidRPr="000A7EA0">
              <w:rPr>
                <w:rFonts w:ascii="Courier New" w:eastAsia="Times New Roman" w:hAnsi="Courier New" w:cs="Courier New"/>
                <w:sz w:val="20"/>
              </w:rPr>
              <w:t>27</w:t>
            </w:r>
            <w:r w:rsidRPr="000A7EA0">
              <w:rPr>
                <w:rFonts w:ascii="Courier New" w:eastAsia="Times New Roman" w:hAnsi="Courier New" w:cs="Courier New"/>
                <w:sz w:val="20"/>
                <w:szCs w:val="20"/>
              </w:rPr>
              <w:br/>
            </w:r>
            <w:r w:rsidRPr="000A7EA0">
              <w:rPr>
                <w:rFonts w:ascii="Courier New" w:eastAsia="Times New Roman" w:hAnsi="Courier New" w:cs="Courier New"/>
                <w:sz w:val="20"/>
              </w:rPr>
              <w:t>28</w:t>
            </w:r>
            <w:r w:rsidRPr="000A7EA0">
              <w:rPr>
                <w:rFonts w:ascii="Courier New" w:eastAsia="Times New Roman" w:hAnsi="Courier New" w:cs="Courier New"/>
                <w:sz w:val="20"/>
                <w:szCs w:val="20"/>
              </w:rPr>
              <w:br/>
            </w:r>
            <w:r w:rsidRPr="000A7EA0">
              <w:rPr>
                <w:rFonts w:ascii="Courier New" w:eastAsia="Times New Roman" w:hAnsi="Courier New" w:cs="Courier New"/>
                <w:sz w:val="20"/>
              </w:rPr>
              <w:t>29</w:t>
            </w:r>
            <w:r w:rsidRPr="000A7EA0">
              <w:rPr>
                <w:rFonts w:ascii="Courier New" w:eastAsia="Times New Roman" w:hAnsi="Courier New" w:cs="Courier New"/>
                <w:sz w:val="20"/>
                <w:szCs w:val="20"/>
              </w:rPr>
              <w:br/>
            </w:r>
            <w:r w:rsidRPr="000A7EA0">
              <w:rPr>
                <w:rFonts w:ascii="Courier New" w:eastAsia="Times New Roman" w:hAnsi="Courier New" w:cs="Courier New"/>
                <w:sz w:val="20"/>
              </w:rPr>
              <w:t>30</w:t>
            </w:r>
            <w:r w:rsidRPr="000A7EA0">
              <w:rPr>
                <w:rFonts w:ascii="Courier New" w:eastAsia="Times New Roman" w:hAnsi="Courier New" w:cs="Courier New"/>
                <w:sz w:val="20"/>
                <w:szCs w:val="20"/>
              </w:rPr>
              <w:br/>
            </w:r>
            <w:r w:rsidRPr="000A7EA0">
              <w:rPr>
                <w:rFonts w:ascii="Courier New" w:eastAsia="Times New Roman" w:hAnsi="Courier New" w:cs="Courier New"/>
                <w:sz w:val="20"/>
              </w:rPr>
              <w:t>31</w:t>
            </w:r>
            <w:r w:rsidRPr="000A7EA0">
              <w:rPr>
                <w:rFonts w:ascii="Courier New" w:eastAsia="Times New Roman" w:hAnsi="Courier New" w:cs="Courier New"/>
                <w:sz w:val="20"/>
                <w:szCs w:val="20"/>
              </w:rPr>
              <w:br/>
            </w:r>
            <w:r w:rsidRPr="000A7EA0">
              <w:rPr>
                <w:rFonts w:ascii="Courier New" w:eastAsia="Times New Roman" w:hAnsi="Courier New" w:cs="Courier New"/>
                <w:sz w:val="20"/>
              </w:rPr>
              <w:t>32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33</w:t>
            </w:r>
            <w:r w:rsidRPr="000A7EA0">
              <w:rPr>
                <w:rFonts w:ascii="Courier New" w:eastAsia="Times New Roman" w:hAnsi="Courier New" w:cs="Courier New"/>
                <w:sz w:val="20"/>
                <w:szCs w:val="20"/>
              </w:rPr>
              <w:br/>
            </w:r>
            <w:r w:rsidRPr="000A7EA0">
              <w:rPr>
                <w:rFonts w:ascii="Courier New" w:eastAsia="Times New Roman" w:hAnsi="Courier New" w:cs="Courier New"/>
                <w:sz w:val="20"/>
              </w:rPr>
              <w:t>34</w:t>
            </w:r>
            <w:r w:rsidRPr="000A7EA0">
              <w:rPr>
                <w:rFonts w:ascii="Courier New" w:eastAsia="Times New Roman" w:hAnsi="Courier New" w:cs="Courier New"/>
                <w:sz w:val="20"/>
                <w:szCs w:val="20"/>
              </w:rPr>
              <w:br/>
            </w:r>
            <w:r w:rsidRPr="000A7EA0">
              <w:rPr>
                <w:rFonts w:ascii="Courier New" w:eastAsia="Times New Roman" w:hAnsi="Courier New" w:cs="Courier New"/>
                <w:sz w:val="20"/>
              </w:rPr>
              <w:t>35</w:t>
            </w:r>
            <w:r w:rsidRPr="000A7EA0">
              <w:rPr>
                <w:rFonts w:ascii="Courier New" w:eastAsia="Times New Roman" w:hAnsi="Courier New" w:cs="Courier New"/>
                <w:sz w:val="20"/>
                <w:szCs w:val="20"/>
              </w:rPr>
              <w:br/>
            </w:r>
            <w:r w:rsidRPr="000A7EA0">
              <w:rPr>
                <w:rFonts w:ascii="Courier New" w:eastAsia="Times New Roman" w:hAnsi="Courier New" w:cs="Courier New"/>
                <w:sz w:val="20"/>
              </w:rPr>
              <w:t>36</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unique_copy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std::unique_copy, std::sort, std::distance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bool</w:t>
            </w:r>
            <w:r w:rsidRPr="000A7EA0">
              <w:rPr>
                <w:rFonts w:ascii="Courier New" w:eastAsia="Times New Roman" w:hAnsi="Courier New" w:cs="Courier New"/>
                <w:sz w:val="20"/>
              </w:rPr>
              <w:t xml:space="preserve"> myfunction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j)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(i==j);</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{10,20,20,20,30,30,20,20,10};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&gt; myvector (9);                            </w:t>
            </w:r>
            <w:r w:rsidRPr="000A7EA0">
              <w:rPr>
                <w:rFonts w:ascii="Courier New" w:eastAsia="Times New Roman" w:hAnsi="Courier New" w:cs="Courier New"/>
                <w:i/>
                <w:iCs/>
                <w:sz w:val="20"/>
                <w:szCs w:val="20"/>
              </w:rPr>
              <w:t>// 0  0  0  0  0  0  0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using default comparison: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it=std::unique_copy (myints,myints+9,myvector.begin());   </w:t>
            </w:r>
            <w:r w:rsidRPr="000A7EA0">
              <w:rPr>
                <w:rFonts w:ascii="Courier New" w:eastAsia="Times New Roman" w:hAnsi="Courier New" w:cs="Courier New"/>
                <w:i/>
                <w:iCs/>
                <w:sz w:val="20"/>
                <w:szCs w:val="20"/>
              </w:rPr>
              <w:t>// 10 20 30 20 10 0  0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std::sort (myvector.begin(),it);                          </w:t>
            </w:r>
            <w:r w:rsidRPr="000A7EA0">
              <w:rPr>
                <w:rFonts w:ascii="Courier New" w:eastAsia="Times New Roman" w:hAnsi="Courier New" w:cs="Courier New"/>
                <w:i/>
                <w:iCs/>
                <w:sz w:val="20"/>
                <w:szCs w:val="20"/>
              </w:rPr>
              <w:t>// 10 10 20 20 30 0  0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using predicate comparison: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it=std::unique_copy (myvector.begin(), it, myvector.begin(), myfunction);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10 20 30 20 30 0  0  0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myvector.resize( std::distance(myvector.begin(),it) );    </w:t>
            </w:r>
            <w:r w:rsidRPr="000A7EA0">
              <w:rPr>
                <w:rFonts w:ascii="Courier New" w:eastAsia="Times New Roman" w:hAnsi="Courier New" w:cs="Courier New"/>
                <w:i/>
                <w:iCs/>
                <w:sz w:val="20"/>
                <w:szCs w:val="20"/>
              </w:rPr>
              <w:t>// 10 20 30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content: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33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10 20 30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Up to linear in the </w:t>
      </w:r>
      <w:hyperlink r:id="rId253"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Compares each pair of elements, and performs an assignment operation for those elements not matching.</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w:t>
      </w:r>
      <w:r w:rsidRPr="000A7EA0">
        <w:rPr>
          <w:rFonts w:ascii="Times New Roman" w:eastAsia="Times New Roman" w:hAnsi="Times New Roman" w:cs="Times New Roman"/>
          <w:sz w:val="24"/>
          <w:szCs w:val="24"/>
        </w:rPr>
        <w:br/>
        <w:t xml:space="preserve">The objects in the range between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and the returned value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Throws if any of </w:t>
      </w:r>
      <w:r w:rsidRPr="000A7EA0">
        <w:rPr>
          <w:rFonts w:ascii="Times New Roman" w:eastAsia="Times New Roman" w:hAnsi="Times New Roman" w:cs="Times New Roman"/>
          <w:i/>
          <w:iCs/>
          <w:sz w:val="24"/>
          <w:szCs w:val="24"/>
        </w:rPr>
        <w:t>pred</w:t>
      </w:r>
      <w:r w:rsidRPr="000A7EA0">
        <w:rPr>
          <w:rFonts w:ascii="Times New Roman" w:eastAsia="Times New Roman" w:hAnsi="Times New Roman" w:cs="Times New Roman"/>
          <w:sz w:val="24"/>
          <w:szCs w:val="24"/>
        </w:rPr>
        <w:t>, the element comparisons, the element assignments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std::reverse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BidirectionalIterator&gt;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reverse (BidirectionalIterator first, BidirectionalIterator last);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Reverse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Reverses the order of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calls </w:t>
      </w:r>
      <w:hyperlink r:id="rId254" w:history="1">
        <w:r w:rsidRPr="000A7EA0">
          <w:rPr>
            <w:rFonts w:ascii="Times New Roman" w:eastAsia="Times New Roman" w:hAnsi="Times New Roman" w:cs="Times New Roman"/>
            <w:color w:val="0000FF"/>
            <w:sz w:val="24"/>
            <w:szCs w:val="24"/>
            <w:u w:val="single"/>
          </w:rPr>
          <w:t>iter_swap</w:t>
        </w:r>
      </w:hyperlink>
      <w:r w:rsidRPr="000A7EA0">
        <w:rPr>
          <w:rFonts w:ascii="Times New Roman" w:eastAsia="Times New Roman" w:hAnsi="Times New Roman" w:cs="Times New Roman"/>
          <w:sz w:val="24"/>
          <w:szCs w:val="24"/>
        </w:rPr>
        <w:t xml:space="preserve"> to swap the elements to their new locations.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871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BidirectionalIterator&gt;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reverse (BidirectionalIterator first, BidirectionalIterator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((first!=last)&amp;&amp;(first!=--last))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std::iter_swap (first,last);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55" w:history="1">
        <w:r w:rsidRPr="000A7EA0">
          <w:rPr>
            <w:rFonts w:ascii="Times New Roman" w:eastAsia="Times New Roman" w:hAnsi="Times New Roman" w:cs="Times New Roman"/>
            <w:color w:val="0000FF"/>
            <w:sz w:val="24"/>
            <w:szCs w:val="24"/>
            <w:u w:val="single"/>
          </w:rPr>
          <w:t>Bidirectional iterators</w:t>
        </w:r>
      </w:hyperlink>
      <w:r w:rsidRPr="000A7EA0">
        <w:rPr>
          <w:rFonts w:ascii="Times New Roman" w:eastAsia="Times New Roman" w:hAnsi="Times New Roman" w:cs="Times New Roman"/>
          <w:sz w:val="24"/>
          <w:szCs w:val="24"/>
        </w:rPr>
        <w:t xml:space="preserve"> to the initial and final positions of the sequence to be reversed.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Courier New" w:eastAsia="Times New Roman" w:hAnsi="Courier New" w:cs="Courier New"/>
          <w:sz w:val="24"/>
          <w:szCs w:val="24"/>
        </w:rPr>
        <w:t>BidirectionalIterator</w:t>
      </w:r>
      <w:r w:rsidRPr="000A7EA0">
        <w:rPr>
          <w:rFonts w:ascii="Times New Roman" w:eastAsia="Times New Roman" w:hAnsi="Times New Roman" w:cs="Times New Roman"/>
          <w:sz w:val="24"/>
          <w:szCs w:val="24"/>
        </w:rPr>
        <w:t xml:space="preserve"> shall point to a type for which </w:t>
      </w:r>
      <w:hyperlink r:id="rId256" w:history="1">
        <w:r w:rsidRPr="000A7EA0">
          <w:rPr>
            <w:rFonts w:ascii="Times New Roman" w:eastAsia="Times New Roman" w:hAnsi="Times New Roman" w:cs="Times New Roman"/>
            <w:color w:val="0000FF"/>
            <w:sz w:val="24"/>
            <w:szCs w:val="24"/>
            <w:u w:val="single"/>
          </w:rPr>
          <w:t>swap</w:t>
        </w:r>
      </w:hyperlink>
      <w:r w:rsidRPr="000A7EA0">
        <w:rPr>
          <w:rFonts w:ascii="Times New Roman" w:eastAsia="Times New Roman" w:hAnsi="Times New Roman" w:cs="Times New Roman"/>
          <w:sz w:val="24"/>
          <w:szCs w:val="24"/>
        </w:rPr>
        <w:t xml:space="preserve"> is properly defined.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reverse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std::reverse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set some values: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i=1; i&lt;10; ++i) myvector.push_back(i);   </w:t>
            </w:r>
            <w:r w:rsidRPr="000A7EA0">
              <w:rPr>
                <w:rFonts w:ascii="Courier New" w:eastAsia="Times New Roman" w:hAnsi="Courier New" w:cs="Courier New"/>
                <w:i/>
                <w:iCs/>
                <w:sz w:val="20"/>
                <w:szCs w:val="20"/>
              </w:rPr>
              <w:t>// 1 2 3 4 5 6 7 8 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std::reverse(myvector.begin(),myvector.end());    </w:t>
            </w:r>
            <w:r w:rsidRPr="000A7EA0">
              <w:rPr>
                <w:rFonts w:ascii="Courier New" w:eastAsia="Times New Roman" w:hAnsi="Courier New" w:cs="Courier New"/>
                <w:i/>
                <w:iCs/>
                <w:sz w:val="20"/>
                <w:szCs w:val="20"/>
              </w:rPr>
              <w:t>// 9 8 7 6 5 4 3 2 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content: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41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9 8 7 6 5 4 3 2 1</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Linear in half the </w:t>
      </w:r>
      <w:hyperlink r:id="rId257"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Swaps elements.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swap or an operation on an iterator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std::reverse_copy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BidirectionalIterator, class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reverse_copy (BidirectionalIterator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BidirectionalIterator last, OutputIterator result);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Copy range reversed</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Copies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but in reverse order.</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7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BidirectionalIterator,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reverse_copy (BidirectionalIterator 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BidirectionalIterator last, OutputIterator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(first!=last)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 =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58" w:history="1">
        <w:r w:rsidRPr="000A7EA0">
          <w:rPr>
            <w:rFonts w:ascii="Times New Roman" w:eastAsia="Times New Roman" w:hAnsi="Times New Roman" w:cs="Times New Roman"/>
            <w:color w:val="0000FF"/>
            <w:sz w:val="24"/>
            <w:szCs w:val="24"/>
            <w:u w:val="single"/>
          </w:rPr>
          <w:t>Bidirectional iterators</w:t>
        </w:r>
      </w:hyperlink>
      <w:r w:rsidRPr="000A7EA0">
        <w:rPr>
          <w:rFonts w:ascii="Times New Roman" w:eastAsia="Times New Roman" w:hAnsi="Times New Roman" w:cs="Times New Roman"/>
          <w:sz w:val="24"/>
          <w:szCs w:val="24"/>
        </w:rPr>
        <w:t xml:space="preserve"> to the initial and final positions of the sequence to be copied.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59"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of the range where the reversed range is stored.</w:t>
      </w:r>
      <w:r w:rsidRPr="000A7EA0">
        <w:rPr>
          <w:rFonts w:ascii="Times New Roman" w:eastAsia="Times New Roman" w:hAnsi="Times New Roman" w:cs="Times New Roman"/>
          <w:sz w:val="24"/>
          <w:szCs w:val="24"/>
        </w:rPr>
        <w:br/>
        <w:t xml:space="preserve">The pointed type shall support being assigned the value of an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t>The ranges shall not overlap.</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output iterator pointing to the end of the copied range, which contains the same elements in reverse order.</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reverse_copy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std::reverse_copy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={1,2,3,4,5,6,7,8,9};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myvector.resize(9);    </w:t>
            </w:r>
            <w:r w:rsidRPr="000A7EA0">
              <w:rPr>
                <w:rFonts w:ascii="Courier New" w:eastAsia="Times New Roman" w:hAnsi="Courier New" w:cs="Courier New"/>
                <w:i/>
                <w:iCs/>
                <w:sz w:val="20"/>
                <w:szCs w:val="20"/>
              </w:rPr>
              <w:t>// allocate space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std::reverse_copy (myints, myints+9, myvector.begin());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content: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41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9 8 7 6 5 4 3 2 1</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60"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Performs an assignment for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w:t>
      </w:r>
      <w:r w:rsidRPr="000A7EA0">
        <w:rPr>
          <w:rFonts w:ascii="Times New Roman" w:eastAsia="Times New Roman" w:hAnsi="Times New Roman" w:cs="Times New Roman"/>
          <w:sz w:val="24"/>
          <w:szCs w:val="24"/>
        </w:rPr>
        <w:br/>
        <w:t xml:space="preserve">The objects in the range between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and the returned value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lastRenderedPageBreak/>
        <w:t>Each object is accessed exactly once.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assignment or an operation on an iterator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std::rotate</w:t>
      </w:r>
    </w:p>
    <w:p w:rsidR="000A7EA0" w:rsidRPr="000A7EA0" w:rsidRDefault="000A7EA0" w:rsidP="000A7EA0">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61"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262"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8"/>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rotate (ForwardIterator first, ForwardIterator middle,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 last);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Rotate left the elements in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Rotates the order of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in such a way that the element pointed by </w:t>
      </w:r>
      <w:r w:rsidRPr="000A7EA0">
        <w:rPr>
          <w:rFonts w:ascii="Times New Roman" w:eastAsia="Times New Roman" w:hAnsi="Times New Roman" w:cs="Times New Roman"/>
          <w:i/>
          <w:iCs/>
          <w:sz w:val="24"/>
          <w:szCs w:val="24"/>
        </w:rPr>
        <w:t>middle</w:t>
      </w:r>
      <w:r w:rsidRPr="000A7EA0">
        <w:rPr>
          <w:rFonts w:ascii="Times New Roman" w:eastAsia="Times New Roman" w:hAnsi="Times New Roman" w:cs="Times New Roman"/>
          <w:sz w:val="24"/>
          <w:szCs w:val="24"/>
        </w:rPr>
        <w:t xml:space="preserve"> becomes the new first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(C++98) is equivalent to:</w:t>
      </w:r>
    </w:p>
    <w:tbl>
      <w:tblPr>
        <w:tblW w:w="0" w:type="auto"/>
        <w:tblCellSpacing w:w="15" w:type="dxa"/>
        <w:tblCellMar>
          <w:top w:w="15" w:type="dxa"/>
          <w:left w:w="15" w:type="dxa"/>
          <w:bottom w:w="15" w:type="dxa"/>
          <w:right w:w="15" w:type="dxa"/>
        </w:tblCellMar>
        <w:tblLook w:val="04A0"/>
      </w:tblPr>
      <w:tblGrid>
        <w:gridCol w:w="316"/>
        <w:gridCol w:w="73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rotate (ForwardIterator first, ForwardIterator middle,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next = middle;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while</w:t>
            </w:r>
            <w:r w:rsidRPr="000A7EA0">
              <w:rPr>
                <w:rFonts w:ascii="Courier New" w:eastAsia="Times New Roman" w:hAnsi="Courier New" w:cs="Courier New"/>
                <w:sz w:val="20"/>
              </w:rPr>
              <w:t xml:space="preserve"> (first!=next)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swap (*first++,*next++);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(next==last) next=middle;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else</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if</w:t>
            </w:r>
            <w:r w:rsidRPr="000A7EA0">
              <w:rPr>
                <w:rFonts w:ascii="Courier New" w:eastAsia="Times New Roman" w:hAnsi="Courier New" w:cs="Courier New"/>
                <w:sz w:val="20"/>
              </w:rPr>
              <w:t xml:space="preserve"> (first==middle) middle=next;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63"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of the sequence to be rotated left.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 xml:space="preserve">Notice that in this function these are not consecutive parameters, but the first and the </w:t>
      </w:r>
      <w:r w:rsidRPr="000A7EA0">
        <w:rPr>
          <w:rFonts w:ascii="Times New Roman" w:eastAsia="Times New Roman" w:hAnsi="Times New Roman" w:cs="Times New Roman"/>
          <w:b/>
          <w:bCs/>
          <w:sz w:val="24"/>
          <w:szCs w:val="24"/>
        </w:rPr>
        <w:t>third</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middle</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64" w:history="1">
        <w:r w:rsidRPr="000A7EA0">
          <w:rPr>
            <w:rFonts w:ascii="Times New Roman" w:eastAsia="Times New Roman" w:hAnsi="Times New Roman" w:cs="Times New Roman"/>
            <w:color w:val="0000FF"/>
            <w:sz w:val="24"/>
            <w:szCs w:val="24"/>
            <w:u w:val="single"/>
          </w:rPr>
          <w:t>Forward iterator</w:t>
        </w:r>
      </w:hyperlink>
      <w:r w:rsidRPr="000A7EA0">
        <w:rPr>
          <w:rFonts w:ascii="Times New Roman" w:eastAsia="Times New Roman" w:hAnsi="Times New Roman" w:cs="Times New Roman"/>
          <w:sz w:val="24"/>
          <w:szCs w:val="24"/>
        </w:rPr>
        <w:t xml:space="preserve"> pointing to the element within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that is moved to the first position in the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Courier New" w:eastAsia="Times New Roman" w:hAnsi="Courier New" w:cs="Courier New"/>
          <w:sz w:val="24"/>
          <w:szCs w:val="24"/>
        </w:rPr>
        <w:t>ForwardIterator</w:t>
      </w:r>
      <w:r w:rsidRPr="000A7EA0">
        <w:rPr>
          <w:rFonts w:ascii="Times New Roman" w:eastAsia="Times New Roman" w:hAnsi="Times New Roman" w:cs="Times New Roman"/>
          <w:sz w:val="24"/>
          <w:szCs w:val="24"/>
        </w:rPr>
        <w:t xml:space="preserve"> shall point to a type for which </w:t>
      </w:r>
      <w:hyperlink r:id="rId265" w:history="1">
        <w:r w:rsidRPr="000A7EA0">
          <w:rPr>
            <w:rFonts w:ascii="Courier New" w:eastAsia="Times New Roman" w:hAnsi="Courier New" w:cs="Courier New"/>
            <w:color w:val="0000FF"/>
            <w:sz w:val="24"/>
            <w:szCs w:val="24"/>
            <w:u w:val="single"/>
          </w:rPr>
          <w:t>swap</w:t>
        </w:r>
      </w:hyperlink>
      <w:r w:rsidRPr="000A7EA0">
        <w:rPr>
          <w:rFonts w:ascii="Times New Roman" w:eastAsia="Times New Roman" w:hAnsi="Times New Roman" w:cs="Times New Roman"/>
          <w:sz w:val="24"/>
          <w:szCs w:val="24"/>
        </w:rPr>
        <w:t xml:space="preserve"> is properly defined and which is both </w:t>
      </w:r>
      <w:hyperlink r:id="rId266" w:history="1">
        <w:r w:rsidRPr="000A7EA0">
          <w:rPr>
            <w:rFonts w:ascii="Times New Roman" w:eastAsia="Times New Roman" w:hAnsi="Times New Roman" w:cs="Times New Roman"/>
            <w:i/>
            <w:iCs/>
            <w:color w:val="0000FF"/>
            <w:sz w:val="24"/>
            <w:szCs w:val="24"/>
            <w:u w:val="single"/>
          </w:rPr>
          <w:t>move-constructible</w:t>
        </w:r>
      </w:hyperlink>
      <w:r w:rsidRPr="000A7EA0">
        <w:rPr>
          <w:rFonts w:ascii="Times New Roman" w:eastAsia="Times New Roman" w:hAnsi="Times New Roman" w:cs="Times New Roman"/>
          <w:sz w:val="24"/>
          <w:szCs w:val="24"/>
        </w:rPr>
        <w:t xml:space="preserve"> and </w:t>
      </w:r>
      <w:hyperlink r:id="rId267" w:history="1">
        <w:r w:rsidRPr="000A7EA0">
          <w:rPr>
            <w:rFonts w:ascii="Times New Roman" w:eastAsia="Times New Roman" w:hAnsi="Times New Roman" w:cs="Times New Roman"/>
            <w:i/>
            <w:iCs/>
            <w:color w:val="0000FF"/>
            <w:sz w:val="24"/>
            <w:szCs w:val="24"/>
            <w:u w:val="single"/>
          </w:rPr>
          <w:t>move-assignable</w:t>
        </w:r>
      </w:hyperlink>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68"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269"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19"/>
        </w:numPr>
        <w:spacing w:before="100" w:beforeAutospacing="1" w:after="100" w:afterAutospacing="1"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rotate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std::rotate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set some values: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i=1; i&lt;10; ++i) myvector.push_back(i); </w:t>
            </w:r>
            <w:r w:rsidRPr="000A7EA0">
              <w:rPr>
                <w:rFonts w:ascii="Courier New" w:eastAsia="Times New Roman" w:hAnsi="Courier New" w:cs="Courier New"/>
                <w:i/>
                <w:iCs/>
                <w:sz w:val="20"/>
                <w:szCs w:val="20"/>
              </w:rPr>
              <w:t>// 1 2 3 4 5 6 7 8 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std::rotate(myvector.begin(),myvector.begin()+3,myvector.end());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4 5 6 7 8 9 1 2 3</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content: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41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4 5 6 7 8 9 1 2 3</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Up to linear in the </w:t>
      </w:r>
      <w:hyperlink r:id="rId270"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Swaps (or moves) elements until all elements have been relocated.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element swap (or move) throws or if any operation on an iterator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std::rotate_copy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ForwardIterator, class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OutputIterator rotate_copy (ForwardIterator first, ForwardIterator middle,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ForwardIterator last, OutputIterator result);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Copy range rotated left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Copies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to the range beginning at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but rotating the order of the elements in such a way that the element pointed by </w:t>
      </w:r>
      <w:r w:rsidRPr="000A7EA0">
        <w:rPr>
          <w:rFonts w:ascii="Times New Roman" w:eastAsia="Times New Roman" w:hAnsi="Times New Roman" w:cs="Times New Roman"/>
          <w:i/>
          <w:iCs/>
          <w:sz w:val="24"/>
          <w:szCs w:val="24"/>
        </w:rPr>
        <w:t>middle</w:t>
      </w:r>
      <w:r w:rsidRPr="000A7EA0">
        <w:rPr>
          <w:rFonts w:ascii="Times New Roman" w:eastAsia="Times New Roman" w:hAnsi="Times New Roman" w:cs="Times New Roman"/>
          <w:sz w:val="24"/>
          <w:szCs w:val="24"/>
        </w:rPr>
        <w:t xml:space="preserve"> becomes the first element in the resulting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19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ForwardIterator,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OutputIterator&gt;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OutputIterator rotate_copy (ForwardIterator first, ForwardIterator middle,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ForwardIterator last, OutputIterator 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result=std::copy (middle,last,result);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std::copy (first,middle,result);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71"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of the range to be copy-rotated.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t xml:space="preserve">Notice that in this function, these are not consecutive parameters, but the first and </w:t>
      </w:r>
      <w:r w:rsidRPr="000A7EA0">
        <w:rPr>
          <w:rFonts w:ascii="Times New Roman" w:eastAsia="Times New Roman" w:hAnsi="Times New Roman" w:cs="Times New Roman"/>
          <w:b/>
          <w:bCs/>
          <w:sz w:val="24"/>
          <w:szCs w:val="24"/>
        </w:rPr>
        <w:t>third</w:t>
      </w:r>
      <w:r w:rsidRPr="000A7EA0">
        <w:rPr>
          <w:rFonts w:ascii="Times New Roman" w:eastAsia="Times New Roman" w:hAnsi="Times New Roman" w:cs="Times New Roman"/>
          <w:sz w:val="24"/>
          <w:szCs w:val="24"/>
        </w:rPr>
        <w:t xml:space="preserve"> ones.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middle</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72" w:history="1">
        <w:r w:rsidRPr="000A7EA0">
          <w:rPr>
            <w:rFonts w:ascii="Times New Roman" w:eastAsia="Times New Roman" w:hAnsi="Times New Roman" w:cs="Times New Roman"/>
            <w:color w:val="0000FF"/>
            <w:sz w:val="24"/>
            <w:szCs w:val="24"/>
            <w:u w:val="single"/>
          </w:rPr>
          <w:t>Forward iterator</w:t>
        </w:r>
      </w:hyperlink>
      <w:r w:rsidRPr="000A7EA0">
        <w:rPr>
          <w:rFonts w:ascii="Times New Roman" w:eastAsia="Times New Roman" w:hAnsi="Times New Roman" w:cs="Times New Roman"/>
          <w:sz w:val="24"/>
          <w:szCs w:val="24"/>
        </w:rPr>
        <w:t xml:space="preserve"> pointing to the element within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that is copied as the first element in the resulting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result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73" w:history="1">
        <w:r w:rsidRPr="000A7EA0">
          <w:rPr>
            <w:rFonts w:ascii="Times New Roman" w:eastAsia="Times New Roman" w:hAnsi="Times New Roman" w:cs="Times New Roman"/>
            <w:color w:val="0000FF"/>
            <w:sz w:val="24"/>
            <w:szCs w:val="24"/>
            <w:u w:val="single"/>
          </w:rPr>
          <w:t>Output iterator</w:t>
        </w:r>
      </w:hyperlink>
      <w:r w:rsidRPr="000A7EA0">
        <w:rPr>
          <w:rFonts w:ascii="Times New Roman" w:eastAsia="Times New Roman" w:hAnsi="Times New Roman" w:cs="Times New Roman"/>
          <w:sz w:val="24"/>
          <w:szCs w:val="24"/>
        </w:rPr>
        <w:t xml:space="preserve"> to the initial position of the range where the reversed range is stored.</w:t>
      </w:r>
      <w:r w:rsidRPr="000A7EA0">
        <w:rPr>
          <w:rFonts w:ascii="Times New Roman" w:eastAsia="Times New Roman" w:hAnsi="Times New Roman" w:cs="Times New Roman"/>
          <w:sz w:val="24"/>
          <w:szCs w:val="24"/>
        </w:rPr>
        <w:br/>
        <w:t xml:space="preserve">The pointed type shall support being assigned the value of an element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br/>
        <w:t>The ranges shall not overlap.</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An output iterator pointing to the end of the copied range.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rotate_copy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std::rotate_copy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myints[] = {10,20,30,40,50,60,70};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 (7);</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std::rotate_copy(myints,myints+3,myints+7,myvector.begin());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content: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myvector contains: 40 50 60 70 10 20 30</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74"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Performs an assignment for each element.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accessed.</w:t>
      </w:r>
      <w:r w:rsidRPr="000A7EA0">
        <w:rPr>
          <w:rFonts w:ascii="Times New Roman" w:eastAsia="Times New Roman" w:hAnsi="Times New Roman" w:cs="Times New Roman"/>
          <w:sz w:val="24"/>
          <w:szCs w:val="24"/>
        </w:rPr>
        <w:br/>
        <w:t xml:space="preserve">The objects in the range between </w:t>
      </w:r>
      <w:r w:rsidRPr="000A7EA0">
        <w:rPr>
          <w:rFonts w:ascii="Times New Roman" w:eastAsia="Times New Roman" w:hAnsi="Times New Roman" w:cs="Times New Roman"/>
          <w:i/>
          <w:iCs/>
          <w:sz w:val="24"/>
          <w:szCs w:val="24"/>
        </w:rPr>
        <w:t>result</w:t>
      </w:r>
      <w:r w:rsidRPr="000A7EA0">
        <w:rPr>
          <w:rFonts w:ascii="Times New Roman" w:eastAsia="Times New Roman" w:hAnsi="Times New Roman" w:cs="Times New Roman"/>
          <w:sz w:val="24"/>
          <w:szCs w:val="24"/>
        </w:rPr>
        <w:t xml:space="preserve"> and the returned value are modified.</w:t>
      </w:r>
      <w:r w:rsidRPr="000A7EA0">
        <w:rPr>
          <w:rFonts w:ascii="Times New Roman" w:eastAsia="Times New Roman" w:hAnsi="Times New Roman" w:cs="Times New Roman"/>
          <w:sz w:val="24"/>
          <w:szCs w:val="24"/>
        </w:rPr>
        <w:br/>
        <w:t>Each object is accessed exactly once.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either an element assignment or an operation on an iterator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std::random_shuffle</w:t>
      </w:r>
    </w:p>
    <w:p w:rsidR="000A7EA0" w:rsidRPr="000A7EA0" w:rsidRDefault="000A7EA0" w:rsidP="000A7EA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75" w:history="1">
        <w:r w:rsidRPr="000A7EA0">
          <w:rPr>
            <w:rFonts w:ascii="Times New Roman" w:eastAsia="Times New Roman" w:hAnsi="Times New Roman" w:cs="Times New Roman"/>
            <w:color w:val="0000FF"/>
            <w:sz w:val="24"/>
            <w:szCs w:val="24"/>
            <w:u w:val="single"/>
          </w:rPr>
          <w:t>C++98</w:t>
        </w:r>
      </w:hyperlink>
    </w:p>
    <w:p w:rsidR="000A7EA0" w:rsidRPr="000A7EA0" w:rsidRDefault="000A7EA0" w:rsidP="000A7EA0">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276" w:history="1">
        <w:r w:rsidRPr="000A7EA0">
          <w:rPr>
            <w:rFonts w:ascii="Times New Roman" w:eastAsia="Times New Roman" w:hAnsi="Times New Roman" w:cs="Times New Roman"/>
            <w:color w:val="0000FF"/>
            <w:sz w:val="24"/>
            <w:szCs w:val="24"/>
            <w:u w:val="single"/>
          </w:rPr>
          <w:t>C++11</w:t>
        </w:r>
      </w:hyperlink>
    </w:p>
    <w:p w:rsidR="000A7EA0" w:rsidRPr="000A7EA0" w:rsidRDefault="000A7EA0" w:rsidP="000A7EA0">
      <w:pPr>
        <w:numPr>
          <w:ilvl w:val="0"/>
          <w:numId w:val="20"/>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2323"/>
        <w:gridCol w:w="8567"/>
      </w:tblGrid>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generator by default (1)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RandomAccessIterator&gt;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random_shuffle (RandomAccessIterator first, RandomAccessIterator last);</w:t>
            </w:r>
          </w:p>
        </w:tc>
      </w:tr>
      <w:tr w:rsidR="000A7EA0" w:rsidRPr="000A7EA0" w:rsidTr="000A7EA0">
        <w:trPr>
          <w:tblCellSpacing w:w="15" w:type="dxa"/>
        </w:trPr>
        <w:tc>
          <w:tcPr>
            <w:tcW w:w="0" w:type="auto"/>
            <w:vAlign w:val="center"/>
            <w:hideMark/>
          </w:tcPr>
          <w:p w:rsidR="000A7EA0" w:rsidRPr="000A7EA0" w:rsidRDefault="000A7EA0" w:rsidP="000A7EA0">
            <w:pPr>
              <w:spacing w:after="0" w:line="240" w:lineRule="auto"/>
              <w:jc w:val="center"/>
              <w:rPr>
                <w:rFonts w:ascii="Times New Roman" w:eastAsia="Times New Roman" w:hAnsi="Times New Roman" w:cs="Times New Roman"/>
                <w:b/>
                <w:bCs/>
                <w:sz w:val="24"/>
                <w:szCs w:val="24"/>
              </w:rPr>
            </w:pPr>
            <w:r w:rsidRPr="000A7EA0">
              <w:rPr>
                <w:rFonts w:ascii="Times New Roman" w:eastAsia="Times New Roman" w:hAnsi="Times New Roman" w:cs="Times New Roman"/>
                <w:b/>
                <w:bCs/>
                <w:sz w:val="24"/>
                <w:szCs w:val="24"/>
              </w:rPr>
              <w:t>specific generator (2)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RandomAccessIterator, class RandomNumberGenerator&gt;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random_shuffle (RandomAccessIterator first, RandomAccessIterator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RandomNumberGenerator&amp; gen);</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Randomly rearrange elements in range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Rearranges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randomly.</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swaps the value of each element with that of some other randomly picked element. When provided, the function </w:t>
      </w:r>
      <w:r w:rsidRPr="000A7EA0">
        <w:rPr>
          <w:rFonts w:ascii="Times New Roman" w:eastAsia="Times New Roman" w:hAnsi="Times New Roman" w:cs="Times New Roman"/>
          <w:i/>
          <w:iCs/>
          <w:sz w:val="24"/>
          <w:szCs w:val="24"/>
        </w:rPr>
        <w:t>gen</w:t>
      </w:r>
      <w:r w:rsidRPr="000A7EA0">
        <w:rPr>
          <w:rFonts w:ascii="Times New Roman" w:eastAsia="Times New Roman" w:hAnsi="Times New Roman" w:cs="Times New Roman"/>
          <w:sz w:val="24"/>
          <w:szCs w:val="24"/>
        </w:rPr>
        <w:t xml:space="preserve"> determines which element is picked in every case. Otherwise, the function uses some unspecified source of randomness.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To specify a </w:t>
      </w:r>
      <w:r w:rsidRPr="000A7EA0">
        <w:rPr>
          <w:rFonts w:ascii="Times New Roman" w:eastAsia="Times New Roman" w:hAnsi="Times New Roman" w:cs="Times New Roman"/>
          <w:i/>
          <w:iCs/>
          <w:sz w:val="24"/>
          <w:szCs w:val="24"/>
        </w:rPr>
        <w:t>uniform random generator</w:t>
      </w:r>
      <w:r w:rsidRPr="000A7EA0">
        <w:rPr>
          <w:rFonts w:ascii="Times New Roman" w:eastAsia="Times New Roman" w:hAnsi="Times New Roman" w:cs="Times New Roman"/>
          <w:sz w:val="24"/>
          <w:szCs w:val="24"/>
        </w:rPr>
        <w:t xml:space="preserve"> as those defined in </w:t>
      </w:r>
      <w:hyperlink r:id="rId277" w:history="1">
        <w:r w:rsidRPr="000A7EA0">
          <w:rPr>
            <w:rFonts w:ascii="Courier New" w:eastAsia="Times New Roman" w:hAnsi="Courier New" w:cs="Courier New"/>
            <w:color w:val="0000FF"/>
            <w:sz w:val="20"/>
            <w:szCs w:val="20"/>
            <w:u w:val="single"/>
          </w:rPr>
          <w:t>&lt;random&gt;</w:t>
        </w:r>
      </w:hyperlink>
      <w:r w:rsidRPr="000A7EA0">
        <w:rPr>
          <w:rFonts w:ascii="Times New Roman" w:eastAsia="Times New Roman" w:hAnsi="Times New Roman" w:cs="Times New Roman"/>
          <w:sz w:val="24"/>
          <w:szCs w:val="24"/>
        </w:rPr>
        <w:t xml:space="preserve">, see </w:t>
      </w:r>
      <w:hyperlink r:id="rId278" w:history="1">
        <w:r w:rsidRPr="000A7EA0">
          <w:rPr>
            <w:rFonts w:ascii="Courier New" w:eastAsia="Times New Roman" w:hAnsi="Courier New" w:cs="Courier New"/>
            <w:color w:val="0000FF"/>
            <w:sz w:val="24"/>
            <w:szCs w:val="24"/>
            <w:u w:val="single"/>
          </w:rPr>
          <w:t>shuffle</w:t>
        </w:r>
      </w:hyperlink>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behavior of this function template </w:t>
      </w:r>
      <w:r w:rsidRPr="000A7EA0">
        <w:rPr>
          <w:rFonts w:ascii="Times New Roman" w:eastAsia="Times New Roman" w:hAnsi="Times New Roman" w:cs="Times New Roman"/>
          <w:i/>
          <w:iCs/>
          <w:sz w:val="24"/>
          <w:szCs w:val="24"/>
        </w:rPr>
        <w:t>(2)</w:t>
      </w:r>
      <w:r w:rsidRPr="000A7EA0">
        <w:rPr>
          <w:rFonts w:ascii="Times New Roman" w:eastAsia="Times New Roman" w:hAnsi="Times New Roman" w:cs="Times New Roman"/>
          <w:sz w:val="24"/>
          <w:szCs w:val="24"/>
        </w:rPr>
        <w:t xml:space="preserve"> is equivalent to:</w:t>
      </w:r>
    </w:p>
    <w:tbl>
      <w:tblPr>
        <w:tblW w:w="0" w:type="auto"/>
        <w:tblCellSpacing w:w="15" w:type="dxa"/>
        <w:tblCellMar>
          <w:top w:w="15" w:type="dxa"/>
          <w:left w:w="15" w:type="dxa"/>
          <w:bottom w:w="15" w:type="dxa"/>
          <w:right w:w="15" w:type="dxa"/>
        </w:tblCellMar>
        <w:tblLook w:val="04A0"/>
      </w:tblPr>
      <w:tblGrid>
        <w:gridCol w:w="316"/>
        <w:gridCol w:w="931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RandomAccessIterator,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RandomNumberGenerator&gt;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random_shuffle (RandomAccessIterator first, RandomAccessIterator last,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RandomNumberGenerator&amp; gen)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iterator_traits&lt;RandomAccessIterator&gt;::difference_type i,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n = (last-first);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(i=n-1; i&gt;0; --i)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swap (first[i],first[gen(i+1)]);</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79" w:history="1">
        <w:r w:rsidRPr="000A7EA0">
          <w:rPr>
            <w:rFonts w:ascii="Times New Roman" w:eastAsia="Times New Roman" w:hAnsi="Times New Roman" w:cs="Times New Roman"/>
            <w:color w:val="0000FF"/>
            <w:sz w:val="24"/>
            <w:szCs w:val="24"/>
            <w:u w:val="single"/>
          </w:rPr>
          <w:t>Random-access iterators</w:t>
        </w:r>
      </w:hyperlink>
      <w:r w:rsidRPr="000A7EA0">
        <w:rPr>
          <w:rFonts w:ascii="Times New Roman" w:eastAsia="Times New Roman" w:hAnsi="Times New Roman" w:cs="Times New Roman"/>
          <w:sz w:val="24"/>
          <w:szCs w:val="24"/>
        </w:rPr>
        <w:t xml:space="preserve"> to the initial and final positions of the sequence to be shuffled.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gen</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Unary function taking one argument and returning a value, both convertible to/from the appropriate </w:t>
      </w:r>
      <w:hyperlink r:id="rId280" w:history="1">
        <w:r w:rsidRPr="000A7EA0">
          <w:rPr>
            <w:rFonts w:ascii="Times New Roman" w:eastAsia="Times New Roman" w:hAnsi="Times New Roman" w:cs="Times New Roman"/>
            <w:color w:val="0000FF"/>
            <w:sz w:val="24"/>
            <w:szCs w:val="24"/>
            <w:u w:val="single"/>
          </w:rPr>
          <w:t>difference type</w:t>
        </w:r>
      </w:hyperlink>
      <w:r w:rsidRPr="000A7EA0">
        <w:rPr>
          <w:rFonts w:ascii="Times New Roman" w:eastAsia="Times New Roman" w:hAnsi="Times New Roman" w:cs="Times New Roman"/>
          <w:sz w:val="24"/>
          <w:szCs w:val="24"/>
        </w:rPr>
        <w:t xml:space="preserve"> used by the iterators. The function shall return a non-negative value less than its argument.</w:t>
      </w:r>
      <w:r w:rsidRPr="000A7EA0">
        <w:rPr>
          <w:rFonts w:ascii="Times New Roman" w:eastAsia="Times New Roman" w:hAnsi="Times New Roman" w:cs="Times New Roman"/>
          <w:sz w:val="24"/>
          <w:szCs w:val="24"/>
        </w:rPr>
        <w:br/>
        <w:t>This can either be a function pointer or a function object.</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Courier New" w:eastAsia="Times New Roman" w:hAnsi="Courier New" w:cs="Courier New"/>
          <w:sz w:val="24"/>
          <w:szCs w:val="24"/>
        </w:rPr>
        <w:t>RandomAccessIterator</w:t>
      </w:r>
      <w:r w:rsidRPr="000A7EA0">
        <w:rPr>
          <w:rFonts w:ascii="Times New Roman" w:eastAsia="Times New Roman" w:hAnsi="Times New Roman" w:cs="Times New Roman"/>
          <w:sz w:val="24"/>
          <w:szCs w:val="24"/>
        </w:rPr>
        <w:t xml:space="preserve"> shall point to a type for which </w:t>
      </w:r>
      <w:hyperlink r:id="rId281" w:history="1">
        <w:r w:rsidRPr="000A7EA0">
          <w:rPr>
            <w:rFonts w:ascii="Courier New" w:eastAsia="Times New Roman" w:hAnsi="Courier New" w:cs="Courier New"/>
            <w:color w:val="0000FF"/>
            <w:sz w:val="24"/>
            <w:szCs w:val="24"/>
            <w:u w:val="single"/>
          </w:rPr>
          <w:t>swap</w:t>
        </w:r>
      </w:hyperlink>
      <w:r w:rsidRPr="000A7EA0">
        <w:rPr>
          <w:rFonts w:ascii="Times New Roman" w:eastAsia="Times New Roman" w:hAnsi="Times New Roman" w:cs="Times New Roman"/>
          <w:sz w:val="24"/>
          <w:szCs w:val="24"/>
        </w:rPr>
        <w:t xml:space="preserve"> is defined and swaps the value of its arguments.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22</w:t>
            </w:r>
            <w:r w:rsidRPr="000A7EA0">
              <w:rPr>
                <w:rFonts w:ascii="Courier New" w:eastAsia="Times New Roman" w:hAnsi="Courier New" w:cs="Courier New"/>
                <w:sz w:val="20"/>
                <w:szCs w:val="20"/>
              </w:rPr>
              <w:br/>
            </w:r>
            <w:r w:rsidRPr="000A7EA0">
              <w:rPr>
                <w:rFonts w:ascii="Courier New" w:eastAsia="Times New Roman" w:hAnsi="Courier New" w:cs="Courier New"/>
                <w:sz w:val="20"/>
              </w:rPr>
              <w:t>23</w:t>
            </w:r>
            <w:r w:rsidRPr="000A7EA0">
              <w:rPr>
                <w:rFonts w:ascii="Courier New" w:eastAsia="Times New Roman" w:hAnsi="Courier New" w:cs="Courier New"/>
                <w:sz w:val="20"/>
                <w:szCs w:val="20"/>
              </w:rPr>
              <w:br/>
            </w:r>
            <w:r w:rsidRPr="000A7EA0">
              <w:rPr>
                <w:rFonts w:ascii="Courier New" w:eastAsia="Times New Roman" w:hAnsi="Courier New" w:cs="Courier New"/>
                <w:sz w:val="20"/>
              </w:rPr>
              <w:t>24</w:t>
            </w:r>
            <w:r w:rsidRPr="000A7EA0">
              <w:rPr>
                <w:rFonts w:ascii="Courier New" w:eastAsia="Times New Roman" w:hAnsi="Courier New" w:cs="Courier New"/>
                <w:sz w:val="20"/>
                <w:szCs w:val="20"/>
              </w:rPr>
              <w:br/>
            </w:r>
            <w:r w:rsidRPr="000A7EA0">
              <w:rPr>
                <w:rFonts w:ascii="Courier New" w:eastAsia="Times New Roman" w:hAnsi="Courier New" w:cs="Courier New"/>
                <w:sz w:val="20"/>
              </w:rPr>
              <w:t>25</w:t>
            </w:r>
            <w:r w:rsidRPr="000A7EA0">
              <w:rPr>
                <w:rFonts w:ascii="Courier New" w:eastAsia="Times New Roman" w:hAnsi="Courier New" w:cs="Courier New"/>
                <w:sz w:val="20"/>
                <w:szCs w:val="20"/>
              </w:rPr>
              <w:br/>
            </w:r>
            <w:r w:rsidRPr="000A7EA0">
              <w:rPr>
                <w:rFonts w:ascii="Courier New" w:eastAsia="Times New Roman" w:hAnsi="Courier New" w:cs="Courier New"/>
                <w:sz w:val="20"/>
              </w:rPr>
              <w:t>26</w:t>
            </w:r>
            <w:r w:rsidRPr="000A7EA0">
              <w:rPr>
                <w:rFonts w:ascii="Courier New" w:eastAsia="Times New Roman" w:hAnsi="Courier New" w:cs="Courier New"/>
                <w:sz w:val="20"/>
                <w:szCs w:val="20"/>
              </w:rPr>
              <w:br/>
            </w:r>
            <w:r w:rsidRPr="000A7EA0">
              <w:rPr>
                <w:rFonts w:ascii="Courier New" w:eastAsia="Times New Roman" w:hAnsi="Courier New" w:cs="Courier New"/>
                <w:sz w:val="20"/>
              </w:rPr>
              <w:t>27</w:t>
            </w:r>
            <w:r w:rsidRPr="000A7EA0">
              <w:rPr>
                <w:rFonts w:ascii="Courier New" w:eastAsia="Times New Roman" w:hAnsi="Courier New" w:cs="Courier New"/>
                <w:sz w:val="20"/>
                <w:szCs w:val="20"/>
              </w:rPr>
              <w:br/>
            </w:r>
            <w:r w:rsidRPr="000A7EA0">
              <w:rPr>
                <w:rFonts w:ascii="Courier New" w:eastAsia="Times New Roman" w:hAnsi="Courier New" w:cs="Courier New"/>
                <w:sz w:val="20"/>
              </w:rPr>
              <w:t>28</w:t>
            </w:r>
            <w:r w:rsidRPr="000A7EA0">
              <w:rPr>
                <w:rFonts w:ascii="Courier New" w:eastAsia="Times New Roman" w:hAnsi="Courier New" w:cs="Courier New"/>
                <w:sz w:val="20"/>
                <w:szCs w:val="20"/>
              </w:rPr>
              <w:br/>
            </w:r>
            <w:r w:rsidRPr="000A7EA0">
              <w:rPr>
                <w:rFonts w:ascii="Courier New" w:eastAsia="Times New Roman" w:hAnsi="Courier New" w:cs="Courier New"/>
                <w:sz w:val="20"/>
              </w:rPr>
              <w:t>29</w:t>
            </w:r>
            <w:r w:rsidRPr="000A7EA0">
              <w:rPr>
                <w:rFonts w:ascii="Courier New" w:eastAsia="Times New Roman" w:hAnsi="Courier New" w:cs="Courier New"/>
                <w:sz w:val="20"/>
                <w:szCs w:val="20"/>
              </w:rPr>
              <w:br/>
            </w:r>
            <w:r w:rsidRPr="000A7EA0">
              <w:rPr>
                <w:rFonts w:ascii="Courier New" w:eastAsia="Times New Roman" w:hAnsi="Courier New" w:cs="Courier New"/>
                <w:sz w:val="20"/>
              </w:rPr>
              <w:t>30</w:t>
            </w:r>
            <w:r w:rsidRPr="000A7EA0">
              <w:rPr>
                <w:rFonts w:ascii="Courier New" w:eastAsia="Times New Roman" w:hAnsi="Courier New" w:cs="Courier New"/>
                <w:sz w:val="20"/>
                <w:szCs w:val="20"/>
              </w:rPr>
              <w:br/>
            </w:r>
            <w:r w:rsidRPr="000A7EA0">
              <w:rPr>
                <w:rFonts w:ascii="Courier New" w:eastAsia="Times New Roman" w:hAnsi="Courier New" w:cs="Courier New"/>
                <w:sz w:val="20"/>
              </w:rPr>
              <w:t>31</w:t>
            </w:r>
            <w:r w:rsidRPr="000A7EA0">
              <w:rPr>
                <w:rFonts w:ascii="Courier New" w:eastAsia="Times New Roman" w:hAnsi="Courier New" w:cs="Courier New"/>
                <w:sz w:val="20"/>
                <w:szCs w:val="20"/>
              </w:rPr>
              <w:br/>
            </w:r>
            <w:r w:rsidRPr="000A7EA0">
              <w:rPr>
                <w:rFonts w:ascii="Courier New" w:eastAsia="Times New Roman" w:hAnsi="Courier New" w:cs="Courier New"/>
                <w:sz w:val="20"/>
              </w:rPr>
              <w:t>32</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random_shuffle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std::random_shuffle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&lt;vector&gt;       // std::vector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&lt;ctime&gt;        // std::time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&lt;cstdlib&gt;      // std::rand, std::srand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random generator function: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myrandom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 {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std::rand()%i;}</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std::srand ( </w:t>
            </w:r>
            <w:r w:rsidRPr="000A7EA0">
              <w:rPr>
                <w:rFonts w:ascii="Courier New" w:eastAsia="Times New Roman" w:hAnsi="Courier New" w:cs="Courier New"/>
                <w:i/>
                <w:iCs/>
                <w:sz w:val="20"/>
                <w:szCs w:val="20"/>
              </w:rPr>
              <w:t>unsigned</w:t>
            </w:r>
            <w:r w:rsidRPr="000A7EA0">
              <w:rPr>
                <w:rFonts w:ascii="Courier New" w:eastAsia="Times New Roman" w:hAnsi="Courier New" w:cs="Courier New"/>
                <w:sz w:val="20"/>
              </w:rPr>
              <w:t xml:space="preserve"> ( std::time(0)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 myvector;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set some values: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i=1; i&lt;10; ++i) myvector.push_back(i); </w:t>
            </w:r>
            <w:r w:rsidRPr="000A7EA0">
              <w:rPr>
                <w:rFonts w:ascii="Courier New" w:eastAsia="Times New Roman" w:hAnsi="Courier New" w:cs="Courier New"/>
                <w:i/>
                <w:iCs/>
                <w:sz w:val="20"/>
                <w:szCs w:val="20"/>
              </w:rPr>
              <w:t>// 1 2 3 4 5 6 7 8 9</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using built-in random generator:</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std::random_shuffle ( myvector.begin(), myvector.end()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using myrandom:</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std::random_shuffle ( myvector.begin(), myvector.end(), myrandom);</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print out content: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"myvector contains:";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(std::vector&lt;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&gt;::iterator it=myvector.begin(); it!=myvector.end();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 ' &lt;&lt; *it;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441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lastRenderedPageBreak/>
              <w:t>myvector contains: 3 4 1 6 8 9 2 7 5</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Linear in the </w:t>
      </w:r>
      <w:hyperlink r:id="rId282"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minus one: Obtains random values and swaps elements.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of the random number generations, the element swaps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function template </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&lt;algorithm&gt; </w:t>
      </w:r>
    </w:p>
    <w:p w:rsidR="000A7EA0" w:rsidRPr="000A7EA0" w:rsidRDefault="000A7EA0" w:rsidP="000A7E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A7EA0">
        <w:rPr>
          <w:rFonts w:ascii="Times New Roman" w:eastAsia="Times New Roman" w:hAnsi="Times New Roman" w:cs="Times New Roman"/>
          <w:b/>
          <w:bCs/>
          <w:kern w:val="36"/>
          <w:sz w:val="48"/>
          <w:szCs w:val="48"/>
        </w:rPr>
        <w:t>std::shuffle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template &lt;class RandomAccessIterator, class URNG&gt;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 xml:space="preserve">  void shuffle (RandomAccessIterator first, RandomAccessIterator last, URNG&amp;&amp; g);</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Randomly rearrange elements in range using generator</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Rearranges the elements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randomly, using </w:t>
      </w:r>
      <w:r w:rsidRPr="000A7EA0">
        <w:rPr>
          <w:rFonts w:ascii="Times New Roman" w:eastAsia="Times New Roman" w:hAnsi="Times New Roman" w:cs="Times New Roman"/>
          <w:i/>
          <w:iCs/>
          <w:sz w:val="24"/>
          <w:szCs w:val="24"/>
        </w:rPr>
        <w:t>g</w:t>
      </w:r>
      <w:r w:rsidRPr="000A7EA0">
        <w:rPr>
          <w:rFonts w:ascii="Times New Roman" w:eastAsia="Times New Roman" w:hAnsi="Times New Roman" w:cs="Times New Roman"/>
          <w:sz w:val="24"/>
          <w:szCs w:val="24"/>
        </w:rPr>
        <w:t xml:space="preserve"> as </w:t>
      </w:r>
      <w:r w:rsidRPr="000A7EA0">
        <w:rPr>
          <w:rFonts w:ascii="Times New Roman" w:eastAsia="Times New Roman" w:hAnsi="Times New Roman" w:cs="Times New Roman"/>
          <w:i/>
          <w:iCs/>
          <w:sz w:val="24"/>
          <w:szCs w:val="24"/>
        </w:rPr>
        <w:t>uniform random number generator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The function swaps the value of each element with that of some other randomly picked element. The function determines the element picked by calling </w:t>
      </w:r>
      <w:r w:rsidRPr="000A7EA0">
        <w:rPr>
          <w:rFonts w:ascii="Courier New" w:eastAsia="Times New Roman" w:hAnsi="Courier New" w:cs="Courier New"/>
          <w:sz w:val="20"/>
        </w:rPr>
        <w:t>g()</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 xml:space="preserve">This function works with standard generators as those defined in </w:t>
      </w:r>
      <w:hyperlink r:id="rId283" w:history="1">
        <w:r w:rsidRPr="000A7EA0">
          <w:rPr>
            <w:rFonts w:ascii="Times New Roman" w:eastAsia="Times New Roman" w:hAnsi="Times New Roman" w:cs="Times New Roman"/>
            <w:color w:val="0000FF"/>
            <w:sz w:val="24"/>
            <w:szCs w:val="24"/>
            <w:u w:val="single"/>
          </w:rPr>
          <w:t>&lt;random&gt;</w:t>
        </w:r>
      </w:hyperlink>
      <w:r w:rsidRPr="000A7EA0">
        <w:rPr>
          <w:rFonts w:ascii="Times New Roman" w:eastAsia="Times New Roman" w:hAnsi="Times New Roman" w:cs="Times New Roman"/>
          <w:sz w:val="24"/>
          <w:szCs w:val="24"/>
        </w:rPr>
        <w:t xml:space="preserve">. To shuffle the elements of the range without such a generator, see </w:t>
      </w:r>
      <w:hyperlink r:id="rId284" w:history="1">
        <w:r w:rsidRPr="000A7EA0">
          <w:rPr>
            <w:rFonts w:ascii="Times New Roman" w:eastAsia="Times New Roman" w:hAnsi="Times New Roman" w:cs="Times New Roman"/>
            <w:color w:val="0000FF"/>
            <w:sz w:val="24"/>
            <w:szCs w:val="24"/>
            <w:u w:val="single"/>
          </w:rPr>
          <w:t>random_shuffle</w:t>
        </w:r>
      </w:hyperlink>
      <w:r w:rsidRPr="000A7EA0">
        <w:rPr>
          <w:rFonts w:ascii="Times New Roman" w:eastAsia="Times New Roman" w:hAnsi="Times New Roman" w:cs="Times New Roman"/>
          <w:sz w:val="24"/>
          <w:szCs w:val="24"/>
        </w:rPr>
        <w:t xml:space="preserve"> instead.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67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template</w:t>
            </w:r>
            <w:r w:rsidRPr="000A7EA0">
              <w:rPr>
                <w:rFonts w:ascii="Courier New" w:eastAsia="Times New Roman" w:hAnsi="Courier New" w:cs="Courier New"/>
                <w:sz w:val="20"/>
              </w:rPr>
              <w:t xml:space="preserve"> &lt;</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RandomAccessIterator, </w:t>
            </w:r>
            <w:r w:rsidRPr="000A7EA0">
              <w:rPr>
                <w:rFonts w:ascii="Courier New" w:eastAsia="Times New Roman" w:hAnsi="Courier New" w:cs="Courier New"/>
                <w:i/>
                <w:iCs/>
                <w:sz w:val="20"/>
                <w:szCs w:val="20"/>
              </w:rPr>
              <w:t>class</w:t>
            </w:r>
            <w:r w:rsidRPr="000A7EA0">
              <w:rPr>
                <w:rFonts w:ascii="Courier New" w:eastAsia="Times New Roman" w:hAnsi="Courier New" w:cs="Courier New"/>
                <w:sz w:val="20"/>
              </w:rPr>
              <w:t xml:space="preserve"> URNG&gt;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void</w:t>
            </w:r>
            <w:r w:rsidRPr="000A7EA0">
              <w:rPr>
                <w:rFonts w:ascii="Courier New" w:eastAsia="Times New Roman" w:hAnsi="Courier New" w:cs="Courier New"/>
                <w:sz w:val="20"/>
              </w:rPr>
              <w:t xml:space="preserve"> shuffle (RandomAccessIterator first, RandomAccessIterator last, URNG&amp;&amp; g)</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auto</w:t>
            </w:r>
            <w:r w:rsidRPr="000A7EA0">
              <w:rPr>
                <w:rFonts w:ascii="Courier New" w:eastAsia="Times New Roman" w:hAnsi="Courier New" w:cs="Courier New"/>
                <w:sz w:val="20"/>
              </w:rPr>
              <w:t xml:space="preserve"> i=(last-first)-1; i&gt;0; --i)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std::uniform_int_distribution&lt;</w:t>
            </w:r>
            <w:r w:rsidRPr="000A7EA0">
              <w:rPr>
                <w:rFonts w:ascii="Courier New" w:eastAsia="Times New Roman" w:hAnsi="Courier New" w:cs="Courier New"/>
                <w:i/>
                <w:iCs/>
                <w:sz w:val="20"/>
                <w:szCs w:val="20"/>
              </w:rPr>
              <w:t>decltype</w:t>
            </w:r>
            <w:r w:rsidRPr="000A7EA0">
              <w:rPr>
                <w:rFonts w:ascii="Courier New" w:eastAsia="Times New Roman" w:hAnsi="Courier New" w:cs="Courier New"/>
                <w:sz w:val="20"/>
              </w:rPr>
              <w:t>(i)&gt; d(0,i);</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swap (first[i], first[d(g)]);</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lastRenderedPageBreak/>
        <w:t>Parameters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first, last</w:t>
      </w:r>
    </w:p>
    <w:p w:rsidR="000A7EA0" w:rsidRPr="000A7EA0" w:rsidRDefault="000A7EA0" w:rsidP="000A7EA0">
      <w:pPr>
        <w:spacing w:after="0" w:line="240" w:lineRule="auto"/>
        <w:ind w:left="720"/>
        <w:rPr>
          <w:rFonts w:ascii="Times New Roman" w:eastAsia="Times New Roman" w:hAnsi="Times New Roman" w:cs="Times New Roman"/>
          <w:sz w:val="24"/>
          <w:szCs w:val="24"/>
        </w:rPr>
      </w:pPr>
      <w:hyperlink r:id="rId285" w:history="1">
        <w:r w:rsidRPr="000A7EA0">
          <w:rPr>
            <w:rFonts w:ascii="Times New Roman" w:eastAsia="Times New Roman" w:hAnsi="Times New Roman" w:cs="Times New Roman"/>
            <w:color w:val="0000FF"/>
            <w:sz w:val="24"/>
            <w:szCs w:val="24"/>
            <w:u w:val="single"/>
          </w:rPr>
          <w:t>Forward iterators</w:t>
        </w:r>
      </w:hyperlink>
      <w:r w:rsidRPr="000A7EA0">
        <w:rPr>
          <w:rFonts w:ascii="Times New Roman" w:eastAsia="Times New Roman" w:hAnsi="Times New Roman" w:cs="Times New Roman"/>
          <w:sz w:val="24"/>
          <w:szCs w:val="24"/>
        </w:rPr>
        <w:t xml:space="preserve"> to the initial and final positions of the sequence to be shuffled. The range used is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which contains all the elements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including the element pointed by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but not the element pointed by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r w:rsidRPr="000A7EA0">
        <w:rPr>
          <w:rFonts w:ascii="Courier New" w:eastAsia="Times New Roman" w:hAnsi="Courier New" w:cs="Courier New"/>
          <w:sz w:val="24"/>
          <w:szCs w:val="24"/>
        </w:rPr>
        <w:t>ForwardIterator</w:t>
      </w:r>
      <w:r w:rsidRPr="000A7EA0">
        <w:rPr>
          <w:rFonts w:ascii="Times New Roman" w:eastAsia="Times New Roman" w:hAnsi="Times New Roman" w:cs="Times New Roman"/>
          <w:sz w:val="24"/>
          <w:szCs w:val="24"/>
        </w:rPr>
        <w:t xml:space="preserve"> shall point to a type for which </w:t>
      </w:r>
      <w:hyperlink r:id="rId286" w:history="1">
        <w:r w:rsidRPr="000A7EA0">
          <w:rPr>
            <w:rFonts w:ascii="Courier New" w:eastAsia="Times New Roman" w:hAnsi="Courier New" w:cs="Courier New"/>
            <w:color w:val="0000FF"/>
            <w:sz w:val="24"/>
            <w:szCs w:val="24"/>
            <w:u w:val="single"/>
          </w:rPr>
          <w:t>swap</w:t>
        </w:r>
      </w:hyperlink>
      <w:r w:rsidRPr="000A7EA0">
        <w:rPr>
          <w:rFonts w:ascii="Times New Roman" w:eastAsia="Times New Roman" w:hAnsi="Times New Roman" w:cs="Times New Roman"/>
          <w:sz w:val="24"/>
          <w:szCs w:val="24"/>
        </w:rPr>
        <w:t xml:space="preserve"> is defined and swaps the value of its arguments.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g</w:t>
      </w:r>
    </w:p>
    <w:p w:rsidR="000A7EA0" w:rsidRPr="000A7EA0" w:rsidRDefault="000A7EA0" w:rsidP="000A7EA0">
      <w:pPr>
        <w:spacing w:after="0" w:line="240" w:lineRule="auto"/>
        <w:ind w:left="720"/>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A uniform random number generator, used as the source of randomness.</w:t>
      </w:r>
      <w:r w:rsidRPr="000A7EA0">
        <w:rPr>
          <w:rFonts w:ascii="Times New Roman" w:eastAsia="Times New Roman" w:hAnsi="Times New Roman" w:cs="Times New Roman"/>
          <w:sz w:val="24"/>
          <w:szCs w:val="24"/>
        </w:rPr>
        <w:br/>
      </w:r>
      <w:r w:rsidRPr="000A7EA0">
        <w:rPr>
          <w:rFonts w:ascii="Courier New" w:eastAsia="Times New Roman" w:hAnsi="Courier New" w:cs="Courier New"/>
          <w:sz w:val="24"/>
          <w:szCs w:val="24"/>
        </w:rPr>
        <w:t>URNG</w:t>
      </w:r>
      <w:r w:rsidRPr="000A7EA0">
        <w:rPr>
          <w:rFonts w:ascii="Times New Roman" w:eastAsia="Times New Roman" w:hAnsi="Times New Roman" w:cs="Times New Roman"/>
          <w:sz w:val="24"/>
          <w:szCs w:val="24"/>
        </w:rPr>
        <w:t xml:space="preserve"> shall be a </w:t>
      </w:r>
      <w:r w:rsidRPr="000A7EA0">
        <w:rPr>
          <w:rFonts w:ascii="Times New Roman" w:eastAsia="Times New Roman" w:hAnsi="Times New Roman" w:cs="Times New Roman"/>
          <w:i/>
          <w:iCs/>
          <w:sz w:val="24"/>
          <w:szCs w:val="24"/>
        </w:rPr>
        <w:t>uniform random number generator</w:t>
      </w:r>
      <w:r w:rsidRPr="000A7EA0">
        <w:rPr>
          <w:rFonts w:ascii="Times New Roman" w:eastAsia="Times New Roman" w:hAnsi="Times New Roman" w:cs="Times New Roman"/>
          <w:sz w:val="24"/>
          <w:szCs w:val="24"/>
        </w:rPr>
        <w:t xml:space="preserve">, such as one of the standard generator classes (see </w:t>
      </w:r>
      <w:hyperlink r:id="rId287" w:history="1">
        <w:r w:rsidRPr="000A7EA0">
          <w:rPr>
            <w:rFonts w:ascii="Times New Roman" w:eastAsia="Times New Roman" w:hAnsi="Times New Roman" w:cs="Times New Roman"/>
            <w:color w:val="0000FF"/>
            <w:sz w:val="24"/>
            <w:szCs w:val="24"/>
            <w:u w:val="single"/>
          </w:rPr>
          <w:t>&lt;random&gt;</w:t>
        </w:r>
      </w:hyperlink>
      <w:r w:rsidRPr="000A7EA0">
        <w:rPr>
          <w:rFonts w:ascii="Times New Roman" w:eastAsia="Times New Roman" w:hAnsi="Times New Roman" w:cs="Times New Roman"/>
          <w:sz w:val="24"/>
          <w:szCs w:val="24"/>
        </w:rPr>
        <w:t xml:space="preserve"> for more information).</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Return value</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none</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437"/>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1</w:t>
            </w:r>
            <w:r w:rsidRPr="000A7EA0">
              <w:rPr>
                <w:rFonts w:ascii="Courier New" w:eastAsia="Times New Roman" w:hAnsi="Courier New" w:cs="Courier New"/>
                <w:sz w:val="20"/>
                <w:szCs w:val="20"/>
              </w:rPr>
              <w:br/>
            </w:r>
            <w:r w:rsidRPr="000A7EA0">
              <w:rPr>
                <w:rFonts w:ascii="Courier New" w:eastAsia="Times New Roman" w:hAnsi="Courier New" w:cs="Courier New"/>
                <w:sz w:val="20"/>
              </w:rPr>
              <w:t>2</w:t>
            </w:r>
            <w:r w:rsidRPr="000A7EA0">
              <w:rPr>
                <w:rFonts w:ascii="Courier New" w:eastAsia="Times New Roman" w:hAnsi="Courier New" w:cs="Courier New"/>
                <w:sz w:val="20"/>
                <w:szCs w:val="20"/>
              </w:rPr>
              <w:br/>
            </w:r>
            <w:r w:rsidRPr="000A7EA0">
              <w:rPr>
                <w:rFonts w:ascii="Courier New" w:eastAsia="Times New Roman" w:hAnsi="Courier New" w:cs="Courier New"/>
                <w:sz w:val="20"/>
              </w:rPr>
              <w:t>3</w:t>
            </w:r>
            <w:r w:rsidRPr="000A7EA0">
              <w:rPr>
                <w:rFonts w:ascii="Courier New" w:eastAsia="Times New Roman" w:hAnsi="Courier New" w:cs="Courier New"/>
                <w:sz w:val="20"/>
                <w:szCs w:val="20"/>
              </w:rPr>
              <w:br/>
            </w:r>
            <w:r w:rsidRPr="000A7EA0">
              <w:rPr>
                <w:rFonts w:ascii="Courier New" w:eastAsia="Times New Roman" w:hAnsi="Courier New" w:cs="Courier New"/>
                <w:sz w:val="20"/>
              </w:rPr>
              <w:t>4</w:t>
            </w:r>
            <w:r w:rsidRPr="000A7EA0">
              <w:rPr>
                <w:rFonts w:ascii="Courier New" w:eastAsia="Times New Roman" w:hAnsi="Courier New" w:cs="Courier New"/>
                <w:sz w:val="20"/>
                <w:szCs w:val="20"/>
              </w:rPr>
              <w:br/>
            </w:r>
            <w:r w:rsidRPr="000A7EA0">
              <w:rPr>
                <w:rFonts w:ascii="Courier New" w:eastAsia="Times New Roman" w:hAnsi="Courier New" w:cs="Courier New"/>
                <w:sz w:val="20"/>
              </w:rPr>
              <w:t>5</w:t>
            </w:r>
            <w:r w:rsidRPr="000A7EA0">
              <w:rPr>
                <w:rFonts w:ascii="Courier New" w:eastAsia="Times New Roman" w:hAnsi="Courier New" w:cs="Courier New"/>
                <w:sz w:val="20"/>
                <w:szCs w:val="20"/>
              </w:rPr>
              <w:br/>
            </w:r>
            <w:r w:rsidRPr="000A7EA0">
              <w:rPr>
                <w:rFonts w:ascii="Courier New" w:eastAsia="Times New Roman" w:hAnsi="Courier New" w:cs="Courier New"/>
                <w:sz w:val="20"/>
              </w:rPr>
              <w:t>6</w:t>
            </w:r>
            <w:r w:rsidRPr="000A7EA0">
              <w:rPr>
                <w:rFonts w:ascii="Courier New" w:eastAsia="Times New Roman" w:hAnsi="Courier New" w:cs="Courier New"/>
                <w:sz w:val="20"/>
                <w:szCs w:val="20"/>
              </w:rPr>
              <w:br/>
            </w:r>
            <w:r w:rsidRPr="000A7EA0">
              <w:rPr>
                <w:rFonts w:ascii="Courier New" w:eastAsia="Times New Roman" w:hAnsi="Courier New" w:cs="Courier New"/>
                <w:sz w:val="20"/>
              </w:rPr>
              <w:t>7</w:t>
            </w:r>
            <w:r w:rsidRPr="000A7EA0">
              <w:rPr>
                <w:rFonts w:ascii="Courier New" w:eastAsia="Times New Roman" w:hAnsi="Courier New" w:cs="Courier New"/>
                <w:sz w:val="20"/>
                <w:szCs w:val="20"/>
              </w:rPr>
              <w:br/>
            </w:r>
            <w:r w:rsidRPr="000A7EA0">
              <w:rPr>
                <w:rFonts w:ascii="Courier New" w:eastAsia="Times New Roman" w:hAnsi="Courier New" w:cs="Courier New"/>
                <w:sz w:val="20"/>
              </w:rPr>
              <w:t>8</w:t>
            </w:r>
            <w:r w:rsidRPr="000A7EA0">
              <w:rPr>
                <w:rFonts w:ascii="Courier New" w:eastAsia="Times New Roman" w:hAnsi="Courier New" w:cs="Courier New"/>
                <w:sz w:val="20"/>
                <w:szCs w:val="20"/>
              </w:rPr>
              <w:br/>
            </w:r>
            <w:r w:rsidRPr="000A7EA0">
              <w:rPr>
                <w:rFonts w:ascii="Courier New" w:eastAsia="Times New Roman" w:hAnsi="Courier New" w:cs="Courier New"/>
                <w:sz w:val="20"/>
              </w:rPr>
              <w:t>9</w:t>
            </w:r>
            <w:r w:rsidRPr="000A7EA0">
              <w:rPr>
                <w:rFonts w:ascii="Courier New" w:eastAsia="Times New Roman" w:hAnsi="Courier New" w:cs="Courier New"/>
                <w:sz w:val="20"/>
                <w:szCs w:val="20"/>
              </w:rPr>
              <w:br/>
            </w:r>
            <w:r w:rsidRPr="000A7EA0">
              <w:rPr>
                <w:rFonts w:ascii="Courier New" w:eastAsia="Times New Roman" w:hAnsi="Courier New" w:cs="Courier New"/>
                <w:sz w:val="20"/>
              </w:rPr>
              <w:t>10</w:t>
            </w:r>
            <w:r w:rsidRPr="000A7EA0">
              <w:rPr>
                <w:rFonts w:ascii="Courier New" w:eastAsia="Times New Roman" w:hAnsi="Courier New" w:cs="Courier New"/>
                <w:sz w:val="20"/>
                <w:szCs w:val="20"/>
              </w:rPr>
              <w:br/>
            </w:r>
            <w:r w:rsidRPr="000A7EA0">
              <w:rPr>
                <w:rFonts w:ascii="Courier New" w:eastAsia="Times New Roman" w:hAnsi="Courier New" w:cs="Courier New"/>
                <w:sz w:val="20"/>
              </w:rPr>
              <w:t>11</w:t>
            </w:r>
            <w:r w:rsidRPr="000A7EA0">
              <w:rPr>
                <w:rFonts w:ascii="Courier New" w:eastAsia="Times New Roman" w:hAnsi="Courier New" w:cs="Courier New"/>
                <w:sz w:val="20"/>
                <w:szCs w:val="20"/>
              </w:rPr>
              <w:br/>
            </w:r>
            <w:r w:rsidRPr="000A7EA0">
              <w:rPr>
                <w:rFonts w:ascii="Courier New" w:eastAsia="Times New Roman" w:hAnsi="Courier New" w:cs="Courier New"/>
                <w:sz w:val="20"/>
              </w:rPr>
              <w:t>12</w:t>
            </w:r>
            <w:r w:rsidRPr="000A7EA0">
              <w:rPr>
                <w:rFonts w:ascii="Courier New" w:eastAsia="Times New Roman" w:hAnsi="Courier New" w:cs="Courier New"/>
                <w:sz w:val="20"/>
                <w:szCs w:val="20"/>
              </w:rPr>
              <w:br/>
            </w:r>
            <w:r w:rsidRPr="000A7EA0">
              <w:rPr>
                <w:rFonts w:ascii="Courier New" w:eastAsia="Times New Roman" w:hAnsi="Courier New" w:cs="Courier New"/>
                <w:sz w:val="20"/>
              </w:rPr>
              <w:t>13</w:t>
            </w:r>
            <w:r w:rsidRPr="000A7EA0">
              <w:rPr>
                <w:rFonts w:ascii="Courier New" w:eastAsia="Times New Roman" w:hAnsi="Courier New" w:cs="Courier New"/>
                <w:sz w:val="20"/>
                <w:szCs w:val="20"/>
              </w:rPr>
              <w:br/>
            </w:r>
            <w:r w:rsidRPr="000A7EA0">
              <w:rPr>
                <w:rFonts w:ascii="Courier New" w:eastAsia="Times New Roman" w:hAnsi="Courier New" w:cs="Courier New"/>
                <w:sz w:val="20"/>
              </w:rPr>
              <w:t>14</w:t>
            </w:r>
            <w:r w:rsidRPr="000A7EA0">
              <w:rPr>
                <w:rFonts w:ascii="Courier New" w:eastAsia="Times New Roman" w:hAnsi="Courier New" w:cs="Courier New"/>
                <w:sz w:val="20"/>
                <w:szCs w:val="20"/>
              </w:rPr>
              <w:br/>
            </w:r>
            <w:r w:rsidRPr="000A7EA0">
              <w:rPr>
                <w:rFonts w:ascii="Courier New" w:eastAsia="Times New Roman" w:hAnsi="Courier New" w:cs="Courier New"/>
                <w:sz w:val="20"/>
              </w:rPr>
              <w:t>15</w:t>
            </w:r>
            <w:r w:rsidRPr="000A7EA0">
              <w:rPr>
                <w:rFonts w:ascii="Courier New" w:eastAsia="Times New Roman" w:hAnsi="Courier New" w:cs="Courier New"/>
                <w:sz w:val="20"/>
                <w:szCs w:val="20"/>
              </w:rPr>
              <w:br/>
            </w:r>
            <w:r w:rsidRPr="000A7EA0">
              <w:rPr>
                <w:rFonts w:ascii="Courier New" w:eastAsia="Times New Roman" w:hAnsi="Courier New" w:cs="Courier New"/>
                <w:sz w:val="20"/>
              </w:rPr>
              <w:t>16</w:t>
            </w:r>
            <w:r w:rsidRPr="000A7EA0">
              <w:rPr>
                <w:rFonts w:ascii="Courier New" w:eastAsia="Times New Roman" w:hAnsi="Courier New" w:cs="Courier New"/>
                <w:sz w:val="20"/>
                <w:szCs w:val="20"/>
              </w:rPr>
              <w:br/>
            </w:r>
            <w:r w:rsidRPr="000A7EA0">
              <w:rPr>
                <w:rFonts w:ascii="Courier New" w:eastAsia="Times New Roman" w:hAnsi="Courier New" w:cs="Courier New"/>
                <w:sz w:val="20"/>
              </w:rPr>
              <w:t>17</w:t>
            </w:r>
            <w:r w:rsidRPr="000A7EA0">
              <w:rPr>
                <w:rFonts w:ascii="Courier New" w:eastAsia="Times New Roman" w:hAnsi="Courier New" w:cs="Courier New"/>
                <w:sz w:val="20"/>
                <w:szCs w:val="20"/>
              </w:rPr>
              <w:br/>
            </w:r>
            <w:r w:rsidRPr="000A7EA0">
              <w:rPr>
                <w:rFonts w:ascii="Courier New" w:eastAsia="Times New Roman" w:hAnsi="Courier New" w:cs="Courier New"/>
                <w:sz w:val="20"/>
              </w:rPr>
              <w:t>18</w:t>
            </w:r>
            <w:r w:rsidRPr="000A7EA0">
              <w:rPr>
                <w:rFonts w:ascii="Courier New" w:eastAsia="Times New Roman" w:hAnsi="Courier New" w:cs="Courier New"/>
                <w:sz w:val="20"/>
                <w:szCs w:val="20"/>
              </w:rPr>
              <w:br/>
            </w:r>
            <w:r w:rsidRPr="000A7EA0">
              <w:rPr>
                <w:rFonts w:ascii="Courier New" w:eastAsia="Times New Roman" w:hAnsi="Courier New" w:cs="Courier New"/>
                <w:sz w:val="20"/>
              </w:rPr>
              <w:t>19</w:t>
            </w:r>
            <w:r w:rsidRPr="000A7EA0">
              <w:rPr>
                <w:rFonts w:ascii="Courier New" w:eastAsia="Times New Roman" w:hAnsi="Courier New" w:cs="Courier New"/>
                <w:sz w:val="20"/>
                <w:szCs w:val="20"/>
              </w:rPr>
              <w:br/>
            </w:r>
            <w:r w:rsidRPr="000A7EA0">
              <w:rPr>
                <w:rFonts w:ascii="Courier New" w:eastAsia="Times New Roman" w:hAnsi="Courier New" w:cs="Courier New"/>
                <w:sz w:val="20"/>
              </w:rPr>
              <w:t>20</w:t>
            </w:r>
            <w:r w:rsidRPr="000A7EA0">
              <w:rPr>
                <w:rFonts w:ascii="Courier New" w:eastAsia="Times New Roman" w:hAnsi="Courier New" w:cs="Courier New"/>
                <w:sz w:val="20"/>
                <w:szCs w:val="20"/>
              </w:rPr>
              <w:br/>
            </w:r>
            <w:r w:rsidRPr="000A7EA0">
              <w:rPr>
                <w:rFonts w:ascii="Courier New" w:eastAsia="Times New Roman" w:hAnsi="Courier New" w:cs="Courier New"/>
                <w:sz w:val="20"/>
              </w:rPr>
              <w:t>21</w:t>
            </w:r>
          </w:p>
        </w:tc>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 shuffle algorithm example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&lt;iostream&gt;     // std::cout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&lt;algorithm&gt;    // std::move_backward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&lt;array&gt;        // std::array</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&lt;random&gt;       // std::default_random_engine</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#include &lt;chrono&gt;       // std::chrono::system_clock</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 xml:space="preserve"> main () {</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std::array&lt;</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,5&gt; foo {1,2,3,4,5};</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 obtain a time-based seed: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unsigned</w:t>
            </w:r>
            <w:r w:rsidRPr="000A7EA0">
              <w:rPr>
                <w:rFonts w:ascii="Courier New" w:eastAsia="Times New Roman" w:hAnsi="Courier New" w:cs="Courier New"/>
                <w:sz w:val="20"/>
              </w:rPr>
              <w:t xml:space="preserve"> seed = std::chrono::system_clock::now().time_since_epoch().count();</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shuffle (foo.begin(), foo.end(), std::default_random_engine(seed));</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"shuffled elements:";</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for</w:t>
            </w: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int</w:t>
            </w:r>
            <w:r w:rsidRPr="000A7EA0">
              <w:rPr>
                <w:rFonts w:ascii="Courier New" w:eastAsia="Times New Roman" w:hAnsi="Courier New" w:cs="Courier New"/>
                <w:sz w:val="20"/>
              </w:rPr>
              <w:t>&amp; x: foo) std::cout &lt;&lt; ' ' &lt;&lt; x;</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std::cout &lt;&lt; '\n';</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0A7EA0">
              <w:rPr>
                <w:rFonts w:ascii="Courier New" w:eastAsia="Times New Roman" w:hAnsi="Courier New" w:cs="Courier New"/>
                <w:sz w:val="20"/>
              </w:rPr>
              <w:t xml:space="preserve">  </w:t>
            </w:r>
            <w:r w:rsidRPr="000A7EA0">
              <w:rPr>
                <w:rFonts w:ascii="Courier New" w:eastAsia="Times New Roman" w:hAnsi="Courier New" w:cs="Courier New"/>
                <w:i/>
                <w:iCs/>
                <w:sz w:val="20"/>
                <w:szCs w:val="20"/>
              </w:rPr>
              <w:t>return</w:t>
            </w:r>
            <w:r w:rsidRPr="000A7EA0">
              <w:rPr>
                <w:rFonts w:ascii="Courier New" w:eastAsia="Times New Roman" w:hAnsi="Courier New" w:cs="Courier New"/>
                <w:sz w:val="20"/>
              </w:rPr>
              <w:t xml:space="preserve"> 0;</w:t>
            </w:r>
          </w:p>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rPr>
              <w:t>}</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3451"/>
      </w:tblGrid>
      <w:tr w:rsidR="000A7EA0" w:rsidRPr="000A7EA0" w:rsidTr="000A7EA0">
        <w:trPr>
          <w:tblCellSpacing w:w="15" w:type="dxa"/>
        </w:trPr>
        <w:tc>
          <w:tcPr>
            <w:tcW w:w="0" w:type="auto"/>
            <w:vAlign w:val="center"/>
            <w:hideMark/>
          </w:tcPr>
          <w:p w:rsidR="000A7EA0" w:rsidRPr="000A7EA0" w:rsidRDefault="000A7EA0" w:rsidP="000A7E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A7EA0">
              <w:rPr>
                <w:rFonts w:ascii="Courier New" w:eastAsia="Times New Roman" w:hAnsi="Courier New" w:cs="Courier New"/>
                <w:sz w:val="20"/>
                <w:szCs w:val="20"/>
              </w:rPr>
              <w:t>shuffled elements: 3 1 4 2 5</w:t>
            </w:r>
          </w:p>
        </w:tc>
      </w:tr>
    </w:tbl>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Complexity</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lastRenderedPageBreak/>
        <w:t xml:space="preserve">Linear in the </w:t>
      </w:r>
      <w:hyperlink r:id="rId288" w:history="1">
        <w:r w:rsidRPr="000A7EA0">
          <w:rPr>
            <w:rFonts w:ascii="Times New Roman" w:eastAsia="Times New Roman" w:hAnsi="Times New Roman" w:cs="Times New Roman"/>
            <w:color w:val="0000FF"/>
            <w:sz w:val="24"/>
            <w:szCs w:val="24"/>
            <w:u w:val="single"/>
          </w:rPr>
          <w:t>distance</w:t>
        </w:r>
      </w:hyperlink>
      <w:r w:rsidRPr="000A7EA0">
        <w:rPr>
          <w:rFonts w:ascii="Times New Roman" w:eastAsia="Times New Roman" w:hAnsi="Times New Roman" w:cs="Times New Roman"/>
          <w:sz w:val="24"/>
          <w:szCs w:val="24"/>
        </w:rPr>
        <w:t xml:space="preserve"> between </w:t>
      </w:r>
      <w:r w:rsidRPr="000A7EA0">
        <w:rPr>
          <w:rFonts w:ascii="Times New Roman" w:eastAsia="Times New Roman" w:hAnsi="Times New Roman" w:cs="Times New Roman"/>
          <w:i/>
          <w:iCs/>
          <w:sz w:val="24"/>
          <w:szCs w:val="24"/>
        </w:rPr>
        <w:t>first</w:t>
      </w:r>
      <w:r w:rsidRPr="000A7EA0">
        <w:rPr>
          <w:rFonts w:ascii="Times New Roman" w:eastAsia="Times New Roman" w:hAnsi="Times New Roman" w:cs="Times New Roman"/>
          <w:sz w:val="24"/>
          <w:szCs w:val="24"/>
        </w:rPr>
        <w:t xml:space="preserve"> and </w:t>
      </w:r>
      <w:r w:rsidRPr="000A7EA0">
        <w:rPr>
          <w:rFonts w:ascii="Times New Roman" w:eastAsia="Times New Roman" w:hAnsi="Times New Roman" w:cs="Times New Roman"/>
          <w:i/>
          <w:iCs/>
          <w:sz w:val="24"/>
          <w:szCs w:val="24"/>
        </w:rPr>
        <w:t>last</w:t>
      </w:r>
      <w:r w:rsidRPr="000A7EA0">
        <w:rPr>
          <w:rFonts w:ascii="Times New Roman" w:eastAsia="Times New Roman" w:hAnsi="Times New Roman" w:cs="Times New Roman"/>
          <w:sz w:val="24"/>
          <w:szCs w:val="24"/>
        </w:rPr>
        <w:t xml:space="preserve"> minus one: Obtains random values and swaps elements.</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Data races</w:t>
      </w:r>
    </w:p>
    <w:p w:rsidR="000A7EA0" w:rsidRP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 xml:space="preserve">The objects in the range </w:t>
      </w:r>
      <w:r w:rsidRPr="000A7EA0">
        <w:rPr>
          <w:rFonts w:ascii="Courier New" w:eastAsia="Times New Roman" w:hAnsi="Courier New" w:cs="Courier New"/>
          <w:sz w:val="20"/>
        </w:rPr>
        <w:t>[first,last)</w:t>
      </w:r>
      <w:r w:rsidRPr="000A7EA0">
        <w:rPr>
          <w:rFonts w:ascii="Times New Roman" w:eastAsia="Times New Roman" w:hAnsi="Times New Roman" w:cs="Times New Roman"/>
          <w:sz w:val="24"/>
          <w:szCs w:val="24"/>
        </w:rPr>
        <w:t xml:space="preserve"> are modified.</w:t>
      </w:r>
      <w:r w:rsidRPr="000A7EA0">
        <w:rPr>
          <w:rFonts w:ascii="Times New Roman" w:eastAsia="Times New Roman" w:hAnsi="Times New Roman" w:cs="Times New Roman"/>
          <w:sz w:val="24"/>
          <w:szCs w:val="24"/>
        </w:rPr>
        <w:br/>
      </w:r>
      <w:r w:rsidRPr="000A7EA0">
        <w:rPr>
          <w:rFonts w:ascii="Times New Roman" w:eastAsia="Times New Roman" w:hAnsi="Times New Roman" w:cs="Times New Roman"/>
          <w:sz w:val="24"/>
          <w:szCs w:val="24"/>
        </w:rPr>
        <w:br/>
      </w:r>
    </w:p>
    <w:p w:rsidR="000A7EA0" w:rsidRPr="000A7EA0" w:rsidRDefault="000A7EA0" w:rsidP="000A7EA0">
      <w:pPr>
        <w:spacing w:before="100" w:beforeAutospacing="1" w:after="100" w:afterAutospacing="1" w:line="240" w:lineRule="auto"/>
        <w:outlineLvl w:val="2"/>
        <w:rPr>
          <w:rFonts w:ascii="Times New Roman" w:eastAsia="Times New Roman" w:hAnsi="Times New Roman" w:cs="Times New Roman"/>
          <w:b/>
          <w:bCs/>
          <w:sz w:val="27"/>
          <w:szCs w:val="27"/>
        </w:rPr>
      </w:pPr>
      <w:r w:rsidRPr="000A7EA0">
        <w:rPr>
          <w:rFonts w:ascii="Times New Roman" w:eastAsia="Times New Roman" w:hAnsi="Times New Roman" w:cs="Times New Roman"/>
          <w:b/>
          <w:bCs/>
          <w:sz w:val="27"/>
          <w:szCs w:val="27"/>
        </w:rPr>
        <w:t>Exceptions</w:t>
      </w:r>
    </w:p>
    <w:p w:rsidR="000A7EA0" w:rsidRDefault="000A7EA0" w:rsidP="000A7EA0">
      <w:pPr>
        <w:spacing w:after="0" w:line="240" w:lineRule="auto"/>
        <w:rPr>
          <w:rFonts w:ascii="Times New Roman" w:eastAsia="Times New Roman" w:hAnsi="Times New Roman" w:cs="Times New Roman"/>
          <w:sz w:val="24"/>
          <w:szCs w:val="24"/>
        </w:rPr>
      </w:pPr>
      <w:r w:rsidRPr="000A7EA0">
        <w:rPr>
          <w:rFonts w:ascii="Times New Roman" w:eastAsia="Times New Roman" w:hAnsi="Times New Roman" w:cs="Times New Roman"/>
          <w:sz w:val="24"/>
          <w:szCs w:val="24"/>
        </w:rPr>
        <w:t>Throws if any of the random number generations, the element swaps or the operations on iterators throws.</w:t>
      </w:r>
      <w:r w:rsidRPr="000A7EA0">
        <w:rPr>
          <w:rFonts w:ascii="Times New Roman" w:eastAsia="Times New Roman" w:hAnsi="Times New Roman" w:cs="Times New Roman"/>
          <w:sz w:val="24"/>
          <w:szCs w:val="24"/>
        </w:rPr>
        <w:br/>
        <w:t xml:space="preserve">Note that invalid arguments cause </w:t>
      </w:r>
      <w:r w:rsidRPr="000A7EA0">
        <w:rPr>
          <w:rFonts w:ascii="Times New Roman" w:eastAsia="Times New Roman" w:hAnsi="Times New Roman" w:cs="Times New Roman"/>
          <w:i/>
          <w:iCs/>
          <w:sz w:val="24"/>
          <w:szCs w:val="24"/>
        </w:rPr>
        <w:t>undefined behavior</w:t>
      </w:r>
      <w:r w:rsidRPr="000A7EA0">
        <w:rPr>
          <w:rFonts w:ascii="Times New Roman" w:eastAsia="Times New Roman" w:hAnsi="Times New Roman" w:cs="Times New Roman"/>
          <w:sz w:val="24"/>
          <w:szCs w:val="24"/>
        </w:rPr>
        <w:t>.</w:t>
      </w:r>
      <w:r w:rsidRPr="000A7EA0">
        <w:rPr>
          <w:rFonts w:ascii="Times New Roman" w:eastAsia="Times New Roman" w:hAnsi="Times New Roman" w:cs="Times New Roman"/>
          <w:sz w:val="24"/>
          <w:szCs w:val="24"/>
        </w:rPr>
        <w:br/>
      </w: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0A7EA0" w:rsidRDefault="000A7EA0" w:rsidP="000A7EA0">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std::is_partitioned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 class UnaryPredicate&gt;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is_partitioned (InputIterator first, InputIterator last, UnaryPredicate pred);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Test whether range is partitioned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all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precede those for which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the range is empty, the function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3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is_partitioned (InputIterator1 first, InputIterator1 last, UnaryPredicate pred)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(first!=last &amp;&amp; pred(*first))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(pred(*first))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false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289"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sequence.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pred</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Unary function that accepts an element in the range as argument,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belongs to the first group (if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the element is expected before all the elements for which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The function shall not modify its argument.</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all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precede those for which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 xml:space="preserve">Otherwise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the range is empty, the function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5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r w:rsidRPr="007F3877">
              <w:rPr>
                <w:rFonts w:ascii="Courier New" w:eastAsia="Times New Roman" w:hAnsi="Courier New" w:cs="Courier New"/>
                <w:sz w:val="20"/>
                <w:szCs w:val="20"/>
              </w:rPr>
              <w:br/>
            </w:r>
            <w:r w:rsidRPr="007F3877">
              <w:rPr>
                <w:rFonts w:ascii="Courier New" w:eastAsia="Times New Roman" w:hAnsi="Courier New" w:cs="Courier New"/>
                <w:sz w:val="20"/>
              </w:rPr>
              <w:t>29</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is_partitioned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std::is_partitioned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&lt;array&gt;        // std::array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IsOdd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(i%2)==1;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std::array&lt;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,7&gt; foo {1,2,3,4,5,6,7};</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contents: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"foo:";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&amp; x:foo) std::cout &lt;&lt; ' ' &lt;&lt; x;</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 std::is_partitioned(foo.begin(),foo.end(),IsOdd)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(partitioned)\n";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(not partitioned)\n";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partition array: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std::partition (foo.begin(),foo.end(),IsOdd);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contents again: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"foo:";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&amp; x:foo) std::cout &lt;&lt; ' ' &lt;&lt; x;</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 std::is_partitioned(foo.begin(),foo.end(),IsOdd)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(partitioned)\n";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(not partitioned)\n";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441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lastRenderedPageBreak/>
              <w:t>foo: 1 2 3 4 5 6 7 (not partitioned)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7 3 5 4 6 2 (partitioned)</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the </w:t>
      </w:r>
      <w:hyperlink r:id="rId290"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Calls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for each element until a mismatch is found.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Some (or all) of 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 (once at most).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Throws if either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or an operation on an iterator throws.</w:t>
      </w:r>
      <w:r w:rsidRPr="007F3877">
        <w:rPr>
          <w:rFonts w:ascii="Times New Roman" w:eastAsia="Times New Roman" w:hAnsi="Times New Roman" w:cs="Times New Roman"/>
          <w:sz w:val="24"/>
          <w:szCs w:val="24"/>
        </w:rPr>
        <w:br/>
        <w:t xml:space="preserve">Note that invalid parameters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std::partition</w:t>
      </w:r>
    </w:p>
    <w:p w:rsidR="007F3877" w:rsidRPr="007F3877" w:rsidRDefault="007F3877" w:rsidP="007F387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91" w:history="1">
        <w:r w:rsidRPr="007F3877">
          <w:rPr>
            <w:rFonts w:ascii="Times New Roman" w:eastAsia="Times New Roman" w:hAnsi="Times New Roman" w:cs="Times New Roman"/>
            <w:color w:val="0000FF"/>
            <w:sz w:val="24"/>
            <w:szCs w:val="24"/>
            <w:u w:val="single"/>
          </w:rPr>
          <w:t>C++98</w:t>
        </w:r>
      </w:hyperlink>
    </w:p>
    <w:p w:rsidR="007F3877" w:rsidRPr="007F3877" w:rsidRDefault="007F3877" w:rsidP="007F3877">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292" w:history="1">
        <w:r w:rsidRPr="007F3877">
          <w:rPr>
            <w:rFonts w:ascii="Times New Roman" w:eastAsia="Times New Roman" w:hAnsi="Times New Roman" w:cs="Times New Roman"/>
            <w:color w:val="0000FF"/>
            <w:sz w:val="24"/>
            <w:szCs w:val="24"/>
            <w:u w:val="single"/>
          </w:rPr>
          <w:t>C++11</w:t>
        </w:r>
      </w:hyperlink>
    </w:p>
    <w:p w:rsidR="007F3877" w:rsidRPr="007F3877" w:rsidRDefault="007F3877" w:rsidP="007F3877">
      <w:pPr>
        <w:numPr>
          <w:ilvl w:val="0"/>
          <w:numId w:val="21"/>
        </w:numPr>
        <w:spacing w:before="100" w:beforeAutospacing="1" w:after="100" w:afterAutospacing="1" w:line="240" w:lineRule="auto"/>
        <w:rPr>
          <w:rFonts w:ascii="Times New Roman" w:eastAsia="Times New Roman" w:hAnsi="Times New Roman" w:cs="Times New Roman"/>
          <w:sz w:val="24"/>
          <w:szCs w:val="24"/>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BidirectionalIterator, class UnaryPredicate&gt;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partition (BidirectionalIterator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 UnaryPredicate pred);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Partition range in two</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Rearranges the elements from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 such a way that all the elements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precede all those for which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The iterator returned points to the first element of the second group.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relative ordering within each group is not necessarily the same as before the call. See </w:t>
      </w:r>
      <w:hyperlink r:id="rId293" w:history="1">
        <w:r w:rsidRPr="007F3877">
          <w:rPr>
            <w:rFonts w:ascii="Courier New" w:eastAsia="Times New Roman" w:hAnsi="Courier New" w:cs="Courier New"/>
            <w:color w:val="0000FF"/>
            <w:sz w:val="24"/>
            <w:szCs w:val="24"/>
            <w:u w:val="single"/>
          </w:rPr>
          <w:t>stable_partition</w:t>
        </w:r>
      </w:hyperlink>
      <w:r w:rsidRPr="007F3877">
        <w:rPr>
          <w:rFonts w:ascii="Times New Roman" w:eastAsia="Times New Roman" w:hAnsi="Times New Roman" w:cs="Times New Roman"/>
          <w:sz w:val="24"/>
          <w:szCs w:val="24"/>
        </w:rPr>
        <w:t xml:space="preserve"> for a function with a similar behavior but with stable ordering within each group.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(C++98) is equivalent to:</w:t>
      </w:r>
    </w:p>
    <w:tbl>
      <w:tblPr>
        <w:tblW w:w="0" w:type="auto"/>
        <w:tblCellSpacing w:w="15" w:type="dxa"/>
        <w:tblCellMar>
          <w:top w:w="15" w:type="dxa"/>
          <w:left w:w="15" w:type="dxa"/>
          <w:bottom w:w="15" w:type="dxa"/>
          <w:right w:w="15" w:type="dxa"/>
        </w:tblCellMar>
        <w:tblLook w:val="04A0"/>
      </w:tblPr>
      <w:tblGrid>
        <w:gridCol w:w="316"/>
        <w:gridCol w:w="100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BidirectionalIterator,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UnaryPredicate&gt;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BidirectionalIterator partition (BidirectionalIterator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BidirectionalIterator last, UnaryPredicate pred)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(pred(*first))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(first==last)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do</w:t>
            </w: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(first==last)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(!pred(*last));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swap (*first,*last);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hyperlink r:id="rId294" w:history="1">
        <w:r w:rsidRPr="007F3877">
          <w:rPr>
            <w:rFonts w:ascii="Times New Roman" w:eastAsia="Times New Roman" w:hAnsi="Times New Roman" w:cs="Times New Roman"/>
            <w:color w:val="0000FF"/>
            <w:sz w:val="24"/>
            <w:szCs w:val="24"/>
            <w:u w:val="single"/>
          </w:rPr>
          <w:t>C++98</w:t>
        </w:r>
      </w:hyperlink>
    </w:p>
    <w:p w:rsidR="007F3877" w:rsidRPr="007F3877" w:rsidRDefault="007F3877" w:rsidP="007F3877">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hyperlink r:id="rId295" w:history="1">
        <w:r w:rsidRPr="007F3877">
          <w:rPr>
            <w:rFonts w:ascii="Times New Roman" w:eastAsia="Times New Roman" w:hAnsi="Times New Roman" w:cs="Times New Roman"/>
            <w:color w:val="0000FF"/>
            <w:sz w:val="24"/>
            <w:szCs w:val="24"/>
            <w:u w:val="single"/>
          </w:rPr>
          <w:t>C++11</w:t>
        </w:r>
      </w:hyperlink>
    </w:p>
    <w:p w:rsidR="007F3877" w:rsidRPr="007F3877" w:rsidRDefault="007F3877" w:rsidP="007F3877">
      <w:pPr>
        <w:numPr>
          <w:ilvl w:val="0"/>
          <w:numId w:val="22"/>
        </w:numPr>
        <w:spacing w:before="100" w:beforeAutospacing="1" w:after="100" w:afterAutospacing="1" w:line="240" w:lineRule="auto"/>
        <w:ind w:left="1440"/>
        <w:rPr>
          <w:rFonts w:ascii="Times New Roman" w:eastAsia="Times New Roman" w:hAnsi="Times New Roman" w:cs="Times New Roman"/>
          <w:sz w:val="24"/>
          <w:szCs w:val="24"/>
        </w:rPr>
      </w:pP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296" w:history="1">
        <w:r w:rsidRPr="007F3877">
          <w:rPr>
            <w:rFonts w:ascii="Times New Roman" w:eastAsia="Times New Roman" w:hAnsi="Times New Roman" w:cs="Times New Roman"/>
            <w:color w:val="0000FF"/>
            <w:sz w:val="24"/>
            <w:szCs w:val="24"/>
            <w:u w:val="single"/>
          </w:rPr>
          <w:t>Bidirectional iterators</w:t>
        </w:r>
      </w:hyperlink>
      <w:r w:rsidRPr="007F3877">
        <w:rPr>
          <w:rFonts w:ascii="Times New Roman" w:eastAsia="Times New Roman" w:hAnsi="Times New Roman" w:cs="Times New Roman"/>
          <w:sz w:val="24"/>
          <w:szCs w:val="24"/>
        </w:rPr>
        <w:t xml:space="preserve"> to the initial and final positions of the sequence to partition.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pred</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Unary function that accepts an element in the range as argument,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is to be placed before (if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it is placed before all the elements for which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The function shall not modify its argument.</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that points to the first element of the second group of elements (those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this group is empty.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5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r w:rsidRPr="007F3877">
              <w:rPr>
                <w:rFonts w:ascii="Courier New" w:eastAsia="Times New Roman" w:hAnsi="Courier New" w:cs="Courier New"/>
                <w:sz w:val="20"/>
                <w:szCs w:val="20"/>
              </w:rPr>
              <w:br/>
            </w:r>
            <w:r w:rsidRPr="007F3877">
              <w:rPr>
                <w:rFonts w:ascii="Courier New" w:eastAsia="Times New Roman" w:hAnsi="Courier New" w:cs="Courier New"/>
                <w:sz w:val="20"/>
              </w:rPr>
              <w:t>29</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partition algorithm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std::partition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IsOdd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(i%2)==1;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myvector;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w:t>
            </w:r>
            <w:r w:rsidRPr="007F3877">
              <w:rPr>
                <w:rFonts w:ascii="Courier New" w:eastAsia="Times New Roman" w:hAnsi="Courier New" w:cs="Courier New"/>
                <w:i/>
                <w:iCs/>
                <w:sz w:val="20"/>
                <w:szCs w:val="20"/>
              </w:rPr>
              <w:t>// set some values: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i=1; i&lt;10; ++i) myvector.push_back(i); </w:t>
            </w:r>
            <w:r w:rsidRPr="007F3877">
              <w:rPr>
                <w:rFonts w:ascii="Courier New" w:eastAsia="Times New Roman" w:hAnsi="Courier New" w:cs="Courier New"/>
                <w:i/>
                <w:iCs/>
                <w:sz w:val="20"/>
                <w:szCs w:val="20"/>
              </w:rPr>
              <w:t>// 1 2 3 4 5 6 7 8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bound;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bound = std::partition (myvector.begin(), myvector.end(), IsOdd);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out content: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"odd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it=myvector.begin(); it!=bound;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"even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it=bound;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285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odd elements: 1 9 3 7 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even elements: 6 4 8 2</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Linear in the </w:t>
      </w:r>
      <w:hyperlink r:id="rId297"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Applies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to each element, and possibly swaps some of them (if the iterator type is a </w:t>
      </w:r>
      <w:hyperlink r:id="rId298" w:history="1">
        <w:r w:rsidRPr="007F3877">
          <w:rPr>
            <w:rFonts w:ascii="Times New Roman" w:eastAsia="Times New Roman" w:hAnsi="Times New Roman" w:cs="Times New Roman"/>
            <w:color w:val="0000FF"/>
            <w:sz w:val="24"/>
            <w:szCs w:val="24"/>
            <w:u w:val="single"/>
          </w:rPr>
          <w:t>bidirectional</w:t>
        </w:r>
      </w:hyperlink>
      <w:r w:rsidRPr="007F3877">
        <w:rPr>
          <w:rFonts w:ascii="Times New Roman" w:eastAsia="Times New Roman" w:hAnsi="Times New Roman" w:cs="Times New Roman"/>
          <w:sz w:val="24"/>
          <w:szCs w:val="24"/>
        </w:rPr>
        <w:t>, at most half that many swaps, otherwise at most that many).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swap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std::stable_partition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lastRenderedPageBreak/>
        <w:t>template &lt;class BidirectionalIterator, class UnaryPredicate&gt;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stable_partition (BidirectionalIterator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UnaryPredicate pred);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Partition range in two - stable ordering</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Rearranges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 such a way that all the elements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precede all those for which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and, unlike function </w:t>
      </w:r>
      <w:hyperlink r:id="rId299" w:history="1">
        <w:r w:rsidRPr="007F3877">
          <w:rPr>
            <w:rFonts w:ascii="Times New Roman" w:eastAsia="Times New Roman" w:hAnsi="Times New Roman" w:cs="Times New Roman"/>
            <w:color w:val="0000FF"/>
            <w:sz w:val="24"/>
            <w:szCs w:val="24"/>
            <w:u w:val="single"/>
          </w:rPr>
          <w:t>partition</w:t>
        </w:r>
      </w:hyperlink>
      <w:r w:rsidRPr="007F3877">
        <w:rPr>
          <w:rFonts w:ascii="Times New Roman" w:eastAsia="Times New Roman" w:hAnsi="Times New Roman" w:cs="Times New Roman"/>
          <w:sz w:val="24"/>
          <w:szCs w:val="24"/>
        </w:rPr>
        <w:t>, the relative order of elements within each group is preserved.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This is generally implemented using an internal temporary buffer.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00" w:history="1">
        <w:r w:rsidRPr="007F3877">
          <w:rPr>
            <w:rFonts w:ascii="Times New Roman" w:eastAsia="Times New Roman" w:hAnsi="Times New Roman" w:cs="Times New Roman"/>
            <w:color w:val="0000FF"/>
            <w:sz w:val="24"/>
            <w:szCs w:val="24"/>
            <w:u w:val="single"/>
          </w:rPr>
          <w:t>Bidirectional iterators</w:t>
        </w:r>
      </w:hyperlink>
      <w:r w:rsidRPr="007F3877">
        <w:rPr>
          <w:rFonts w:ascii="Times New Roman" w:eastAsia="Times New Roman" w:hAnsi="Times New Roman" w:cs="Times New Roman"/>
          <w:sz w:val="24"/>
          <w:szCs w:val="24"/>
        </w:rPr>
        <w:t xml:space="preserve"> to the initial and final positions of the sequence to partition.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BidirectionalIterator</w:t>
      </w:r>
      <w:r w:rsidRPr="007F3877">
        <w:rPr>
          <w:rFonts w:ascii="Times New Roman" w:eastAsia="Times New Roman" w:hAnsi="Times New Roman" w:cs="Times New Roman"/>
          <w:sz w:val="24"/>
          <w:szCs w:val="24"/>
        </w:rPr>
        <w:t xml:space="preserve"> shall point to a type for which </w:t>
      </w:r>
      <w:hyperlink r:id="rId301" w:history="1">
        <w:r w:rsidRPr="007F3877">
          <w:rPr>
            <w:rFonts w:ascii="Times New Roman" w:eastAsia="Times New Roman" w:hAnsi="Times New Roman" w:cs="Times New Roman"/>
            <w:color w:val="0000FF"/>
            <w:sz w:val="24"/>
            <w:szCs w:val="24"/>
            <w:u w:val="single"/>
          </w:rPr>
          <w:t>swap</w:t>
        </w:r>
      </w:hyperlink>
      <w:r w:rsidRPr="007F3877">
        <w:rPr>
          <w:rFonts w:ascii="Times New Roman" w:eastAsia="Times New Roman" w:hAnsi="Times New Roman" w:cs="Times New Roman"/>
          <w:sz w:val="24"/>
          <w:szCs w:val="24"/>
        </w:rPr>
        <w:t xml:space="preserve"> is defined (and swaps the value of its arguments) and which is both </w:t>
      </w:r>
      <w:hyperlink r:id="rId302" w:history="1">
        <w:r w:rsidRPr="007F3877">
          <w:rPr>
            <w:rFonts w:ascii="Times New Roman" w:eastAsia="Times New Roman" w:hAnsi="Times New Roman" w:cs="Times New Roman"/>
            <w:i/>
            <w:iCs/>
            <w:color w:val="0000FF"/>
            <w:sz w:val="24"/>
            <w:szCs w:val="24"/>
            <w:u w:val="single"/>
          </w:rPr>
          <w:t>move-constructible</w:t>
        </w:r>
      </w:hyperlink>
      <w:r w:rsidRPr="007F3877">
        <w:rPr>
          <w:rFonts w:ascii="Times New Roman" w:eastAsia="Times New Roman" w:hAnsi="Times New Roman" w:cs="Times New Roman"/>
          <w:sz w:val="24"/>
          <w:szCs w:val="24"/>
        </w:rPr>
        <w:t xml:space="preserve"> and </w:t>
      </w:r>
      <w:hyperlink r:id="rId303" w:history="1">
        <w:r w:rsidRPr="007F3877">
          <w:rPr>
            <w:rFonts w:ascii="Times New Roman" w:eastAsia="Times New Roman" w:hAnsi="Times New Roman" w:cs="Times New Roman"/>
            <w:i/>
            <w:iCs/>
            <w:color w:val="0000FF"/>
            <w:sz w:val="24"/>
            <w:szCs w:val="24"/>
            <w:u w:val="single"/>
          </w:rPr>
          <w:t>move-assignable</w:t>
        </w:r>
      </w:hyperlink>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pred</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Unary function that accepts an element in the range as argument,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is to be placed before (if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it is placed before all the elements for which it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The function shall not modify its argument.</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that points to the first element of the second group of elements (those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this group is empty.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9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r w:rsidRPr="007F3877">
              <w:rPr>
                <w:rFonts w:ascii="Courier New" w:eastAsia="Times New Roman" w:hAnsi="Courier New" w:cs="Courier New"/>
                <w:sz w:val="20"/>
                <w:szCs w:val="20"/>
              </w:rPr>
              <w:br/>
            </w:r>
            <w:r w:rsidRPr="007F3877">
              <w:rPr>
                <w:rFonts w:ascii="Courier New" w:eastAsia="Times New Roman" w:hAnsi="Courier New" w:cs="Courier New"/>
                <w:sz w:val="20"/>
              </w:rPr>
              <w:t>29</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stable_partition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std::stable_partition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IsOdd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(i%2)==1;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myvector;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set some values: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i=1; i&lt;10; ++i) myvector.push_back(i); </w:t>
            </w:r>
            <w:r w:rsidRPr="007F3877">
              <w:rPr>
                <w:rFonts w:ascii="Courier New" w:eastAsia="Times New Roman" w:hAnsi="Courier New" w:cs="Courier New"/>
                <w:i/>
                <w:iCs/>
                <w:sz w:val="20"/>
                <w:szCs w:val="20"/>
              </w:rPr>
              <w:t>// 1 2 3 4 5 6 7 8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bound;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bound = std::stable_partition (myvector.begin(), myvector.end(), IsOdd);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out content: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"odd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it=myvector.begin(); it!=bound;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"even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it=bound;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85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odd elements: 1 3 5 7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even elements: 2 4 6 8</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If enough extra memory is available, linear in the </w:t>
      </w:r>
      <w:hyperlink r:id="rId304"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Applies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exactly once to each element, and performs up to that many element moves.</w:t>
      </w:r>
      <w:r w:rsidRPr="007F3877">
        <w:rPr>
          <w:rFonts w:ascii="Times New Roman" w:eastAsia="Times New Roman" w:hAnsi="Times New Roman" w:cs="Times New Roman"/>
          <w:sz w:val="24"/>
          <w:szCs w:val="24"/>
        </w:rPr>
        <w:br/>
        <w:t xml:space="preserve">Otherwise, up to linearithmic: Performs up to </w:t>
      </w:r>
      <w:r w:rsidRPr="007F3877">
        <w:rPr>
          <w:rFonts w:ascii="Courier New" w:eastAsia="Times New Roman" w:hAnsi="Courier New" w:cs="Courier New"/>
          <w:sz w:val="20"/>
        </w:rPr>
        <w:t>N*log(N)</w:t>
      </w:r>
      <w:r w:rsidRPr="007F3877">
        <w:rPr>
          <w:rFonts w:ascii="Times New Roman" w:eastAsia="Times New Roman" w:hAnsi="Times New Roman" w:cs="Times New Roman"/>
          <w:sz w:val="24"/>
          <w:szCs w:val="24"/>
        </w:rPr>
        <w:t xml:space="preserve"> element swaps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the distance above). It also applies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exactly once to each element.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std::partition_copy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 class OutputIterator1,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class OutputIterator2, class UnaryPredicate pred&gt;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pair&lt;OutputIterator1,OutputIterator2&gt;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lastRenderedPageBreak/>
        <w:t xml:space="preserve">    partition_copy (InputIterator first, InputIterator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OutputIterator1 result_true, OutputIterator2 result_false,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UnaryPredicate pred);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Partition range into two</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Copies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into the range pointed by </w:t>
      </w:r>
      <w:r w:rsidRPr="007F3877">
        <w:rPr>
          <w:rFonts w:ascii="Times New Roman" w:eastAsia="Times New Roman" w:hAnsi="Times New Roman" w:cs="Times New Roman"/>
          <w:i/>
          <w:iCs/>
          <w:sz w:val="24"/>
          <w:szCs w:val="24"/>
        </w:rPr>
        <w:t>result_true</w:t>
      </w:r>
      <w:r w:rsidRPr="007F3877">
        <w:rPr>
          <w:rFonts w:ascii="Times New Roman" w:eastAsia="Times New Roman" w:hAnsi="Times New Roman" w:cs="Times New Roman"/>
          <w:sz w:val="24"/>
          <w:szCs w:val="24"/>
        </w:rPr>
        <w:t xml:space="preserve">, and those for which it does not into the range pointed by </w:t>
      </w:r>
      <w:r w:rsidRPr="007F3877">
        <w:rPr>
          <w:rFonts w:ascii="Times New Roman" w:eastAsia="Times New Roman" w:hAnsi="Times New Roman" w:cs="Times New Roman"/>
          <w:i/>
          <w:iCs/>
          <w:sz w:val="24"/>
          <w:szCs w:val="24"/>
        </w:rPr>
        <w:t>result_false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4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OutputIterator1,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OutputIterator2,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UnaryPredicate pred&gt;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pair&lt;OutputIterator1,OutputIterator2&gt;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partition_copy (InputIterator first, InputIterator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OutputIterator1 result_true, OutputIterator2 result_false,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UnaryPredicate pred)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(pred(*first))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*result_true =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++result_true;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*result_false =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++result_false;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std::make_pair (result_true,result_false);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05"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range to be copy-partitioned.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result_true</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06" w:history="1">
        <w:r w:rsidRPr="007F3877">
          <w:rPr>
            <w:rFonts w:ascii="Times New Roman" w:eastAsia="Times New Roman" w:hAnsi="Times New Roman" w:cs="Times New Roman"/>
            <w:color w:val="0000FF"/>
            <w:sz w:val="24"/>
            <w:szCs w:val="24"/>
            <w:u w:val="single"/>
          </w:rPr>
          <w:t>Output iterator</w:t>
        </w:r>
      </w:hyperlink>
      <w:r w:rsidRPr="007F3877">
        <w:rPr>
          <w:rFonts w:ascii="Times New Roman" w:eastAsia="Times New Roman" w:hAnsi="Times New Roman" w:cs="Times New Roman"/>
          <w:sz w:val="24"/>
          <w:szCs w:val="24"/>
        </w:rPr>
        <w:t xml:space="preserve"> to the initial position of the range where the elements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are stored.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result_false</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07" w:history="1">
        <w:r w:rsidRPr="007F3877">
          <w:rPr>
            <w:rFonts w:ascii="Times New Roman" w:eastAsia="Times New Roman" w:hAnsi="Times New Roman" w:cs="Times New Roman"/>
            <w:color w:val="0000FF"/>
            <w:sz w:val="24"/>
            <w:szCs w:val="24"/>
            <w:u w:val="single"/>
          </w:rPr>
          <w:t>Output iterator</w:t>
        </w:r>
      </w:hyperlink>
      <w:r w:rsidRPr="007F3877">
        <w:rPr>
          <w:rFonts w:ascii="Times New Roman" w:eastAsia="Times New Roman" w:hAnsi="Times New Roman" w:cs="Times New Roman"/>
          <w:sz w:val="24"/>
          <w:szCs w:val="24"/>
        </w:rPr>
        <w:t xml:space="preserve"> to the initial position of the range where the elements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are stored.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pred</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Unary function that accepts an element pointed by </w:t>
      </w:r>
      <w:r w:rsidRPr="007F3877">
        <w:rPr>
          <w:rFonts w:ascii="Courier New" w:eastAsia="Times New Roman" w:hAnsi="Courier New" w:cs="Courier New"/>
          <w:sz w:val="24"/>
          <w:szCs w:val="24"/>
        </w:rPr>
        <w:t>InputIterator</w:t>
      </w:r>
      <w:r w:rsidRPr="007F3877">
        <w:rPr>
          <w:rFonts w:ascii="Times New Roman" w:eastAsia="Times New Roman" w:hAnsi="Times New Roman" w:cs="Times New Roman"/>
          <w:sz w:val="24"/>
          <w:szCs w:val="24"/>
        </w:rPr>
        <w:t xml:space="preserve"> as argument,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on which result range the element is copied.</w:t>
      </w:r>
      <w:r w:rsidRPr="007F3877">
        <w:rPr>
          <w:rFonts w:ascii="Times New Roman" w:eastAsia="Times New Roman" w:hAnsi="Times New Roman" w:cs="Times New Roman"/>
          <w:sz w:val="24"/>
          <w:szCs w:val="24"/>
        </w:rPr>
        <w:br/>
        <w:t>The function shall not modify its argument.</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t>The ranges shall not overlap.</w:t>
      </w:r>
      <w:r w:rsidRPr="007F3877">
        <w:rPr>
          <w:rFonts w:ascii="Times New Roman" w:eastAsia="Times New Roman" w:hAnsi="Times New Roman" w:cs="Times New Roman"/>
          <w:sz w:val="24"/>
          <w:szCs w:val="24"/>
        </w:rPr>
        <w:br/>
        <w:t xml:space="preserve">The type pointed by the </w:t>
      </w:r>
      <w:r w:rsidRPr="007F3877">
        <w:rPr>
          <w:rFonts w:ascii="Times New Roman" w:eastAsia="Times New Roman" w:hAnsi="Times New Roman" w:cs="Times New Roman"/>
          <w:i/>
          <w:iCs/>
          <w:sz w:val="24"/>
          <w:szCs w:val="24"/>
        </w:rPr>
        <w:t>output iterator</w:t>
      </w:r>
      <w:r w:rsidRPr="007F3877">
        <w:rPr>
          <w:rFonts w:ascii="Times New Roman" w:eastAsia="Times New Roman" w:hAnsi="Times New Roman" w:cs="Times New Roman"/>
          <w:sz w:val="24"/>
          <w:szCs w:val="24"/>
        </w:rPr>
        <w:t xml:space="preserve"> types shall support being assigned the value of an element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 </w:t>
      </w:r>
      <w:hyperlink r:id="rId308" w:history="1">
        <w:r w:rsidRPr="007F3877">
          <w:rPr>
            <w:rFonts w:ascii="Times New Roman" w:eastAsia="Times New Roman" w:hAnsi="Times New Roman" w:cs="Times New Roman"/>
            <w:color w:val="0000FF"/>
            <w:sz w:val="24"/>
            <w:szCs w:val="24"/>
            <w:u w:val="single"/>
          </w:rPr>
          <w:t>pair</w:t>
        </w:r>
      </w:hyperlink>
      <w:r w:rsidRPr="007F3877">
        <w:rPr>
          <w:rFonts w:ascii="Times New Roman" w:eastAsia="Times New Roman" w:hAnsi="Times New Roman" w:cs="Times New Roman"/>
          <w:sz w:val="24"/>
          <w:szCs w:val="24"/>
        </w:rPr>
        <w:t xml:space="preserve"> of iterators with the end of the generated sequences pointed by </w:t>
      </w:r>
      <w:r w:rsidRPr="007F3877">
        <w:rPr>
          <w:rFonts w:ascii="Times New Roman" w:eastAsia="Times New Roman" w:hAnsi="Times New Roman" w:cs="Times New Roman"/>
          <w:i/>
          <w:iCs/>
          <w:sz w:val="24"/>
          <w:szCs w:val="24"/>
        </w:rPr>
        <w:t>result_true</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result_false</w:t>
      </w:r>
      <w:r w:rsidRPr="007F3877">
        <w:rPr>
          <w:rFonts w:ascii="Times New Roman" w:eastAsia="Times New Roman" w:hAnsi="Times New Roman" w:cs="Times New Roman"/>
          <w:sz w:val="24"/>
          <w:szCs w:val="24"/>
        </w:rPr>
        <w:t>, respectivelly.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Its member </w:t>
      </w:r>
      <w:r w:rsidRPr="007F3877">
        <w:rPr>
          <w:rFonts w:ascii="Courier New" w:eastAsia="Times New Roman" w:hAnsi="Courier New" w:cs="Courier New"/>
          <w:sz w:val="24"/>
          <w:szCs w:val="24"/>
        </w:rPr>
        <w:t>first</w:t>
      </w:r>
      <w:r w:rsidRPr="007F3877">
        <w:rPr>
          <w:rFonts w:ascii="Times New Roman" w:eastAsia="Times New Roman" w:hAnsi="Times New Roman" w:cs="Times New Roman"/>
          <w:sz w:val="24"/>
          <w:szCs w:val="24"/>
        </w:rPr>
        <w:t xml:space="preserve"> points to the element that follows the last element copied to the sequence of elements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returned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 xml:space="preserve">Its member </w:t>
      </w:r>
      <w:r w:rsidRPr="007F3877">
        <w:rPr>
          <w:rFonts w:ascii="Courier New" w:eastAsia="Times New Roman" w:hAnsi="Courier New" w:cs="Courier New"/>
          <w:sz w:val="24"/>
          <w:szCs w:val="24"/>
        </w:rPr>
        <w:t>second</w:t>
      </w:r>
      <w:r w:rsidRPr="007F3877">
        <w:rPr>
          <w:rFonts w:ascii="Times New Roman" w:eastAsia="Times New Roman" w:hAnsi="Times New Roman" w:cs="Times New Roman"/>
          <w:sz w:val="24"/>
          <w:szCs w:val="24"/>
        </w:rPr>
        <w:t xml:space="preserve"> points to the element that follows the last element copied to the sequence of elements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returned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1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partition_copy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std::partition_copy, std::count_if</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IsOdd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(i%2)==1;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foo {1,2,3,4,5,6,7,8,9};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odd, even;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resize vectors to proper size: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unsigned</w:t>
            </w:r>
            <w:r w:rsidRPr="007F3877">
              <w:rPr>
                <w:rFonts w:ascii="Courier New" w:eastAsia="Times New Roman" w:hAnsi="Courier New" w:cs="Courier New"/>
                <w:sz w:val="20"/>
              </w:rPr>
              <w:t xml:space="preserve"> n = std::count_if (foo.begin(), foo.end(), IsOdd);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odd.resize(n); even.resize(foo.size()-n);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partition: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std::partition_copy (foo.begin(), foo.end(), odd.begin(), even.begin(), IsOdd);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contents: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"odd: ";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&amp; x:odd)  std::cout &lt;&lt; ' ' &lt;&lt; x;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"even: ";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&amp; x:even) std::cout &lt;&lt; ' ' &lt;&lt; x;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7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odd: 1 3 5 7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even: 2 4 6 8</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Linear in the </w:t>
      </w:r>
      <w:hyperlink r:id="rId309"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Calls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and performs an assignment once for each element.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 (each exactly once).</w:t>
      </w:r>
      <w:r w:rsidRPr="007F3877">
        <w:rPr>
          <w:rFonts w:ascii="Times New Roman" w:eastAsia="Times New Roman" w:hAnsi="Times New Roman" w:cs="Times New Roman"/>
          <w:sz w:val="24"/>
          <w:szCs w:val="24"/>
        </w:rPr>
        <w:br/>
        <w:t xml:space="preserve">The objects in the ranges pointed by </w:t>
      </w:r>
      <w:r w:rsidRPr="007F3877">
        <w:rPr>
          <w:rFonts w:ascii="Times New Roman" w:eastAsia="Times New Roman" w:hAnsi="Times New Roman" w:cs="Times New Roman"/>
          <w:i/>
          <w:iCs/>
          <w:sz w:val="24"/>
          <w:szCs w:val="24"/>
        </w:rPr>
        <w:t>result_true</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result_false</w:t>
      </w:r>
      <w:r w:rsidRPr="007F3877">
        <w:rPr>
          <w:rFonts w:ascii="Times New Roman" w:eastAsia="Times New Roman" w:hAnsi="Times New Roman" w:cs="Times New Roman"/>
          <w:sz w:val="24"/>
          <w:szCs w:val="24"/>
        </w:rPr>
        <w:t xml:space="preserve"> up to the elements pointed by the iterators </w:t>
      </w:r>
      <w:r w:rsidRPr="007F3877">
        <w:rPr>
          <w:rFonts w:ascii="Times New Roman" w:eastAsia="Times New Roman" w:hAnsi="Times New Roman" w:cs="Times New Roman"/>
          <w:sz w:val="24"/>
          <w:szCs w:val="24"/>
        </w:rPr>
        <w:lastRenderedPageBreak/>
        <w:t>returned are modified (each exactly once).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Throws if any of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the element assignments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std::partition_point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UnaryPredicate&gt;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partition_point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UnaryPredicate pred);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Get partition point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an iterator to the first element in the partitioned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is not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indicating its partition point.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in the range shall already be partitioned, as if </w:t>
      </w:r>
      <w:hyperlink r:id="rId310" w:history="1">
        <w:r w:rsidRPr="007F3877">
          <w:rPr>
            <w:rFonts w:ascii="Times New Roman" w:eastAsia="Times New Roman" w:hAnsi="Times New Roman" w:cs="Times New Roman"/>
            <w:color w:val="0000FF"/>
            <w:sz w:val="24"/>
            <w:szCs w:val="24"/>
            <w:u w:val="single"/>
          </w:rPr>
          <w:t>partition</w:t>
        </w:r>
      </w:hyperlink>
      <w:r w:rsidRPr="007F3877">
        <w:rPr>
          <w:rFonts w:ascii="Times New Roman" w:eastAsia="Times New Roman" w:hAnsi="Times New Roman" w:cs="Times New Roman"/>
          <w:sz w:val="24"/>
          <w:szCs w:val="24"/>
        </w:rPr>
        <w:t xml:space="preserve"> had been called with the same arguments.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function optimizes the number of comparisons performed by comparing non-consecutive elements of the sorted range, which is specially efficient for </w:t>
      </w:r>
      <w:hyperlink r:id="rId311"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5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UnaryPredicate&gt;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partition_point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UnaryPredicate pred)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auto</w:t>
            </w:r>
            <w:r w:rsidRPr="007F3877">
              <w:rPr>
                <w:rFonts w:ascii="Courier New" w:eastAsia="Times New Roman" w:hAnsi="Courier New" w:cs="Courier New"/>
                <w:sz w:val="20"/>
              </w:rPr>
              <w:t xml:space="preserve"> n = distance(first,last);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(n&gt;0)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it =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auto</w:t>
            </w:r>
            <w:r w:rsidRPr="007F3877">
              <w:rPr>
                <w:rFonts w:ascii="Courier New" w:eastAsia="Times New Roman" w:hAnsi="Courier New" w:cs="Courier New"/>
                <w:sz w:val="20"/>
              </w:rPr>
              <w:t xml:space="preserve"> step = n/2;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std::advance (it,step);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(pred(*it)) { first=++it; n-=step+1;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n=step;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12" w:history="1">
        <w:r w:rsidRPr="007F3877">
          <w:rPr>
            <w:rFonts w:ascii="Times New Roman" w:eastAsia="Times New Roman" w:hAnsi="Times New Roman" w:cs="Times New Roman"/>
            <w:color w:val="0000FF"/>
            <w:sz w:val="24"/>
            <w:szCs w:val="24"/>
            <w:u w:val="single"/>
          </w:rPr>
          <w:t>Forward iterators</w:t>
        </w:r>
      </w:hyperlink>
      <w:r w:rsidRPr="007F3877">
        <w:rPr>
          <w:rFonts w:ascii="Times New Roman" w:eastAsia="Times New Roman" w:hAnsi="Times New Roman" w:cs="Times New Roman"/>
          <w:sz w:val="24"/>
          <w:szCs w:val="24"/>
        </w:rPr>
        <w:t xml:space="preserve"> to the initial and final positions of the partitioned sequence. The range checked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pred</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Unary function that accepts an element in the range as argument,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goes before the partition point (if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it goes before; if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goes at or after it).</w:t>
      </w:r>
      <w:r w:rsidRPr="007F3877">
        <w:rPr>
          <w:rFonts w:ascii="Times New Roman" w:eastAsia="Times New Roman" w:hAnsi="Times New Roman" w:cs="Times New Roman"/>
          <w:sz w:val="24"/>
          <w:szCs w:val="24"/>
        </w:rPr>
        <w:br/>
        <w:t>The function shall not modify its argument.</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to the first element in the partitioned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for which </w:t>
      </w:r>
      <w:r w:rsidRPr="007F3877">
        <w:rPr>
          <w:rFonts w:ascii="Times New Roman" w:eastAsia="Times New Roman" w:hAnsi="Times New Roman" w:cs="Times New Roman"/>
          <w:i/>
          <w:iCs/>
          <w:sz w:val="24"/>
          <w:szCs w:val="24"/>
        </w:rPr>
        <w:t>pred</w:t>
      </w:r>
      <w:r w:rsidRPr="007F3877">
        <w:rPr>
          <w:rFonts w:ascii="Times New Roman" w:eastAsia="Times New Roman" w:hAnsi="Times New Roman" w:cs="Times New Roman"/>
          <w:sz w:val="24"/>
          <w:szCs w:val="24"/>
        </w:rPr>
        <w:t xml:space="preserve"> is not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it is not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for any element.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6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partition_point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std::partition, std::partition_point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IsOdd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(i%2)==1;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foo {1,2,3,4,5,6,7,8,9};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std::partition (foo.begin(),foo.end(),IsOdd);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auto</w:t>
            </w:r>
            <w:r w:rsidRPr="007F3877">
              <w:rPr>
                <w:rFonts w:ascii="Courier New" w:eastAsia="Times New Roman" w:hAnsi="Courier New" w:cs="Courier New"/>
                <w:sz w:val="20"/>
              </w:rPr>
              <w:t xml:space="preserve"> it = std::partition_point(foo.begin(),foo.end(),IsOdd);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odd.assign (foo.begin(),it);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contents of 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"odd:";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&amp; x:odd) std::cout &lt;&lt; ' ' &lt;&lt; x;</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17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odd: 1 3 5 7 9</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logarithmic in the </w:t>
      </w:r>
      <w:hyperlink r:id="rId313"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rPr>
        <w:t>(N)+2</w:t>
      </w:r>
      <w:r w:rsidRPr="007F3877">
        <w:rPr>
          <w:rFonts w:ascii="Times New Roman" w:eastAsia="Times New Roman" w:hAnsi="Times New Roman" w:cs="Times New Roman"/>
          <w:sz w:val="24"/>
          <w:szCs w:val="24"/>
        </w:rPr>
        <w:t xml:space="preserve"> element comparisons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 xml:space="preserve">On </w:t>
      </w:r>
      <w:r w:rsidRPr="007F3877">
        <w:rPr>
          <w:rFonts w:ascii="Times New Roman" w:eastAsia="Times New Roman" w:hAnsi="Times New Roman" w:cs="Times New Roman"/>
          <w:i/>
          <w:iCs/>
          <w:sz w:val="24"/>
          <w:szCs w:val="24"/>
        </w:rPr>
        <w:t>non-</w:t>
      </w:r>
      <w:hyperlink r:id="rId314" w:history="1">
        <w:r w:rsidRPr="007F3877">
          <w:rPr>
            <w:rFonts w:ascii="Times New Roman" w:eastAsia="Times New Roman" w:hAnsi="Times New Roman" w:cs="Times New Roman"/>
            <w:i/>
            <w:iCs/>
            <w:color w:val="0000FF"/>
            <w:sz w:val="24"/>
            <w:szCs w:val="24"/>
            <w:u w:val="single"/>
          </w:rPr>
          <w:t>random-access</w:t>
        </w:r>
      </w:hyperlink>
      <w:r w:rsidRPr="007F3877">
        <w:rPr>
          <w:rFonts w:ascii="Times New Roman" w:eastAsia="Times New Roman" w:hAnsi="Times New Roman" w:cs="Times New Roman"/>
          <w:i/>
          <w:iCs/>
          <w:sz w:val="24"/>
          <w:szCs w:val="24"/>
        </w:rPr>
        <w:t xml:space="preserve"> iterators</w:t>
      </w:r>
      <w:r w:rsidRPr="007F3877">
        <w:rPr>
          <w:rFonts w:ascii="Times New Roman" w:eastAsia="Times New Roman" w:hAnsi="Times New Roman" w:cs="Times New Roman"/>
          <w:sz w:val="24"/>
          <w:szCs w:val="24"/>
        </w:rPr>
        <w:t xml:space="preserve">, the iterator </w:t>
      </w:r>
      <w:hyperlink r:id="rId315" w:history="1">
        <w:r w:rsidRPr="007F3877">
          <w:rPr>
            <w:rFonts w:ascii="Times New Roman" w:eastAsia="Times New Roman" w:hAnsi="Times New Roman" w:cs="Times New Roman"/>
            <w:color w:val="0000FF"/>
            <w:sz w:val="24"/>
            <w:szCs w:val="24"/>
            <w:u w:val="single"/>
          </w:rPr>
          <w:t>advances</w:t>
        </w:r>
      </w:hyperlink>
      <w:r w:rsidRPr="007F3877">
        <w:rPr>
          <w:rFonts w:ascii="Times New Roman" w:eastAsia="Times New Roman" w:hAnsi="Times New Roman" w:cs="Times New Roman"/>
          <w:sz w:val="24"/>
          <w:szCs w:val="24"/>
        </w:rPr>
        <w:t xml:space="preserve"> produce themselves an additional linear complexity in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on average.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Some of 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std::sort</w:t>
      </w:r>
    </w:p>
    <w:tbl>
      <w:tblPr>
        <w:tblW w:w="0" w:type="auto"/>
        <w:tblCellSpacing w:w="15" w:type="dxa"/>
        <w:tblCellMar>
          <w:top w:w="15" w:type="dxa"/>
          <w:left w:w="15" w:type="dxa"/>
          <w:bottom w:w="15" w:type="dxa"/>
          <w:right w:w="15" w:type="dxa"/>
        </w:tblCellMar>
        <w:tblLook w:val="04A0"/>
      </w:tblPr>
      <w:tblGrid>
        <w:gridCol w:w="1141"/>
        <w:gridCol w:w="9749"/>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sort (RandomAccessIterator first,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sort (RandomAccessIterator first, RandomAccessIterator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Sort elements in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Sorts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into ascending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Equivalent elements are not guaranteed to keep their original relative order (see </w:t>
      </w:r>
      <w:hyperlink r:id="rId316" w:history="1">
        <w:r w:rsidRPr="007F3877">
          <w:rPr>
            <w:rFonts w:ascii="Times New Roman" w:eastAsia="Times New Roman" w:hAnsi="Times New Roman" w:cs="Times New Roman"/>
            <w:color w:val="0000FF"/>
            <w:sz w:val="24"/>
            <w:szCs w:val="24"/>
            <w:u w:val="single"/>
          </w:rPr>
          <w:t>stable_sort</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17"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sequence to be sorted.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RandomAccessIterator</w:t>
      </w:r>
      <w:r w:rsidRPr="007F3877">
        <w:rPr>
          <w:rFonts w:ascii="Times New Roman" w:eastAsia="Times New Roman" w:hAnsi="Times New Roman" w:cs="Times New Roman"/>
          <w:sz w:val="24"/>
          <w:szCs w:val="24"/>
        </w:rPr>
        <w:t xml:space="preserve"> shall point to a type for which </w:t>
      </w:r>
      <w:hyperlink r:id="rId318" w:history="1">
        <w:r w:rsidRPr="007F3877">
          <w:rPr>
            <w:rFonts w:ascii="Times New Roman" w:eastAsia="Times New Roman" w:hAnsi="Times New Roman" w:cs="Times New Roman"/>
            <w:color w:val="0000FF"/>
            <w:sz w:val="24"/>
            <w:szCs w:val="24"/>
            <w:u w:val="single"/>
          </w:rPr>
          <w:t>swap</w:t>
        </w:r>
      </w:hyperlink>
      <w:r w:rsidRPr="007F3877">
        <w:rPr>
          <w:rFonts w:ascii="Times New Roman" w:eastAsia="Times New Roman" w:hAnsi="Times New Roman" w:cs="Times New Roman"/>
          <w:sz w:val="24"/>
          <w:szCs w:val="24"/>
        </w:rPr>
        <w:t xml:space="preserve"> is properly defined and which is both </w:t>
      </w:r>
      <w:hyperlink r:id="rId319" w:history="1">
        <w:r w:rsidRPr="007F3877">
          <w:rPr>
            <w:rFonts w:ascii="Times New Roman" w:eastAsia="Times New Roman" w:hAnsi="Times New Roman" w:cs="Times New Roman"/>
            <w:i/>
            <w:iCs/>
            <w:color w:val="0000FF"/>
            <w:sz w:val="24"/>
            <w:szCs w:val="24"/>
            <w:u w:val="single"/>
          </w:rPr>
          <w:t>move-constructible</w:t>
        </w:r>
      </w:hyperlink>
      <w:r w:rsidRPr="007F3877">
        <w:rPr>
          <w:rFonts w:ascii="Times New Roman" w:eastAsia="Times New Roman" w:hAnsi="Times New Roman" w:cs="Times New Roman"/>
          <w:sz w:val="24"/>
          <w:szCs w:val="24"/>
        </w:rPr>
        <w:t xml:space="preserve"> and </w:t>
      </w:r>
      <w:hyperlink r:id="rId320" w:history="1">
        <w:r w:rsidRPr="007F3877">
          <w:rPr>
            <w:rFonts w:ascii="Times New Roman" w:eastAsia="Times New Roman" w:hAnsi="Times New Roman" w:cs="Times New Roman"/>
            <w:i/>
            <w:iCs/>
            <w:color w:val="0000FF"/>
            <w:sz w:val="24"/>
            <w:szCs w:val="24"/>
            <w:u w:val="single"/>
          </w:rPr>
          <w:t>move-assignable</w:t>
        </w:r>
      </w:hyperlink>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r w:rsidRPr="007F3877">
              <w:rPr>
                <w:rFonts w:ascii="Courier New" w:eastAsia="Times New Roman" w:hAnsi="Courier New" w:cs="Courier New"/>
                <w:sz w:val="20"/>
                <w:szCs w:val="20"/>
              </w:rPr>
              <w:br/>
            </w:r>
            <w:r w:rsidRPr="007F3877">
              <w:rPr>
                <w:rFonts w:ascii="Courier New" w:eastAsia="Times New Roman" w:hAnsi="Courier New" w:cs="Courier New"/>
                <w:sz w:val="20"/>
              </w:rPr>
              <w:t>29</w:t>
            </w:r>
            <w:r w:rsidRPr="007F3877">
              <w:rPr>
                <w:rFonts w:ascii="Courier New" w:eastAsia="Times New Roman" w:hAnsi="Courier New" w:cs="Courier New"/>
                <w:sz w:val="20"/>
                <w:szCs w:val="20"/>
              </w:rPr>
              <w:br/>
            </w:r>
            <w:r w:rsidRPr="007F3877">
              <w:rPr>
                <w:rFonts w:ascii="Courier New" w:eastAsia="Times New Roman" w:hAnsi="Courier New" w:cs="Courier New"/>
                <w:sz w:val="20"/>
              </w:rPr>
              <w:t>30</w:t>
            </w:r>
            <w:r w:rsidRPr="007F3877">
              <w:rPr>
                <w:rFonts w:ascii="Courier New" w:eastAsia="Times New Roman" w:hAnsi="Courier New" w:cs="Courier New"/>
                <w:sz w:val="20"/>
                <w:szCs w:val="20"/>
              </w:rPr>
              <w:br/>
            </w:r>
            <w:r w:rsidRPr="007F3877">
              <w:rPr>
                <w:rFonts w:ascii="Courier New" w:eastAsia="Times New Roman" w:hAnsi="Courier New" w:cs="Courier New"/>
                <w:sz w:val="20"/>
              </w:rPr>
              <w:t>31</w:t>
            </w:r>
            <w:r w:rsidRPr="007F3877">
              <w:rPr>
                <w:rFonts w:ascii="Courier New" w:eastAsia="Times New Roman" w:hAnsi="Courier New" w:cs="Courier New"/>
                <w:sz w:val="20"/>
                <w:szCs w:val="20"/>
              </w:rPr>
              <w:br/>
            </w:r>
            <w:r w:rsidRPr="007F3877">
              <w:rPr>
                <w:rFonts w:ascii="Courier New" w:eastAsia="Times New Roman" w:hAnsi="Courier New" w:cs="Courier New"/>
                <w:sz w:val="20"/>
              </w:rPr>
              <w:t>32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sort algorithm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myfunction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struct</w:t>
            </w:r>
            <w:r w:rsidRPr="007F3877">
              <w:rPr>
                <w:rFonts w:ascii="Courier New" w:eastAsia="Times New Roman" w:hAnsi="Courier New" w:cs="Courier New"/>
                <w:sz w:val="20"/>
              </w:rPr>
              <w:t xml:space="preserve"> myclass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operator</w:t>
            </w:r>
            <w:r w:rsidRPr="007F3877">
              <w:rPr>
                <w:rFonts w:ascii="Courier New" w:eastAsia="Times New Roman" w:hAnsi="Courier New" w:cs="Courier New"/>
                <w:sz w:val="20"/>
              </w:rPr>
              <w:t>()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myobject;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{32,71,12,45,26,80,53,33};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myvector (myints, myints+8);               </w:t>
            </w:r>
            <w:r w:rsidRPr="007F3877">
              <w:rPr>
                <w:rFonts w:ascii="Courier New" w:eastAsia="Times New Roman" w:hAnsi="Courier New" w:cs="Courier New"/>
                <w:i/>
                <w:iCs/>
                <w:sz w:val="20"/>
                <w:szCs w:val="20"/>
              </w:rPr>
              <w:t>// 32 71 12 45 26 80 53 33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 (operator &lt;):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(myvector.begin(), myvector.begin()+4);           </w:t>
            </w:r>
            <w:r w:rsidRPr="007F3877">
              <w:rPr>
                <w:rFonts w:ascii="Courier New" w:eastAsia="Times New Roman" w:hAnsi="Courier New" w:cs="Courier New"/>
                <w:i/>
                <w:iCs/>
                <w:sz w:val="20"/>
                <w:szCs w:val="20"/>
              </w:rPr>
              <w:t>//(12 32 45 71)26 80 53 33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function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(myvector.begin()+4, myvector.end(), myfunction); </w:t>
            </w:r>
            <w:r w:rsidRPr="007F3877">
              <w:rPr>
                <w:rFonts w:ascii="Courier New" w:eastAsia="Times New Roman" w:hAnsi="Courier New" w:cs="Courier New"/>
                <w:i/>
                <w:iCs/>
                <w:sz w:val="20"/>
                <w:szCs w:val="20"/>
              </w:rPr>
              <w:t>// 12 32 45 71(26 33 53 80)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object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(myvector.begin(), myvector.end(), myobject);     </w:t>
            </w:r>
            <w:r w:rsidRPr="007F3877">
              <w:rPr>
                <w:rFonts w:ascii="Courier New" w:eastAsia="Times New Roman" w:hAnsi="Courier New" w:cs="Courier New"/>
                <w:i/>
                <w:iCs/>
                <w:sz w:val="20"/>
                <w:szCs w:val="20"/>
              </w:rPr>
              <w:t>//(12 26 32 33 45 53 71 80)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out content: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"myvector contains:";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it=myvector.begin();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13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myvector contains: 12 26 32 33 45 53 71 80</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On average, linearithmic in the </w:t>
      </w:r>
      <w:hyperlink r:id="rId321"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N*log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rPr>
        <w:t>(N)</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 comparisons of elements, and up to that many element swaps (or moves).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std::stable_sort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stable_sort ( RandomAccessIterator first, RandomAccessIterator 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stable_sort ( RandomAccessIterator first, RandomAccessIterator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Sort elements preserving order of equivalents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Sorts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into ascending order, like </w:t>
      </w:r>
      <w:hyperlink r:id="rId322" w:history="1">
        <w:r w:rsidRPr="007F3877">
          <w:rPr>
            <w:rFonts w:ascii="Times New Roman" w:eastAsia="Times New Roman" w:hAnsi="Times New Roman" w:cs="Times New Roman"/>
            <w:color w:val="0000FF"/>
            <w:sz w:val="24"/>
            <w:szCs w:val="24"/>
            <w:u w:val="single"/>
          </w:rPr>
          <w:t>sort</w:t>
        </w:r>
      </w:hyperlink>
      <w:r w:rsidRPr="007F3877">
        <w:rPr>
          <w:rFonts w:ascii="Times New Roman" w:eastAsia="Times New Roman" w:hAnsi="Times New Roman" w:cs="Times New Roman"/>
          <w:sz w:val="24"/>
          <w:szCs w:val="24"/>
        </w:rPr>
        <w:t xml:space="preserve">, but </w:t>
      </w:r>
      <w:hyperlink r:id="rId323" w:history="1">
        <w:r w:rsidRPr="007F3877">
          <w:rPr>
            <w:rFonts w:ascii="Times New Roman" w:eastAsia="Times New Roman" w:hAnsi="Times New Roman" w:cs="Times New Roman"/>
            <w:color w:val="0000FF"/>
            <w:sz w:val="24"/>
            <w:szCs w:val="24"/>
            <w:u w:val="single"/>
          </w:rPr>
          <w:t>stable_sort</w:t>
        </w:r>
      </w:hyperlink>
      <w:r w:rsidRPr="007F3877">
        <w:rPr>
          <w:rFonts w:ascii="Times New Roman" w:eastAsia="Times New Roman" w:hAnsi="Times New Roman" w:cs="Times New Roman"/>
          <w:sz w:val="24"/>
          <w:szCs w:val="24"/>
        </w:rPr>
        <w:t xml:space="preserve"> preserves the relative order of the elements with equivalent values.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24"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sequence to be sorted.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RandomAccessIterator</w:t>
      </w:r>
      <w:r w:rsidRPr="007F3877">
        <w:rPr>
          <w:rFonts w:ascii="Times New Roman" w:eastAsia="Times New Roman" w:hAnsi="Times New Roman" w:cs="Times New Roman"/>
          <w:sz w:val="24"/>
          <w:szCs w:val="24"/>
        </w:rPr>
        <w:t xml:space="preserve"> shall point to a type for which </w:t>
      </w:r>
      <w:hyperlink r:id="rId325" w:history="1">
        <w:r w:rsidRPr="007F3877">
          <w:rPr>
            <w:rFonts w:ascii="Times New Roman" w:eastAsia="Times New Roman" w:hAnsi="Times New Roman" w:cs="Times New Roman"/>
            <w:color w:val="0000FF"/>
            <w:sz w:val="24"/>
            <w:szCs w:val="24"/>
            <w:u w:val="single"/>
          </w:rPr>
          <w:t>swap</w:t>
        </w:r>
      </w:hyperlink>
      <w:r w:rsidRPr="007F3877">
        <w:rPr>
          <w:rFonts w:ascii="Times New Roman" w:eastAsia="Times New Roman" w:hAnsi="Times New Roman" w:cs="Times New Roman"/>
          <w:sz w:val="24"/>
          <w:szCs w:val="24"/>
        </w:rPr>
        <w:t xml:space="preserve"> is properly defined and which is both </w:t>
      </w:r>
      <w:hyperlink r:id="rId326" w:history="1">
        <w:r w:rsidRPr="007F3877">
          <w:rPr>
            <w:rFonts w:ascii="Times New Roman" w:eastAsia="Times New Roman" w:hAnsi="Times New Roman" w:cs="Times New Roman"/>
            <w:i/>
            <w:iCs/>
            <w:color w:val="0000FF"/>
            <w:sz w:val="24"/>
            <w:szCs w:val="24"/>
            <w:u w:val="single"/>
          </w:rPr>
          <w:t>move-constructible</w:t>
        </w:r>
      </w:hyperlink>
      <w:r w:rsidRPr="007F3877">
        <w:rPr>
          <w:rFonts w:ascii="Times New Roman" w:eastAsia="Times New Roman" w:hAnsi="Times New Roman" w:cs="Times New Roman"/>
          <w:sz w:val="24"/>
          <w:szCs w:val="24"/>
        </w:rPr>
        <w:t xml:space="preserve"> and </w:t>
      </w:r>
      <w:hyperlink r:id="rId327" w:history="1">
        <w:r w:rsidRPr="007F3877">
          <w:rPr>
            <w:rFonts w:ascii="Times New Roman" w:eastAsia="Times New Roman" w:hAnsi="Times New Roman" w:cs="Times New Roman"/>
            <w:i/>
            <w:iCs/>
            <w:color w:val="0000FF"/>
            <w:sz w:val="24"/>
            <w:szCs w:val="24"/>
            <w:u w:val="single"/>
          </w:rPr>
          <w:t>move-assignable</w:t>
        </w:r>
      </w:hyperlink>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0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r w:rsidRPr="007F3877">
              <w:rPr>
                <w:rFonts w:ascii="Courier New" w:eastAsia="Times New Roman" w:hAnsi="Courier New" w:cs="Courier New"/>
                <w:sz w:val="20"/>
                <w:szCs w:val="20"/>
              </w:rPr>
              <w:br/>
            </w:r>
            <w:r w:rsidRPr="007F3877">
              <w:rPr>
                <w:rFonts w:ascii="Courier New" w:eastAsia="Times New Roman" w:hAnsi="Courier New" w:cs="Courier New"/>
                <w:sz w:val="20"/>
              </w:rPr>
              <w:t>29</w:t>
            </w:r>
            <w:r w:rsidRPr="007F3877">
              <w:rPr>
                <w:rFonts w:ascii="Courier New" w:eastAsia="Times New Roman" w:hAnsi="Courier New" w:cs="Courier New"/>
                <w:sz w:val="20"/>
                <w:szCs w:val="20"/>
              </w:rPr>
              <w:br/>
            </w:r>
            <w:r w:rsidRPr="007F3877">
              <w:rPr>
                <w:rFonts w:ascii="Courier New" w:eastAsia="Times New Roman" w:hAnsi="Courier New" w:cs="Courier New"/>
                <w:sz w:val="20"/>
              </w:rPr>
              <w:t>30</w:t>
            </w:r>
            <w:r w:rsidRPr="007F3877">
              <w:rPr>
                <w:rFonts w:ascii="Courier New" w:eastAsia="Times New Roman" w:hAnsi="Courier New" w:cs="Courier New"/>
                <w:sz w:val="20"/>
                <w:szCs w:val="20"/>
              </w:rPr>
              <w:br/>
            </w:r>
            <w:r w:rsidRPr="007F3877">
              <w:rPr>
                <w:rFonts w:ascii="Courier New" w:eastAsia="Times New Roman" w:hAnsi="Courier New" w:cs="Courier New"/>
                <w:sz w:val="20"/>
              </w:rPr>
              <w:t>31</w:t>
            </w:r>
            <w:r w:rsidRPr="007F3877">
              <w:rPr>
                <w:rFonts w:ascii="Courier New" w:eastAsia="Times New Roman" w:hAnsi="Courier New" w:cs="Courier New"/>
                <w:sz w:val="20"/>
                <w:szCs w:val="20"/>
              </w:rPr>
              <w:br/>
            </w:r>
            <w:r w:rsidRPr="007F3877">
              <w:rPr>
                <w:rFonts w:ascii="Courier New" w:eastAsia="Times New Roman" w:hAnsi="Courier New" w:cs="Courier New"/>
                <w:sz w:val="20"/>
              </w:rPr>
              <w:t>32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stable_sort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std::stable_sort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compare_as_ints (</w:t>
            </w:r>
            <w:r w:rsidRPr="007F3877">
              <w:rPr>
                <w:rFonts w:ascii="Courier New" w:eastAsia="Times New Roman" w:hAnsi="Courier New" w:cs="Courier New"/>
                <w:i/>
                <w:iCs/>
                <w:sz w:val="20"/>
                <w:szCs w:val="20"/>
              </w:rPr>
              <w:t>double</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double</w:t>
            </w:r>
            <w:r w:rsidRPr="007F3877">
              <w:rPr>
                <w:rFonts w:ascii="Courier New" w:eastAsia="Times New Roman" w:hAnsi="Courier New" w:cs="Courier New"/>
                <w:sz w:val="20"/>
              </w:rPr>
              <w:t xml:space="preserve"> j)</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(i)&lt;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(j));</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double</w:t>
            </w:r>
            <w:r w:rsidRPr="007F3877">
              <w:rPr>
                <w:rFonts w:ascii="Courier New" w:eastAsia="Times New Roman" w:hAnsi="Courier New" w:cs="Courier New"/>
                <w:sz w:val="20"/>
              </w:rPr>
              <w:t xml:space="preserve"> mydoubles[] = {3.14, 1.41, 2.72, 4.67, 1.73, 1.32, 1.62, 2.58};</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double</w:t>
            </w:r>
            <w:r w:rsidRPr="007F3877">
              <w:rPr>
                <w:rFonts w:ascii="Courier New" w:eastAsia="Times New Roman" w:hAnsi="Courier New" w:cs="Courier New"/>
                <w:sz w:val="20"/>
              </w:rPr>
              <w:t>&gt; myvector;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myvector.assign(mydoubles,mydoubles+8);</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"using default comparison:";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std::stable_sort (myvector.begin(), myvector.end());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double</w:t>
            </w:r>
            <w:r w:rsidRPr="007F3877">
              <w:rPr>
                <w:rFonts w:ascii="Courier New" w:eastAsia="Times New Roman" w:hAnsi="Courier New" w:cs="Courier New"/>
                <w:sz w:val="20"/>
              </w:rPr>
              <w:t>&gt;::iterator it=myvector.begin();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myvector.assign(mydoubles,mydoubles+8);</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"using 'compare_as_ints'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std::stable_sort (myvector.begin(), myvector.end(), compare_as_ints);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double</w:t>
            </w:r>
            <w:r w:rsidRPr="007F3877">
              <w:rPr>
                <w:rFonts w:ascii="Courier New" w:eastAsia="Times New Roman" w:hAnsi="Courier New" w:cs="Courier New"/>
                <w:sz w:val="20"/>
              </w:rPr>
              <w:t>&gt;::iterator it=myvector.begin();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compare_as_ints</w:t>
      </w:r>
      <w:r w:rsidRPr="007F3877">
        <w:rPr>
          <w:rFonts w:ascii="Times New Roman" w:eastAsia="Times New Roman" w:hAnsi="Times New Roman" w:cs="Times New Roman"/>
          <w:sz w:val="24"/>
          <w:szCs w:val="24"/>
        </w:rPr>
        <w:t xml:space="preserve"> is a function that compares only the integral part of the elements, therefore, elements with the same integral part are considered equivalent. </w:t>
      </w:r>
      <w:r w:rsidRPr="007F3877">
        <w:rPr>
          <w:rFonts w:ascii="Courier New" w:eastAsia="Times New Roman" w:hAnsi="Courier New" w:cs="Courier New"/>
          <w:sz w:val="24"/>
          <w:szCs w:val="24"/>
        </w:rPr>
        <w:t>stable_sort</w:t>
      </w:r>
      <w:r w:rsidRPr="007F3877">
        <w:rPr>
          <w:rFonts w:ascii="Times New Roman" w:eastAsia="Times New Roman" w:hAnsi="Times New Roman" w:cs="Times New Roman"/>
          <w:sz w:val="24"/>
          <w:szCs w:val="24"/>
        </w:rPr>
        <w:t xml:space="preserve"> preserves the relative order these had before the call.</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7892"/>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using default comparison: 1.32 1.41 1.62 1.73 2.58 2.72 3.14 4.67</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using 'compare_as_ints' : 1.41 1.73 1.32 1.62 2.72 2.58 3.14 4.67</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If enough extra memory is available, linearithmic in the </w:t>
      </w:r>
      <w:hyperlink r:id="rId328"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up to </w:t>
      </w:r>
      <w:r w:rsidRPr="007F3877">
        <w:rPr>
          <w:rFonts w:ascii="Courier New" w:eastAsia="Times New Roman" w:hAnsi="Courier New" w:cs="Courier New"/>
          <w:sz w:val="20"/>
        </w:rPr>
        <w:t>N*log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rPr>
        <w:t>(N)</w:t>
      </w:r>
      <w:r w:rsidRPr="007F3877">
        <w:rPr>
          <w:rFonts w:ascii="Times New Roman" w:eastAsia="Times New Roman" w:hAnsi="Times New Roman" w:cs="Times New Roman"/>
          <w:sz w:val="24"/>
          <w:szCs w:val="24"/>
        </w:rPr>
        <w:t xml:space="preserve"> element comparisons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 and up to that many element moves.</w:t>
      </w:r>
      <w:r w:rsidRPr="007F3877">
        <w:rPr>
          <w:rFonts w:ascii="Times New Roman" w:eastAsia="Times New Roman" w:hAnsi="Times New Roman" w:cs="Times New Roman"/>
          <w:sz w:val="24"/>
          <w:szCs w:val="24"/>
        </w:rPr>
        <w:br/>
        <w:t xml:space="preserve">Otherwise, polyloglinear in that distance: Performs up to </w:t>
      </w:r>
      <w:r w:rsidRPr="007F3877">
        <w:rPr>
          <w:rFonts w:ascii="Courier New" w:eastAsia="Times New Roman" w:hAnsi="Courier New" w:cs="Courier New"/>
          <w:sz w:val="20"/>
        </w:rPr>
        <w:t>N*log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vertAlign w:val="superscript"/>
        </w:rPr>
        <w:t>2</w:t>
      </w:r>
      <w:r w:rsidRPr="007F3877">
        <w:rPr>
          <w:rFonts w:ascii="Courier New" w:eastAsia="Times New Roman" w:hAnsi="Courier New" w:cs="Courier New"/>
          <w:sz w:val="20"/>
        </w:rPr>
        <w:t>(N)</w:t>
      </w:r>
      <w:r w:rsidRPr="007F3877">
        <w:rPr>
          <w:rFonts w:ascii="Times New Roman" w:eastAsia="Times New Roman" w:hAnsi="Times New Roman" w:cs="Times New Roman"/>
          <w:sz w:val="24"/>
          <w:szCs w:val="24"/>
        </w:rPr>
        <w:t xml:space="preserve"> element comparisons, and up to that many element swaps.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std::partial_sort</w:t>
      </w:r>
    </w:p>
    <w:tbl>
      <w:tblPr>
        <w:tblW w:w="0" w:type="auto"/>
        <w:tblCellSpacing w:w="15" w:type="dxa"/>
        <w:tblCellMar>
          <w:top w:w="15" w:type="dxa"/>
          <w:left w:w="15" w:type="dxa"/>
          <w:bottom w:w="15" w:type="dxa"/>
          <w:right w:w="15" w:type="dxa"/>
        </w:tblCellMar>
        <w:tblLook w:val="04A0"/>
      </w:tblPr>
      <w:tblGrid>
        <w:gridCol w:w="1149"/>
        <w:gridCol w:w="93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partial_sort (RandomAccessIterator first, RandomAccessIterator middle,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partial_sort (RandomAccessIterator first, RandomAccessIterator middle,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Partially sort elements in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Rearranges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 such a way that the elements before </w:t>
      </w:r>
      <w:r w:rsidRPr="007F3877">
        <w:rPr>
          <w:rFonts w:ascii="Times New Roman" w:eastAsia="Times New Roman" w:hAnsi="Times New Roman" w:cs="Times New Roman"/>
          <w:i/>
          <w:iCs/>
          <w:sz w:val="24"/>
          <w:szCs w:val="24"/>
        </w:rPr>
        <w:t>middle</w:t>
      </w:r>
      <w:r w:rsidRPr="007F3877">
        <w:rPr>
          <w:rFonts w:ascii="Times New Roman" w:eastAsia="Times New Roman" w:hAnsi="Times New Roman" w:cs="Times New Roman"/>
          <w:sz w:val="24"/>
          <w:szCs w:val="24"/>
        </w:rPr>
        <w:t xml:space="preserve"> are the smallest elements in the entire range and are sorted in ascending order, while the remaining elements are left without any specific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29"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sequence to be partially sorted.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 xml:space="preserve">Notice that in this function these are not consecutive parameters, but the first and the </w:t>
      </w:r>
      <w:r w:rsidRPr="007F3877">
        <w:rPr>
          <w:rFonts w:ascii="Times New Roman" w:eastAsia="Times New Roman" w:hAnsi="Times New Roman" w:cs="Times New Roman"/>
          <w:b/>
          <w:bCs/>
          <w:sz w:val="24"/>
          <w:szCs w:val="24"/>
        </w:rPr>
        <w:t>third</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middle</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30" w:history="1">
        <w:r w:rsidRPr="007F3877">
          <w:rPr>
            <w:rFonts w:ascii="Times New Roman" w:eastAsia="Times New Roman" w:hAnsi="Times New Roman" w:cs="Times New Roman"/>
            <w:color w:val="0000FF"/>
            <w:sz w:val="24"/>
            <w:szCs w:val="24"/>
            <w:u w:val="single"/>
          </w:rPr>
          <w:t>Random-access iterator</w:t>
        </w:r>
      </w:hyperlink>
      <w:r w:rsidRPr="007F3877">
        <w:rPr>
          <w:rFonts w:ascii="Times New Roman" w:eastAsia="Times New Roman" w:hAnsi="Times New Roman" w:cs="Times New Roman"/>
          <w:sz w:val="24"/>
          <w:szCs w:val="24"/>
        </w:rPr>
        <w:t xml:space="preserve"> pointing to the element within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that is used as the upper boundary of the elements that are fully sorted.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RandomAccessIterator</w:t>
      </w:r>
      <w:r w:rsidRPr="007F3877">
        <w:rPr>
          <w:rFonts w:ascii="Times New Roman" w:eastAsia="Times New Roman" w:hAnsi="Times New Roman" w:cs="Times New Roman"/>
          <w:sz w:val="24"/>
          <w:szCs w:val="24"/>
        </w:rPr>
        <w:t xml:space="preserve"> shall point to a type for which </w:t>
      </w:r>
      <w:hyperlink r:id="rId331" w:history="1">
        <w:r w:rsidRPr="007F3877">
          <w:rPr>
            <w:rFonts w:ascii="Courier New" w:eastAsia="Times New Roman" w:hAnsi="Courier New" w:cs="Courier New"/>
            <w:color w:val="0000FF"/>
            <w:sz w:val="24"/>
            <w:szCs w:val="24"/>
            <w:u w:val="single"/>
          </w:rPr>
          <w:t>swap</w:t>
        </w:r>
      </w:hyperlink>
      <w:r w:rsidRPr="007F3877">
        <w:rPr>
          <w:rFonts w:ascii="Times New Roman" w:eastAsia="Times New Roman" w:hAnsi="Times New Roman" w:cs="Times New Roman"/>
          <w:sz w:val="24"/>
          <w:szCs w:val="24"/>
        </w:rPr>
        <w:t xml:space="preserve"> is properly defined and which is both </w:t>
      </w:r>
      <w:hyperlink r:id="rId332" w:history="1">
        <w:r w:rsidRPr="007F3877">
          <w:rPr>
            <w:rFonts w:ascii="Times New Roman" w:eastAsia="Times New Roman" w:hAnsi="Times New Roman" w:cs="Times New Roman"/>
            <w:i/>
            <w:iCs/>
            <w:color w:val="0000FF"/>
            <w:sz w:val="24"/>
            <w:szCs w:val="24"/>
            <w:u w:val="single"/>
          </w:rPr>
          <w:t>move-constructible</w:t>
        </w:r>
      </w:hyperlink>
      <w:r w:rsidRPr="007F3877">
        <w:rPr>
          <w:rFonts w:ascii="Times New Roman" w:eastAsia="Times New Roman" w:hAnsi="Times New Roman" w:cs="Times New Roman"/>
          <w:sz w:val="24"/>
          <w:szCs w:val="24"/>
        </w:rPr>
        <w:t xml:space="preserve"> and </w:t>
      </w:r>
      <w:hyperlink r:id="rId333" w:history="1">
        <w:r w:rsidRPr="007F3877">
          <w:rPr>
            <w:rFonts w:ascii="Times New Roman" w:eastAsia="Times New Roman" w:hAnsi="Times New Roman" w:cs="Times New Roman"/>
            <w:i/>
            <w:iCs/>
            <w:color w:val="0000FF"/>
            <w:sz w:val="24"/>
            <w:szCs w:val="24"/>
            <w:u w:val="single"/>
          </w:rPr>
          <w:t>move-assignable</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3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partial_sort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std::partial_sort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myfunction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{9,8,7,6,5,4,3,2,1};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myvector (myints, myints+9);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 (operator &lt;):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std::partial_sort (myvector.begin(), myvector.begin()+5, myvector.end());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function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std::partial_sort (myvector.begin(), myvector.begin()+5, myvector.end(),myfunction);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out content: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"myvector contains:";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it=myvector.begin();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441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myvector contains: 1 2 3 4 5 9 8 7 6</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less than linearithmic in the </w:t>
      </w:r>
      <w:hyperlink r:id="rId334"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N*log(M)</w:t>
      </w:r>
      <w:r w:rsidRPr="007F3877">
        <w:rPr>
          <w:rFonts w:ascii="Times New Roman" w:eastAsia="Times New Roman" w:hAnsi="Times New Roman" w:cs="Times New Roman"/>
          <w:sz w:val="24"/>
          <w:szCs w:val="24"/>
        </w:rPr>
        <w:t xml:space="preserve"> comparisons of elements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 and </w:t>
      </w:r>
      <w:r w:rsidRPr="007F3877">
        <w:rPr>
          <w:rFonts w:ascii="Times New Roman" w:eastAsia="Times New Roman" w:hAnsi="Times New Roman" w:cs="Times New Roman"/>
          <w:i/>
          <w:iCs/>
          <w:sz w:val="24"/>
          <w:szCs w:val="24"/>
        </w:rPr>
        <w:t>M</w:t>
      </w:r>
      <w:r w:rsidRPr="007F3877">
        <w:rPr>
          <w:rFonts w:ascii="Times New Roman" w:eastAsia="Times New Roman" w:hAnsi="Times New Roman" w:cs="Times New Roman"/>
          <w:sz w:val="24"/>
          <w:szCs w:val="24"/>
        </w:rPr>
        <w:t xml:space="preserve"> is the </w:t>
      </w:r>
      <w:hyperlink r:id="rId335"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middle</w:t>
      </w:r>
      <w:r w:rsidRPr="007F3877">
        <w:rPr>
          <w:rFonts w:ascii="Times New Roman" w:eastAsia="Times New Roman" w:hAnsi="Times New Roman" w:cs="Times New Roman"/>
          <w:sz w:val="24"/>
          <w:szCs w:val="24"/>
        </w:rPr>
        <w:t>). It also performs up to that many element swaps (or moves).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std::partial_sort_copy</w:t>
      </w:r>
    </w:p>
    <w:tbl>
      <w:tblPr>
        <w:tblW w:w="0" w:type="auto"/>
        <w:tblCellSpacing w:w="15" w:type="dxa"/>
        <w:tblCellMar>
          <w:top w:w="15" w:type="dxa"/>
          <w:left w:w="15" w:type="dxa"/>
          <w:bottom w:w="15" w:type="dxa"/>
          <w:right w:w="15" w:type="dxa"/>
        </w:tblCellMar>
        <w:tblLook w:val="04A0"/>
      </w:tblPr>
      <w:tblGrid>
        <w:gridCol w:w="1149"/>
        <w:gridCol w:w="883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 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partial_sort_copy (InputIterator first,InputIterator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result_first,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result_last);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 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partial_sort_copy (InputIterator first,InputIterator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result_first,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result_last,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Copy and partially sort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Copies the smallest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to </w:t>
      </w:r>
      <w:r w:rsidRPr="007F3877">
        <w:rPr>
          <w:rFonts w:ascii="Courier New" w:eastAsia="Times New Roman" w:hAnsi="Courier New" w:cs="Courier New"/>
          <w:sz w:val="20"/>
        </w:rPr>
        <w:t>[result_first,result_last)</w:t>
      </w:r>
      <w:r w:rsidRPr="007F3877">
        <w:rPr>
          <w:rFonts w:ascii="Times New Roman" w:eastAsia="Times New Roman" w:hAnsi="Times New Roman" w:cs="Times New Roman"/>
          <w:sz w:val="24"/>
          <w:szCs w:val="24"/>
        </w:rPr>
        <w:t xml:space="preserve">, sorting the elements copied. The number of elements copied is the same as the </w:t>
      </w:r>
      <w:hyperlink r:id="rId336"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result_first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result_last</w:t>
      </w:r>
      <w:r w:rsidRPr="007F3877">
        <w:rPr>
          <w:rFonts w:ascii="Times New Roman" w:eastAsia="Times New Roman" w:hAnsi="Times New Roman" w:cs="Times New Roman"/>
          <w:sz w:val="24"/>
          <w:szCs w:val="24"/>
        </w:rPr>
        <w:t xml:space="preserve"> (unless this is more than the amount of elements in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not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37"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sequence to copy from.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InputIterator</w:t>
      </w:r>
      <w:r w:rsidRPr="007F3877">
        <w:rPr>
          <w:rFonts w:ascii="Times New Roman" w:eastAsia="Times New Roman" w:hAnsi="Times New Roman" w:cs="Times New Roman"/>
          <w:sz w:val="24"/>
          <w:szCs w:val="24"/>
        </w:rPr>
        <w:t xml:space="preserve"> shall point to a type </w:t>
      </w:r>
      <w:hyperlink r:id="rId338" w:history="1">
        <w:r w:rsidRPr="007F3877">
          <w:rPr>
            <w:rFonts w:ascii="Times New Roman" w:eastAsia="Times New Roman" w:hAnsi="Times New Roman" w:cs="Times New Roman"/>
            <w:color w:val="0000FF"/>
            <w:sz w:val="24"/>
            <w:szCs w:val="24"/>
            <w:u w:val="single"/>
          </w:rPr>
          <w:t>assignable</w:t>
        </w:r>
      </w:hyperlink>
      <w:r w:rsidRPr="007F3877">
        <w:rPr>
          <w:rFonts w:ascii="Times New Roman" w:eastAsia="Times New Roman" w:hAnsi="Times New Roman" w:cs="Times New Roman"/>
          <w:sz w:val="24"/>
          <w:szCs w:val="24"/>
        </w:rPr>
        <w:t xml:space="preserve"> to the elements pointed by </w:t>
      </w:r>
      <w:r w:rsidRPr="007F3877">
        <w:rPr>
          <w:rFonts w:ascii="Courier New" w:eastAsia="Times New Roman" w:hAnsi="Courier New" w:cs="Courier New"/>
          <w:sz w:val="24"/>
          <w:szCs w:val="24"/>
        </w:rPr>
        <w:t>RandomAccessIterator</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result_first, result_last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39"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destination sequence. The range used is </w:t>
      </w:r>
      <w:r w:rsidRPr="007F3877">
        <w:rPr>
          <w:rFonts w:ascii="Courier New" w:eastAsia="Times New Roman" w:hAnsi="Courier New" w:cs="Courier New"/>
          <w:sz w:val="20"/>
        </w:rPr>
        <w:t>[result_first,result_last)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RandomAccessIterator</w:t>
      </w:r>
      <w:r w:rsidRPr="007F3877">
        <w:rPr>
          <w:rFonts w:ascii="Times New Roman" w:eastAsia="Times New Roman" w:hAnsi="Times New Roman" w:cs="Times New Roman"/>
          <w:sz w:val="24"/>
          <w:szCs w:val="24"/>
        </w:rPr>
        <w:t xml:space="preserve"> shall point to a type for which </w:t>
      </w:r>
      <w:hyperlink r:id="rId340" w:history="1">
        <w:r w:rsidRPr="007F3877">
          <w:rPr>
            <w:rFonts w:ascii="Times New Roman" w:eastAsia="Times New Roman" w:hAnsi="Times New Roman" w:cs="Times New Roman"/>
            <w:color w:val="0000FF"/>
            <w:sz w:val="24"/>
            <w:szCs w:val="24"/>
            <w:u w:val="single"/>
          </w:rPr>
          <w:t>swap</w:t>
        </w:r>
      </w:hyperlink>
      <w:r w:rsidRPr="007F3877">
        <w:rPr>
          <w:rFonts w:ascii="Times New Roman" w:eastAsia="Times New Roman" w:hAnsi="Times New Roman" w:cs="Times New Roman"/>
          <w:sz w:val="24"/>
          <w:szCs w:val="24"/>
        </w:rPr>
        <w:t xml:space="preserve"> is properly defined and which is both </w:t>
      </w:r>
      <w:hyperlink r:id="rId341" w:history="1">
        <w:r w:rsidRPr="007F3877">
          <w:rPr>
            <w:rFonts w:ascii="Times New Roman" w:eastAsia="Times New Roman" w:hAnsi="Times New Roman" w:cs="Times New Roman"/>
            <w:i/>
            <w:iCs/>
            <w:color w:val="0000FF"/>
            <w:sz w:val="24"/>
            <w:szCs w:val="24"/>
            <w:u w:val="single"/>
          </w:rPr>
          <w:t>move-constructible</w:t>
        </w:r>
      </w:hyperlink>
      <w:r w:rsidRPr="007F3877">
        <w:rPr>
          <w:rFonts w:ascii="Times New Roman" w:eastAsia="Times New Roman" w:hAnsi="Times New Roman" w:cs="Times New Roman"/>
          <w:sz w:val="24"/>
          <w:szCs w:val="24"/>
        </w:rPr>
        <w:t xml:space="preserve"> and </w:t>
      </w:r>
      <w:hyperlink r:id="rId342" w:history="1">
        <w:r w:rsidRPr="007F3877">
          <w:rPr>
            <w:rFonts w:ascii="Times New Roman" w:eastAsia="Times New Roman" w:hAnsi="Times New Roman" w:cs="Times New Roman"/>
            <w:i/>
            <w:iCs/>
            <w:color w:val="0000FF"/>
            <w:sz w:val="24"/>
            <w:szCs w:val="24"/>
            <w:u w:val="single"/>
          </w:rPr>
          <w:t>move-assignable</w:t>
        </w:r>
      </w:hyperlink>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result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An iterator pointing to the element that follows the last element written in the result sequence.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partial_sort_copy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std::partial_sort_copy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myfunction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{9,8,7,6,5,4,3,2,1};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myvector (5);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 (operator &lt;):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std::partial_sort_copy (myints, myints+9, myvector.begin(), myvector.end());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function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std::partial_sort_copy (myints, myints+9, myvector.begin(), myvector.end(), myfunction);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out content: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"myvector contains:";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it=myvector.begin();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45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myvector contains: 1 2 3 4 5</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less than linearithmic in the </w:t>
      </w:r>
      <w:hyperlink r:id="rId343"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N*log(min(N,M))</w:t>
      </w:r>
      <w:r w:rsidRPr="007F3877">
        <w:rPr>
          <w:rFonts w:ascii="Times New Roman" w:eastAsia="Times New Roman" w:hAnsi="Times New Roman" w:cs="Times New Roman"/>
          <w:sz w:val="24"/>
          <w:szCs w:val="24"/>
        </w:rPr>
        <w:t xml:space="preserve"> comparisons of elements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 and </w:t>
      </w:r>
      <w:r w:rsidRPr="007F3877">
        <w:rPr>
          <w:rFonts w:ascii="Times New Roman" w:eastAsia="Times New Roman" w:hAnsi="Times New Roman" w:cs="Times New Roman"/>
          <w:i/>
          <w:iCs/>
          <w:sz w:val="24"/>
          <w:szCs w:val="24"/>
        </w:rPr>
        <w:t>M</w:t>
      </w:r>
      <w:r w:rsidRPr="007F3877">
        <w:rPr>
          <w:rFonts w:ascii="Times New Roman" w:eastAsia="Times New Roman" w:hAnsi="Times New Roman" w:cs="Times New Roman"/>
          <w:sz w:val="24"/>
          <w:szCs w:val="24"/>
        </w:rPr>
        <w:t xml:space="preserve"> is the </w:t>
      </w:r>
      <w:hyperlink r:id="rId344"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result_first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result_last</w:t>
      </w:r>
      <w:r w:rsidRPr="007F3877">
        <w:rPr>
          <w:rFonts w:ascii="Times New Roman" w:eastAsia="Times New Roman" w:hAnsi="Times New Roman" w:cs="Times New Roman"/>
          <w:sz w:val="24"/>
          <w:szCs w:val="24"/>
        </w:rPr>
        <w:t xml:space="preserve">). It also performs up to that many element swaps (or moves) and </w:t>
      </w:r>
      <w:r w:rsidRPr="007F3877">
        <w:rPr>
          <w:rFonts w:ascii="Courier New" w:eastAsia="Times New Roman" w:hAnsi="Courier New" w:cs="Courier New"/>
          <w:sz w:val="20"/>
        </w:rPr>
        <w:t>min(N,M)</w:t>
      </w:r>
      <w:r w:rsidRPr="007F3877">
        <w:rPr>
          <w:rFonts w:ascii="Times New Roman" w:eastAsia="Times New Roman" w:hAnsi="Times New Roman" w:cs="Times New Roman"/>
          <w:sz w:val="24"/>
          <w:szCs w:val="24"/>
        </w:rPr>
        <w:t xml:space="preserve"> assignments between ranges.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assignments,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std::is_sorted</w:t>
      </w:r>
    </w:p>
    <w:tbl>
      <w:tblPr>
        <w:tblW w:w="0" w:type="auto"/>
        <w:tblCellSpacing w:w="15" w:type="dxa"/>
        <w:tblCellMar>
          <w:top w:w="15" w:type="dxa"/>
          <w:left w:w="15" w:type="dxa"/>
          <w:bottom w:w="15" w:type="dxa"/>
          <w:right w:w="15" w:type="dxa"/>
        </w:tblCellMar>
        <w:tblLook w:val="04A0"/>
      </w:tblPr>
      <w:tblGrid>
        <w:gridCol w:w="1149"/>
        <w:gridCol w:w="93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is_sorted (ForwardIterator first, ForwardIterator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is_sorted (ForwardIterator first, ForwardIterator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Check whether range is sorted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sorted into ascending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87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is_sorted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(first==last)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next =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(++next!=last)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(*next&lt;*first)     </w:t>
            </w:r>
            <w:r w:rsidRPr="007F3877">
              <w:rPr>
                <w:rFonts w:ascii="Courier New" w:eastAsia="Times New Roman" w:hAnsi="Courier New" w:cs="Courier New"/>
                <w:i/>
                <w:iCs/>
                <w:sz w:val="20"/>
                <w:szCs w:val="20"/>
              </w:rPr>
              <w:t>// or, if (comp(*next,*first)) for version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false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45" w:history="1">
        <w:r w:rsidRPr="007F3877">
          <w:rPr>
            <w:rFonts w:ascii="Times New Roman" w:eastAsia="Times New Roman" w:hAnsi="Times New Roman" w:cs="Times New Roman"/>
            <w:color w:val="0000FF"/>
            <w:sz w:val="24"/>
            <w:szCs w:val="24"/>
            <w:u w:val="single"/>
          </w:rPr>
          <w:t>Forward iterators</w:t>
        </w:r>
      </w:hyperlink>
      <w:r w:rsidRPr="007F3877">
        <w:rPr>
          <w:rFonts w:ascii="Times New Roman" w:eastAsia="Times New Roman" w:hAnsi="Times New Roman" w:cs="Times New Roman"/>
          <w:sz w:val="24"/>
          <w:szCs w:val="24"/>
        </w:rPr>
        <w:t xml:space="preserve"> to the initial and final positions of the sequence. The range checked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sorted into ascending order,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otherwise.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contains less than two elements, the function always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7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is_sorted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std::is_sorted, std::prev_permutation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&lt;array&gt;        // std::array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std::array&lt;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,4&gt; foo {2,4,1,3};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do</w:t>
            </w: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try a new permutation: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std::prev_permutation(foo.begin(),foo.end());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range: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"foo:";</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&amp; x:foo) std::cout &lt;&lt; ' ' &lt;&lt; x;</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(!std::is_sorted(foo.begin(),foo.end()));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std::cout &lt;&lt; "the range is sorted!\n";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4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3 4 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3 1 4</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1 4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1 3 4</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4 3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4 2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3 4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3 2 4</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2 4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2 3 4</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range is sorted!</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one less than the </w:t>
      </w:r>
      <w:hyperlink r:id="rId346"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Compares pairs of elements until a mismatch is found.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std::is_sorted_until</w:t>
      </w:r>
    </w:p>
    <w:tbl>
      <w:tblPr>
        <w:tblW w:w="0" w:type="auto"/>
        <w:tblCellSpacing w:w="15" w:type="dxa"/>
        <w:tblCellMar>
          <w:top w:w="15" w:type="dxa"/>
          <w:left w:w="15" w:type="dxa"/>
          <w:bottom w:w="15" w:type="dxa"/>
          <w:right w:w="15" w:type="dxa"/>
        </w:tblCellMar>
        <w:tblLook w:val="04A0"/>
      </w:tblPr>
      <w:tblGrid>
        <w:gridCol w:w="1149"/>
        <w:gridCol w:w="967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is_sorted_until (ForwardIterator first, ForwardIterator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is_sorted_until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Find first unsorted element in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Returns an iterator to the first element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does not follow an ascending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range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the iterator returned </w:t>
      </w:r>
      <w:hyperlink r:id="rId347" w:history="1">
        <w:r w:rsidRPr="007F3877">
          <w:rPr>
            <w:rFonts w:ascii="Times New Roman" w:eastAsia="Times New Roman" w:hAnsi="Times New Roman" w:cs="Times New Roman"/>
            <w:color w:val="0000FF"/>
            <w:sz w:val="24"/>
            <w:szCs w:val="24"/>
            <w:u w:val="single"/>
          </w:rPr>
          <w:t>is sorted</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the entire range is sorted, the function returns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5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is_sorted_until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(first==last)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next =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(++next!=last)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(*next&lt;*first)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next;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48" w:history="1">
        <w:r w:rsidRPr="007F3877">
          <w:rPr>
            <w:rFonts w:ascii="Times New Roman" w:eastAsia="Times New Roman" w:hAnsi="Times New Roman" w:cs="Times New Roman"/>
            <w:color w:val="0000FF"/>
            <w:sz w:val="24"/>
            <w:szCs w:val="24"/>
            <w:u w:val="single"/>
          </w:rPr>
          <w:t>Forward iterators</w:t>
        </w:r>
      </w:hyperlink>
      <w:r w:rsidRPr="007F3877">
        <w:rPr>
          <w:rFonts w:ascii="Times New Roman" w:eastAsia="Times New Roman" w:hAnsi="Times New Roman" w:cs="Times New Roman"/>
          <w:sz w:val="24"/>
          <w:szCs w:val="24"/>
        </w:rPr>
        <w:t xml:space="preserve"> to the initial and final positions in a sequence. The range checked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to the first element in the range which does not follow an ascending order, or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all elements are sorted or if the range contains less than two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4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is_sorted_until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std::is_sorted_until, std::prev_permutation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&lt;array&gt;        // std::array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std::array&lt;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,4&gt; foo {2,4,1,3};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std::array&lt;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,4&gt;::iterator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do</w:t>
            </w: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try a new permutation: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std::prev_permutation(foo.begin(),foo.end());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range: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"foo:";</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&amp; x:foo) std::cout &lt;&lt; ' ' &lt;&lt; x;</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it=std::is_sorted_until(foo.begin(),foo.end());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(it-foo.begin()) &lt;&lt; " elements sorted)\n";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(it!=foo.end());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range is sorted!\n";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93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3 4 1 (3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3 1 4 (2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1 4 3 (1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2 1 3 4 (1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4 3 2 (2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4 2 3 (2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3 4 2 (3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3 2 4 (2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2 4 3 (3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foo: 1 2 3 4 (4 elements sorted)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range is sorted!</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the </w:t>
      </w:r>
      <w:hyperlink r:id="rId349"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Calls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each element until a mismatch is found.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Some (or all) of 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 (once at most).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Throws if either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or an operation on an iterator throws.</w:t>
      </w:r>
      <w:r w:rsidRPr="007F3877">
        <w:rPr>
          <w:rFonts w:ascii="Times New Roman" w:eastAsia="Times New Roman" w:hAnsi="Times New Roman" w:cs="Times New Roman"/>
          <w:sz w:val="24"/>
          <w:szCs w:val="24"/>
        </w:rPr>
        <w:br/>
        <w:t xml:space="preserve">Note that invalid parameters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std::nth_element</w:t>
      </w:r>
    </w:p>
    <w:tbl>
      <w:tblPr>
        <w:tblW w:w="0" w:type="auto"/>
        <w:tblCellSpacing w:w="15" w:type="dxa"/>
        <w:tblCellMar>
          <w:top w:w="15" w:type="dxa"/>
          <w:left w:w="15" w:type="dxa"/>
          <w:bottom w:w="15" w:type="dxa"/>
          <w:right w:w="15" w:type="dxa"/>
        </w:tblCellMar>
        <w:tblLook w:val="04A0"/>
      </w:tblPr>
      <w:tblGrid>
        <w:gridCol w:w="1149"/>
        <w:gridCol w:w="883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nth_element (RandomAccessIterator first, RandomAccessIterator nth,</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nth_element (RandomAccessIterator first, RandomAccessIterator nth,</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Sort element in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Rearranges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 such a way that the element at the </w:t>
      </w:r>
      <w:r w:rsidRPr="007F3877">
        <w:rPr>
          <w:rFonts w:ascii="Times New Roman" w:eastAsia="Times New Roman" w:hAnsi="Times New Roman" w:cs="Times New Roman"/>
          <w:i/>
          <w:iCs/>
          <w:sz w:val="24"/>
          <w:szCs w:val="24"/>
        </w:rPr>
        <w:t>nth</w:t>
      </w:r>
      <w:r w:rsidRPr="007F3877">
        <w:rPr>
          <w:rFonts w:ascii="Times New Roman" w:eastAsia="Times New Roman" w:hAnsi="Times New Roman" w:cs="Times New Roman"/>
          <w:sz w:val="24"/>
          <w:szCs w:val="24"/>
        </w:rPr>
        <w:t xml:space="preserve"> position is the element that would be in that position in a sorted sequence.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other elements are left without any specific order, except that none of the elements preceding </w:t>
      </w:r>
      <w:r w:rsidRPr="007F3877">
        <w:rPr>
          <w:rFonts w:ascii="Times New Roman" w:eastAsia="Times New Roman" w:hAnsi="Times New Roman" w:cs="Times New Roman"/>
          <w:i/>
          <w:iCs/>
          <w:sz w:val="24"/>
          <w:szCs w:val="24"/>
        </w:rPr>
        <w:t>nth</w:t>
      </w:r>
      <w:r w:rsidRPr="007F3877">
        <w:rPr>
          <w:rFonts w:ascii="Times New Roman" w:eastAsia="Times New Roman" w:hAnsi="Times New Roman" w:cs="Times New Roman"/>
          <w:sz w:val="24"/>
          <w:szCs w:val="24"/>
        </w:rPr>
        <w:t xml:space="preserve"> are greater than it, and none of the elements following it are less.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50"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sequence to be used.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 xml:space="preserve">Notice that in this function, these are not consecutive parameters, but the first and the </w:t>
      </w:r>
      <w:r w:rsidRPr="007F3877">
        <w:rPr>
          <w:rFonts w:ascii="Times New Roman" w:eastAsia="Times New Roman" w:hAnsi="Times New Roman" w:cs="Times New Roman"/>
          <w:b/>
          <w:bCs/>
          <w:sz w:val="24"/>
          <w:szCs w:val="24"/>
        </w:rPr>
        <w:t>third</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nth</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51" w:history="1">
        <w:r w:rsidRPr="007F3877">
          <w:rPr>
            <w:rFonts w:ascii="Times New Roman" w:eastAsia="Times New Roman" w:hAnsi="Times New Roman" w:cs="Times New Roman"/>
            <w:color w:val="0000FF"/>
            <w:sz w:val="24"/>
            <w:szCs w:val="24"/>
            <w:u w:val="single"/>
          </w:rPr>
          <w:t>Random-access iterator</w:t>
        </w:r>
      </w:hyperlink>
      <w:r w:rsidRPr="007F3877">
        <w:rPr>
          <w:rFonts w:ascii="Times New Roman" w:eastAsia="Times New Roman" w:hAnsi="Times New Roman" w:cs="Times New Roman"/>
          <w:sz w:val="24"/>
          <w:szCs w:val="24"/>
        </w:rPr>
        <w:t xml:space="preserve"> pointing to the location within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that will contain the sorted element.</w:t>
      </w:r>
      <w:r w:rsidRPr="007F3877">
        <w:rPr>
          <w:rFonts w:ascii="Times New Roman" w:eastAsia="Times New Roman" w:hAnsi="Times New Roman" w:cs="Times New Roman"/>
          <w:sz w:val="24"/>
          <w:szCs w:val="24"/>
        </w:rPr>
        <w:br/>
        <w:t xml:space="preserve">Notice that the value of the element pointed by </w:t>
      </w:r>
      <w:r w:rsidRPr="007F3877">
        <w:rPr>
          <w:rFonts w:ascii="Times New Roman" w:eastAsia="Times New Roman" w:hAnsi="Times New Roman" w:cs="Times New Roman"/>
          <w:i/>
          <w:iCs/>
          <w:sz w:val="24"/>
          <w:szCs w:val="24"/>
        </w:rPr>
        <w:t>nth</w:t>
      </w:r>
      <w:r w:rsidRPr="007F3877">
        <w:rPr>
          <w:rFonts w:ascii="Times New Roman" w:eastAsia="Times New Roman" w:hAnsi="Times New Roman" w:cs="Times New Roman"/>
          <w:sz w:val="24"/>
          <w:szCs w:val="24"/>
        </w:rPr>
        <w:t xml:space="preserve"> before the call is not relevant.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2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r w:rsidRPr="007F3877">
              <w:rPr>
                <w:rFonts w:ascii="Courier New" w:eastAsia="Times New Roman" w:hAnsi="Courier New" w:cs="Courier New"/>
                <w:sz w:val="20"/>
                <w:szCs w:val="20"/>
              </w:rPr>
              <w:br/>
            </w:r>
            <w:r w:rsidRPr="007F3877">
              <w:rPr>
                <w:rFonts w:ascii="Courier New" w:eastAsia="Times New Roman" w:hAnsi="Courier New" w:cs="Courier New"/>
                <w:sz w:val="20"/>
              </w:rPr>
              <w:t>29</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nth_element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#include &lt;algorithm&gt;    // std::nth_element, std::random_shuffle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myfunction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myvector;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set some values: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i=1; i&lt;10; i++) myvector.push_back(i);   </w:t>
            </w:r>
            <w:r w:rsidRPr="007F3877">
              <w:rPr>
                <w:rFonts w:ascii="Courier New" w:eastAsia="Times New Roman" w:hAnsi="Courier New" w:cs="Courier New"/>
                <w:i/>
                <w:iCs/>
                <w:sz w:val="20"/>
                <w:szCs w:val="20"/>
              </w:rPr>
              <w:t>// 1 2 3 4 5 6 7 8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std::random_shuffle (myvector.begin(), myvector.end());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 (operator &lt;):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std::nth_element (myvector.begin(), myvector.begin()+5, myvector.end());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function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std::nth_element (myvector.begin(), myvector.begin()+5, myvector.end(),myfunction);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out content: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"myvector contains:";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it=myvector.begin(); it!=myvector.end();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441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myvector contains: 3 1 4 2 5 6 9 7 8</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linear in the </w:t>
      </w:r>
      <w:hyperlink r:id="rId352"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Compares elements, and possibly swaps (or moves) them, until the elements are properly rearranged.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std::lower_bound</w:t>
      </w:r>
    </w:p>
    <w:tbl>
      <w:tblPr>
        <w:tblW w:w="0" w:type="auto"/>
        <w:tblCellSpacing w:w="15" w:type="dxa"/>
        <w:tblCellMar>
          <w:top w:w="15" w:type="dxa"/>
          <w:left w:w="15" w:type="dxa"/>
          <w:bottom w:w="15" w:type="dxa"/>
          <w:right w:w="15" w:type="dxa"/>
        </w:tblCellMar>
        <w:tblLook w:val="04A0"/>
      </w:tblPr>
      <w:tblGrid>
        <w:gridCol w:w="1149"/>
        <w:gridCol w:w="907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lower_bound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val);</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lower_bound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val,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iterator to lower bound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an iterator pointing to the first element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does not compare less than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The elements in the range shall already be </w:t>
      </w:r>
      <w:hyperlink r:id="rId353"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or at least </w:t>
      </w:r>
      <w:hyperlink r:id="rId354"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with respect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function optimizes the number of comparisons performed by comparing non-consecutive elements of the sorted range, which is specially efficient for </w:t>
      </w:r>
      <w:hyperlink r:id="rId355"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Unlike </w:t>
      </w:r>
      <w:hyperlink r:id="rId356" w:history="1">
        <w:r w:rsidRPr="007F3877">
          <w:rPr>
            <w:rFonts w:ascii="Courier New" w:eastAsia="Times New Roman" w:hAnsi="Courier New" w:cs="Courier New"/>
            <w:color w:val="0000FF"/>
            <w:sz w:val="24"/>
            <w:szCs w:val="24"/>
            <w:u w:val="single"/>
          </w:rPr>
          <w:t>upper_bound</w:t>
        </w:r>
      </w:hyperlink>
      <w:r w:rsidRPr="007F3877">
        <w:rPr>
          <w:rFonts w:ascii="Times New Roman" w:eastAsia="Times New Roman" w:hAnsi="Times New Roman" w:cs="Times New Roman"/>
          <w:sz w:val="24"/>
          <w:szCs w:val="24"/>
        </w:rPr>
        <w:t xml:space="preserve">, the value pointed by the iterator returned by this function may also be equivalent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and not only greater.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lower_bound (ForwardIterator first, ForwardIterator last,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val)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iterator_traits&lt;ForwardIterator&gt;::difference_type count, 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count = distance(first,last);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(count&gt;0)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 = first; step=count/2; advance (it,step);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(*it&lt;val) {                 </w:t>
            </w:r>
            <w:r w:rsidRPr="007F3877">
              <w:rPr>
                <w:rFonts w:ascii="Courier New" w:eastAsia="Times New Roman" w:hAnsi="Courier New" w:cs="Courier New"/>
                <w:i/>
                <w:iCs/>
                <w:sz w:val="20"/>
                <w:szCs w:val="20"/>
              </w:rPr>
              <w:t>// or: if (comp(*it,val)), for version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count-=step+1;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count=step;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57" w:history="1">
        <w:r w:rsidRPr="007F3877">
          <w:rPr>
            <w:rFonts w:ascii="Times New Roman" w:eastAsia="Times New Roman" w:hAnsi="Times New Roman" w:cs="Times New Roman"/>
            <w:color w:val="0000FF"/>
            <w:sz w:val="24"/>
            <w:szCs w:val="24"/>
            <w:u w:val="single"/>
          </w:rPr>
          <w:t>Forward iterators</w:t>
        </w:r>
      </w:hyperlink>
      <w:r w:rsidRPr="007F3877">
        <w:rPr>
          <w:rFonts w:ascii="Times New Roman" w:eastAsia="Times New Roman" w:hAnsi="Times New Roman" w:cs="Times New Roman"/>
          <w:sz w:val="24"/>
          <w:szCs w:val="24"/>
        </w:rPr>
        <w:t xml:space="preserve"> to the initial and final positions of a </w:t>
      </w:r>
      <w:hyperlink r:id="rId358"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(or properly </w:t>
      </w:r>
      <w:hyperlink r:id="rId359"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sequence.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Value of the lower bound to search for in the range.</w:t>
      </w:r>
      <w:r w:rsidRPr="007F3877">
        <w:rPr>
          <w:rFonts w:ascii="Times New Roman" w:eastAsia="Times New Roman" w:hAnsi="Times New Roman" w:cs="Times New Roman"/>
          <w:sz w:val="24"/>
          <w:szCs w:val="24"/>
        </w:rPr>
        <w:br/>
        <w:t xml:space="preserve">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be a type supporting being compared with elements of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as the right-hand side operand of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(the first of the type pointed by </w:t>
      </w:r>
      <w:r w:rsidRPr="007F3877">
        <w:rPr>
          <w:rFonts w:ascii="Courier New" w:eastAsia="Times New Roman" w:hAnsi="Courier New" w:cs="Courier New"/>
          <w:sz w:val="24"/>
          <w:szCs w:val="24"/>
        </w:rPr>
        <w:t>ForwardIterator</w:t>
      </w:r>
      <w:r w:rsidRPr="007F3877">
        <w:rPr>
          <w:rFonts w:ascii="Times New Roman" w:eastAsia="Times New Roman" w:hAnsi="Times New Roman" w:cs="Times New Roman"/>
          <w:sz w:val="24"/>
          <w:szCs w:val="24"/>
        </w:rPr>
        <w:t xml:space="preserve">, and the second, always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first argument is considered to go before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to the lower bound of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in the range.</w:t>
      </w:r>
      <w:r w:rsidRPr="007F3877">
        <w:rPr>
          <w:rFonts w:ascii="Times New Roman" w:eastAsia="Times New Roman" w:hAnsi="Times New Roman" w:cs="Times New Roman"/>
          <w:sz w:val="24"/>
          <w:szCs w:val="24"/>
        </w:rPr>
        <w:br/>
        <w:t xml:space="preserve">If all the element in the range compare less than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the function returns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0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lower_bound/upper_bound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std::lower_bound, std::upper_bound,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{10,20,30,30,20,10,10,20};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v(myints,myints+8);           </w:t>
            </w:r>
            <w:r w:rsidRPr="007F3877">
              <w:rPr>
                <w:rFonts w:ascii="Courier New" w:eastAsia="Times New Roman" w:hAnsi="Courier New" w:cs="Courier New"/>
                <w:i/>
                <w:iCs/>
                <w:sz w:val="20"/>
                <w:szCs w:val="20"/>
              </w:rPr>
              <w:t>// 10 20 30 30 20 10 10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(v.begin(), v.end());                </w:t>
            </w:r>
            <w:r w:rsidRPr="007F3877">
              <w:rPr>
                <w:rFonts w:ascii="Courier New" w:eastAsia="Times New Roman" w:hAnsi="Courier New" w:cs="Courier New"/>
                <w:i/>
                <w:iCs/>
                <w:sz w:val="20"/>
                <w:szCs w:val="20"/>
              </w:rPr>
              <w:t>// 10 10 10 20 20 20 30 30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low,up;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low=std::lower_bound (v.begin(), v.end(), 20); </w:t>
            </w:r>
            <w:r w:rsidRPr="007F3877">
              <w:rPr>
                <w:rFonts w:ascii="Courier New" w:eastAsia="Times New Roman" w:hAnsi="Courier New" w:cs="Courier New"/>
                <w:i/>
                <w:iCs/>
                <w:sz w:val="20"/>
                <w:szCs w:val="20"/>
              </w:rPr>
              <w: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up= std::upper_bound (v.begin(), v.end(), 20); </w:t>
            </w:r>
            <w:r w:rsidRPr="007F3877">
              <w:rPr>
                <w:rFonts w:ascii="Courier New" w:eastAsia="Times New Roman" w:hAnsi="Courier New" w:cs="Courier New"/>
                <w:i/>
                <w:iCs/>
                <w:sz w:val="20"/>
                <w:szCs w:val="20"/>
              </w:rPr>
              <w: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"lower_bound at position " &lt;&lt; (low- v.begin())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"upper_bound at position " &lt;&lt; (up - v.begin())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0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lower_bound at position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upper_bound at position 6</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logarithmic in the </w:t>
      </w:r>
      <w:hyperlink r:id="rId360"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rPr>
        <w:t>(N)+1</w:t>
      </w:r>
      <w:r w:rsidRPr="007F3877">
        <w:rPr>
          <w:rFonts w:ascii="Times New Roman" w:eastAsia="Times New Roman" w:hAnsi="Times New Roman" w:cs="Times New Roman"/>
          <w:sz w:val="24"/>
          <w:szCs w:val="24"/>
        </w:rPr>
        <w:t xml:space="preserve"> element comparisons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w:t>
      </w:r>
      <w:r w:rsidRPr="007F3877">
        <w:rPr>
          <w:rFonts w:ascii="Times New Roman" w:eastAsia="Times New Roman" w:hAnsi="Times New Roman" w:cs="Times New Roman"/>
          <w:sz w:val="24"/>
          <w:szCs w:val="24"/>
        </w:rPr>
        <w:br/>
        <w:t xml:space="preserve">On </w:t>
      </w:r>
      <w:r w:rsidRPr="007F3877">
        <w:rPr>
          <w:rFonts w:ascii="Times New Roman" w:eastAsia="Times New Roman" w:hAnsi="Times New Roman" w:cs="Times New Roman"/>
          <w:i/>
          <w:iCs/>
          <w:sz w:val="24"/>
          <w:szCs w:val="24"/>
        </w:rPr>
        <w:t>non-</w:t>
      </w:r>
      <w:hyperlink r:id="rId361" w:history="1">
        <w:r w:rsidRPr="007F3877">
          <w:rPr>
            <w:rFonts w:ascii="Times New Roman" w:eastAsia="Times New Roman" w:hAnsi="Times New Roman" w:cs="Times New Roman"/>
            <w:i/>
            <w:iCs/>
            <w:color w:val="0000FF"/>
            <w:sz w:val="24"/>
            <w:szCs w:val="24"/>
            <w:u w:val="single"/>
          </w:rPr>
          <w:t>random-access</w:t>
        </w:r>
      </w:hyperlink>
      <w:r w:rsidRPr="007F3877">
        <w:rPr>
          <w:rFonts w:ascii="Times New Roman" w:eastAsia="Times New Roman" w:hAnsi="Times New Roman" w:cs="Times New Roman"/>
          <w:i/>
          <w:iCs/>
          <w:sz w:val="24"/>
          <w:szCs w:val="24"/>
        </w:rPr>
        <w:t xml:space="preserve"> iterators</w:t>
      </w:r>
      <w:r w:rsidRPr="007F3877">
        <w:rPr>
          <w:rFonts w:ascii="Times New Roman" w:eastAsia="Times New Roman" w:hAnsi="Times New Roman" w:cs="Times New Roman"/>
          <w:sz w:val="24"/>
          <w:szCs w:val="24"/>
        </w:rPr>
        <w:t xml:space="preserve">, the iterator </w:t>
      </w:r>
      <w:hyperlink r:id="rId362" w:history="1">
        <w:r w:rsidRPr="007F3877">
          <w:rPr>
            <w:rFonts w:ascii="Times New Roman" w:eastAsia="Times New Roman" w:hAnsi="Times New Roman" w:cs="Times New Roman"/>
            <w:color w:val="0000FF"/>
            <w:sz w:val="24"/>
            <w:szCs w:val="24"/>
            <w:u w:val="single"/>
          </w:rPr>
          <w:t>advances</w:t>
        </w:r>
      </w:hyperlink>
      <w:r w:rsidRPr="007F3877">
        <w:rPr>
          <w:rFonts w:ascii="Times New Roman" w:eastAsia="Times New Roman" w:hAnsi="Times New Roman" w:cs="Times New Roman"/>
          <w:sz w:val="24"/>
          <w:szCs w:val="24"/>
        </w:rPr>
        <w:t xml:space="preserve"> produce themselves an additional linear complexity in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w:t>
      </w:r>
      <w:r w:rsidRPr="007F3877">
        <w:rPr>
          <w:rFonts w:ascii="Times New Roman" w:eastAsia="Times New Roman" w:hAnsi="Times New Roman" w:cs="Times New Roman"/>
          <w:sz w:val="24"/>
          <w:szCs w:val="24"/>
        </w:rPr>
        <w:lastRenderedPageBreak/>
        <w:t>on average.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std::upper_bound</w:t>
      </w:r>
    </w:p>
    <w:tbl>
      <w:tblPr>
        <w:tblW w:w="0" w:type="auto"/>
        <w:tblCellSpacing w:w="15" w:type="dxa"/>
        <w:tblCellMar>
          <w:top w:w="15" w:type="dxa"/>
          <w:left w:w="15" w:type="dxa"/>
          <w:bottom w:w="15" w:type="dxa"/>
          <w:right w:w="15" w:type="dxa"/>
        </w:tblCellMar>
        <w:tblLook w:val="04A0"/>
      </w:tblPr>
      <w:tblGrid>
        <w:gridCol w:w="1149"/>
        <w:gridCol w:w="907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upper_bound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val);</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upper_bound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val,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iterator to upper bound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an iterator pointing to the first element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compares greater than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The elements in the range shall already be </w:t>
      </w:r>
      <w:hyperlink r:id="rId363"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or at least </w:t>
      </w:r>
      <w:hyperlink r:id="rId364"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with respect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function optimizes the number of comparisons performed by comparing non-consecutive elements of the sorted range, which is specially efficient for </w:t>
      </w:r>
      <w:hyperlink r:id="rId365"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Unlike </w:t>
      </w:r>
      <w:hyperlink r:id="rId366" w:history="1">
        <w:r w:rsidRPr="007F3877">
          <w:rPr>
            <w:rFonts w:ascii="Courier New" w:eastAsia="Times New Roman" w:hAnsi="Courier New" w:cs="Courier New"/>
            <w:color w:val="0000FF"/>
            <w:sz w:val="24"/>
            <w:szCs w:val="24"/>
            <w:u w:val="single"/>
          </w:rPr>
          <w:t>lower_bound</w:t>
        </w:r>
      </w:hyperlink>
      <w:r w:rsidRPr="007F3877">
        <w:rPr>
          <w:rFonts w:ascii="Times New Roman" w:eastAsia="Times New Roman" w:hAnsi="Times New Roman" w:cs="Times New Roman"/>
          <w:sz w:val="24"/>
          <w:szCs w:val="24"/>
        </w:rPr>
        <w:t xml:space="preserve">, the value pointed by the iterator returned by this function cannot be equivalent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only greater.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upper_bound (ForwardIterator first, ForwardIterator last,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val)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iterator_traits&lt;ForwardIterator&gt;::difference_type count, 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count = std::distance(first,last);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(count&gt;0)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it = first; step=count/2; std::advance (it,step);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(!(val&lt;*it))                 </w:t>
            </w:r>
            <w:r w:rsidRPr="007F3877">
              <w:rPr>
                <w:rFonts w:ascii="Courier New" w:eastAsia="Times New Roman" w:hAnsi="Courier New" w:cs="Courier New"/>
                <w:i/>
                <w:iCs/>
                <w:sz w:val="20"/>
                <w:szCs w:val="20"/>
              </w:rPr>
              <w:t>// or: if (!comp(val,*it)), for version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 first=++it; count-=step+1;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count=step;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67" w:history="1">
        <w:r w:rsidRPr="007F3877">
          <w:rPr>
            <w:rFonts w:ascii="Times New Roman" w:eastAsia="Times New Roman" w:hAnsi="Times New Roman" w:cs="Times New Roman"/>
            <w:color w:val="0000FF"/>
            <w:sz w:val="24"/>
            <w:szCs w:val="24"/>
            <w:u w:val="single"/>
          </w:rPr>
          <w:t>Forward iterators</w:t>
        </w:r>
      </w:hyperlink>
      <w:r w:rsidRPr="007F3877">
        <w:rPr>
          <w:rFonts w:ascii="Times New Roman" w:eastAsia="Times New Roman" w:hAnsi="Times New Roman" w:cs="Times New Roman"/>
          <w:sz w:val="24"/>
          <w:szCs w:val="24"/>
        </w:rPr>
        <w:t xml:space="preserve"> to the initial and final positions of a </w:t>
      </w:r>
      <w:hyperlink r:id="rId368"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(or properly </w:t>
      </w:r>
      <w:hyperlink r:id="rId369"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sequence.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Value of the upper bound to search for in the range.</w:t>
      </w:r>
      <w:r w:rsidRPr="007F3877">
        <w:rPr>
          <w:rFonts w:ascii="Times New Roman" w:eastAsia="Times New Roman" w:hAnsi="Times New Roman" w:cs="Times New Roman"/>
          <w:sz w:val="24"/>
          <w:szCs w:val="24"/>
        </w:rPr>
        <w:br/>
        <w:t xml:space="preserve">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be a type supporting being compared with elements of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as the left-hand side operand of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(the first is always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and the second of the type pointed by </w:t>
      </w:r>
      <w:r w:rsidRPr="007F3877">
        <w:rPr>
          <w:rFonts w:ascii="Courier New" w:eastAsia="Times New Roman" w:hAnsi="Courier New" w:cs="Courier New"/>
          <w:sz w:val="24"/>
          <w:szCs w:val="24"/>
        </w:rPr>
        <w:t>ForwardIterator</w:t>
      </w:r>
      <w:r w:rsidRPr="007F3877">
        <w:rPr>
          <w:rFonts w:ascii="Times New Roman" w:eastAsia="Times New Roman" w:hAnsi="Times New Roman" w:cs="Times New Roman"/>
          <w:sz w:val="24"/>
          <w:szCs w:val="24"/>
        </w:rPr>
        <w:t xml:space="preserve">),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first argument is considered to go before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to the upper bound position for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in the range.</w:t>
      </w:r>
      <w:r w:rsidRPr="007F3877">
        <w:rPr>
          <w:rFonts w:ascii="Times New Roman" w:eastAsia="Times New Roman" w:hAnsi="Times New Roman" w:cs="Times New Roman"/>
          <w:sz w:val="24"/>
          <w:szCs w:val="24"/>
        </w:rPr>
        <w:br/>
        <w:t xml:space="preserve">If no element in the range compares greater than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the function returns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0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lower_bound/upper_bound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std::lower_bound, std::upper_bound,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{10,20,30,30,20,10,10,20};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v(myints,myints+8);           </w:t>
            </w:r>
            <w:r w:rsidRPr="007F3877">
              <w:rPr>
                <w:rFonts w:ascii="Courier New" w:eastAsia="Times New Roman" w:hAnsi="Courier New" w:cs="Courier New"/>
                <w:i/>
                <w:iCs/>
                <w:sz w:val="20"/>
                <w:szCs w:val="20"/>
              </w:rPr>
              <w:t>// 10 20 30 30 20 10 10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(v.begin(), v.end());                </w:t>
            </w:r>
            <w:r w:rsidRPr="007F3877">
              <w:rPr>
                <w:rFonts w:ascii="Courier New" w:eastAsia="Times New Roman" w:hAnsi="Courier New" w:cs="Courier New"/>
                <w:i/>
                <w:iCs/>
                <w:sz w:val="20"/>
                <w:szCs w:val="20"/>
              </w:rPr>
              <w:t>// 10 10 10 20 20 20 30 30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low,up;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low=std::lower_bound (v.begin(), v.end(), 20); </w:t>
            </w:r>
            <w:r w:rsidRPr="007F3877">
              <w:rPr>
                <w:rFonts w:ascii="Courier New" w:eastAsia="Times New Roman" w:hAnsi="Courier New" w:cs="Courier New"/>
                <w:i/>
                <w:iCs/>
                <w:sz w:val="20"/>
                <w:szCs w:val="20"/>
              </w:rPr>
              <w: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up= std::upper_bound (v.begin(), v.end(), 20); </w:t>
            </w:r>
            <w:r w:rsidRPr="007F3877">
              <w:rPr>
                <w:rFonts w:ascii="Courier New" w:eastAsia="Times New Roman" w:hAnsi="Courier New" w:cs="Courier New"/>
                <w:i/>
                <w:iCs/>
                <w:sz w:val="20"/>
                <w:szCs w:val="20"/>
              </w:rPr>
              <w: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std::cout &lt;&lt; "lower_bound at position " &lt;&lt; (low- v.begin())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"upper_bound at position " &lt;&lt; (up - v.begin())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0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lower_bound at position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upper_bound at position 6</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logarithmic in the </w:t>
      </w:r>
      <w:hyperlink r:id="rId370"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rPr>
        <w:t>(N)+1</w:t>
      </w:r>
      <w:r w:rsidRPr="007F3877">
        <w:rPr>
          <w:rFonts w:ascii="Times New Roman" w:eastAsia="Times New Roman" w:hAnsi="Times New Roman" w:cs="Times New Roman"/>
          <w:sz w:val="24"/>
          <w:szCs w:val="24"/>
        </w:rPr>
        <w:t xml:space="preserve"> element comparisons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w:t>
      </w:r>
      <w:r w:rsidRPr="007F3877">
        <w:rPr>
          <w:rFonts w:ascii="Times New Roman" w:eastAsia="Times New Roman" w:hAnsi="Times New Roman" w:cs="Times New Roman"/>
          <w:sz w:val="24"/>
          <w:szCs w:val="24"/>
        </w:rPr>
        <w:br/>
        <w:t xml:space="preserve">On </w:t>
      </w:r>
      <w:r w:rsidRPr="007F3877">
        <w:rPr>
          <w:rFonts w:ascii="Times New Roman" w:eastAsia="Times New Roman" w:hAnsi="Times New Roman" w:cs="Times New Roman"/>
          <w:i/>
          <w:iCs/>
          <w:sz w:val="24"/>
          <w:szCs w:val="24"/>
        </w:rPr>
        <w:t>non-</w:t>
      </w:r>
      <w:hyperlink r:id="rId371" w:history="1">
        <w:r w:rsidRPr="007F3877">
          <w:rPr>
            <w:rFonts w:ascii="Times New Roman" w:eastAsia="Times New Roman" w:hAnsi="Times New Roman" w:cs="Times New Roman"/>
            <w:i/>
            <w:iCs/>
            <w:color w:val="0000FF"/>
            <w:sz w:val="24"/>
            <w:szCs w:val="24"/>
            <w:u w:val="single"/>
          </w:rPr>
          <w:t>random-access</w:t>
        </w:r>
      </w:hyperlink>
      <w:r w:rsidRPr="007F3877">
        <w:rPr>
          <w:rFonts w:ascii="Times New Roman" w:eastAsia="Times New Roman" w:hAnsi="Times New Roman" w:cs="Times New Roman"/>
          <w:i/>
          <w:iCs/>
          <w:sz w:val="24"/>
          <w:szCs w:val="24"/>
        </w:rPr>
        <w:t xml:space="preserve"> iterators</w:t>
      </w:r>
      <w:r w:rsidRPr="007F3877">
        <w:rPr>
          <w:rFonts w:ascii="Times New Roman" w:eastAsia="Times New Roman" w:hAnsi="Times New Roman" w:cs="Times New Roman"/>
          <w:sz w:val="24"/>
          <w:szCs w:val="24"/>
        </w:rPr>
        <w:t xml:space="preserve">, the iterator </w:t>
      </w:r>
      <w:hyperlink r:id="rId372" w:history="1">
        <w:r w:rsidRPr="007F3877">
          <w:rPr>
            <w:rFonts w:ascii="Times New Roman" w:eastAsia="Times New Roman" w:hAnsi="Times New Roman" w:cs="Times New Roman"/>
            <w:color w:val="0000FF"/>
            <w:sz w:val="24"/>
            <w:szCs w:val="24"/>
            <w:u w:val="single"/>
          </w:rPr>
          <w:t>advances</w:t>
        </w:r>
      </w:hyperlink>
      <w:r w:rsidRPr="007F3877">
        <w:rPr>
          <w:rFonts w:ascii="Times New Roman" w:eastAsia="Times New Roman" w:hAnsi="Times New Roman" w:cs="Times New Roman"/>
          <w:sz w:val="24"/>
          <w:szCs w:val="24"/>
        </w:rPr>
        <w:t xml:space="preserve"> produce themselves an additional linear complexity in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on average.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std::equal_range</w:t>
      </w:r>
    </w:p>
    <w:tbl>
      <w:tblPr>
        <w:tblW w:w="0" w:type="auto"/>
        <w:tblCellSpacing w:w="15" w:type="dxa"/>
        <w:tblCellMar>
          <w:top w:w="15" w:type="dxa"/>
          <w:left w:w="15" w:type="dxa"/>
          <w:bottom w:w="15" w:type="dxa"/>
          <w:right w:w="15" w:type="dxa"/>
        </w:tblCellMar>
        <w:tblLook w:val="04A0"/>
      </w:tblPr>
      <w:tblGrid>
        <w:gridCol w:w="1149"/>
        <w:gridCol w:w="919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pair&lt;ForwardIterator,ForwardIterator&gt;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equal_range (ForwardIterator first, ForwardIterator last, const T&amp; val);</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pair&lt;ForwardIterator,ForwardIterator&gt;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equal_range (ForwardIterator first, ForwardIterator last, const T&amp; val,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Get subrange of equal elements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the bounds of the subrange that includes all the elements of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with values equivalent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in the range shall already be </w:t>
      </w:r>
      <w:hyperlink r:id="rId373"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or at least </w:t>
      </w:r>
      <w:hyperlink r:id="rId374"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with respect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is not equivalent to any value in the range, the subrange returned has a length of zero, with both iterators pointing to the nearest value greater than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if any, or to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compares greater than all the elements in the range.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0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pair&lt;ForwardIterator,ForwardIterator&gt;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equal_range (ForwardIterator first, ForwardIterator last,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val)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it = std::lower_bound (first,last,val);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std::make_pair ( it, std::upper_bound(it,last,val)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75" w:history="1">
        <w:r w:rsidRPr="007F3877">
          <w:rPr>
            <w:rFonts w:ascii="Times New Roman" w:eastAsia="Times New Roman" w:hAnsi="Times New Roman" w:cs="Times New Roman"/>
            <w:color w:val="0000FF"/>
            <w:sz w:val="24"/>
            <w:szCs w:val="24"/>
            <w:u w:val="single"/>
          </w:rPr>
          <w:t>Forward iterators</w:t>
        </w:r>
      </w:hyperlink>
      <w:r w:rsidRPr="007F3877">
        <w:rPr>
          <w:rFonts w:ascii="Times New Roman" w:eastAsia="Times New Roman" w:hAnsi="Times New Roman" w:cs="Times New Roman"/>
          <w:sz w:val="24"/>
          <w:szCs w:val="24"/>
        </w:rPr>
        <w:t xml:space="preserve"> to the initial and final positions of a </w:t>
      </w:r>
      <w:hyperlink r:id="rId376"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(or properly </w:t>
      </w:r>
      <w:hyperlink r:id="rId377"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sequence.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Value of the subrange to search for in the range.</w:t>
      </w:r>
      <w:r w:rsidRPr="007F3877">
        <w:rPr>
          <w:rFonts w:ascii="Times New Roman" w:eastAsia="Times New Roman" w:hAnsi="Times New Roman" w:cs="Times New Roman"/>
          <w:sz w:val="24"/>
          <w:szCs w:val="24"/>
        </w:rPr>
        <w:br/>
        <w:t xml:space="preserve">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be a type supporting being compared with elements of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as either operand of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 pointed by </w:t>
      </w:r>
      <w:r w:rsidRPr="007F3877">
        <w:rPr>
          <w:rFonts w:ascii="Courier New" w:eastAsia="Times New Roman" w:hAnsi="Courier New" w:cs="Courier New"/>
          <w:sz w:val="24"/>
          <w:szCs w:val="24"/>
        </w:rPr>
        <w:t>ForwardIterator</w:t>
      </w:r>
      <w:r w:rsidRPr="007F3877">
        <w:rPr>
          <w:rFonts w:ascii="Times New Roman" w:eastAsia="Times New Roman" w:hAnsi="Times New Roman" w:cs="Times New Roman"/>
          <w:sz w:val="24"/>
          <w:szCs w:val="24"/>
        </w:rPr>
        <w:t xml:space="preserve"> (and of type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first argument is considered to go before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 </w:t>
      </w:r>
      <w:hyperlink r:id="rId378" w:history="1">
        <w:r w:rsidRPr="007F3877">
          <w:rPr>
            <w:rFonts w:ascii="Times New Roman" w:eastAsia="Times New Roman" w:hAnsi="Times New Roman" w:cs="Times New Roman"/>
            <w:color w:val="0000FF"/>
            <w:sz w:val="24"/>
            <w:szCs w:val="24"/>
            <w:u w:val="single"/>
          </w:rPr>
          <w:t>pair</w:t>
        </w:r>
      </w:hyperlink>
      <w:r w:rsidRPr="007F3877">
        <w:rPr>
          <w:rFonts w:ascii="Times New Roman" w:eastAsia="Times New Roman" w:hAnsi="Times New Roman" w:cs="Times New Roman"/>
          <w:sz w:val="24"/>
          <w:szCs w:val="24"/>
        </w:rPr>
        <w:t xml:space="preserve"> object, whose member </w:t>
      </w:r>
      <w:r w:rsidRPr="007F3877">
        <w:rPr>
          <w:rFonts w:ascii="Courier New" w:eastAsia="Times New Roman" w:hAnsi="Courier New" w:cs="Courier New"/>
          <w:sz w:val="24"/>
          <w:szCs w:val="24"/>
        </w:rPr>
        <w:t>pair::first</w:t>
      </w:r>
      <w:r w:rsidRPr="007F3877">
        <w:rPr>
          <w:rFonts w:ascii="Times New Roman" w:eastAsia="Times New Roman" w:hAnsi="Times New Roman" w:cs="Times New Roman"/>
          <w:sz w:val="24"/>
          <w:szCs w:val="24"/>
        </w:rPr>
        <w:t xml:space="preserve"> is an iterator to the lower bound of the subrange of equivalent values, and </w:t>
      </w:r>
      <w:r w:rsidRPr="007F3877">
        <w:rPr>
          <w:rFonts w:ascii="Courier New" w:eastAsia="Times New Roman" w:hAnsi="Courier New" w:cs="Courier New"/>
          <w:sz w:val="24"/>
          <w:szCs w:val="24"/>
        </w:rPr>
        <w:t>pair::second</w:t>
      </w:r>
      <w:r w:rsidRPr="007F3877">
        <w:rPr>
          <w:rFonts w:ascii="Times New Roman" w:eastAsia="Times New Roman" w:hAnsi="Times New Roman" w:cs="Times New Roman"/>
          <w:sz w:val="24"/>
          <w:szCs w:val="24"/>
        </w:rPr>
        <w:t xml:space="preserve"> its upper bound.</w:t>
      </w:r>
      <w:r w:rsidRPr="007F3877">
        <w:rPr>
          <w:rFonts w:ascii="Times New Roman" w:eastAsia="Times New Roman" w:hAnsi="Times New Roman" w:cs="Times New Roman"/>
          <w:sz w:val="24"/>
          <w:szCs w:val="24"/>
        </w:rPr>
        <w:br/>
        <w:t xml:space="preserve">The values are the same as those that would be returned by functions </w:t>
      </w:r>
      <w:hyperlink r:id="rId379" w:history="1">
        <w:r w:rsidRPr="007F3877">
          <w:rPr>
            <w:rFonts w:ascii="Times New Roman" w:eastAsia="Times New Roman" w:hAnsi="Times New Roman" w:cs="Times New Roman"/>
            <w:color w:val="0000FF"/>
            <w:sz w:val="24"/>
            <w:szCs w:val="24"/>
            <w:u w:val="single"/>
          </w:rPr>
          <w:t>lower_bound</w:t>
        </w:r>
      </w:hyperlink>
      <w:r w:rsidRPr="007F3877">
        <w:rPr>
          <w:rFonts w:ascii="Times New Roman" w:eastAsia="Times New Roman" w:hAnsi="Times New Roman" w:cs="Times New Roman"/>
          <w:sz w:val="24"/>
          <w:szCs w:val="24"/>
        </w:rPr>
        <w:t xml:space="preserve"> and </w:t>
      </w:r>
      <w:hyperlink r:id="rId380" w:history="1">
        <w:r w:rsidRPr="007F3877">
          <w:rPr>
            <w:rFonts w:ascii="Times New Roman" w:eastAsia="Times New Roman" w:hAnsi="Times New Roman" w:cs="Times New Roman"/>
            <w:color w:val="0000FF"/>
            <w:sz w:val="24"/>
            <w:szCs w:val="24"/>
            <w:u w:val="single"/>
          </w:rPr>
          <w:t>upper_bound</w:t>
        </w:r>
      </w:hyperlink>
      <w:r w:rsidRPr="007F3877">
        <w:rPr>
          <w:rFonts w:ascii="Times New Roman" w:eastAsia="Times New Roman" w:hAnsi="Times New Roman" w:cs="Times New Roman"/>
          <w:sz w:val="24"/>
          <w:szCs w:val="24"/>
        </w:rPr>
        <w:t xml:space="preserve"> respectively.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lastRenderedPageBreak/>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equal_range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equal_range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std::equal_range,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mygreater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(i&gt;j);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{10,20,30,30,20,10,10,20};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v(myints,myints+8);                         </w:t>
            </w:r>
            <w:r w:rsidRPr="007F3877">
              <w:rPr>
                <w:rFonts w:ascii="Courier New" w:eastAsia="Times New Roman" w:hAnsi="Courier New" w:cs="Courier New"/>
                <w:i/>
                <w:iCs/>
                <w:sz w:val="20"/>
                <w:szCs w:val="20"/>
              </w:rPr>
              <w:t>// 10 20 30 30 20 10 10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std::pair&lt;std::vector&lt;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&gt;::iterator&gt; bounds;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(v.begin(), v.end());                              </w:t>
            </w:r>
            <w:r w:rsidRPr="007F3877">
              <w:rPr>
                <w:rFonts w:ascii="Courier New" w:eastAsia="Times New Roman" w:hAnsi="Courier New" w:cs="Courier New"/>
                <w:i/>
                <w:iCs/>
                <w:sz w:val="20"/>
                <w:szCs w:val="20"/>
              </w:rPr>
              <w:t>// 10 10 10 20 20 20 30 30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bounds=std::equal_range (v.begin(), v.end(), 20);            </w:t>
            </w:r>
            <w:r w:rsidRPr="007F3877">
              <w:rPr>
                <w:rFonts w:ascii="Courier New" w:eastAsia="Times New Roman" w:hAnsi="Courier New" w:cs="Courier New"/>
                <w:i/>
                <w:iCs/>
                <w:sz w:val="20"/>
                <w:szCs w:val="20"/>
              </w:rPr>
              <w:t>//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"mygreater"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(v.begin(), v.end(), mygreater);                   </w:t>
            </w:r>
            <w:r w:rsidRPr="007F3877">
              <w:rPr>
                <w:rFonts w:ascii="Courier New" w:eastAsia="Times New Roman" w:hAnsi="Courier New" w:cs="Courier New"/>
                <w:i/>
                <w:iCs/>
                <w:sz w:val="20"/>
                <w:szCs w:val="20"/>
              </w:rPr>
              <w:t>// 30 30 20 20 20 10 10 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bounds=std::equal_range (v.begin(), v.end(), 20, mygreater); </w:t>
            </w:r>
            <w:r w:rsidRPr="007F3877">
              <w:rPr>
                <w:rFonts w:ascii="Courier New" w:eastAsia="Times New Roman" w:hAnsi="Courier New" w:cs="Courier New"/>
                <w:i/>
                <w:iCs/>
                <w:sz w:val="20"/>
                <w:szCs w:val="20"/>
              </w:rPr>
              <w:t>//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"bounds at positions " &lt;&lt; (bounds.first - v.begin());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and " &lt;&lt; (bounds.second - v.begin())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33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bounds at positions 2 and 5</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up to twice logarithmic in the </w:t>
      </w:r>
      <w:hyperlink r:id="rId381"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2*log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rPr>
        <w:t>(N)+1</w:t>
      </w:r>
      <w:r w:rsidRPr="007F3877">
        <w:rPr>
          <w:rFonts w:ascii="Times New Roman" w:eastAsia="Times New Roman" w:hAnsi="Times New Roman" w:cs="Times New Roman"/>
          <w:sz w:val="24"/>
          <w:szCs w:val="24"/>
        </w:rPr>
        <w:t xml:space="preserve"> element comparisons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w:t>
      </w:r>
      <w:r w:rsidRPr="007F3877">
        <w:rPr>
          <w:rFonts w:ascii="Times New Roman" w:eastAsia="Times New Roman" w:hAnsi="Times New Roman" w:cs="Times New Roman"/>
          <w:sz w:val="24"/>
          <w:szCs w:val="24"/>
        </w:rPr>
        <w:br/>
        <w:t xml:space="preserve">On </w:t>
      </w:r>
      <w:r w:rsidRPr="007F3877">
        <w:rPr>
          <w:rFonts w:ascii="Times New Roman" w:eastAsia="Times New Roman" w:hAnsi="Times New Roman" w:cs="Times New Roman"/>
          <w:i/>
          <w:iCs/>
          <w:sz w:val="24"/>
          <w:szCs w:val="24"/>
        </w:rPr>
        <w:t>non-</w:t>
      </w:r>
      <w:hyperlink r:id="rId382" w:history="1">
        <w:r w:rsidRPr="007F3877">
          <w:rPr>
            <w:rFonts w:ascii="Times New Roman" w:eastAsia="Times New Roman" w:hAnsi="Times New Roman" w:cs="Times New Roman"/>
            <w:i/>
            <w:iCs/>
            <w:color w:val="0000FF"/>
            <w:sz w:val="24"/>
            <w:szCs w:val="24"/>
            <w:u w:val="single"/>
          </w:rPr>
          <w:t>random-access</w:t>
        </w:r>
      </w:hyperlink>
      <w:r w:rsidRPr="007F3877">
        <w:rPr>
          <w:rFonts w:ascii="Times New Roman" w:eastAsia="Times New Roman" w:hAnsi="Times New Roman" w:cs="Times New Roman"/>
          <w:i/>
          <w:iCs/>
          <w:sz w:val="24"/>
          <w:szCs w:val="24"/>
        </w:rPr>
        <w:t xml:space="preserve"> iterators</w:t>
      </w:r>
      <w:r w:rsidRPr="007F3877">
        <w:rPr>
          <w:rFonts w:ascii="Times New Roman" w:eastAsia="Times New Roman" w:hAnsi="Times New Roman" w:cs="Times New Roman"/>
          <w:sz w:val="24"/>
          <w:szCs w:val="24"/>
        </w:rPr>
        <w:t xml:space="preserve">, the iterator </w:t>
      </w:r>
      <w:hyperlink r:id="rId383" w:history="1">
        <w:r w:rsidRPr="007F3877">
          <w:rPr>
            <w:rFonts w:ascii="Times New Roman" w:eastAsia="Times New Roman" w:hAnsi="Times New Roman" w:cs="Times New Roman"/>
            <w:color w:val="0000FF"/>
            <w:sz w:val="24"/>
            <w:szCs w:val="24"/>
            <w:u w:val="single"/>
          </w:rPr>
          <w:t>advances</w:t>
        </w:r>
      </w:hyperlink>
      <w:r w:rsidRPr="007F3877">
        <w:rPr>
          <w:rFonts w:ascii="Times New Roman" w:eastAsia="Times New Roman" w:hAnsi="Times New Roman" w:cs="Times New Roman"/>
          <w:sz w:val="24"/>
          <w:szCs w:val="24"/>
        </w:rPr>
        <w:t xml:space="preserve"> produce themselves an additional up to twice linear complexity in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on average.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Pr="007F3877" w:rsidRDefault="007F3877" w:rsidP="007F3877">
      <w:pPr>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std::binary_search</w:t>
      </w:r>
    </w:p>
    <w:tbl>
      <w:tblPr>
        <w:tblW w:w="0" w:type="auto"/>
        <w:tblCellSpacing w:w="15" w:type="dxa"/>
        <w:tblCellMar>
          <w:top w:w="15" w:type="dxa"/>
          <w:left w:w="15" w:type="dxa"/>
          <w:bottom w:w="15" w:type="dxa"/>
          <w:right w:w="15" w:type="dxa"/>
        </w:tblCellMar>
        <w:tblLook w:val="04A0"/>
      </w:tblPr>
      <w:tblGrid>
        <w:gridCol w:w="1149"/>
        <w:gridCol w:w="799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binary_search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val);</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binary_search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val,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Test if value exists in sorted sequence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any element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equivalent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otherwise.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in the range shall already be </w:t>
      </w:r>
      <w:hyperlink r:id="rId384"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or at least </w:t>
      </w:r>
      <w:hyperlink r:id="rId385"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with respect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function optimizes the number of comparisons performed by comparing non-consecutive elements of the sorted range, which is specially efficient for </w:t>
      </w:r>
      <w:hyperlink r:id="rId386"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196"/>
        <w:gridCol w:w="96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T&gt;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binary_search (ForwardIterator first, ForwardIterator last,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val)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 = std::lower_bound(first,last,val);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(first!=last &amp;&amp; !(val&lt;*first));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87" w:history="1">
        <w:r w:rsidRPr="007F3877">
          <w:rPr>
            <w:rFonts w:ascii="Times New Roman" w:eastAsia="Times New Roman" w:hAnsi="Times New Roman" w:cs="Times New Roman"/>
            <w:color w:val="0000FF"/>
            <w:sz w:val="24"/>
            <w:szCs w:val="24"/>
            <w:u w:val="single"/>
          </w:rPr>
          <w:t>Forward iterators</w:t>
        </w:r>
      </w:hyperlink>
      <w:r w:rsidRPr="007F3877">
        <w:rPr>
          <w:rFonts w:ascii="Times New Roman" w:eastAsia="Times New Roman" w:hAnsi="Times New Roman" w:cs="Times New Roman"/>
          <w:sz w:val="24"/>
          <w:szCs w:val="24"/>
        </w:rPr>
        <w:t xml:space="preserve"> to the initial and final positions of a </w:t>
      </w:r>
      <w:hyperlink r:id="rId388" w:history="1">
        <w:r w:rsidRPr="007F3877">
          <w:rPr>
            <w:rFonts w:ascii="Times New Roman" w:eastAsia="Times New Roman" w:hAnsi="Times New Roman" w:cs="Times New Roman"/>
            <w:color w:val="0000FF"/>
            <w:sz w:val="24"/>
            <w:szCs w:val="24"/>
            <w:u w:val="single"/>
          </w:rPr>
          <w:t>sorted</w:t>
        </w:r>
      </w:hyperlink>
      <w:r w:rsidRPr="007F3877">
        <w:rPr>
          <w:rFonts w:ascii="Times New Roman" w:eastAsia="Times New Roman" w:hAnsi="Times New Roman" w:cs="Times New Roman"/>
          <w:sz w:val="24"/>
          <w:szCs w:val="24"/>
        </w:rPr>
        <w:t xml:space="preserve"> (or properly </w:t>
      </w:r>
      <w:hyperlink r:id="rId389" w:history="1">
        <w:r w:rsidRPr="007F3877">
          <w:rPr>
            <w:rFonts w:ascii="Times New Roman" w:eastAsia="Times New Roman" w:hAnsi="Times New Roman" w:cs="Times New Roman"/>
            <w:color w:val="0000FF"/>
            <w:sz w:val="24"/>
            <w:szCs w:val="24"/>
            <w:u w:val="single"/>
          </w:rPr>
          <w:t>partitioned</w:t>
        </w:r>
      </w:hyperlink>
      <w:r w:rsidRPr="007F3877">
        <w:rPr>
          <w:rFonts w:ascii="Times New Roman" w:eastAsia="Times New Roman" w:hAnsi="Times New Roman" w:cs="Times New Roman"/>
          <w:sz w:val="24"/>
          <w:szCs w:val="24"/>
        </w:rPr>
        <w:t xml:space="preserve">) sequence.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Value to search for in the range.</w:t>
      </w:r>
      <w:r w:rsidRPr="007F3877">
        <w:rPr>
          <w:rFonts w:ascii="Times New Roman" w:eastAsia="Times New Roman" w:hAnsi="Times New Roman" w:cs="Times New Roman"/>
          <w:sz w:val="24"/>
          <w:szCs w:val="24"/>
        </w:rPr>
        <w:br/>
        <w:t xml:space="preserve">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be a type supporting being compared with elements of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as either operand of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 pointed by </w:t>
      </w:r>
      <w:r w:rsidRPr="007F3877">
        <w:rPr>
          <w:rFonts w:ascii="Courier New" w:eastAsia="Times New Roman" w:hAnsi="Courier New" w:cs="Courier New"/>
          <w:sz w:val="24"/>
          <w:szCs w:val="24"/>
        </w:rPr>
        <w:t>ForwardIterator</w:t>
      </w:r>
      <w:r w:rsidRPr="007F3877">
        <w:rPr>
          <w:rFonts w:ascii="Times New Roman" w:eastAsia="Times New Roman" w:hAnsi="Times New Roman" w:cs="Times New Roman"/>
          <w:sz w:val="24"/>
          <w:szCs w:val="24"/>
        </w:rPr>
        <w:t xml:space="preserve"> (and of type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first argument is considered to go before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an element equivalent to </w:t>
      </w:r>
      <w:r w:rsidRPr="007F3877">
        <w:rPr>
          <w:rFonts w:ascii="Times New Roman" w:eastAsia="Times New Roman" w:hAnsi="Times New Roman" w:cs="Times New Roman"/>
          <w:i/>
          <w:iCs/>
          <w:sz w:val="24"/>
          <w:szCs w:val="24"/>
        </w:rPr>
        <w:t>val</w:t>
      </w:r>
      <w:r w:rsidRPr="007F3877">
        <w:rPr>
          <w:rFonts w:ascii="Times New Roman" w:eastAsia="Times New Roman" w:hAnsi="Times New Roman" w:cs="Times New Roman"/>
          <w:sz w:val="24"/>
          <w:szCs w:val="24"/>
        </w:rPr>
        <w:t xml:space="preserve"> is found, and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otherwise.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0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binary_search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std::binary_search,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myfunction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{1,2,3,4,5,4,3,2,1};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v(myints,myints+9);                         </w:t>
            </w:r>
            <w:r w:rsidRPr="007F3877">
              <w:rPr>
                <w:rFonts w:ascii="Courier New" w:eastAsia="Times New Roman" w:hAnsi="Courier New" w:cs="Courier New"/>
                <w:i/>
                <w:iCs/>
                <w:sz w:val="20"/>
                <w:szCs w:val="20"/>
              </w:rPr>
              <w:t>// 1 2 3 4 5 4 3 2 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(v.begin(), 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"looking for a 3...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(std::binary_search (v.begin(), v.end(),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"found!\n";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std::cout &lt;&lt; "not found.\n";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myfunction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(v.begin(), v.end(), myfunction);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"looking for a 6...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(std::binary_search (v.begin(), v.end(), 6, myfunction))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"found!\n";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std::cout &lt;&lt; "not found.\n";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5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looking for a 3... found!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looking for a 6... not found.</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On average, logarithmic in the </w:t>
      </w:r>
      <w:hyperlink r:id="rId390"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approximately </w:t>
      </w:r>
      <w:r w:rsidRPr="007F3877">
        <w:rPr>
          <w:rFonts w:ascii="Courier New" w:eastAsia="Times New Roman" w:hAnsi="Courier New" w:cs="Courier New"/>
          <w:sz w:val="20"/>
        </w:rPr>
        <w:t>log</w:t>
      </w:r>
      <w:r w:rsidRPr="007F3877">
        <w:rPr>
          <w:rFonts w:ascii="Courier New" w:eastAsia="Times New Roman" w:hAnsi="Courier New" w:cs="Courier New"/>
          <w:sz w:val="20"/>
          <w:vertAlign w:val="subscript"/>
        </w:rPr>
        <w:t>2</w:t>
      </w:r>
      <w:r w:rsidRPr="007F3877">
        <w:rPr>
          <w:rFonts w:ascii="Courier New" w:eastAsia="Times New Roman" w:hAnsi="Courier New" w:cs="Courier New"/>
          <w:sz w:val="20"/>
        </w:rPr>
        <w:t>(N)+2</w:t>
      </w:r>
      <w:r w:rsidRPr="007F3877">
        <w:rPr>
          <w:rFonts w:ascii="Times New Roman" w:eastAsia="Times New Roman" w:hAnsi="Times New Roman" w:cs="Times New Roman"/>
          <w:sz w:val="24"/>
          <w:szCs w:val="24"/>
        </w:rPr>
        <w:t xml:space="preserve"> element comparisons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w:t>
      </w:r>
      <w:r w:rsidRPr="007F3877">
        <w:rPr>
          <w:rFonts w:ascii="Times New Roman" w:eastAsia="Times New Roman" w:hAnsi="Times New Roman" w:cs="Times New Roman"/>
          <w:sz w:val="24"/>
          <w:szCs w:val="24"/>
        </w:rPr>
        <w:br/>
        <w:t xml:space="preserve">On </w:t>
      </w:r>
      <w:r w:rsidRPr="007F3877">
        <w:rPr>
          <w:rFonts w:ascii="Times New Roman" w:eastAsia="Times New Roman" w:hAnsi="Times New Roman" w:cs="Times New Roman"/>
          <w:i/>
          <w:iCs/>
          <w:sz w:val="24"/>
          <w:szCs w:val="24"/>
        </w:rPr>
        <w:t>non-</w:t>
      </w:r>
      <w:hyperlink r:id="rId391" w:history="1">
        <w:r w:rsidRPr="007F3877">
          <w:rPr>
            <w:rFonts w:ascii="Times New Roman" w:eastAsia="Times New Roman" w:hAnsi="Times New Roman" w:cs="Times New Roman"/>
            <w:i/>
            <w:iCs/>
            <w:color w:val="0000FF"/>
            <w:sz w:val="24"/>
            <w:szCs w:val="24"/>
            <w:u w:val="single"/>
          </w:rPr>
          <w:t>random-access</w:t>
        </w:r>
      </w:hyperlink>
      <w:r w:rsidRPr="007F3877">
        <w:rPr>
          <w:rFonts w:ascii="Times New Roman" w:eastAsia="Times New Roman" w:hAnsi="Times New Roman" w:cs="Times New Roman"/>
          <w:i/>
          <w:iCs/>
          <w:sz w:val="24"/>
          <w:szCs w:val="24"/>
        </w:rPr>
        <w:t xml:space="preserve"> iterators</w:t>
      </w:r>
      <w:r w:rsidRPr="007F3877">
        <w:rPr>
          <w:rFonts w:ascii="Times New Roman" w:eastAsia="Times New Roman" w:hAnsi="Times New Roman" w:cs="Times New Roman"/>
          <w:sz w:val="24"/>
          <w:szCs w:val="24"/>
        </w:rPr>
        <w:t xml:space="preserve">, the iterator </w:t>
      </w:r>
      <w:hyperlink r:id="rId392" w:history="1">
        <w:r w:rsidRPr="007F3877">
          <w:rPr>
            <w:rFonts w:ascii="Times New Roman" w:eastAsia="Times New Roman" w:hAnsi="Times New Roman" w:cs="Times New Roman"/>
            <w:color w:val="0000FF"/>
            <w:sz w:val="24"/>
            <w:szCs w:val="24"/>
            <w:u w:val="single"/>
          </w:rPr>
          <w:t>advances</w:t>
        </w:r>
      </w:hyperlink>
      <w:r w:rsidRPr="007F3877">
        <w:rPr>
          <w:rFonts w:ascii="Times New Roman" w:eastAsia="Times New Roman" w:hAnsi="Times New Roman" w:cs="Times New Roman"/>
          <w:sz w:val="24"/>
          <w:szCs w:val="24"/>
        </w:rPr>
        <w:t xml:space="preserve"> produce themselves an additional linear complexity in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on average.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std::merge</w:t>
      </w:r>
    </w:p>
    <w:tbl>
      <w:tblPr>
        <w:tblW w:w="0" w:type="auto"/>
        <w:tblCellSpacing w:w="15" w:type="dxa"/>
        <w:tblCellMar>
          <w:top w:w="15" w:type="dxa"/>
          <w:left w:w="15" w:type="dxa"/>
          <w:bottom w:w="15" w:type="dxa"/>
          <w:right w:w="15" w:type="dxa"/>
        </w:tblCellMar>
        <w:tblLook w:val="04A0"/>
      </w:tblPr>
      <w:tblGrid>
        <w:gridCol w:w="1149"/>
        <w:gridCol w:w="907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 class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merge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class OutputIterator,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merge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Merge sorted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Combines the elements in the sorted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 xml:space="preserve">, into a new range beginning at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with all its elements sorted.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The elements in both ranges shall already be ordered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The resulting range is also sorted according to this.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0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merge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(first1==last1)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std::copy(first2,last2,result);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(first2==last2)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std::copy(first1,last1,result);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 = (*first2&lt;*first1)? *first2++ : *first1++;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first1, last1</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93"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first sorted sequence. The range used is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first2, last2</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94"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second sorted sequence. The range used is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95" w:history="1">
        <w:r w:rsidRPr="007F3877">
          <w:rPr>
            <w:rFonts w:ascii="Times New Roman" w:eastAsia="Times New Roman" w:hAnsi="Times New Roman" w:cs="Times New Roman"/>
            <w:color w:val="0000FF"/>
            <w:sz w:val="24"/>
            <w:szCs w:val="24"/>
            <w:u w:val="single"/>
          </w:rPr>
          <w:t>Output iterator</w:t>
        </w:r>
      </w:hyperlink>
      <w:r w:rsidRPr="007F3877">
        <w:rPr>
          <w:rFonts w:ascii="Times New Roman" w:eastAsia="Times New Roman" w:hAnsi="Times New Roman" w:cs="Times New Roman"/>
          <w:sz w:val="24"/>
          <w:szCs w:val="24"/>
        </w:rPr>
        <w:t xml:space="preserve"> to the initial position of the range where the resulting combined range is stored. Its size is equal to the sum of both ranges above.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types pointed by the iterators,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t>The ranges shall not overlap.</w:t>
      </w:r>
      <w:r w:rsidRPr="007F3877">
        <w:rPr>
          <w:rFonts w:ascii="Times New Roman" w:eastAsia="Times New Roman" w:hAnsi="Times New Roman" w:cs="Times New Roman"/>
          <w:sz w:val="24"/>
          <w:szCs w:val="24"/>
        </w:rPr>
        <w:br/>
        <w:t xml:space="preserve">The elements in both input ranges should be </w:t>
      </w:r>
      <w:hyperlink r:id="rId396" w:history="1">
        <w:r w:rsidRPr="007F3877">
          <w:rPr>
            <w:rFonts w:ascii="Times New Roman" w:eastAsia="Times New Roman" w:hAnsi="Times New Roman" w:cs="Times New Roman"/>
            <w:color w:val="0000FF"/>
            <w:sz w:val="24"/>
            <w:szCs w:val="24"/>
            <w:u w:val="single"/>
          </w:rPr>
          <w:t>assignable</w:t>
        </w:r>
      </w:hyperlink>
      <w:r w:rsidRPr="007F3877">
        <w:rPr>
          <w:rFonts w:ascii="Times New Roman" w:eastAsia="Times New Roman" w:hAnsi="Times New Roman" w:cs="Times New Roman"/>
          <w:sz w:val="24"/>
          <w:szCs w:val="24"/>
        </w:rPr>
        <w:t xml:space="preserve"> to the elements in the range pointed by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They should also be comparable (with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and with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w:t>
      </w:r>
      <w:r w:rsidRPr="007F3877">
        <w:rPr>
          <w:rFonts w:ascii="Times New Roman" w:eastAsia="Times New Roman" w:hAnsi="Times New Roman" w:cs="Times New Roman"/>
          <w:i/>
          <w:iCs/>
          <w:sz w:val="24"/>
          <w:szCs w:val="24"/>
        </w:rPr>
        <w: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pointing to the </w:t>
      </w:r>
      <w:r w:rsidRPr="007F3877">
        <w:rPr>
          <w:rFonts w:ascii="Times New Roman" w:eastAsia="Times New Roman" w:hAnsi="Times New Roman" w:cs="Times New Roman"/>
          <w:i/>
          <w:iCs/>
          <w:sz w:val="24"/>
          <w:szCs w:val="24"/>
        </w:rPr>
        <w:t>past-the-end</w:t>
      </w:r>
      <w:r w:rsidRPr="007F3877">
        <w:rPr>
          <w:rFonts w:ascii="Times New Roman" w:eastAsia="Times New Roman" w:hAnsi="Times New Roman" w:cs="Times New Roman"/>
          <w:sz w:val="24"/>
          <w:szCs w:val="24"/>
        </w:rPr>
        <w:t xml:space="preserve"> element in the resulting sequence.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9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merge algorithm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std::merge,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first[] = {5,10,15,20,25};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second[] = {50,40,30,20,10};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v(10);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(first,first+5);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(second,second+5);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std::merge (first,first+5,second,second+5,v.begin());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resulting vector contains:";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it=v.begin(); it!=v.end();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7172"/>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resulting vector contains: 5 10 10 15 20 20 25 30 40 50</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w:t>
      </w:r>
      <w:r w:rsidRPr="007F3877">
        <w:rPr>
          <w:rFonts w:ascii="Courier New" w:eastAsia="Times New Roman" w:hAnsi="Courier New" w:cs="Courier New"/>
          <w:sz w:val="20"/>
        </w:rPr>
        <w:t>(1+count1-count2)</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w:t>
      </w:r>
      <w:hyperlink r:id="rId397"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 Compares and assigns all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are accessed.</w:t>
      </w:r>
      <w:r w:rsidRPr="007F3877">
        <w:rPr>
          <w:rFonts w:ascii="Times New Roman" w:eastAsia="Times New Roman" w:hAnsi="Times New Roman" w:cs="Times New Roman"/>
          <w:sz w:val="24"/>
          <w:szCs w:val="24"/>
        </w:rPr>
        <w:br/>
        <w:t xml:space="preserve">The objects in the range between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and the returned value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element comparisons, the element assignments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std::inplace_merge</w:t>
      </w:r>
    </w:p>
    <w:tbl>
      <w:tblPr>
        <w:tblW w:w="0" w:type="auto"/>
        <w:tblCellSpacing w:w="15" w:type="dxa"/>
        <w:tblCellMar>
          <w:top w:w="15" w:type="dxa"/>
          <w:left w:w="15" w:type="dxa"/>
          <w:bottom w:w="15" w:type="dxa"/>
          <w:right w:w="15" w:type="dxa"/>
        </w:tblCellMar>
        <w:tblLook w:val="04A0"/>
      </w:tblPr>
      <w:tblGrid>
        <w:gridCol w:w="1149"/>
        <w:gridCol w:w="967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BidirectionalIterator&gt;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inplace_merge (BidirectionalIterator first, BidirectionalIterator middle,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BidirectionalIterator,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inplace_merge (BidirectionalIterator first, BidirectionalIterator middle,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Merge consecutive sorted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Merges two consecutive sorted ranges: </w:t>
      </w:r>
      <w:r w:rsidRPr="007F3877">
        <w:rPr>
          <w:rFonts w:ascii="Courier New" w:eastAsia="Times New Roman" w:hAnsi="Courier New" w:cs="Courier New"/>
          <w:sz w:val="20"/>
        </w:rPr>
        <w:t>[first,middle)</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[middle,last)</w:t>
      </w:r>
      <w:r w:rsidRPr="007F3877">
        <w:rPr>
          <w:rFonts w:ascii="Times New Roman" w:eastAsia="Times New Roman" w:hAnsi="Times New Roman" w:cs="Times New Roman"/>
          <w:sz w:val="24"/>
          <w:szCs w:val="24"/>
        </w:rPr>
        <w:t xml:space="preserve">, putting the result into the combined sorted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The elements in both ranges shall already be ordered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The resulting range is also sorted according to this.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function preserves the relative order of elements with equivalent values, with the elements in the first range preceding those equivalent in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first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98" w:history="1">
        <w:r w:rsidRPr="007F3877">
          <w:rPr>
            <w:rFonts w:ascii="Times New Roman" w:eastAsia="Times New Roman" w:hAnsi="Times New Roman" w:cs="Times New Roman"/>
            <w:color w:val="0000FF"/>
            <w:sz w:val="24"/>
            <w:szCs w:val="24"/>
            <w:u w:val="single"/>
          </w:rPr>
          <w:t>Bidirectional iterator</w:t>
        </w:r>
      </w:hyperlink>
      <w:r w:rsidRPr="007F3877">
        <w:rPr>
          <w:rFonts w:ascii="Times New Roman" w:eastAsia="Times New Roman" w:hAnsi="Times New Roman" w:cs="Times New Roman"/>
          <w:sz w:val="24"/>
          <w:szCs w:val="24"/>
        </w:rPr>
        <w:t xml:space="preserve"> to the initial position in the first sorted sequence to merge. This is also the initial position where the resulting merged range is stored.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middle</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399" w:history="1">
        <w:r w:rsidRPr="007F3877">
          <w:rPr>
            <w:rFonts w:ascii="Times New Roman" w:eastAsia="Times New Roman" w:hAnsi="Times New Roman" w:cs="Times New Roman"/>
            <w:color w:val="0000FF"/>
            <w:sz w:val="24"/>
            <w:szCs w:val="24"/>
            <w:u w:val="single"/>
          </w:rPr>
          <w:t>Bidirectional iterator</w:t>
        </w:r>
      </w:hyperlink>
      <w:r w:rsidRPr="007F3877">
        <w:rPr>
          <w:rFonts w:ascii="Times New Roman" w:eastAsia="Times New Roman" w:hAnsi="Times New Roman" w:cs="Times New Roman"/>
          <w:sz w:val="24"/>
          <w:szCs w:val="24"/>
        </w:rPr>
        <w:t xml:space="preserve"> to the initial position of the second sorted sequence, which because both sequences must be consecutive, matches the </w:t>
      </w:r>
      <w:r w:rsidRPr="007F3877">
        <w:rPr>
          <w:rFonts w:ascii="Times New Roman" w:eastAsia="Times New Roman" w:hAnsi="Times New Roman" w:cs="Times New Roman"/>
          <w:i/>
          <w:iCs/>
          <w:sz w:val="24"/>
          <w:szCs w:val="24"/>
        </w:rPr>
        <w:t>past-the-end</w:t>
      </w:r>
      <w:r w:rsidRPr="007F3877">
        <w:rPr>
          <w:rFonts w:ascii="Times New Roman" w:eastAsia="Times New Roman" w:hAnsi="Times New Roman" w:cs="Times New Roman"/>
          <w:sz w:val="24"/>
          <w:szCs w:val="24"/>
        </w:rPr>
        <w:t xml:space="preserve"> position of the first sequence.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00" w:history="1">
        <w:r w:rsidRPr="007F3877">
          <w:rPr>
            <w:rFonts w:ascii="Times New Roman" w:eastAsia="Times New Roman" w:hAnsi="Times New Roman" w:cs="Times New Roman"/>
            <w:color w:val="0000FF"/>
            <w:sz w:val="24"/>
            <w:szCs w:val="24"/>
            <w:u w:val="single"/>
          </w:rPr>
          <w:t>Bidirectional iterator</w:t>
        </w:r>
      </w:hyperlink>
      <w:r w:rsidRPr="007F3877">
        <w:rPr>
          <w:rFonts w:ascii="Times New Roman" w:eastAsia="Times New Roman" w:hAnsi="Times New Roman" w:cs="Times New Roman"/>
          <w:sz w:val="24"/>
          <w:szCs w:val="24"/>
        </w:rPr>
        <w:t xml:space="preserve"> to the </w:t>
      </w:r>
      <w:r w:rsidRPr="007F3877">
        <w:rPr>
          <w:rFonts w:ascii="Times New Roman" w:eastAsia="Times New Roman" w:hAnsi="Times New Roman" w:cs="Times New Roman"/>
          <w:i/>
          <w:iCs/>
          <w:sz w:val="24"/>
          <w:szCs w:val="24"/>
        </w:rPr>
        <w:t>past-the-end</w:t>
      </w:r>
      <w:r w:rsidRPr="007F3877">
        <w:rPr>
          <w:rFonts w:ascii="Times New Roman" w:eastAsia="Times New Roman" w:hAnsi="Times New Roman" w:cs="Times New Roman"/>
          <w:sz w:val="24"/>
          <w:szCs w:val="24"/>
        </w:rPr>
        <w:t xml:space="preserve"> position of the second sorted sequence. This is also the </w:t>
      </w:r>
      <w:r w:rsidRPr="007F3877">
        <w:rPr>
          <w:rFonts w:ascii="Times New Roman" w:eastAsia="Times New Roman" w:hAnsi="Times New Roman" w:cs="Times New Roman"/>
          <w:i/>
          <w:iCs/>
          <w:sz w:val="24"/>
          <w:szCs w:val="24"/>
        </w:rPr>
        <w:t>past-the-end</w:t>
      </w:r>
      <w:r w:rsidRPr="007F3877">
        <w:rPr>
          <w:rFonts w:ascii="Times New Roman" w:eastAsia="Times New Roman" w:hAnsi="Times New Roman" w:cs="Times New Roman"/>
          <w:sz w:val="24"/>
          <w:szCs w:val="24"/>
        </w:rPr>
        <w:t xml:space="preserve"> position of the range where the resulting merged range is stored.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types pointed by the iterators,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BidirectionalIterator</w:t>
      </w:r>
      <w:r w:rsidRPr="007F3877">
        <w:rPr>
          <w:rFonts w:ascii="Times New Roman" w:eastAsia="Times New Roman" w:hAnsi="Times New Roman" w:cs="Times New Roman"/>
          <w:sz w:val="24"/>
          <w:szCs w:val="24"/>
        </w:rPr>
        <w:t xml:space="preserve"> shall point to a type for which </w:t>
      </w:r>
      <w:hyperlink r:id="rId401" w:history="1">
        <w:r w:rsidRPr="007F3877">
          <w:rPr>
            <w:rFonts w:ascii="Courier New" w:eastAsia="Times New Roman" w:hAnsi="Courier New" w:cs="Courier New"/>
            <w:color w:val="0000FF"/>
            <w:sz w:val="24"/>
            <w:szCs w:val="24"/>
            <w:u w:val="single"/>
          </w:rPr>
          <w:t>swap</w:t>
        </w:r>
      </w:hyperlink>
      <w:r w:rsidRPr="007F3877">
        <w:rPr>
          <w:rFonts w:ascii="Times New Roman" w:eastAsia="Times New Roman" w:hAnsi="Times New Roman" w:cs="Times New Roman"/>
          <w:sz w:val="24"/>
          <w:szCs w:val="24"/>
        </w:rPr>
        <w:t xml:space="preserve"> is properly defined and which is both </w:t>
      </w:r>
      <w:hyperlink r:id="rId402" w:history="1">
        <w:r w:rsidRPr="007F3877">
          <w:rPr>
            <w:rFonts w:ascii="Times New Roman" w:eastAsia="Times New Roman" w:hAnsi="Times New Roman" w:cs="Times New Roman"/>
            <w:i/>
            <w:iCs/>
            <w:color w:val="0000FF"/>
            <w:sz w:val="24"/>
            <w:szCs w:val="24"/>
            <w:u w:val="single"/>
          </w:rPr>
          <w:t>move-constructible</w:t>
        </w:r>
      </w:hyperlink>
      <w:r w:rsidRPr="007F3877">
        <w:rPr>
          <w:rFonts w:ascii="Times New Roman" w:eastAsia="Times New Roman" w:hAnsi="Times New Roman" w:cs="Times New Roman"/>
          <w:sz w:val="24"/>
          <w:szCs w:val="24"/>
        </w:rPr>
        <w:t xml:space="preserve"> and </w:t>
      </w:r>
      <w:hyperlink r:id="rId403" w:history="1">
        <w:r w:rsidRPr="007F3877">
          <w:rPr>
            <w:rFonts w:ascii="Times New Roman" w:eastAsia="Times New Roman" w:hAnsi="Times New Roman" w:cs="Times New Roman"/>
            <w:i/>
            <w:iCs/>
            <w:color w:val="0000FF"/>
            <w:sz w:val="24"/>
            <w:szCs w:val="24"/>
            <w:u w:val="single"/>
          </w:rPr>
          <w:t>move-assignable</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1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inplace_merge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std::inplace_merge, std::sort, std::copy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first[] = {5,10,15,20,25};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second[] = {50,40,30,20,10};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v(10);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(first,first+5);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(second,second+5);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it=std::copy (first, first+5, v.begin());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std::copy (second,second+5,it);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std::inplace_merge (v.begin(),v.begin()+5,v.end());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resulting vector contains:";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(it=v.begin(); it!=v.end();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7172"/>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resulting vector contains: 5 10 10 15 20 20 25 30 40 50</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If enough extra memory is available, linear in the </w:t>
      </w:r>
      <w:hyperlink r:id="rId404"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w:t>
      </w:r>
      <w:r w:rsidRPr="007F3877">
        <w:rPr>
          <w:rFonts w:ascii="Courier New" w:eastAsia="Times New Roman" w:hAnsi="Courier New" w:cs="Courier New"/>
          <w:sz w:val="20"/>
        </w:rPr>
        <w:t>N-1</w:t>
      </w:r>
      <w:r w:rsidRPr="007F3877">
        <w:rPr>
          <w:rFonts w:ascii="Times New Roman" w:eastAsia="Times New Roman" w:hAnsi="Times New Roman" w:cs="Times New Roman"/>
          <w:sz w:val="24"/>
          <w:szCs w:val="24"/>
        </w:rPr>
        <w:t xml:space="preserve"> comparisons and up to twice that many element moves.</w:t>
      </w:r>
      <w:r w:rsidRPr="007F3877">
        <w:rPr>
          <w:rFonts w:ascii="Times New Roman" w:eastAsia="Times New Roman" w:hAnsi="Times New Roman" w:cs="Times New Roman"/>
          <w:sz w:val="24"/>
          <w:szCs w:val="24"/>
        </w:rPr>
        <w:br/>
        <w:t xml:space="preserve">Otherwise, up to linearithmic: Performs up to </w:t>
      </w:r>
      <w:r w:rsidRPr="007F3877">
        <w:rPr>
          <w:rFonts w:ascii="Courier New" w:eastAsia="Times New Roman" w:hAnsi="Courier New" w:cs="Courier New"/>
          <w:sz w:val="20"/>
        </w:rPr>
        <w:t>N*log(N)</w:t>
      </w:r>
      <w:r w:rsidRPr="007F3877">
        <w:rPr>
          <w:rFonts w:ascii="Times New Roman" w:eastAsia="Times New Roman" w:hAnsi="Times New Roman" w:cs="Times New Roman"/>
          <w:sz w:val="24"/>
          <w:szCs w:val="24"/>
        </w:rPr>
        <w:t xml:space="preserve"> element comparisons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the distance above), and up to that many element swaps.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std::includes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includes (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includes (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 Compare comp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Test whether sorted range includes another sorted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true if the sorted range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contains all the elements in the sorted range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elements in the range shall already be ordered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73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lastRenderedPageBreak/>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includes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(first2!=last2)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 (first1==last1) || (*first2&lt;*first1)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false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(!(*first1&lt;*first2)) ++first2;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first1, last1</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05"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first sorted sequence (which is tested on whether it contains the second sequence). The range used is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first2, last2</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06"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second sorted sequence (which is tested on whether it is contained in the first sequence). The range used is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as arguments (one from each of the two sequences, in the same order),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every element in the range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 xml:space="preserve"> is contained in the range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otherwise.</w:t>
      </w:r>
    </w:p>
    <w:p w:rsidR="007F3877" w:rsidRPr="007F3877" w:rsidRDefault="007F3877" w:rsidP="007F38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407" w:history="1">
        <w:r w:rsidRPr="007F3877">
          <w:rPr>
            <w:rFonts w:ascii="Times New Roman" w:eastAsia="Times New Roman" w:hAnsi="Times New Roman" w:cs="Times New Roman"/>
            <w:color w:val="0000FF"/>
            <w:sz w:val="24"/>
            <w:szCs w:val="24"/>
            <w:u w:val="single"/>
          </w:rPr>
          <w:t>C++98</w:t>
        </w:r>
      </w:hyperlink>
    </w:p>
    <w:p w:rsidR="007F3877" w:rsidRPr="007F3877" w:rsidRDefault="007F3877" w:rsidP="007F387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408" w:history="1">
        <w:r w:rsidRPr="007F3877">
          <w:rPr>
            <w:rFonts w:ascii="Times New Roman" w:eastAsia="Times New Roman" w:hAnsi="Times New Roman" w:cs="Times New Roman"/>
            <w:color w:val="0000FF"/>
            <w:sz w:val="24"/>
            <w:szCs w:val="24"/>
            <w:u w:val="single"/>
          </w:rPr>
          <w:t>C++11</w:t>
        </w:r>
      </w:hyperlink>
    </w:p>
    <w:p w:rsidR="007F3877" w:rsidRPr="007F3877" w:rsidRDefault="007F3877" w:rsidP="007F3877">
      <w:pPr>
        <w:numPr>
          <w:ilvl w:val="0"/>
          <w:numId w:val="23"/>
        </w:numPr>
        <w:spacing w:before="100" w:beforeAutospacing="1" w:after="100" w:afterAutospacing="1"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If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 xml:space="preserve"> is an empty range, the result is unspecified.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6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includes algorithm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std::includes,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bool</w:t>
            </w:r>
            <w:r w:rsidRPr="007F3877">
              <w:rPr>
                <w:rFonts w:ascii="Courier New" w:eastAsia="Times New Roman" w:hAnsi="Courier New" w:cs="Courier New"/>
                <w:sz w:val="20"/>
              </w:rPr>
              <w:t xml:space="preserve"> myfunction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container[] = {5,10,15,20,25,30,35,40,45,50};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continent[] = {40,30,20,10};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(container,container+10);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(continent,continent+4);</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 std::includes(container,container+10,continent,continent+4)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"container includes continent!\n";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myfunction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 std::includes(container,container+10,continent,continent+4, myfunction)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"container includes continent!\n";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5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container includes continent!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container includes continent!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twice the </w:t>
      </w:r>
      <w:hyperlink r:id="rId409" w:history="1">
        <w:r w:rsidRPr="007F3877">
          <w:rPr>
            <w:rFonts w:ascii="Times New Roman" w:eastAsia="Times New Roman" w:hAnsi="Times New Roman" w:cs="Times New Roman"/>
            <w:color w:val="0000FF"/>
            <w:sz w:val="24"/>
            <w:szCs w:val="24"/>
            <w:u w:val="single"/>
          </w:rPr>
          <w:t>distances</w:t>
        </w:r>
      </w:hyperlink>
      <w:r w:rsidRPr="007F3877">
        <w:rPr>
          <w:rFonts w:ascii="Times New Roman" w:eastAsia="Times New Roman" w:hAnsi="Times New Roman" w:cs="Times New Roman"/>
          <w:sz w:val="24"/>
          <w:szCs w:val="24"/>
        </w:rPr>
        <w:t xml:space="preserve"> in both ranges: Performs up to </w:t>
      </w:r>
      <w:r w:rsidRPr="007F3877">
        <w:rPr>
          <w:rFonts w:ascii="Courier New" w:eastAsia="Times New Roman" w:hAnsi="Courier New" w:cs="Courier New"/>
          <w:sz w:val="20"/>
        </w:rPr>
        <w:t>2*(count1+count2)-1</w:t>
      </w:r>
      <w:r w:rsidRPr="007F3877">
        <w:rPr>
          <w:rFonts w:ascii="Times New Roman" w:eastAsia="Times New Roman" w:hAnsi="Times New Roman" w:cs="Times New Roman"/>
          <w:sz w:val="24"/>
          <w:szCs w:val="24"/>
        </w:rPr>
        <w:t xml:space="preserve"> comparisons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w:t>
      </w:r>
      <w:hyperlink r:id="rId410"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Some (or all) of the objects in both ranges are accessed (twice each at most).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Throws if any element comparison (or call to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throws or if any of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std::set_union</w:t>
      </w:r>
    </w:p>
    <w:tbl>
      <w:tblPr>
        <w:tblW w:w="0" w:type="auto"/>
        <w:tblCellSpacing w:w="15" w:type="dxa"/>
        <w:tblCellMar>
          <w:top w:w="15" w:type="dxa"/>
          <w:left w:w="15" w:type="dxa"/>
          <w:bottom w:w="15" w:type="dxa"/>
          <w:right w:w="15" w:type="dxa"/>
        </w:tblCellMar>
        <w:tblLook w:val="04A0"/>
      </w:tblPr>
      <w:tblGrid>
        <w:gridCol w:w="1149"/>
        <w:gridCol w:w="907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lastRenderedPageBreak/>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 class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set_union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class OutputIterator,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set_union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Union of two sorted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Constructs a sorted range beginning in the location pointed by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with the </w:t>
      </w:r>
      <w:r w:rsidRPr="007F3877">
        <w:rPr>
          <w:rFonts w:ascii="Times New Roman" w:eastAsia="Times New Roman" w:hAnsi="Times New Roman" w:cs="Times New Roman"/>
          <w:i/>
          <w:iCs/>
          <w:sz w:val="24"/>
          <w:szCs w:val="24"/>
        </w:rPr>
        <w:t>set union</w:t>
      </w:r>
      <w:r w:rsidRPr="007F3877">
        <w:rPr>
          <w:rFonts w:ascii="Times New Roman" w:eastAsia="Times New Roman" w:hAnsi="Times New Roman" w:cs="Times New Roman"/>
          <w:sz w:val="24"/>
          <w:szCs w:val="24"/>
        </w:rPr>
        <w:t xml:space="preserve"> of the two sorted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w:t>
      </w:r>
      <w:r w:rsidRPr="007F3877">
        <w:rPr>
          <w:rFonts w:ascii="Times New Roman" w:eastAsia="Times New Roman" w:hAnsi="Times New Roman" w:cs="Times New Roman"/>
          <w:i/>
          <w:iCs/>
          <w:sz w:val="24"/>
          <w:szCs w:val="24"/>
        </w:rPr>
        <w:t>union</w:t>
      </w:r>
      <w:r w:rsidRPr="007F3877">
        <w:rPr>
          <w:rFonts w:ascii="Times New Roman" w:eastAsia="Times New Roman" w:hAnsi="Times New Roman" w:cs="Times New Roman"/>
          <w:sz w:val="24"/>
          <w:szCs w:val="24"/>
        </w:rPr>
        <w:t xml:space="preserve"> of two sets is formed by the elements that are present in either one of the sets, or in both. Elements from the second range that have an equivalent element in the first range are not copied to the resulting range.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elements in the ranges shall already be ordered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The resulting range is also sorted according to this.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0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set_union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(first1==last1)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std::copy(first2,last2,result);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(first2==last2)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std::copy(first1,last1,result);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(*first1&lt;*first2) { *result = *first1; ++first1;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(*first2&lt;*first1) { *result = *first2; ++first2;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 *result = *first1; ++first1; ++first2;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first1, last1</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11"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first sorted sequence. The range used is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first2, last2</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12"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second sorted sequence. The range used is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13" w:history="1">
        <w:r w:rsidRPr="007F3877">
          <w:rPr>
            <w:rFonts w:ascii="Times New Roman" w:eastAsia="Times New Roman" w:hAnsi="Times New Roman" w:cs="Times New Roman"/>
            <w:color w:val="0000FF"/>
            <w:sz w:val="24"/>
            <w:szCs w:val="24"/>
            <w:u w:val="single"/>
          </w:rPr>
          <w:t>Output iterator</w:t>
        </w:r>
      </w:hyperlink>
      <w:r w:rsidRPr="007F3877">
        <w:rPr>
          <w:rFonts w:ascii="Times New Roman" w:eastAsia="Times New Roman" w:hAnsi="Times New Roman" w:cs="Times New Roman"/>
          <w:sz w:val="24"/>
          <w:szCs w:val="24"/>
        </w:rPr>
        <w:t xml:space="preserve"> to the initial position of the range where the resulting sequence is stored.</w:t>
      </w:r>
      <w:r w:rsidRPr="007F3877">
        <w:rPr>
          <w:rFonts w:ascii="Times New Roman" w:eastAsia="Times New Roman" w:hAnsi="Times New Roman" w:cs="Times New Roman"/>
          <w:sz w:val="24"/>
          <w:szCs w:val="24"/>
        </w:rPr>
        <w:br/>
        <w:t>The pointed type shall support being assigned the value of an element from the other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types pointed by the input iterators,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t>The ranges shall not overlap.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An iterator to the end of the constructed range.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4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set_union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std::set_union,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first[] = {5,10,15,20,25};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second[] = {50,40,30,20,10};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v(10);                      </w:t>
            </w:r>
            <w:r w:rsidRPr="007F3877">
              <w:rPr>
                <w:rFonts w:ascii="Courier New" w:eastAsia="Times New Roman" w:hAnsi="Courier New" w:cs="Courier New"/>
                <w:i/>
                <w:iCs/>
                <w:sz w:val="20"/>
                <w:szCs w:val="20"/>
              </w:rPr>
              <w:t>// 0  0  0  0  0  0  0  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(first,first+5);     </w:t>
            </w:r>
            <w:r w:rsidRPr="007F3877">
              <w:rPr>
                <w:rFonts w:ascii="Courier New" w:eastAsia="Times New Roman" w:hAnsi="Courier New" w:cs="Courier New"/>
                <w:i/>
                <w:iCs/>
                <w:sz w:val="20"/>
                <w:szCs w:val="20"/>
              </w:rPr>
              <w:t>//  5 10 15 20 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(second,second+5);   </w:t>
            </w:r>
            <w:r w:rsidRPr="007F3877">
              <w:rPr>
                <w:rFonts w:ascii="Courier New" w:eastAsia="Times New Roman" w:hAnsi="Courier New" w:cs="Courier New"/>
                <w:i/>
                <w:iCs/>
                <w:sz w:val="20"/>
                <w:szCs w:val="20"/>
              </w:rPr>
              <w:t>// 10 20 30 40 50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it=std::set_union (first, first+5, second, second+5, v.begin());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5 10 15 20 25 30 40 50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v.resize(it-v.begin());                      </w:t>
            </w:r>
            <w:r w:rsidRPr="007F3877">
              <w:rPr>
                <w:rFonts w:ascii="Courier New" w:eastAsia="Times New Roman" w:hAnsi="Courier New" w:cs="Courier New"/>
                <w:i/>
                <w:iCs/>
                <w:sz w:val="20"/>
                <w:szCs w:val="20"/>
              </w:rPr>
              <w:t>// 5 10 15 20 25 30 40 50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union has " &lt;&lt; (v.size()) &lt;&lt; " elements:\n";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(it=v.begin(); it!=v.end();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0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union has 8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5 10 15 20 25 30 40 50</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Up to linear in </w:t>
      </w:r>
      <w:r w:rsidRPr="007F3877">
        <w:rPr>
          <w:rFonts w:ascii="Courier New" w:eastAsia="Times New Roman" w:hAnsi="Courier New" w:cs="Courier New"/>
          <w:sz w:val="20"/>
        </w:rPr>
        <w:t>2*(count1+count2)-1</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w:t>
      </w:r>
      <w:hyperlink r:id="rId414"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 Compares and assigns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are accessed.</w:t>
      </w:r>
      <w:r w:rsidRPr="007F3877">
        <w:rPr>
          <w:rFonts w:ascii="Times New Roman" w:eastAsia="Times New Roman" w:hAnsi="Times New Roman" w:cs="Times New Roman"/>
          <w:sz w:val="24"/>
          <w:szCs w:val="24"/>
        </w:rPr>
        <w:br/>
        <w:t xml:space="preserve">The objects in the range between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and the returned value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assignments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std::set_intersection</w:t>
      </w:r>
    </w:p>
    <w:tbl>
      <w:tblPr>
        <w:tblW w:w="0" w:type="auto"/>
        <w:tblCellSpacing w:w="15" w:type="dxa"/>
        <w:tblCellMar>
          <w:top w:w="15" w:type="dxa"/>
          <w:left w:w="15" w:type="dxa"/>
          <w:bottom w:w="15" w:type="dxa"/>
          <w:right w:w="15" w:type="dxa"/>
        </w:tblCellMar>
        <w:tblLook w:val="04A0"/>
      </w:tblPr>
      <w:tblGrid>
        <w:gridCol w:w="1149"/>
        <w:gridCol w:w="955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 class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set_intersection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class OutputIterator,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set_intersection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Intersection of two sorted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Constructs a sorted range beginning in the location pointed by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with the </w:t>
      </w:r>
      <w:r w:rsidRPr="007F3877">
        <w:rPr>
          <w:rFonts w:ascii="Times New Roman" w:eastAsia="Times New Roman" w:hAnsi="Times New Roman" w:cs="Times New Roman"/>
          <w:i/>
          <w:iCs/>
          <w:sz w:val="24"/>
          <w:szCs w:val="24"/>
        </w:rPr>
        <w:t>set intersection</w:t>
      </w:r>
      <w:r w:rsidRPr="007F3877">
        <w:rPr>
          <w:rFonts w:ascii="Times New Roman" w:eastAsia="Times New Roman" w:hAnsi="Times New Roman" w:cs="Times New Roman"/>
          <w:sz w:val="24"/>
          <w:szCs w:val="24"/>
        </w:rPr>
        <w:t xml:space="preserve"> of the two sorted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w:t>
      </w:r>
      <w:r w:rsidRPr="007F3877">
        <w:rPr>
          <w:rFonts w:ascii="Times New Roman" w:eastAsia="Times New Roman" w:hAnsi="Times New Roman" w:cs="Times New Roman"/>
          <w:i/>
          <w:iCs/>
          <w:sz w:val="24"/>
          <w:szCs w:val="24"/>
        </w:rPr>
        <w:t>intersection</w:t>
      </w:r>
      <w:r w:rsidRPr="007F3877">
        <w:rPr>
          <w:rFonts w:ascii="Times New Roman" w:eastAsia="Times New Roman" w:hAnsi="Times New Roman" w:cs="Times New Roman"/>
          <w:sz w:val="24"/>
          <w:szCs w:val="24"/>
        </w:rPr>
        <w:t xml:space="preserve"> of two sets is formed only by the elements that are present in both sets. The elements copied by the function come always from the first range, in the same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elements in the ranges shall already be ordered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The resulting range is also sorted according to this.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5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set_intersection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(first1!=last1 &amp;&amp; first2!=last2)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(*first1&lt;*first2) ++first1;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(*first2&lt;*first1) ++first2;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 = *first1;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++result; ++first1; ++first2;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first1, last1</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15"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first sorted sequence. The range used is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first2, last2</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16"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second sorted sequence. The range used is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17" w:history="1">
        <w:r w:rsidRPr="007F3877">
          <w:rPr>
            <w:rFonts w:ascii="Times New Roman" w:eastAsia="Times New Roman" w:hAnsi="Times New Roman" w:cs="Times New Roman"/>
            <w:color w:val="0000FF"/>
            <w:sz w:val="24"/>
            <w:szCs w:val="24"/>
            <w:u w:val="single"/>
          </w:rPr>
          <w:t>Output iterator</w:t>
        </w:r>
      </w:hyperlink>
      <w:r w:rsidRPr="007F3877">
        <w:rPr>
          <w:rFonts w:ascii="Times New Roman" w:eastAsia="Times New Roman" w:hAnsi="Times New Roman" w:cs="Times New Roman"/>
          <w:sz w:val="24"/>
          <w:szCs w:val="24"/>
        </w:rPr>
        <w:t xml:space="preserve"> to the initial position of the range where the resulting sequence is stored.</w:t>
      </w:r>
      <w:r w:rsidRPr="007F3877">
        <w:rPr>
          <w:rFonts w:ascii="Times New Roman" w:eastAsia="Times New Roman" w:hAnsi="Times New Roman" w:cs="Times New Roman"/>
          <w:sz w:val="24"/>
          <w:szCs w:val="24"/>
        </w:rPr>
        <w:br/>
        <w:t>The pointed type shall support being assigned the value of an element from the first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types pointed by the input iterators,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t>The ranges shall not overlap.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An iterator to the end of the constructed range.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4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set_intersection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std::set_intersection,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first[] = {5,10,15,20,25};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second[] = {50,40,30,20,10};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v(10);                      </w:t>
            </w:r>
            <w:r w:rsidRPr="007F3877">
              <w:rPr>
                <w:rFonts w:ascii="Courier New" w:eastAsia="Times New Roman" w:hAnsi="Courier New" w:cs="Courier New"/>
                <w:i/>
                <w:iCs/>
                <w:sz w:val="20"/>
                <w:szCs w:val="20"/>
              </w:rPr>
              <w:t>// 0  0  0  0  0  0  0  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(first,first+5);     </w:t>
            </w:r>
            <w:r w:rsidRPr="007F3877">
              <w:rPr>
                <w:rFonts w:ascii="Courier New" w:eastAsia="Times New Roman" w:hAnsi="Courier New" w:cs="Courier New"/>
                <w:i/>
                <w:iCs/>
                <w:sz w:val="20"/>
                <w:szCs w:val="20"/>
              </w:rPr>
              <w:t>//  5 10 15 20 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(second,second+5);   </w:t>
            </w:r>
            <w:r w:rsidRPr="007F3877">
              <w:rPr>
                <w:rFonts w:ascii="Courier New" w:eastAsia="Times New Roman" w:hAnsi="Courier New" w:cs="Courier New"/>
                <w:i/>
                <w:iCs/>
                <w:sz w:val="20"/>
                <w:szCs w:val="20"/>
              </w:rPr>
              <w:t>// 10 20 30 40 50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it=std::set_intersection (first, first+5, second, second+5, v.begin());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10 20 0  0  0  0  0  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v.resize(it-v.begin());                      </w:t>
            </w:r>
            <w:r w:rsidRPr="007F3877">
              <w:rPr>
                <w:rFonts w:ascii="Courier New" w:eastAsia="Times New Roman" w:hAnsi="Courier New" w:cs="Courier New"/>
                <w:i/>
                <w:iCs/>
                <w:sz w:val="20"/>
                <w:szCs w:val="20"/>
              </w:rPr>
              <w:t>// 10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intersection has " &lt;&lt; (v.size()) &lt;&lt; " elements:\n";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(it=v.begin(); it!=v.end();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93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intersection has 2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10 20</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w:t>
      </w:r>
      <w:r w:rsidRPr="007F3877">
        <w:rPr>
          <w:rFonts w:ascii="Courier New" w:eastAsia="Times New Roman" w:hAnsi="Courier New" w:cs="Courier New"/>
          <w:sz w:val="20"/>
        </w:rPr>
        <w:t>2*(count1+count2)-1</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w:t>
      </w:r>
      <w:hyperlink r:id="rId418"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 Compares and assigns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are accessed.</w:t>
      </w:r>
      <w:r w:rsidRPr="007F3877">
        <w:rPr>
          <w:rFonts w:ascii="Times New Roman" w:eastAsia="Times New Roman" w:hAnsi="Times New Roman" w:cs="Times New Roman"/>
          <w:sz w:val="24"/>
          <w:szCs w:val="24"/>
        </w:rPr>
        <w:br/>
        <w:t xml:space="preserve">The objects in the range between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and the returned value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assignments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std::set_difference</w:t>
      </w:r>
    </w:p>
    <w:tbl>
      <w:tblPr>
        <w:tblW w:w="0" w:type="auto"/>
        <w:tblCellSpacing w:w="15" w:type="dxa"/>
        <w:tblCellMar>
          <w:top w:w="15" w:type="dxa"/>
          <w:left w:w="15" w:type="dxa"/>
          <w:bottom w:w="15" w:type="dxa"/>
          <w:right w:w="15" w:type="dxa"/>
        </w:tblCellMar>
        <w:tblLook w:val="04A0"/>
      </w:tblPr>
      <w:tblGrid>
        <w:gridCol w:w="1149"/>
        <w:gridCol w:w="93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 class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set_difference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lastRenderedPageBreak/>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lastRenderedPageBreak/>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class OutputIterator,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set_difference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Difference of two sorted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Constructs a sorted range beginning in the location pointed by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with the </w:t>
      </w:r>
      <w:r w:rsidRPr="007F3877">
        <w:rPr>
          <w:rFonts w:ascii="Times New Roman" w:eastAsia="Times New Roman" w:hAnsi="Times New Roman" w:cs="Times New Roman"/>
          <w:i/>
          <w:iCs/>
          <w:sz w:val="24"/>
          <w:szCs w:val="24"/>
        </w:rPr>
        <w:t>set difference</w:t>
      </w:r>
      <w:r w:rsidRPr="007F3877">
        <w:rPr>
          <w:rFonts w:ascii="Times New Roman" w:eastAsia="Times New Roman" w:hAnsi="Times New Roman" w:cs="Times New Roman"/>
          <w:sz w:val="24"/>
          <w:szCs w:val="24"/>
        </w:rPr>
        <w:t xml:space="preserve"> of the sorted range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with respect to the sorted range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w:t>
      </w:r>
      <w:r w:rsidRPr="007F3877">
        <w:rPr>
          <w:rFonts w:ascii="Times New Roman" w:eastAsia="Times New Roman" w:hAnsi="Times New Roman" w:cs="Times New Roman"/>
          <w:i/>
          <w:iCs/>
          <w:sz w:val="24"/>
          <w:szCs w:val="24"/>
        </w:rPr>
        <w:t>difference</w:t>
      </w:r>
      <w:r w:rsidRPr="007F3877">
        <w:rPr>
          <w:rFonts w:ascii="Times New Roman" w:eastAsia="Times New Roman" w:hAnsi="Times New Roman" w:cs="Times New Roman"/>
          <w:sz w:val="24"/>
          <w:szCs w:val="24"/>
        </w:rPr>
        <w:t xml:space="preserve"> of two sets is formed by the elements that are present in the first set, but not in the second one. The elements copied by the function come always from the first range, in the same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Notice that this is a directional operation - for a symmetrical equivalent, see </w:t>
      </w:r>
      <w:hyperlink r:id="rId419" w:history="1">
        <w:r w:rsidRPr="007F3877">
          <w:rPr>
            <w:rFonts w:ascii="Times New Roman" w:eastAsia="Times New Roman" w:hAnsi="Times New Roman" w:cs="Times New Roman"/>
            <w:color w:val="0000FF"/>
            <w:sz w:val="24"/>
            <w:szCs w:val="24"/>
            <w:u w:val="single"/>
          </w:rPr>
          <w:t>set_symmetric_difference</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elements in the ranges shall already be ordered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The resulting range is also sorted according to this.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3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set_difference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(first1!=last1 &amp;&amp; first2!=last2)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(*first1&lt;*first2) { *result = *first1; ++result; ++first1;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(*first2&lt;*first1) ++first2;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 ++first1; ++first2;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std::copy(first1,last1,result);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first1, last1</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20"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first sorted sequence. The range used is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first2, last2</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21"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second sorted sequence. The range used is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22" w:history="1">
        <w:r w:rsidRPr="007F3877">
          <w:rPr>
            <w:rFonts w:ascii="Times New Roman" w:eastAsia="Times New Roman" w:hAnsi="Times New Roman" w:cs="Times New Roman"/>
            <w:color w:val="0000FF"/>
            <w:sz w:val="24"/>
            <w:szCs w:val="24"/>
            <w:u w:val="single"/>
          </w:rPr>
          <w:t>Output iterator</w:t>
        </w:r>
      </w:hyperlink>
      <w:r w:rsidRPr="007F3877">
        <w:rPr>
          <w:rFonts w:ascii="Times New Roman" w:eastAsia="Times New Roman" w:hAnsi="Times New Roman" w:cs="Times New Roman"/>
          <w:sz w:val="24"/>
          <w:szCs w:val="24"/>
        </w:rPr>
        <w:t xml:space="preserve"> to the initial position of the range where the resulting sequence is stored.</w:t>
      </w:r>
      <w:r w:rsidRPr="007F3877">
        <w:rPr>
          <w:rFonts w:ascii="Times New Roman" w:eastAsia="Times New Roman" w:hAnsi="Times New Roman" w:cs="Times New Roman"/>
          <w:sz w:val="24"/>
          <w:szCs w:val="24"/>
        </w:rPr>
        <w:br/>
        <w:t>The pointed type shall support being assigned the value of an element from the first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Binary function that accepts two arguments of the types pointed by the input iterators,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t>The ranges shall not overlap.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An iterator to the end of the constructed range.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5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set_difference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std::set_difference,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first[] = {5,10,15,20,25};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second[] = {50,40,30,20,10};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v(10);                      </w:t>
            </w:r>
            <w:r w:rsidRPr="007F3877">
              <w:rPr>
                <w:rFonts w:ascii="Courier New" w:eastAsia="Times New Roman" w:hAnsi="Courier New" w:cs="Courier New"/>
                <w:i/>
                <w:iCs/>
                <w:sz w:val="20"/>
                <w:szCs w:val="20"/>
              </w:rPr>
              <w:t>// 0  0  0  0  0  0  0  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(first,first+5);     </w:t>
            </w:r>
            <w:r w:rsidRPr="007F3877">
              <w:rPr>
                <w:rFonts w:ascii="Courier New" w:eastAsia="Times New Roman" w:hAnsi="Courier New" w:cs="Courier New"/>
                <w:i/>
                <w:iCs/>
                <w:sz w:val="20"/>
                <w:szCs w:val="20"/>
              </w:rPr>
              <w:t>//  5 10 15 20 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(second,second+5);   </w:t>
            </w:r>
            <w:r w:rsidRPr="007F3877">
              <w:rPr>
                <w:rFonts w:ascii="Courier New" w:eastAsia="Times New Roman" w:hAnsi="Courier New" w:cs="Courier New"/>
                <w:i/>
                <w:iCs/>
                <w:sz w:val="20"/>
                <w:szCs w:val="20"/>
              </w:rPr>
              <w:t>// 10 20 30 40 50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it=std::set_difference (first, first+5, second, second+5, v.begin());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5 15 25  0  0  0  0  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v.resize(it-v.begin());                      </w:t>
            </w:r>
            <w:r w:rsidRPr="007F3877">
              <w:rPr>
                <w:rFonts w:ascii="Courier New" w:eastAsia="Times New Roman" w:hAnsi="Courier New" w:cs="Courier New"/>
                <w:i/>
                <w:iCs/>
                <w:sz w:val="20"/>
                <w:szCs w:val="20"/>
              </w:rPr>
              <w:t>//  5 15 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difference has " &lt;&lt; (v.size()) &lt;&lt; " elements:\n";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(it=v.begin(); it!=v.end();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6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difference has 3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5 15 25</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w:t>
      </w:r>
      <w:r w:rsidRPr="007F3877">
        <w:rPr>
          <w:rFonts w:ascii="Courier New" w:eastAsia="Times New Roman" w:hAnsi="Courier New" w:cs="Courier New"/>
          <w:sz w:val="20"/>
        </w:rPr>
        <w:t>2*(count1+count2)-1</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w:t>
      </w:r>
      <w:hyperlink r:id="rId423"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 Compares and assigns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are accessed.</w:t>
      </w:r>
      <w:r w:rsidRPr="007F3877">
        <w:rPr>
          <w:rFonts w:ascii="Times New Roman" w:eastAsia="Times New Roman" w:hAnsi="Times New Roman" w:cs="Times New Roman"/>
          <w:sz w:val="24"/>
          <w:szCs w:val="24"/>
        </w:rPr>
        <w:br/>
        <w:t xml:space="preserve">The objects in the range between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and the returned value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assignments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std::set_symmetric_difference</w:t>
      </w:r>
    </w:p>
    <w:tbl>
      <w:tblPr>
        <w:tblW w:w="0" w:type="auto"/>
        <w:tblCellSpacing w:w="15" w:type="dxa"/>
        <w:tblCellMar>
          <w:top w:w="15" w:type="dxa"/>
          <w:left w:w="15" w:type="dxa"/>
          <w:bottom w:w="15" w:type="dxa"/>
          <w:right w:w="15" w:type="dxa"/>
        </w:tblCellMar>
        <w:tblLook w:val="04A0"/>
      </w:tblPr>
      <w:tblGrid>
        <w:gridCol w:w="1116"/>
        <w:gridCol w:w="9774"/>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 class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set_symmetric_difference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class OutputIterator,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set_symmetric_difference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OutputIterator result,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Symmetric difference of two sorted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Constructs a sorted range beginning in the location pointed by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with the </w:t>
      </w:r>
      <w:r w:rsidRPr="007F3877">
        <w:rPr>
          <w:rFonts w:ascii="Times New Roman" w:eastAsia="Times New Roman" w:hAnsi="Times New Roman" w:cs="Times New Roman"/>
          <w:i/>
          <w:iCs/>
          <w:sz w:val="24"/>
          <w:szCs w:val="24"/>
        </w:rPr>
        <w:t>set symmetric difference</w:t>
      </w:r>
      <w:r w:rsidRPr="007F3877">
        <w:rPr>
          <w:rFonts w:ascii="Times New Roman" w:eastAsia="Times New Roman" w:hAnsi="Times New Roman" w:cs="Times New Roman"/>
          <w:sz w:val="24"/>
          <w:szCs w:val="24"/>
        </w:rPr>
        <w:t xml:space="preserve"> of the two sorted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w:t>
      </w:r>
      <w:r w:rsidRPr="007F3877">
        <w:rPr>
          <w:rFonts w:ascii="Times New Roman" w:eastAsia="Times New Roman" w:hAnsi="Times New Roman" w:cs="Times New Roman"/>
          <w:i/>
          <w:iCs/>
          <w:sz w:val="24"/>
          <w:szCs w:val="24"/>
        </w:rPr>
        <w:t>symmetric difference</w:t>
      </w:r>
      <w:r w:rsidRPr="007F3877">
        <w:rPr>
          <w:rFonts w:ascii="Times New Roman" w:eastAsia="Times New Roman" w:hAnsi="Times New Roman" w:cs="Times New Roman"/>
          <w:sz w:val="24"/>
          <w:szCs w:val="24"/>
        </w:rPr>
        <w:t xml:space="preserve"> of two sets is formed by the elements that are present in one of the sets, but not in the other. Among the equivalent elements in each range, those discarded are those that appear before in the existent order before the call. The existing order is also preserved for the copied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elements in the ranges shall already be ordered according to this same criterion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The resulting range is also sorted according to this.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105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OutputIterator&gt;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OutputIterator set_symmetric_difference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OutputIterator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(first1==last1)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std::copy(first2,last2,result);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(first2==last2)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std::copy(first1,last1,result);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(*first1&lt;*first2) { *result=*first1; ++result; ++first1;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(*first2&lt;*first1) { *result = *first2; ++result; ++first2;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 ++first1; ++first2;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first1, last1</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24"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first sorted sequence. The range used is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first2, last2</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25"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second sorted sequence. The range used is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result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26" w:history="1">
        <w:r w:rsidRPr="007F3877">
          <w:rPr>
            <w:rFonts w:ascii="Times New Roman" w:eastAsia="Times New Roman" w:hAnsi="Times New Roman" w:cs="Times New Roman"/>
            <w:color w:val="0000FF"/>
            <w:sz w:val="24"/>
            <w:szCs w:val="24"/>
            <w:u w:val="single"/>
          </w:rPr>
          <w:t>Output iterator</w:t>
        </w:r>
      </w:hyperlink>
      <w:r w:rsidRPr="007F3877">
        <w:rPr>
          <w:rFonts w:ascii="Times New Roman" w:eastAsia="Times New Roman" w:hAnsi="Times New Roman" w:cs="Times New Roman"/>
          <w:sz w:val="24"/>
          <w:szCs w:val="24"/>
        </w:rPr>
        <w:t xml:space="preserve"> to the initial position of the range where the resulting sequence is stored.</w:t>
      </w:r>
      <w:r w:rsidRPr="007F3877">
        <w:rPr>
          <w:rFonts w:ascii="Times New Roman" w:eastAsia="Times New Roman" w:hAnsi="Times New Roman" w:cs="Times New Roman"/>
          <w:sz w:val="24"/>
          <w:szCs w:val="24"/>
        </w:rPr>
        <w:br/>
        <w:t>The pointed type shall support being assigned the value of an element from the other ranges.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types pointed by the input iterators,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t>The ranges shall not overlap.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An iterator to the end of the constructed range.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7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set_symmetric_difference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std::set_symmetric_difference,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first[] = {5,10,15,20,25};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second[] = {50,40,30,20,10};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&gt; v(10);                      </w:t>
            </w:r>
            <w:r w:rsidRPr="007F3877">
              <w:rPr>
                <w:rFonts w:ascii="Courier New" w:eastAsia="Times New Roman" w:hAnsi="Courier New" w:cs="Courier New"/>
                <w:i/>
                <w:iCs/>
                <w:sz w:val="20"/>
                <w:szCs w:val="20"/>
              </w:rPr>
              <w:t>// 0  0  0  0  0  0  0  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&gt;::iterator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(first,first+5);     </w:t>
            </w:r>
            <w:r w:rsidRPr="007F3877">
              <w:rPr>
                <w:rFonts w:ascii="Courier New" w:eastAsia="Times New Roman" w:hAnsi="Courier New" w:cs="Courier New"/>
                <w:i/>
                <w:iCs/>
                <w:sz w:val="20"/>
                <w:szCs w:val="20"/>
              </w:rPr>
              <w:t>//  5 10 15 20 25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(second,second+5);   </w:t>
            </w:r>
            <w:r w:rsidRPr="007F3877">
              <w:rPr>
                <w:rFonts w:ascii="Courier New" w:eastAsia="Times New Roman" w:hAnsi="Courier New" w:cs="Courier New"/>
                <w:i/>
                <w:iCs/>
                <w:sz w:val="20"/>
                <w:szCs w:val="20"/>
              </w:rPr>
              <w:t>// 10 20 30 40 50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it=std::set_symmetric_difference (first, first+5, second, second+5, v.begin());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5 15 25 30 40 50  0  0  0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v.resize(it-v.begin());                      </w:t>
            </w:r>
            <w:r w:rsidRPr="007F3877">
              <w:rPr>
                <w:rFonts w:ascii="Courier New" w:eastAsia="Times New Roman" w:hAnsi="Courier New" w:cs="Courier New"/>
                <w:i/>
                <w:iCs/>
                <w:sz w:val="20"/>
                <w:szCs w:val="20"/>
              </w:rPr>
              <w:t>//  5 15 25 30 40 50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symmetric difference has " &lt;&lt; (v.size()) &lt;&lt; " elements:\n";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(it=v.begin(); it!=v.end();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8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symmetric difference has 6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5 15 25 30 40 50</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w:t>
      </w:r>
      <w:r w:rsidRPr="007F3877">
        <w:rPr>
          <w:rFonts w:ascii="Courier New" w:eastAsia="Times New Roman" w:hAnsi="Courier New" w:cs="Courier New"/>
          <w:sz w:val="20"/>
        </w:rPr>
        <w:t>2*(count1+count2)-1</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w:t>
      </w:r>
      <w:hyperlink r:id="rId427"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 Compares and assigns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are accessed.</w:t>
      </w:r>
      <w:r w:rsidRPr="007F3877">
        <w:rPr>
          <w:rFonts w:ascii="Times New Roman" w:eastAsia="Times New Roman" w:hAnsi="Times New Roman" w:cs="Times New Roman"/>
          <w:sz w:val="24"/>
          <w:szCs w:val="24"/>
        </w:rPr>
        <w:br/>
        <w:t xml:space="preserve">The objects in the range between </w:t>
      </w:r>
      <w:r w:rsidRPr="007F3877">
        <w:rPr>
          <w:rFonts w:ascii="Times New Roman" w:eastAsia="Times New Roman" w:hAnsi="Times New Roman" w:cs="Times New Roman"/>
          <w:i/>
          <w:iCs/>
          <w:sz w:val="24"/>
          <w:szCs w:val="24"/>
        </w:rPr>
        <w:t>result</w:t>
      </w:r>
      <w:r w:rsidRPr="007F3877">
        <w:rPr>
          <w:rFonts w:ascii="Times New Roman" w:eastAsia="Times New Roman" w:hAnsi="Times New Roman" w:cs="Times New Roman"/>
          <w:sz w:val="24"/>
          <w:szCs w:val="24"/>
        </w:rPr>
        <w:t xml:space="preserve"> and the returned value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assignments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lastRenderedPageBreak/>
        <w:t>std::push_heap</w:t>
      </w:r>
    </w:p>
    <w:tbl>
      <w:tblPr>
        <w:tblW w:w="0" w:type="auto"/>
        <w:tblCellSpacing w:w="15" w:type="dxa"/>
        <w:tblCellMar>
          <w:top w:w="15" w:type="dxa"/>
          <w:left w:w="15" w:type="dxa"/>
          <w:bottom w:w="15" w:type="dxa"/>
          <w:right w:w="15" w:type="dxa"/>
        </w:tblCellMar>
        <w:tblLook w:val="04A0"/>
      </w:tblPr>
      <w:tblGrid>
        <w:gridCol w:w="1149"/>
        <w:gridCol w:w="883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push_heap (RandomAccessIterator first,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push_heap (RandomAccessIterator first, RandomAccessIterator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Push element into heap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Given a heap in the range </w:t>
      </w:r>
      <w:r w:rsidRPr="007F3877">
        <w:rPr>
          <w:rFonts w:ascii="Courier New" w:eastAsia="Times New Roman" w:hAnsi="Courier New" w:cs="Courier New"/>
          <w:sz w:val="20"/>
        </w:rPr>
        <w:t>[first,last-1)</w:t>
      </w:r>
      <w:r w:rsidRPr="007F3877">
        <w:rPr>
          <w:rFonts w:ascii="Times New Roman" w:eastAsia="Times New Roman" w:hAnsi="Times New Roman" w:cs="Times New Roman"/>
          <w:sz w:val="24"/>
          <w:szCs w:val="24"/>
        </w:rPr>
        <w:t xml:space="preserve">, this function extends the range considered a heap to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by placing the value in </w:t>
      </w:r>
      <w:r w:rsidRPr="007F3877">
        <w:rPr>
          <w:rFonts w:ascii="Courier New" w:eastAsia="Times New Roman" w:hAnsi="Courier New" w:cs="Courier New"/>
          <w:sz w:val="20"/>
        </w:rPr>
        <w:t>(last-1)</w:t>
      </w:r>
      <w:r w:rsidRPr="007F3877">
        <w:rPr>
          <w:rFonts w:ascii="Times New Roman" w:eastAsia="Times New Roman" w:hAnsi="Times New Roman" w:cs="Times New Roman"/>
          <w:sz w:val="24"/>
          <w:szCs w:val="24"/>
        </w:rPr>
        <w:t xml:space="preserve"> into its corresponding location within it.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A range can be organized into a heap by calling </w:t>
      </w:r>
      <w:hyperlink r:id="rId428" w:history="1">
        <w:r w:rsidRPr="007F3877">
          <w:rPr>
            <w:rFonts w:ascii="Times New Roman" w:eastAsia="Times New Roman" w:hAnsi="Times New Roman" w:cs="Times New Roman"/>
            <w:color w:val="0000FF"/>
            <w:sz w:val="24"/>
            <w:szCs w:val="24"/>
            <w:u w:val="single"/>
          </w:rPr>
          <w:t>make_heap</w:t>
        </w:r>
      </w:hyperlink>
      <w:r w:rsidRPr="007F3877">
        <w:rPr>
          <w:rFonts w:ascii="Times New Roman" w:eastAsia="Times New Roman" w:hAnsi="Times New Roman" w:cs="Times New Roman"/>
          <w:sz w:val="24"/>
          <w:szCs w:val="24"/>
        </w:rPr>
        <w:t xml:space="preserve">. After that, its heap properties are preserved if elements are added and removed from it using </w:t>
      </w:r>
      <w:r w:rsidRPr="007F3877">
        <w:rPr>
          <w:rFonts w:ascii="Courier New" w:eastAsia="Times New Roman" w:hAnsi="Courier New" w:cs="Courier New"/>
          <w:sz w:val="24"/>
          <w:szCs w:val="24"/>
        </w:rPr>
        <w:t>push_heap</w:t>
      </w:r>
      <w:r w:rsidRPr="007F3877">
        <w:rPr>
          <w:rFonts w:ascii="Times New Roman" w:eastAsia="Times New Roman" w:hAnsi="Times New Roman" w:cs="Times New Roman"/>
          <w:sz w:val="24"/>
          <w:szCs w:val="24"/>
        </w:rPr>
        <w:t xml:space="preserve"> and </w:t>
      </w:r>
      <w:hyperlink r:id="rId429" w:history="1">
        <w:r w:rsidRPr="007F3877">
          <w:rPr>
            <w:rFonts w:ascii="Times New Roman" w:eastAsia="Times New Roman" w:hAnsi="Times New Roman" w:cs="Times New Roman"/>
            <w:color w:val="0000FF"/>
            <w:sz w:val="24"/>
            <w:szCs w:val="24"/>
            <w:u w:val="single"/>
          </w:rPr>
          <w:t>pop_heap</w:t>
        </w:r>
      </w:hyperlink>
      <w:r w:rsidRPr="007F3877">
        <w:rPr>
          <w:rFonts w:ascii="Times New Roman" w:eastAsia="Times New Roman" w:hAnsi="Times New Roman" w:cs="Times New Roman"/>
          <w:sz w:val="24"/>
          <w:szCs w:val="24"/>
        </w:rPr>
        <w:t>, respectively.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30"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new heap range, including the pushed element.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be less than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 xml:space="preserve">Unless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an empty or one-element heap, this argument shall be the same as used to construct the heap.</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range heap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std::make_heap, std::pop_heap, std::push_heap, std::sort_heap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{10,20,30,5,15};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v(myints,myints+5);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std::make_heap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std::cout &lt;&lt; "initial max heap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std::pop_heap (v.begin(),v.end()); v.pop_back();</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pop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v.push_back(99); std::push_heap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push: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"final sorted range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unsigned</w:t>
            </w:r>
            <w:r w:rsidRPr="007F3877">
              <w:rPr>
                <w:rFonts w:ascii="Courier New" w:eastAsia="Times New Roman" w:hAnsi="Courier New" w:cs="Courier New"/>
                <w:sz w:val="20"/>
              </w:rPr>
              <w:t xml:space="preserve"> i=0; i&lt;v.size(); 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v[i];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1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initial max heap   : 30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pop :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push: 99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final sorted range : 5 10 15 20 99</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logarithmic in the </w:t>
      </w:r>
      <w:hyperlink r:id="rId431"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Compares elements and potentially swaps (or moves) them until rearranged as a longer heap.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Some (or all) of 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std::pop_heap</w:t>
      </w:r>
    </w:p>
    <w:tbl>
      <w:tblPr>
        <w:tblW w:w="0" w:type="auto"/>
        <w:tblCellSpacing w:w="15" w:type="dxa"/>
        <w:tblCellMar>
          <w:top w:w="15" w:type="dxa"/>
          <w:left w:w="15" w:type="dxa"/>
          <w:bottom w:w="15" w:type="dxa"/>
          <w:right w:w="15" w:type="dxa"/>
        </w:tblCellMar>
        <w:tblLook w:val="04A0"/>
      </w:tblPr>
      <w:tblGrid>
        <w:gridCol w:w="1149"/>
        <w:gridCol w:w="87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lastRenderedPageBreak/>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pop_heap (RandomAccessIterator first,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pop_heap (RandomAccessIterator first, RandomAccessIterator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Pop element from heap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Rearranges the elements in the heap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 such a way that the part considered a heap is shortened by one: The element with the highest value is moved to </w:t>
      </w:r>
      <w:r w:rsidRPr="007F3877">
        <w:rPr>
          <w:rFonts w:ascii="Courier New" w:eastAsia="Times New Roman" w:hAnsi="Courier New" w:cs="Courier New"/>
          <w:sz w:val="20"/>
        </w:rPr>
        <w:t>(last-1)</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While the element with the highest value is moved from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to </w:t>
      </w:r>
      <w:r w:rsidRPr="007F3877">
        <w:rPr>
          <w:rFonts w:ascii="Courier New" w:eastAsia="Times New Roman" w:hAnsi="Courier New" w:cs="Courier New"/>
          <w:sz w:val="20"/>
        </w:rPr>
        <w:t>(last-1)</w:t>
      </w:r>
      <w:r w:rsidRPr="007F3877">
        <w:rPr>
          <w:rFonts w:ascii="Times New Roman" w:eastAsia="Times New Roman" w:hAnsi="Times New Roman" w:cs="Times New Roman"/>
          <w:sz w:val="24"/>
          <w:szCs w:val="24"/>
        </w:rPr>
        <w:t xml:space="preserve"> (which now is out of the heap), the other elements are reorganized in such a way that the range </w:t>
      </w:r>
      <w:r w:rsidRPr="007F3877">
        <w:rPr>
          <w:rFonts w:ascii="Courier New" w:eastAsia="Times New Roman" w:hAnsi="Courier New" w:cs="Courier New"/>
          <w:sz w:val="20"/>
        </w:rPr>
        <w:t>[first,last-1)</w:t>
      </w:r>
      <w:r w:rsidRPr="007F3877">
        <w:rPr>
          <w:rFonts w:ascii="Times New Roman" w:eastAsia="Times New Roman" w:hAnsi="Times New Roman" w:cs="Times New Roman"/>
          <w:sz w:val="24"/>
          <w:szCs w:val="24"/>
        </w:rPr>
        <w:t xml:space="preserve"> preserves the properties of a heap.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A range can be organized into a heap by calling </w:t>
      </w:r>
      <w:hyperlink r:id="rId432" w:history="1">
        <w:r w:rsidRPr="007F3877">
          <w:rPr>
            <w:rFonts w:ascii="Times New Roman" w:eastAsia="Times New Roman" w:hAnsi="Times New Roman" w:cs="Times New Roman"/>
            <w:color w:val="0000FF"/>
            <w:sz w:val="24"/>
            <w:szCs w:val="24"/>
            <w:u w:val="single"/>
          </w:rPr>
          <w:t>make_heap</w:t>
        </w:r>
      </w:hyperlink>
      <w:r w:rsidRPr="007F3877">
        <w:rPr>
          <w:rFonts w:ascii="Times New Roman" w:eastAsia="Times New Roman" w:hAnsi="Times New Roman" w:cs="Times New Roman"/>
          <w:sz w:val="24"/>
          <w:szCs w:val="24"/>
        </w:rPr>
        <w:t xml:space="preserve">. After that, its heap properties are preserved if elements are added and removed from it using </w:t>
      </w:r>
      <w:r w:rsidRPr="007F3877">
        <w:rPr>
          <w:rFonts w:ascii="Courier New" w:eastAsia="Times New Roman" w:hAnsi="Courier New" w:cs="Courier New"/>
          <w:sz w:val="24"/>
          <w:szCs w:val="24"/>
        </w:rPr>
        <w:t>push_heap</w:t>
      </w:r>
      <w:r w:rsidRPr="007F3877">
        <w:rPr>
          <w:rFonts w:ascii="Times New Roman" w:eastAsia="Times New Roman" w:hAnsi="Times New Roman" w:cs="Times New Roman"/>
          <w:sz w:val="24"/>
          <w:szCs w:val="24"/>
        </w:rPr>
        <w:t xml:space="preserve"> and </w:t>
      </w:r>
      <w:hyperlink r:id="rId433" w:history="1">
        <w:r w:rsidRPr="007F3877">
          <w:rPr>
            <w:rFonts w:ascii="Times New Roman" w:eastAsia="Times New Roman" w:hAnsi="Times New Roman" w:cs="Times New Roman"/>
            <w:color w:val="0000FF"/>
            <w:sz w:val="24"/>
            <w:szCs w:val="24"/>
            <w:u w:val="single"/>
          </w:rPr>
          <w:t>pop_heap</w:t>
        </w:r>
      </w:hyperlink>
      <w:r w:rsidRPr="007F3877">
        <w:rPr>
          <w:rFonts w:ascii="Times New Roman" w:eastAsia="Times New Roman" w:hAnsi="Times New Roman" w:cs="Times New Roman"/>
          <w:sz w:val="24"/>
          <w:szCs w:val="24"/>
        </w:rPr>
        <w:t>, respectively.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34"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heap to be shrank by one.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This shall not be an empty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be less than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 xml:space="preserve">Unless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a one-element heap, this argument shall be the same as used to construct the heap.</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range heap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std::make_heap, std::pop_heap, std::push_heap, std::sort_heap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{10,20,30,5,15};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v(myints,myints+5);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std::make_heap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"initial max heap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std::pop_heap (v.begin(),v.end()); v.pop_back();</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pop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v.push_back(99); std::push_heap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push: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"final sorted range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unsigned</w:t>
            </w:r>
            <w:r w:rsidRPr="007F3877">
              <w:rPr>
                <w:rFonts w:ascii="Courier New" w:eastAsia="Times New Roman" w:hAnsi="Courier New" w:cs="Courier New"/>
                <w:sz w:val="20"/>
              </w:rPr>
              <w:t xml:space="preserve"> i=0; i&lt;v.size(); 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v[i];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1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initial max heap   : 30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pop :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push: 99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final sorted range : 5 10 15 20 99</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twice logarithmic in the </w:t>
      </w:r>
      <w:hyperlink r:id="rId435"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Compares elements and potentially swaps (or moves) them until rearranged as a shorter heap.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Some (or all) of 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std::make_heap</w:t>
      </w:r>
    </w:p>
    <w:tbl>
      <w:tblPr>
        <w:tblW w:w="0" w:type="auto"/>
        <w:tblCellSpacing w:w="15" w:type="dxa"/>
        <w:tblCellMar>
          <w:top w:w="15" w:type="dxa"/>
          <w:left w:w="15" w:type="dxa"/>
          <w:bottom w:w="15" w:type="dxa"/>
          <w:right w:w="15" w:type="dxa"/>
        </w:tblCellMar>
        <w:tblLook w:val="04A0"/>
      </w:tblPr>
      <w:tblGrid>
        <w:gridCol w:w="1149"/>
        <w:gridCol w:w="883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lastRenderedPageBreak/>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make_heap (RandomAccessIterator first,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make_heap (RandomAccessIterator first, RandomAccessIterator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 );</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Make heap from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Rearranges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 such a way that they form a </w:t>
      </w:r>
      <w:r w:rsidRPr="007F3877">
        <w:rPr>
          <w:rFonts w:ascii="Times New Roman" w:eastAsia="Times New Roman" w:hAnsi="Times New Roman" w:cs="Times New Roman"/>
          <w:i/>
          <w:iCs/>
          <w:sz w:val="24"/>
          <w:szCs w:val="24"/>
        </w:rPr>
        <w:t>heap</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A </w:t>
      </w:r>
      <w:r w:rsidRPr="007F3877">
        <w:rPr>
          <w:rFonts w:ascii="Times New Roman" w:eastAsia="Times New Roman" w:hAnsi="Times New Roman" w:cs="Times New Roman"/>
          <w:i/>
          <w:iCs/>
          <w:sz w:val="24"/>
          <w:szCs w:val="24"/>
        </w:rPr>
        <w:t>heap</w:t>
      </w:r>
      <w:r w:rsidRPr="007F3877">
        <w:rPr>
          <w:rFonts w:ascii="Times New Roman" w:eastAsia="Times New Roman" w:hAnsi="Times New Roman" w:cs="Times New Roman"/>
          <w:sz w:val="24"/>
          <w:szCs w:val="24"/>
        </w:rPr>
        <w:t xml:space="preserve"> is a way to organize the elements of a range that allows for fast retrieval of the element with the highest value at any moment (with </w:t>
      </w:r>
      <w:hyperlink r:id="rId436" w:history="1">
        <w:r w:rsidRPr="007F3877">
          <w:rPr>
            <w:rFonts w:ascii="Times New Roman" w:eastAsia="Times New Roman" w:hAnsi="Times New Roman" w:cs="Times New Roman"/>
            <w:color w:val="0000FF"/>
            <w:sz w:val="24"/>
            <w:szCs w:val="24"/>
            <w:u w:val="single"/>
          </w:rPr>
          <w:t>pop_heap</w:t>
        </w:r>
      </w:hyperlink>
      <w:r w:rsidRPr="007F3877">
        <w:rPr>
          <w:rFonts w:ascii="Times New Roman" w:eastAsia="Times New Roman" w:hAnsi="Times New Roman" w:cs="Times New Roman"/>
          <w:sz w:val="24"/>
          <w:szCs w:val="24"/>
        </w:rPr>
        <w:t xml:space="preserve">), even repeatedly, while allowing for fast insertion of new elements (with </w:t>
      </w:r>
      <w:hyperlink r:id="rId437" w:history="1">
        <w:r w:rsidRPr="007F3877">
          <w:rPr>
            <w:rFonts w:ascii="Times New Roman" w:eastAsia="Times New Roman" w:hAnsi="Times New Roman" w:cs="Times New Roman"/>
            <w:color w:val="0000FF"/>
            <w:sz w:val="24"/>
            <w:szCs w:val="24"/>
            <w:u w:val="single"/>
          </w:rPr>
          <w:t>push_heap</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 with the highest value is always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The order of the other elements depends on the particular implementation, but it is consistent throughout all heap-related functions of this header.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The element with the highest value is an element for which this would return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when compared to every other element in the range.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standard container adaptor </w:t>
      </w:r>
      <w:hyperlink r:id="rId438" w:history="1">
        <w:r w:rsidRPr="007F3877">
          <w:rPr>
            <w:rFonts w:ascii="Courier New" w:eastAsia="Times New Roman" w:hAnsi="Courier New" w:cs="Courier New"/>
            <w:color w:val="0000FF"/>
            <w:sz w:val="24"/>
            <w:szCs w:val="24"/>
            <w:u w:val="single"/>
          </w:rPr>
          <w:t>priority_queue</w:t>
        </w:r>
      </w:hyperlink>
      <w:r w:rsidRPr="007F3877">
        <w:rPr>
          <w:rFonts w:ascii="Times New Roman" w:eastAsia="Times New Roman" w:hAnsi="Times New Roman" w:cs="Times New Roman"/>
          <w:sz w:val="24"/>
          <w:szCs w:val="24"/>
        </w:rPr>
        <w:t xml:space="preserve"> calls </w:t>
      </w:r>
      <w:r w:rsidRPr="007F3877">
        <w:rPr>
          <w:rFonts w:ascii="Courier New" w:eastAsia="Times New Roman" w:hAnsi="Courier New" w:cs="Courier New"/>
          <w:sz w:val="24"/>
          <w:szCs w:val="24"/>
        </w:rPr>
        <w:t>make_heap</w:t>
      </w:r>
      <w:r w:rsidRPr="007F3877">
        <w:rPr>
          <w:rFonts w:ascii="Times New Roman" w:eastAsia="Times New Roman" w:hAnsi="Times New Roman" w:cs="Times New Roman"/>
          <w:sz w:val="24"/>
          <w:szCs w:val="24"/>
        </w:rPr>
        <w:t xml:space="preserve">, </w:t>
      </w:r>
      <w:hyperlink r:id="rId439" w:history="1">
        <w:r w:rsidRPr="007F3877">
          <w:rPr>
            <w:rFonts w:ascii="Courier New" w:eastAsia="Times New Roman" w:hAnsi="Courier New" w:cs="Courier New"/>
            <w:color w:val="0000FF"/>
            <w:sz w:val="24"/>
            <w:szCs w:val="24"/>
            <w:u w:val="single"/>
          </w:rPr>
          <w:t>push_heap</w:t>
        </w:r>
      </w:hyperlink>
      <w:r w:rsidRPr="007F3877">
        <w:rPr>
          <w:rFonts w:ascii="Times New Roman" w:eastAsia="Times New Roman" w:hAnsi="Times New Roman" w:cs="Times New Roman"/>
          <w:sz w:val="24"/>
          <w:szCs w:val="24"/>
        </w:rPr>
        <w:t xml:space="preserve"> and </w:t>
      </w:r>
      <w:hyperlink r:id="rId440" w:history="1">
        <w:r w:rsidRPr="007F3877">
          <w:rPr>
            <w:rFonts w:ascii="Courier New" w:eastAsia="Times New Roman" w:hAnsi="Courier New" w:cs="Courier New"/>
            <w:color w:val="0000FF"/>
            <w:sz w:val="24"/>
            <w:szCs w:val="24"/>
            <w:u w:val="single"/>
          </w:rPr>
          <w:t>pop_heap</w:t>
        </w:r>
      </w:hyperlink>
      <w:r w:rsidRPr="007F3877">
        <w:rPr>
          <w:rFonts w:ascii="Times New Roman" w:eastAsia="Times New Roman" w:hAnsi="Times New Roman" w:cs="Times New Roman"/>
          <w:sz w:val="24"/>
          <w:szCs w:val="24"/>
        </w:rPr>
        <w:t xml:space="preserve"> automatically to maintain </w:t>
      </w:r>
      <w:r w:rsidRPr="007F3877">
        <w:rPr>
          <w:rFonts w:ascii="Times New Roman" w:eastAsia="Times New Roman" w:hAnsi="Times New Roman" w:cs="Times New Roman"/>
          <w:i/>
          <w:iCs/>
          <w:sz w:val="24"/>
          <w:szCs w:val="24"/>
        </w:rPr>
        <w:t>heap properties</w:t>
      </w:r>
      <w:r w:rsidRPr="007F3877">
        <w:rPr>
          <w:rFonts w:ascii="Times New Roman" w:eastAsia="Times New Roman" w:hAnsi="Times New Roman" w:cs="Times New Roman"/>
          <w:sz w:val="24"/>
          <w:szCs w:val="24"/>
        </w:rPr>
        <w:t xml:space="preserve"> for a container.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41"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sequence to be transformed into a heap.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RandomAccessIterator</w:t>
      </w:r>
      <w:r w:rsidRPr="007F3877">
        <w:rPr>
          <w:rFonts w:ascii="Times New Roman" w:eastAsia="Times New Roman" w:hAnsi="Times New Roman" w:cs="Times New Roman"/>
          <w:sz w:val="24"/>
          <w:szCs w:val="24"/>
        </w:rPr>
        <w:t xml:space="preserve"> shall point to a type for which </w:t>
      </w:r>
      <w:hyperlink r:id="rId442" w:history="1">
        <w:r w:rsidRPr="007F3877">
          <w:rPr>
            <w:rFonts w:ascii="Courier New" w:eastAsia="Times New Roman" w:hAnsi="Courier New" w:cs="Courier New"/>
            <w:color w:val="0000FF"/>
            <w:sz w:val="24"/>
            <w:szCs w:val="24"/>
            <w:u w:val="single"/>
          </w:rPr>
          <w:t>swap</w:t>
        </w:r>
      </w:hyperlink>
      <w:r w:rsidRPr="007F3877">
        <w:rPr>
          <w:rFonts w:ascii="Times New Roman" w:eastAsia="Times New Roman" w:hAnsi="Times New Roman" w:cs="Times New Roman"/>
          <w:sz w:val="24"/>
          <w:szCs w:val="24"/>
        </w:rPr>
        <w:t xml:space="preserve"> is properly defined and which is both </w:t>
      </w:r>
      <w:hyperlink r:id="rId443" w:history="1">
        <w:r w:rsidRPr="007F3877">
          <w:rPr>
            <w:rFonts w:ascii="Times New Roman" w:eastAsia="Times New Roman" w:hAnsi="Times New Roman" w:cs="Times New Roman"/>
            <w:i/>
            <w:iCs/>
            <w:color w:val="0000FF"/>
            <w:sz w:val="24"/>
            <w:szCs w:val="24"/>
            <w:u w:val="single"/>
          </w:rPr>
          <w:t>move-constructible</w:t>
        </w:r>
      </w:hyperlink>
      <w:r w:rsidRPr="007F3877">
        <w:rPr>
          <w:rFonts w:ascii="Times New Roman" w:eastAsia="Times New Roman" w:hAnsi="Times New Roman" w:cs="Times New Roman"/>
          <w:sz w:val="24"/>
          <w:szCs w:val="24"/>
        </w:rPr>
        <w:t xml:space="preserve"> and </w:t>
      </w:r>
      <w:hyperlink r:id="rId444" w:history="1">
        <w:r w:rsidRPr="007F3877">
          <w:rPr>
            <w:rFonts w:ascii="Times New Roman" w:eastAsia="Times New Roman" w:hAnsi="Times New Roman" w:cs="Times New Roman"/>
            <w:i/>
            <w:iCs/>
            <w:color w:val="0000FF"/>
            <w:sz w:val="24"/>
            <w:szCs w:val="24"/>
            <w:u w:val="single"/>
          </w:rPr>
          <w:t>move-assignable</w:t>
        </w:r>
      </w:hyperlink>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be less than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range heap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#include &lt;algorithm&gt;    // std::make_heap, std::pop_heap, std::push_heap, std::sort_heap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{10,20,30,5,15};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v(myints,myints+5);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std::make_heap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"initial max heap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std::pop_heap (v.begin(),v.end()); v.pop_back();</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pop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v.push_back(99); std::push_heap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push: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"final sorted range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unsigned</w:t>
            </w:r>
            <w:r w:rsidRPr="007F3877">
              <w:rPr>
                <w:rFonts w:ascii="Courier New" w:eastAsia="Times New Roman" w:hAnsi="Courier New" w:cs="Courier New"/>
                <w:sz w:val="20"/>
              </w:rPr>
              <w:t xml:space="preserve"> i=0; i&lt;v.size(); 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v[i];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1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initial max heap   : 30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pop :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push: 99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final sorted range : 5 10 15 20 99</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three times the </w:t>
      </w:r>
      <w:hyperlink r:id="rId445"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Compares elements and potentially swaps (or moves) them until rearranged as a heap.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std::sort_heap</w:t>
      </w:r>
    </w:p>
    <w:tbl>
      <w:tblPr>
        <w:tblW w:w="0" w:type="auto"/>
        <w:tblCellSpacing w:w="15" w:type="dxa"/>
        <w:tblCellMar>
          <w:top w:w="15" w:type="dxa"/>
          <w:left w:w="15" w:type="dxa"/>
          <w:bottom w:w="15" w:type="dxa"/>
          <w:right w:w="15" w:type="dxa"/>
        </w:tblCellMar>
        <w:tblLook w:val="04A0"/>
      </w:tblPr>
      <w:tblGrid>
        <w:gridCol w:w="1149"/>
        <w:gridCol w:w="883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sort_heap (RandomAccessIterator first,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void sort_heap (RandomAccessIterator first, RandomAccessIterator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Sort elements of heap</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Sorts the elements in the heap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into ascending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which shall be the same as used to construct the heap.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range loses its properties as a heap.</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46"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heap range to be sorted.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 xml:space="preserve">Unless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a one-element heap, this argument shall be the same as used to construct the heap.</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none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r w:rsidRPr="007F3877">
              <w:rPr>
                <w:rFonts w:ascii="Courier New" w:eastAsia="Times New Roman" w:hAnsi="Courier New" w:cs="Courier New"/>
                <w:sz w:val="20"/>
                <w:szCs w:val="20"/>
              </w:rPr>
              <w:br/>
            </w:r>
            <w:r w:rsidRPr="007F3877">
              <w:rPr>
                <w:rFonts w:ascii="Courier New" w:eastAsia="Times New Roman" w:hAnsi="Courier New" w:cs="Courier New"/>
                <w:sz w:val="20"/>
              </w:rPr>
              <w:t>28</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range heap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std::make_heap, std::pop_heap, std::push_heap, std::sort_heap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{10,20,30,5,15};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v(myints,myints+5);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std::make_heap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"initial max heap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std::pop_heap (v.begin(),v.end()); v.pop_back();</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pop :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v.push_back(99); std::push_heap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heap after push: " &lt;&lt; v.front()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std::sort_heap (v.begin(),v.end());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"final sorted range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unsigned</w:t>
            </w:r>
            <w:r w:rsidRPr="007F3877">
              <w:rPr>
                <w:rFonts w:ascii="Courier New" w:eastAsia="Times New Roman" w:hAnsi="Courier New" w:cs="Courier New"/>
                <w:sz w:val="20"/>
              </w:rPr>
              <w:t xml:space="preserve"> i=0; i&lt;v.size(); 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v[i];</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1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initial max heap   : 30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pop : 20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heap after push: 99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final sorted range : 5 10 15 20 99</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linearithmic in the </w:t>
      </w:r>
      <w:hyperlink r:id="rId447"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Performs at most </w:t>
      </w:r>
      <w:r w:rsidRPr="007F3877">
        <w:rPr>
          <w:rFonts w:ascii="Courier New" w:eastAsia="Times New Roman" w:hAnsi="Courier New" w:cs="Courier New"/>
          <w:sz w:val="20"/>
        </w:rPr>
        <w:t>N*log(N)</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this distance) comparisons of elements, and up to that many element swaps (or moves).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of the element comparisons, the element swaps (or moves) or the operations on iterators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lastRenderedPageBreak/>
        <w:t>std::is_heap</w:t>
      </w:r>
    </w:p>
    <w:tbl>
      <w:tblPr>
        <w:tblW w:w="0" w:type="auto"/>
        <w:tblCellSpacing w:w="15" w:type="dxa"/>
        <w:tblCellMar>
          <w:top w:w="15" w:type="dxa"/>
          <w:left w:w="15" w:type="dxa"/>
          <w:bottom w:w="15" w:type="dxa"/>
          <w:right w:w="15" w:type="dxa"/>
        </w:tblCellMar>
        <w:tblLook w:val="04A0"/>
      </w:tblPr>
      <w:tblGrid>
        <w:gridCol w:w="1149"/>
        <w:gridCol w:w="859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is_heap (RandomAccessIterator first,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is_heap (RandomAccessIterator first, RandomAccessIterator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Test if range is heap</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forms a </w:t>
      </w:r>
      <w:r w:rsidRPr="007F3877">
        <w:rPr>
          <w:rFonts w:ascii="Times New Roman" w:eastAsia="Times New Roman" w:hAnsi="Times New Roman" w:cs="Times New Roman"/>
          <w:i/>
          <w:iCs/>
          <w:sz w:val="24"/>
          <w:szCs w:val="24"/>
        </w:rPr>
        <w:t>heap</w:t>
      </w:r>
      <w:r w:rsidRPr="007F3877">
        <w:rPr>
          <w:rFonts w:ascii="Times New Roman" w:eastAsia="Times New Roman" w:hAnsi="Times New Roman" w:cs="Times New Roman"/>
          <w:sz w:val="24"/>
          <w:szCs w:val="24"/>
        </w:rPr>
        <w:t xml:space="preserve">, as if constructed with </w:t>
      </w:r>
      <w:hyperlink r:id="rId448" w:history="1">
        <w:r w:rsidRPr="007F3877">
          <w:rPr>
            <w:rFonts w:ascii="Courier New" w:eastAsia="Times New Roman" w:hAnsi="Courier New" w:cs="Courier New"/>
            <w:color w:val="0000FF"/>
            <w:sz w:val="24"/>
            <w:szCs w:val="24"/>
            <w:u w:val="single"/>
          </w:rPr>
          <w:t>make_heap</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49"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of the sequence. The range checked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is a </w:t>
      </w:r>
      <w:r w:rsidRPr="007F3877">
        <w:rPr>
          <w:rFonts w:ascii="Times New Roman" w:eastAsia="Times New Roman" w:hAnsi="Times New Roman" w:cs="Times New Roman"/>
          <w:i/>
          <w:iCs/>
          <w:sz w:val="24"/>
          <w:szCs w:val="24"/>
        </w:rPr>
        <w:t>heap</w:t>
      </w:r>
      <w:r w:rsidRPr="007F3877">
        <w:rPr>
          <w:rFonts w:ascii="Times New Roman" w:eastAsia="Times New Roman" w:hAnsi="Times New Roman" w:cs="Times New Roman"/>
          <w:sz w:val="24"/>
          <w:szCs w:val="24"/>
        </w:rPr>
        <w:t xml:space="preserve"> (as if constructed with </w:t>
      </w:r>
      <w:hyperlink r:id="rId450" w:history="1">
        <w:r w:rsidRPr="007F3877">
          <w:rPr>
            <w:rFonts w:ascii="Times New Roman" w:eastAsia="Times New Roman" w:hAnsi="Times New Roman" w:cs="Times New Roman"/>
            <w:color w:val="0000FF"/>
            <w:sz w:val="24"/>
            <w:szCs w:val="24"/>
            <w:u w:val="single"/>
          </w:rPr>
          <w:t>make_heap</w:t>
        </w:r>
      </w:hyperlink>
      <w:r w:rsidRPr="007F3877">
        <w:rPr>
          <w:rFonts w:ascii="Times New Roman" w:eastAsia="Times New Roman" w:hAnsi="Times New Roman" w:cs="Times New Roman"/>
          <w:sz w:val="24"/>
          <w:szCs w:val="24"/>
        </w:rPr>
        <w:t xml:space="preserve">),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otherwise.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contains less than two elements, the function always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91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is_heap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std::is_heap, std::make_heap, std::pop_heap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foo {9,5,2,6,4,1,3,8,7};</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(!std::is_heap(foo.begin(),foo.end()))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std::make_heap(foo.begin(),foo.end());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"Popping out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(!foo.empty())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std::pop_heap(foo.begin(),foo.end());   </w:t>
            </w:r>
            <w:r w:rsidRPr="007F3877">
              <w:rPr>
                <w:rFonts w:ascii="Courier New" w:eastAsia="Times New Roman" w:hAnsi="Courier New" w:cs="Courier New"/>
                <w:i/>
                <w:iCs/>
                <w:sz w:val="20"/>
                <w:szCs w:val="20"/>
              </w:rPr>
              <w:t>// moves largest element to back</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std::cout &lt;&lt; ' ' &lt;&lt; foo.back();         </w:t>
            </w:r>
            <w:r w:rsidRPr="007F3877">
              <w:rPr>
                <w:rFonts w:ascii="Courier New" w:eastAsia="Times New Roman" w:hAnsi="Courier New" w:cs="Courier New"/>
                <w:i/>
                <w:iCs/>
                <w:sz w:val="20"/>
                <w:szCs w:val="20"/>
              </w:rPr>
              <w:t>// prints back</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foo.pop_back();                         </w:t>
            </w:r>
            <w:r w:rsidRPr="007F3877">
              <w:rPr>
                <w:rFonts w:ascii="Courier New" w:eastAsia="Times New Roman" w:hAnsi="Courier New" w:cs="Courier New"/>
                <w:i/>
                <w:iCs/>
                <w:sz w:val="20"/>
                <w:szCs w:val="20"/>
              </w:rPr>
              <w:t>// pops element out of container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47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Popping out elements: 9 8 7 6 5 4 3 2 1</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one less than the </w:t>
      </w:r>
      <w:hyperlink r:id="rId451"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Compares pairs of elements until a mismatch is found.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std::is_heap_until</w:t>
      </w:r>
    </w:p>
    <w:tbl>
      <w:tblPr>
        <w:tblW w:w="0" w:type="auto"/>
        <w:tblCellSpacing w:w="15" w:type="dxa"/>
        <w:tblCellMar>
          <w:top w:w="15" w:type="dxa"/>
          <w:left w:w="15" w:type="dxa"/>
          <w:bottom w:w="15" w:type="dxa"/>
          <w:right w:w="15" w:type="dxa"/>
        </w:tblCellMar>
        <w:tblLook w:val="04A0"/>
      </w:tblPr>
      <w:tblGrid>
        <w:gridCol w:w="1149"/>
        <w:gridCol w:w="787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is_heap_until (RandomAccessIterator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RandomAccessIterator,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is_heap_until (RandomAccessIterator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RandomAccessIterator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Find first element not in heap order</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an iterator to the first element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is not in a valid position if the range is considered a heap (as if constructed with </w:t>
      </w:r>
      <w:hyperlink r:id="rId452" w:history="1">
        <w:r w:rsidRPr="007F3877">
          <w:rPr>
            <w:rFonts w:ascii="Courier New" w:eastAsia="Times New Roman" w:hAnsi="Courier New" w:cs="Courier New"/>
            <w:color w:val="0000FF"/>
            <w:sz w:val="24"/>
            <w:szCs w:val="24"/>
            <w:u w:val="single"/>
          </w:rPr>
          <w:t>make_heap</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range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the iterator returned </w:t>
      </w:r>
      <w:hyperlink r:id="rId453" w:history="1">
        <w:r w:rsidRPr="007F3877">
          <w:rPr>
            <w:rFonts w:ascii="Times New Roman" w:eastAsia="Times New Roman" w:hAnsi="Times New Roman" w:cs="Times New Roman"/>
            <w:color w:val="0000FF"/>
            <w:sz w:val="24"/>
            <w:szCs w:val="24"/>
            <w:u w:val="single"/>
          </w:rPr>
          <w:t>is a heap</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br/>
        <w:t xml:space="preserve">If the entire range is a valid heap, the function returns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54" w:history="1">
        <w:r w:rsidRPr="007F3877">
          <w:rPr>
            <w:rFonts w:ascii="Times New Roman" w:eastAsia="Times New Roman" w:hAnsi="Times New Roman" w:cs="Times New Roman"/>
            <w:color w:val="0000FF"/>
            <w:sz w:val="24"/>
            <w:szCs w:val="24"/>
            <w:u w:val="single"/>
          </w:rPr>
          <w:t>Random-access iterators</w:t>
        </w:r>
      </w:hyperlink>
      <w:r w:rsidRPr="007F3877">
        <w:rPr>
          <w:rFonts w:ascii="Times New Roman" w:eastAsia="Times New Roman" w:hAnsi="Times New Roman" w:cs="Times New Roman"/>
          <w:sz w:val="24"/>
          <w:szCs w:val="24"/>
        </w:rPr>
        <w:t xml:space="preserve"> to the initial and final positions in a sequence. The range checked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element passed as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to the first element in the range which is not in a valid position for the range to be a heap, or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all elements are validly positioned or if the range contains less than two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0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is_heap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std::is_heap_until, std::sort, std::reverse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&lt;vector&gt;       // std::vector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std::vector&lt;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&gt; foo {2,6,9,3,8,4,5,1,7};</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std::reverse(foo.begin(),foo.end());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auto</w:t>
            </w:r>
            <w:r w:rsidRPr="007F3877">
              <w:rPr>
                <w:rFonts w:ascii="Courier New" w:eastAsia="Times New Roman" w:hAnsi="Courier New" w:cs="Courier New"/>
                <w:sz w:val="20"/>
              </w:rPr>
              <w:t xml:space="preserve"> last = std::is_heap_until (foo.begin(),foo.end());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 &lt;&lt; (last-foo.begin()) &lt;&lt; " first elements are a valid heap:";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for</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auto</w:t>
            </w:r>
            <w:r w:rsidRPr="007F3877">
              <w:rPr>
                <w:rFonts w:ascii="Courier New" w:eastAsia="Times New Roman" w:hAnsi="Courier New" w:cs="Courier New"/>
                <w:sz w:val="20"/>
              </w:rPr>
              <w:t xml:space="preserve"> it=foo.begin(); it!=last;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 &lt;&lt; *it;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Most implementations consider a range sorted in reverse order a valid heap:</w:t>
      </w:r>
      <w:r w:rsidRPr="007F3877">
        <w:rPr>
          <w:rFonts w:ascii="Times New Roman" w:eastAsia="Times New Roman" w:hAnsi="Times New Roman" w:cs="Times New Roman"/>
          <w:sz w:val="24"/>
          <w:szCs w:val="24"/>
        </w:rPr>
        <w:br/>
        <w:t>Possible output:</w:t>
      </w:r>
    </w:p>
    <w:tbl>
      <w:tblPr>
        <w:tblW w:w="0" w:type="auto"/>
        <w:tblCellSpacing w:w="15" w:type="dxa"/>
        <w:tblCellMar>
          <w:top w:w="15" w:type="dxa"/>
          <w:left w:w="15" w:type="dxa"/>
          <w:bottom w:w="15" w:type="dxa"/>
          <w:right w:w="15" w:type="dxa"/>
        </w:tblCellMar>
        <w:tblLook w:val="04A0"/>
      </w:tblPr>
      <w:tblGrid>
        <w:gridCol w:w="6812"/>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9 first elements are a valid heap: 9 8 7 6 5 4 3 2 1</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the </w:t>
      </w:r>
      <w:hyperlink r:id="rId455"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Compares elements until a mismatch is found.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Throws if either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or an operation on an iterator throws.</w:t>
      </w:r>
      <w:r w:rsidRPr="007F3877">
        <w:rPr>
          <w:rFonts w:ascii="Times New Roman" w:eastAsia="Times New Roman" w:hAnsi="Times New Roman" w:cs="Times New Roman"/>
          <w:sz w:val="24"/>
          <w:szCs w:val="24"/>
        </w:rPr>
        <w:br/>
        <w:t xml:space="preserve">Note that invalid parameters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std::min</w:t>
      </w:r>
    </w:p>
    <w:p w:rsidR="007F3877" w:rsidRPr="007F3877" w:rsidRDefault="007F3877" w:rsidP="007F3877">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56" w:history="1">
        <w:r w:rsidRPr="007F3877">
          <w:rPr>
            <w:rFonts w:ascii="Times New Roman" w:eastAsia="Times New Roman" w:hAnsi="Times New Roman" w:cs="Times New Roman"/>
            <w:color w:val="0000FF"/>
            <w:sz w:val="24"/>
            <w:szCs w:val="24"/>
            <w:u w:val="single"/>
          </w:rPr>
          <w:t>C++98</w:t>
        </w:r>
      </w:hyperlink>
    </w:p>
    <w:p w:rsidR="007F3877" w:rsidRPr="007F3877" w:rsidRDefault="007F3877" w:rsidP="007F3877">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457" w:history="1">
        <w:r w:rsidRPr="007F3877">
          <w:rPr>
            <w:rFonts w:ascii="Times New Roman" w:eastAsia="Times New Roman" w:hAnsi="Times New Roman" w:cs="Times New Roman"/>
            <w:color w:val="0000FF"/>
            <w:sz w:val="24"/>
            <w:szCs w:val="24"/>
            <w:u w:val="single"/>
          </w:rPr>
          <w:t>C++11</w:t>
        </w:r>
      </w:hyperlink>
    </w:p>
    <w:p w:rsidR="007F3877" w:rsidRPr="007F3877" w:rsidRDefault="007F3877" w:rsidP="007F3877">
      <w:pPr>
        <w:numPr>
          <w:ilvl w:val="0"/>
          <w:numId w:val="24"/>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149"/>
        <w:gridCol w:w="69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T&gt; const T&amp; min (const T&amp; a, const T&amp; b);</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min (const T&amp; a, const T&amp; b,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the smallest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the smallest of </w:t>
      </w:r>
      <w:r w:rsidRPr="007F3877">
        <w:rPr>
          <w:rFonts w:ascii="Times New Roman" w:eastAsia="Times New Roman" w:hAnsi="Times New Roman" w:cs="Times New Roman"/>
          <w:i/>
          <w:iCs/>
          <w:sz w:val="24"/>
          <w:szCs w:val="24"/>
        </w:rPr>
        <w:t>a</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b</w:t>
      </w:r>
      <w:r w:rsidRPr="007F3877">
        <w:rPr>
          <w:rFonts w:ascii="Times New Roman" w:eastAsia="Times New Roman" w:hAnsi="Times New Roman" w:cs="Times New Roman"/>
          <w:sz w:val="24"/>
          <w:szCs w:val="24"/>
        </w:rPr>
        <w:t xml:space="preserve">. If both are equivalent, </w:t>
      </w:r>
      <w:r w:rsidRPr="007F3877">
        <w:rPr>
          <w:rFonts w:ascii="Times New Roman" w:eastAsia="Times New Roman" w:hAnsi="Times New Roman" w:cs="Times New Roman"/>
          <w:i/>
          <w:iCs/>
          <w:sz w:val="24"/>
          <w:szCs w:val="24"/>
        </w:rPr>
        <w:t>a</w:t>
      </w:r>
      <w:r w:rsidRPr="007F3877">
        <w:rPr>
          <w:rFonts w:ascii="Times New Roman" w:eastAsia="Times New Roman" w:hAnsi="Times New Roman" w:cs="Times New Roman"/>
          <w:sz w:val="24"/>
          <w:szCs w:val="24"/>
        </w:rPr>
        <w:t xml:space="preserve"> is returned.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versions for </w:t>
      </w:r>
      <w:r w:rsidRPr="007F3877">
        <w:rPr>
          <w:rFonts w:ascii="Times New Roman" w:eastAsia="Times New Roman" w:hAnsi="Times New Roman" w:cs="Times New Roman"/>
          <w:i/>
          <w:iCs/>
          <w:sz w:val="24"/>
          <w:szCs w:val="24"/>
        </w:rPr>
        <w:t>initializer lists (3)</w:t>
      </w:r>
      <w:r w:rsidRPr="007F3877">
        <w:rPr>
          <w:rFonts w:ascii="Times New Roman" w:eastAsia="Times New Roman" w:hAnsi="Times New Roman" w:cs="Times New Roman"/>
          <w:sz w:val="24"/>
          <w:szCs w:val="24"/>
        </w:rPr>
        <w:t xml:space="preserve"> return the smallest of all the elements in the list. Returning the first of them if these are more than 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function uses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if provided) to compare the values.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(C++98) is equivalent to:</w:t>
      </w:r>
    </w:p>
    <w:tbl>
      <w:tblPr>
        <w:tblW w:w="0" w:type="auto"/>
        <w:tblCellSpacing w:w="15" w:type="dxa"/>
        <w:tblCellMar>
          <w:top w:w="15" w:type="dxa"/>
          <w:left w:w="15" w:type="dxa"/>
          <w:bottom w:w="15" w:type="dxa"/>
          <w:right w:w="15" w:type="dxa"/>
        </w:tblCellMar>
        <w:tblLook w:val="04A0"/>
      </w:tblPr>
      <w:tblGrid>
        <w:gridCol w:w="196"/>
        <w:gridCol w:w="84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T&gt;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min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a,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b)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!(b&lt;a)?a:b;     </w:t>
            </w:r>
            <w:r w:rsidRPr="007F3877">
              <w:rPr>
                <w:rFonts w:ascii="Courier New" w:eastAsia="Times New Roman" w:hAnsi="Courier New" w:cs="Courier New"/>
                <w:i/>
                <w:iCs/>
                <w:sz w:val="20"/>
                <w:szCs w:val="20"/>
              </w:rPr>
              <w:t>// or: return !comp(b,a)?a:b; for version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 b</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Values to compare.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values of type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element passed as first argument is considered less than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il</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w:t>
      </w:r>
      <w:hyperlink r:id="rId458" w:history="1">
        <w:r w:rsidRPr="007F3877">
          <w:rPr>
            <w:rFonts w:ascii="Times New Roman" w:eastAsia="Times New Roman" w:hAnsi="Times New Roman" w:cs="Times New Roman"/>
            <w:color w:val="0000FF"/>
            <w:sz w:val="24"/>
            <w:szCs w:val="24"/>
            <w:u w:val="single"/>
          </w:rPr>
          <w:t>initializer_list</w:t>
        </w:r>
      </w:hyperlink>
      <w:r w:rsidRPr="007F3877">
        <w:rPr>
          <w:rFonts w:ascii="Times New Roman" w:eastAsia="Times New Roman" w:hAnsi="Times New Roman" w:cs="Times New Roman"/>
          <w:sz w:val="24"/>
          <w:szCs w:val="24"/>
        </w:rPr>
        <w:t xml:space="preserve"> object.</w:t>
      </w:r>
      <w:r w:rsidRPr="007F3877">
        <w:rPr>
          <w:rFonts w:ascii="Times New Roman" w:eastAsia="Times New Roman" w:hAnsi="Times New Roman" w:cs="Times New Roman"/>
          <w:sz w:val="24"/>
          <w:szCs w:val="24"/>
        </w:rPr>
        <w:br/>
        <w:t xml:space="preserve">These objects are automatically constructed from </w:t>
      </w:r>
      <w:r w:rsidRPr="007F3877">
        <w:rPr>
          <w:rFonts w:ascii="Times New Roman" w:eastAsia="Times New Roman" w:hAnsi="Times New Roman" w:cs="Times New Roman"/>
          <w:i/>
          <w:iCs/>
          <w:sz w:val="24"/>
          <w:szCs w:val="24"/>
        </w:rPr>
        <w:t>initializer list</w:t>
      </w:r>
      <w:r w:rsidRPr="007F3877">
        <w:rPr>
          <w:rFonts w:ascii="Times New Roman" w:eastAsia="Times New Roman" w:hAnsi="Times New Roman" w:cs="Times New Roman"/>
          <w:sz w:val="24"/>
          <w:szCs w:val="24"/>
        </w:rPr>
        <w:t xml:space="preserve"> declarators.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support being compared with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w:t>
      </w:r>
    </w:p>
    <w:p w:rsidR="007F3877" w:rsidRPr="007F3877" w:rsidRDefault="007F3877" w:rsidP="007F387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459" w:history="1">
        <w:r w:rsidRPr="007F3877">
          <w:rPr>
            <w:rFonts w:ascii="Times New Roman" w:eastAsia="Times New Roman" w:hAnsi="Times New Roman" w:cs="Times New Roman"/>
            <w:color w:val="0000FF"/>
            <w:sz w:val="24"/>
            <w:szCs w:val="24"/>
            <w:u w:val="single"/>
          </w:rPr>
          <w:t>C++98</w:t>
        </w:r>
      </w:hyperlink>
    </w:p>
    <w:p w:rsidR="007F3877" w:rsidRPr="007F3877" w:rsidRDefault="007F3877" w:rsidP="007F3877">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460" w:history="1">
        <w:r w:rsidRPr="007F3877">
          <w:rPr>
            <w:rFonts w:ascii="Times New Roman" w:eastAsia="Times New Roman" w:hAnsi="Times New Roman" w:cs="Times New Roman"/>
            <w:color w:val="0000FF"/>
            <w:sz w:val="24"/>
            <w:szCs w:val="24"/>
            <w:u w:val="single"/>
          </w:rPr>
          <w:t>C++11</w:t>
        </w:r>
      </w:hyperlink>
    </w:p>
    <w:p w:rsidR="007F3877" w:rsidRPr="007F3877" w:rsidRDefault="007F3877" w:rsidP="007F3877">
      <w:pPr>
        <w:numPr>
          <w:ilvl w:val="0"/>
          <w:numId w:val="25"/>
        </w:numPr>
        <w:spacing w:before="100" w:beforeAutospacing="1" w:after="100" w:afterAutospacing="1"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be </w:t>
      </w:r>
      <w:hyperlink r:id="rId461" w:history="1">
        <w:r w:rsidRPr="007F3877">
          <w:rPr>
            <w:rFonts w:ascii="Times New Roman" w:eastAsia="Times New Roman" w:hAnsi="Times New Roman" w:cs="Times New Roman"/>
            <w:i/>
            <w:iCs/>
            <w:color w:val="0000FF"/>
            <w:sz w:val="24"/>
            <w:szCs w:val="24"/>
            <w:u w:val="single"/>
          </w:rPr>
          <w:t>copy constructible</w:t>
        </w:r>
      </w:hyperlink>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The lesser of the values passed as arguments.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8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min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std::min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"min(1,2)==" &lt;&lt; std::min(1,2)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"min(2,1)==" &lt;&lt; std::min(2,1)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"min('a','z')==" &lt;&lt; std::min('a','z')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"min(3.14,2.72)==" &lt;&lt; std::min(3.14,2.72)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4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min(1,2)==1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min(2,1)==1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min('a','z')==a</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lastRenderedPageBreak/>
              <w:t>min(3.14,2.72)==2.72</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Linear in one less than the number of elements compared (constant 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comparison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std::max</w:t>
      </w:r>
    </w:p>
    <w:p w:rsidR="007F3877" w:rsidRPr="007F3877" w:rsidRDefault="007F3877" w:rsidP="007F3877">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462" w:history="1">
        <w:r w:rsidRPr="007F3877">
          <w:rPr>
            <w:rFonts w:ascii="Times New Roman" w:eastAsia="Times New Roman" w:hAnsi="Times New Roman" w:cs="Times New Roman"/>
            <w:color w:val="0000FF"/>
            <w:sz w:val="24"/>
            <w:szCs w:val="24"/>
            <w:u w:val="single"/>
          </w:rPr>
          <w:t>C++98</w:t>
        </w:r>
      </w:hyperlink>
    </w:p>
    <w:p w:rsidR="007F3877" w:rsidRPr="007F3877" w:rsidRDefault="007F3877" w:rsidP="007F3877">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463" w:history="1">
        <w:r w:rsidRPr="007F3877">
          <w:rPr>
            <w:rFonts w:ascii="Times New Roman" w:eastAsia="Times New Roman" w:hAnsi="Times New Roman" w:cs="Times New Roman"/>
            <w:color w:val="0000FF"/>
            <w:sz w:val="24"/>
            <w:szCs w:val="24"/>
            <w:u w:val="single"/>
          </w:rPr>
          <w:t>C++11</w:t>
        </w:r>
      </w:hyperlink>
    </w:p>
    <w:p w:rsidR="007F3877" w:rsidRPr="007F3877" w:rsidRDefault="007F3877" w:rsidP="007F3877">
      <w:pPr>
        <w:numPr>
          <w:ilvl w:val="0"/>
          <w:numId w:val="26"/>
        </w:numPr>
        <w:spacing w:before="100" w:beforeAutospacing="1" w:after="100" w:afterAutospacing="1" w:line="240" w:lineRule="auto"/>
        <w:rPr>
          <w:rFonts w:ascii="Times New Roman" w:eastAsia="Times New Roman" w:hAnsi="Times New Roman" w:cs="Times New Roman"/>
          <w:sz w:val="24"/>
          <w:szCs w:val="24"/>
        </w:rPr>
      </w:pPr>
    </w:p>
    <w:tbl>
      <w:tblPr>
        <w:tblW w:w="0" w:type="auto"/>
        <w:tblCellSpacing w:w="15" w:type="dxa"/>
        <w:tblCellMar>
          <w:top w:w="15" w:type="dxa"/>
          <w:left w:w="15" w:type="dxa"/>
          <w:bottom w:w="15" w:type="dxa"/>
          <w:right w:w="15" w:type="dxa"/>
        </w:tblCellMar>
        <w:tblLook w:val="04A0"/>
      </w:tblPr>
      <w:tblGrid>
        <w:gridCol w:w="1149"/>
        <w:gridCol w:w="69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T&gt; const T&amp; max (const T&amp; a, const T&amp; b);</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const T&amp; max (const T&amp; a, const T&amp; b,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the largest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the largest of </w:t>
      </w:r>
      <w:r w:rsidRPr="007F3877">
        <w:rPr>
          <w:rFonts w:ascii="Times New Roman" w:eastAsia="Times New Roman" w:hAnsi="Times New Roman" w:cs="Times New Roman"/>
          <w:i/>
          <w:iCs/>
          <w:sz w:val="24"/>
          <w:szCs w:val="24"/>
        </w:rPr>
        <w:t>a</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b</w:t>
      </w:r>
      <w:r w:rsidRPr="007F3877">
        <w:rPr>
          <w:rFonts w:ascii="Times New Roman" w:eastAsia="Times New Roman" w:hAnsi="Times New Roman" w:cs="Times New Roman"/>
          <w:sz w:val="24"/>
          <w:szCs w:val="24"/>
        </w:rPr>
        <w:t xml:space="preserve">. If both are equivalent, </w:t>
      </w:r>
      <w:r w:rsidRPr="007F3877">
        <w:rPr>
          <w:rFonts w:ascii="Times New Roman" w:eastAsia="Times New Roman" w:hAnsi="Times New Roman" w:cs="Times New Roman"/>
          <w:i/>
          <w:iCs/>
          <w:sz w:val="24"/>
          <w:szCs w:val="24"/>
        </w:rPr>
        <w:t>a</w:t>
      </w:r>
      <w:r w:rsidRPr="007F3877">
        <w:rPr>
          <w:rFonts w:ascii="Times New Roman" w:eastAsia="Times New Roman" w:hAnsi="Times New Roman" w:cs="Times New Roman"/>
          <w:sz w:val="24"/>
          <w:szCs w:val="24"/>
        </w:rPr>
        <w:t xml:space="preserve"> is returned.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versions for </w:t>
      </w:r>
      <w:r w:rsidRPr="007F3877">
        <w:rPr>
          <w:rFonts w:ascii="Times New Roman" w:eastAsia="Times New Roman" w:hAnsi="Times New Roman" w:cs="Times New Roman"/>
          <w:i/>
          <w:iCs/>
          <w:sz w:val="24"/>
          <w:szCs w:val="24"/>
        </w:rPr>
        <w:t>initializer lists (3)</w:t>
      </w:r>
      <w:r w:rsidRPr="007F3877">
        <w:rPr>
          <w:rFonts w:ascii="Times New Roman" w:eastAsia="Times New Roman" w:hAnsi="Times New Roman" w:cs="Times New Roman"/>
          <w:sz w:val="24"/>
          <w:szCs w:val="24"/>
        </w:rPr>
        <w:t xml:space="preserve"> return the largest of all the elements in the list. Returning the first of them if these are more than 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function uses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if provided) to compare the values.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(C++98) is equivalent to:</w:t>
      </w:r>
    </w:p>
    <w:tbl>
      <w:tblPr>
        <w:tblW w:w="0" w:type="auto"/>
        <w:tblCellSpacing w:w="15" w:type="dxa"/>
        <w:tblCellMar>
          <w:top w:w="15" w:type="dxa"/>
          <w:left w:w="15" w:type="dxa"/>
          <w:bottom w:w="15" w:type="dxa"/>
          <w:right w:w="15" w:type="dxa"/>
        </w:tblCellMar>
        <w:tblLook w:val="04A0"/>
      </w:tblPr>
      <w:tblGrid>
        <w:gridCol w:w="196"/>
        <w:gridCol w:w="823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T&gt;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max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a,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b)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(a&lt;b)?b:a;     </w:t>
            </w:r>
            <w:r w:rsidRPr="007F3877">
              <w:rPr>
                <w:rFonts w:ascii="Courier New" w:eastAsia="Times New Roman" w:hAnsi="Courier New" w:cs="Courier New"/>
                <w:i/>
                <w:iCs/>
                <w:sz w:val="20"/>
                <w:szCs w:val="20"/>
              </w:rPr>
              <w:t>// or: return comp(a,b)?b:a; for version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 b</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Values to compare.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values of type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element passed as first argument is considered less than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il</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w:t>
      </w:r>
      <w:hyperlink r:id="rId464" w:history="1">
        <w:r w:rsidRPr="007F3877">
          <w:rPr>
            <w:rFonts w:ascii="Times New Roman" w:eastAsia="Times New Roman" w:hAnsi="Times New Roman" w:cs="Times New Roman"/>
            <w:color w:val="0000FF"/>
            <w:sz w:val="24"/>
            <w:szCs w:val="24"/>
            <w:u w:val="single"/>
          </w:rPr>
          <w:t>initializer_list</w:t>
        </w:r>
      </w:hyperlink>
      <w:r w:rsidRPr="007F3877">
        <w:rPr>
          <w:rFonts w:ascii="Times New Roman" w:eastAsia="Times New Roman" w:hAnsi="Times New Roman" w:cs="Times New Roman"/>
          <w:sz w:val="24"/>
          <w:szCs w:val="24"/>
        </w:rPr>
        <w:t xml:space="preserve"> object.</w:t>
      </w:r>
      <w:r w:rsidRPr="007F3877">
        <w:rPr>
          <w:rFonts w:ascii="Times New Roman" w:eastAsia="Times New Roman" w:hAnsi="Times New Roman" w:cs="Times New Roman"/>
          <w:sz w:val="24"/>
          <w:szCs w:val="24"/>
        </w:rPr>
        <w:br/>
        <w:t xml:space="preserve">These objects are automatically constructed from </w:t>
      </w:r>
      <w:r w:rsidRPr="007F3877">
        <w:rPr>
          <w:rFonts w:ascii="Times New Roman" w:eastAsia="Times New Roman" w:hAnsi="Times New Roman" w:cs="Times New Roman"/>
          <w:i/>
          <w:iCs/>
          <w:sz w:val="24"/>
          <w:szCs w:val="24"/>
        </w:rPr>
        <w:t>initializer list</w:t>
      </w:r>
      <w:r w:rsidRPr="007F3877">
        <w:rPr>
          <w:rFonts w:ascii="Times New Roman" w:eastAsia="Times New Roman" w:hAnsi="Times New Roman" w:cs="Times New Roman"/>
          <w:sz w:val="24"/>
          <w:szCs w:val="24"/>
        </w:rPr>
        <w:t xml:space="preserve"> declarators.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support being compared with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w:t>
      </w:r>
    </w:p>
    <w:p w:rsidR="007F3877" w:rsidRPr="007F3877" w:rsidRDefault="007F3877" w:rsidP="007F3877">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65" w:history="1">
        <w:r w:rsidRPr="007F3877">
          <w:rPr>
            <w:rFonts w:ascii="Times New Roman" w:eastAsia="Times New Roman" w:hAnsi="Times New Roman" w:cs="Times New Roman"/>
            <w:color w:val="0000FF"/>
            <w:sz w:val="24"/>
            <w:szCs w:val="24"/>
            <w:u w:val="single"/>
          </w:rPr>
          <w:t>C++98</w:t>
        </w:r>
      </w:hyperlink>
    </w:p>
    <w:p w:rsidR="007F3877" w:rsidRPr="007F3877" w:rsidRDefault="007F3877" w:rsidP="007F3877">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466" w:history="1">
        <w:r w:rsidRPr="007F3877">
          <w:rPr>
            <w:rFonts w:ascii="Times New Roman" w:eastAsia="Times New Roman" w:hAnsi="Times New Roman" w:cs="Times New Roman"/>
            <w:color w:val="0000FF"/>
            <w:sz w:val="24"/>
            <w:szCs w:val="24"/>
            <w:u w:val="single"/>
          </w:rPr>
          <w:t>C++11</w:t>
        </w:r>
      </w:hyperlink>
    </w:p>
    <w:p w:rsidR="007F3877" w:rsidRPr="007F3877" w:rsidRDefault="007F3877" w:rsidP="007F3877">
      <w:pPr>
        <w:numPr>
          <w:ilvl w:val="0"/>
          <w:numId w:val="27"/>
        </w:numPr>
        <w:spacing w:before="100" w:beforeAutospacing="1" w:after="100" w:afterAutospacing="1"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be </w:t>
      </w:r>
      <w:hyperlink r:id="rId467" w:history="1">
        <w:r w:rsidRPr="007F3877">
          <w:rPr>
            <w:rFonts w:ascii="Times New Roman" w:eastAsia="Times New Roman" w:hAnsi="Times New Roman" w:cs="Times New Roman"/>
            <w:i/>
            <w:iCs/>
            <w:color w:val="0000FF"/>
            <w:sz w:val="24"/>
            <w:szCs w:val="24"/>
            <w:u w:val="single"/>
          </w:rPr>
          <w:t>copy constructible</w:t>
        </w:r>
      </w:hyperlink>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The largest of the values passed as arguments.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8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max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std::max</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"max(1,2)==" &lt;&lt; std::max(1,2)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"max(2,1)==" &lt;&lt; std::max(2,1)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"max('a','z')==" &lt;&lt; std::max('a','z')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"max(3.14,2.73)==" &lt;&lt; std::max(3.14,2.73)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4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max(1,2)==2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max(2,1)==2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max('a','z')==z</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max(3.14,2.73)==3.14</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Linear in one less than the number of elements compared (constant 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comparison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std::minmax</w:t>
      </w:r>
    </w:p>
    <w:tbl>
      <w:tblPr>
        <w:tblW w:w="0" w:type="auto"/>
        <w:tblCellSpacing w:w="15" w:type="dxa"/>
        <w:tblCellMar>
          <w:top w:w="15" w:type="dxa"/>
          <w:left w:w="15" w:type="dxa"/>
          <w:bottom w:w="15" w:type="dxa"/>
          <w:right w:w="15" w:type="dxa"/>
        </w:tblCellMar>
        <w:tblLook w:val="04A0"/>
      </w:tblPr>
      <w:tblGrid>
        <w:gridCol w:w="1761"/>
        <w:gridCol w:w="9129"/>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T&gt; pair &lt;const T&amp;,const T&amp;&gt; minmax (const T&amp; a, const T&amp; b);</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pair &lt;const T&amp;,const T&amp;&gt; minmax (const T&amp; a, const T&amp; b, Compare comp);</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initializer list (3)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T&gt; pair&lt;T,T&gt; minmax (initializer_list&lt;T&gt; il);</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T,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pair&lt;T,T&gt; minmax (initializer_list&lt;T&gt; il,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smallest and largest elements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 </w:t>
      </w:r>
      <w:hyperlink r:id="rId468" w:history="1">
        <w:r w:rsidRPr="007F3877">
          <w:rPr>
            <w:rFonts w:ascii="Courier New" w:eastAsia="Times New Roman" w:hAnsi="Courier New" w:cs="Courier New"/>
            <w:color w:val="0000FF"/>
            <w:sz w:val="24"/>
            <w:szCs w:val="24"/>
            <w:u w:val="single"/>
          </w:rPr>
          <w:t>pair</w:t>
        </w:r>
      </w:hyperlink>
      <w:r w:rsidRPr="007F3877">
        <w:rPr>
          <w:rFonts w:ascii="Times New Roman" w:eastAsia="Times New Roman" w:hAnsi="Times New Roman" w:cs="Times New Roman"/>
          <w:sz w:val="24"/>
          <w:szCs w:val="24"/>
        </w:rPr>
        <w:t xml:space="preserve"> with the smallest of </w:t>
      </w:r>
      <w:r w:rsidRPr="007F3877">
        <w:rPr>
          <w:rFonts w:ascii="Times New Roman" w:eastAsia="Times New Roman" w:hAnsi="Times New Roman" w:cs="Times New Roman"/>
          <w:i/>
          <w:iCs/>
          <w:sz w:val="24"/>
          <w:szCs w:val="24"/>
        </w:rPr>
        <w:t>a</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b</w:t>
      </w:r>
      <w:r w:rsidRPr="007F3877">
        <w:rPr>
          <w:rFonts w:ascii="Times New Roman" w:eastAsia="Times New Roman" w:hAnsi="Times New Roman" w:cs="Times New Roman"/>
          <w:sz w:val="24"/>
          <w:szCs w:val="24"/>
        </w:rPr>
        <w:t xml:space="preserve"> as first element, and the largest as second. If both are equivalent, the function returns </w:t>
      </w:r>
      <w:hyperlink r:id="rId469" w:history="1">
        <w:r w:rsidRPr="007F3877">
          <w:rPr>
            <w:rFonts w:ascii="Courier New" w:eastAsia="Times New Roman" w:hAnsi="Courier New" w:cs="Courier New"/>
            <w:color w:val="0000FF"/>
            <w:sz w:val="20"/>
            <w:u w:val="single"/>
          </w:rPr>
          <w:t>make_pair</w:t>
        </w:r>
      </w:hyperlink>
      <w:r w:rsidRPr="007F3877">
        <w:rPr>
          <w:rFonts w:ascii="Courier New" w:eastAsia="Times New Roman" w:hAnsi="Courier New" w:cs="Courier New"/>
          <w:sz w:val="20"/>
        </w:rPr>
        <w:t>(a,b)</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versions for </w:t>
      </w:r>
      <w:r w:rsidRPr="007F3877">
        <w:rPr>
          <w:rFonts w:ascii="Times New Roman" w:eastAsia="Times New Roman" w:hAnsi="Times New Roman" w:cs="Times New Roman"/>
          <w:i/>
          <w:iCs/>
          <w:sz w:val="24"/>
          <w:szCs w:val="24"/>
        </w:rPr>
        <w:t>initializer lists (3)</w:t>
      </w:r>
      <w:r w:rsidRPr="007F3877">
        <w:rPr>
          <w:rFonts w:ascii="Times New Roman" w:eastAsia="Times New Roman" w:hAnsi="Times New Roman" w:cs="Times New Roman"/>
          <w:sz w:val="24"/>
          <w:szCs w:val="24"/>
        </w:rPr>
        <w:t xml:space="preserve"> return a </w:t>
      </w:r>
      <w:hyperlink r:id="rId470" w:history="1">
        <w:r w:rsidRPr="007F3877">
          <w:rPr>
            <w:rFonts w:ascii="Courier New" w:eastAsia="Times New Roman" w:hAnsi="Courier New" w:cs="Courier New"/>
            <w:color w:val="0000FF"/>
            <w:sz w:val="24"/>
            <w:szCs w:val="24"/>
            <w:u w:val="single"/>
          </w:rPr>
          <w:t>pair</w:t>
        </w:r>
      </w:hyperlink>
      <w:r w:rsidRPr="007F3877">
        <w:rPr>
          <w:rFonts w:ascii="Times New Roman" w:eastAsia="Times New Roman" w:hAnsi="Times New Roman" w:cs="Times New Roman"/>
          <w:sz w:val="24"/>
          <w:szCs w:val="24"/>
        </w:rPr>
        <w:t xml:space="preserve"> with the smallest of all the elements in the list as first element (the first of them, if there are more than one), and the largest as second (the last of them, if there are more than 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function uses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if provided) to compare the values.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behavior of this function template (version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is equivalent to:</w:t>
      </w:r>
    </w:p>
    <w:tbl>
      <w:tblPr>
        <w:tblW w:w="0" w:type="auto"/>
        <w:tblCellSpacing w:w="15" w:type="dxa"/>
        <w:tblCellMar>
          <w:top w:w="15" w:type="dxa"/>
          <w:left w:w="15" w:type="dxa"/>
          <w:bottom w:w="15" w:type="dxa"/>
          <w:right w:w="15" w:type="dxa"/>
        </w:tblCellMar>
        <w:tblLook w:val="04A0"/>
      </w:tblPr>
      <w:tblGrid>
        <w:gridCol w:w="196"/>
        <w:gridCol w:w="93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T&gt; pair &lt;</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T&amp;&gt; minmax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a, </w:t>
            </w:r>
            <w:r w:rsidRPr="007F3877">
              <w:rPr>
                <w:rFonts w:ascii="Courier New" w:eastAsia="Times New Roman" w:hAnsi="Courier New" w:cs="Courier New"/>
                <w:i/>
                <w:iCs/>
                <w:sz w:val="20"/>
                <w:szCs w:val="20"/>
              </w:rPr>
              <w:t>const</w:t>
            </w:r>
            <w:r w:rsidRPr="007F3877">
              <w:rPr>
                <w:rFonts w:ascii="Courier New" w:eastAsia="Times New Roman" w:hAnsi="Courier New" w:cs="Courier New"/>
                <w:sz w:val="20"/>
              </w:rPr>
              <w:t xml:space="preserve"> T&amp; b)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(b&lt;a) ? std::make_pair(b,a) : std::make_pair(a,b);</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a, b</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Values to compare.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values of type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element passed as first argument is considered less than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il</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w:t>
      </w:r>
      <w:hyperlink r:id="rId471" w:history="1">
        <w:r w:rsidRPr="007F3877">
          <w:rPr>
            <w:rFonts w:ascii="Times New Roman" w:eastAsia="Times New Roman" w:hAnsi="Times New Roman" w:cs="Times New Roman"/>
            <w:color w:val="0000FF"/>
            <w:sz w:val="24"/>
            <w:szCs w:val="24"/>
            <w:u w:val="single"/>
          </w:rPr>
          <w:t>initializer_list</w:t>
        </w:r>
      </w:hyperlink>
      <w:r w:rsidRPr="007F3877">
        <w:rPr>
          <w:rFonts w:ascii="Times New Roman" w:eastAsia="Times New Roman" w:hAnsi="Times New Roman" w:cs="Times New Roman"/>
          <w:sz w:val="24"/>
          <w:szCs w:val="24"/>
        </w:rPr>
        <w:t xml:space="preserve"> object.</w:t>
      </w:r>
      <w:r w:rsidRPr="007F3877">
        <w:rPr>
          <w:rFonts w:ascii="Times New Roman" w:eastAsia="Times New Roman" w:hAnsi="Times New Roman" w:cs="Times New Roman"/>
          <w:sz w:val="24"/>
          <w:szCs w:val="24"/>
        </w:rPr>
        <w:br/>
        <w:t xml:space="preserve">These objects are automatically constructed from </w:t>
      </w:r>
      <w:r w:rsidRPr="007F3877">
        <w:rPr>
          <w:rFonts w:ascii="Times New Roman" w:eastAsia="Times New Roman" w:hAnsi="Times New Roman" w:cs="Times New Roman"/>
          <w:i/>
          <w:iCs/>
          <w:sz w:val="24"/>
          <w:szCs w:val="24"/>
        </w:rPr>
        <w:t>initializer list</w:t>
      </w:r>
      <w:r w:rsidRPr="007F3877">
        <w:rPr>
          <w:rFonts w:ascii="Times New Roman" w:eastAsia="Times New Roman" w:hAnsi="Times New Roman" w:cs="Times New Roman"/>
          <w:sz w:val="24"/>
          <w:szCs w:val="24"/>
        </w:rPr>
        <w:t xml:space="preserve"> declarators.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support being compared with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t xml:space="preserve">For </w:t>
      </w:r>
      <w:r w:rsidRPr="007F3877">
        <w:rPr>
          <w:rFonts w:ascii="Times New Roman" w:eastAsia="Times New Roman" w:hAnsi="Times New Roman" w:cs="Times New Roman"/>
          <w:i/>
          <w:iCs/>
          <w:sz w:val="24"/>
          <w:szCs w:val="24"/>
        </w:rPr>
        <w:t>(3)</w:t>
      </w:r>
      <w:r w:rsidRPr="007F3877">
        <w:rPr>
          <w:rFonts w:ascii="Times New Roman" w:eastAsia="Times New Roman" w:hAnsi="Times New Roman" w:cs="Times New Roman"/>
          <w:sz w:val="24"/>
          <w:szCs w:val="24"/>
        </w:rPr>
        <w:t xml:space="preserve">, </w:t>
      </w:r>
      <w:r w:rsidRPr="007F3877">
        <w:rPr>
          <w:rFonts w:ascii="Courier New" w:eastAsia="Times New Roman" w:hAnsi="Courier New" w:cs="Courier New"/>
          <w:sz w:val="24"/>
          <w:szCs w:val="24"/>
        </w:rPr>
        <w:t>T</w:t>
      </w:r>
      <w:r w:rsidRPr="007F3877">
        <w:rPr>
          <w:rFonts w:ascii="Times New Roman" w:eastAsia="Times New Roman" w:hAnsi="Times New Roman" w:cs="Times New Roman"/>
          <w:sz w:val="24"/>
          <w:szCs w:val="24"/>
        </w:rPr>
        <w:t xml:space="preserve"> shall be </w:t>
      </w:r>
      <w:hyperlink r:id="rId472" w:history="1">
        <w:r w:rsidRPr="007F3877">
          <w:rPr>
            <w:rFonts w:ascii="Times New Roman" w:eastAsia="Times New Roman" w:hAnsi="Times New Roman" w:cs="Times New Roman"/>
            <w:i/>
            <w:iCs/>
            <w:color w:val="0000FF"/>
            <w:sz w:val="24"/>
            <w:szCs w:val="24"/>
            <w:u w:val="single"/>
          </w:rPr>
          <w:t>copy constructible</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The lesser of the values passed as arguments.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727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minmax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std::minmax</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auto</w:t>
            </w:r>
            <w:r w:rsidRPr="007F3877">
              <w:rPr>
                <w:rFonts w:ascii="Courier New" w:eastAsia="Times New Roman" w:hAnsi="Courier New" w:cs="Courier New"/>
                <w:sz w:val="20"/>
              </w:rPr>
              <w:t xml:space="preserve"> result = std::minmax({1,2,3,4,5});</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"minmax({1,2,3,4,5}):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result.first &lt;&lt; ' ' &lt;&lt; result.second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97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minmax({1,2,3,4,5}): 1 5</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one and half times the number of elements compared (constant for </w:t>
      </w:r>
      <w:r w:rsidRPr="007F3877">
        <w:rPr>
          <w:rFonts w:ascii="Times New Roman" w:eastAsia="Times New Roman" w:hAnsi="Times New Roman" w:cs="Times New Roman"/>
          <w:i/>
          <w:iCs/>
          <w:sz w:val="24"/>
          <w:szCs w:val="24"/>
        </w:rPr>
        <w: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comparison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std::min_element</w:t>
      </w:r>
    </w:p>
    <w:tbl>
      <w:tblPr>
        <w:tblW w:w="0" w:type="auto"/>
        <w:tblCellSpacing w:w="15" w:type="dxa"/>
        <w:tblCellMar>
          <w:top w:w="15" w:type="dxa"/>
          <w:left w:w="15" w:type="dxa"/>
          <w:bottom w:w="15" w:type="dxa"/>
          <w:right w:w="15" w:type="dxa"/>
        </w:tblCellMar>
        <w:tblLook w:val="04A0"/>
      </w:tblPr>
      <w:tblGrid>
        <w:gridCol w:w="1149"/>
        <w:gridCol w:w="919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min_element (ForwardIterator first, ForwardIterator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min_element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smallest element in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an iterator pointing to the element with the smallest value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comparisons are performed using either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An element is the smallest if no other element compares less than it. If more than one element fulfills this condition, the iterator returned points to the first of such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55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min_element ( ForwardIterator first, ForwardIterator 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(first==last)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smallest =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(*first&lt;*smallest)    </w:t>
            </w:r>
            <w:r w:rsidRPr="007F3877">
              <w:rPr>
                <w:rFonts w:ascii="Courier New" w:eastAsia="Times New Roman" w:hAnsi="Courier New" w:cs="Courier New"/>
                <w:i/>
                <w:iCs/>
                <w:sz w:val="20"/>
                <w:szCs w:val="20"/>
              </w:rPr>
              <w:t>// or: if (comp(*first,*smallest)) for version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smallest=first;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smallest;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73"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sequence to compare.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element passed as first argument is considered less than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to smallest value in the range, or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the range is empty.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min_element/max_element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std::min_element, std::max_element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myfn(</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struct</w:t>
            </w:r>
            <w:r w:rsidRPr="007F3877">
              <w:rPr>
                <w:rFonts w:ascii="Courier New" w:eastAsia="Times New Roman" w:hAnsi="Courier New" w:cs="Courier New"/>
                <w:sz w:val="20"/>
              </w:rPr>
              <w:t xml:space="preserve"> myclass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operator</w:t>
            </w:r>
            <w:r w:rsidRPr="007F3877">
              <w:rPr>
                <w:rFonts w:ascii="Courier New" w:eastAsia="Times New Roman" w:hAnsi="Courier New" w:cs="Courier New"/>
                <w:sz w:val="20"/>
              </w:rPr>
              <w:t>()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myobj;</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{3,7,2,5,6,4,9};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smallest element is " &lt;&lt; *std::min_element(myints,myints+7)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largest element is "  &lt;&lt; *std::max_element(myints,myints+7)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function myfn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smallest element is " &lt;&lt; *std::min_element(myints,myints+7,myfn)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largest element is "  &lt;&lt; *std::max_element(myints,myints+7,myfn)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object myobj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smallest element is " &lt;&lt; *std::min_element(myints,myints+7,myobj)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largest element is "  &lt;&lt; *std::max_element(myints,myints+7,myobj)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0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smallest element is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largest element is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smallest element is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largest element is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smallest element is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largest element is 9</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Linear in one less than the number of elements compared.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comparison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std::max_element</w:t>
      </w:r>
    </w:p>
    <w:tbl>
      <w:tblPr>
        <w:tblW w:w="0" w:type="auto"/>
        <w:tblCellSpacing w:w="15" w:type="dxa"/>
        <w:tblCellMar>
          <w:top w:w="15" w:type="dxa"/>
          <w:left w:w="15" w:type="dxa"/>
          <w:bottom w:w="15" w:type="dxa"/>
          <w:right w:w="15" w:type="dxa"/>
        </w:tblCellMar>
        <w:tblLook w:val="04A0"/>
      </w:tblPr>
      <w:tblGrid>
        <w:gridCol w:w="1149"/>
        <w:gridCol w:w="919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max_element (ForwardIterator first, ForwardIterator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ForwardIterator max_element (ForwardIterator first, ForwardIterator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largest element in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an iterator pointing to the element with the largest value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comparisons are performed using either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An element is the largest if no other element does not compare less than it. If more than one element fulfills this condition, the iterator returned points to the first of such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3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max_element ( ForwardIterator first, ForwardIterator last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(first==last)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ForwardIterator largest =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(++first!=last)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(*largest&lt;*first)    </w:t>
            </w:r>
            <w:r w:rsidRPr="007F3877">
              <w:rPr>
                <w:rFonts w:ascii="Courier New" w:eastAsia="Times New Roman" w:hAnsi="Courier New" w:cs="Courier New"/>
                <w:i/>
                <w:iCs/>
                <w:sz w:val="20"/>
                <w:szCs w:val="20"/>
              </w:rPr>
              <w:t>// or: if (comp(*largest,*first)) for version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largest=first;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largest;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74"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sequence to compare.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element passed as first argument is considered less than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An iterator to largest value in the range, or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if the range is empty.</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min_element/max_element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std::min_element, std::max_element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myfn(</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struct</w:t>
            </w:r>
            <w:r w:rsidRPr="007F3877">
              <w:rPr>
                <w:rFonts w:ascii="Courier New" w:eastAsia="Times New Roman" w:hAnsi="Courier New" w:cs="Courier New"/>
                <w:sz w:val="20"/>
              </w:rPr>
              <w:t xml:space="preserve"> myclass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operator</w:t>
            </w:r>
            <w:r w:rsidRPr="007F3877">
              <w:rPr>
                <w:rFonts w:ascii="Courier New" w:eastAsia="Times New Roman" w:hAnsi="Courier New" w:cs="Courier New"/>
                <w:sz w:val="20"/>
              </w:rPr>
              <w:t>()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i,</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j) {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i&lt;j;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myobj;</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{3,7,2,5,6,4,9};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default comparison: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smallest element is " &lt;&lt; *std::min_element(myints,myints+7)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largest element is "  &lt;&lt; *std::max_element(myints,myints+7)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function myfn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smallest element is " &lt;&lt; *std::min_element(myints,myints+7,myfn)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largest element is "  &lt;&lt; *std::max_element(myints,myints+7,myfn)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using object myobj as 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smallest element is " &lt;&lt; *std::min_element(myints,myints+7,myobj)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largest element is "  &lt;&lt; *std::max_element(myints,myints+7,myobj)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30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smallest element is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largest element is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smallest element is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largest element is 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smallest element is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largest element is 9</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Linear in one less than the number of elements compared.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comparison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std::minmax_element</w:t>
      </w:r>
    </w:p>
    <w:tbl>
      <w:tblPr>
        <w:tblW w:w="0" w:type="auto"/>
        <w:tblCellSpacing w:w="15" w:type="dxa"/>
        <w:tblCellMar>
          <w:top w:w="15" w:type="dxa"/>
          <w:left w:w="15" w:type="dxa"/>
          <w:bottom w:w="15" w:type="dxa"/>
          <w:right w:w="15" w:type="dxa"/>
        </w:tblCellMar>
        <w:tblLook w:val="04A0"/>
      </w:tblPr>
      <w:tblGrid>
        <w:gridCol w:w="1149"/>
        <w:gridCol w:w="955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pair&lt;ForwardIterator,ForwardIterator&gt;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minmax_element (ForwardIterator first, ForwardIterator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ForwardIterator,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pair&lt;ForwardIterator,ForwardIterator&gt;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minmax_element (ForwardIterator first, ForwardIterator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Return smallest and largest elements in range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a </w:t>
      </w:r>
      <w:hyperlink r:id="rId475" w:history="1">
        <w:r w:rsidRPr="007F3877">
          <w:rPr>
            <w:rFonts w:ascii="Courier New" w:eastAsia="Times New Roman" w:hAnsi="Courier New" w:cs="Courier New"/>
            <w:color w:val="0000FF"/>
            <w:sz w:val="24"/>
            <w:szCs w:val="24"/>
            <w:u w:val="single"/>
          </w:rPr>
          <w:t>pair</w:t>
        </w:r>
      </w:hyperlink>
      <w:r w:rsidRPr="007F3877">
        <w:rPr>
          <w:rFonts w:ascii="Times New Roman" w:eastAsia="Times New Roman" w:hAnsi="Times New Roman" w:cs="Times New Roman"/>
          <w:sz w:val="24"/>
          <w:szCs w:val="24"/>
        </w:rPr>
        <w:t xml:space="preserve"> with an iterator pointing to the element with the smallest value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as first element, and the largest as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comparisons are performed using either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If more than one equivalent element has the smallest value, the first iterator points to the first of such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If more than one equivalent element has the largest value, the second iterator points to the last of such elements.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76"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sequence to compare.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Binary function that accepts two elements in the range as arguments,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The value returned indicates whether the element passed as first argument is considered less than the second.</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 </w:t>
      </w:r>
      <w:hyperlink r:id="rId477" w:history="1">
        <w:r w:rsidRPr="007F3877">
          <w:rPr>
            <w:rFonts w:ascii="Courier New" w:eastAsia="Times New Roman" w:hAnsi="Courier New" w:cs="Courier New"/>
            <w:color w:val="0000FF"/>
            <w:sz w:val="24"/>
            <w:szCs w:val="24"/>
            <w:u w:val="single"/>
          </w:rPr>
          <w:t>pair</w:t>
        </w:r>
      </w:hyperlink>
      <w:r w:rsidRPr="007F3877">
        <w:rPr>
          <w:rFonts w:ascii="Times New Roman" w:eastAsia="Times New Roman" w:hAnsi="Times New Roman" w:cs="Times New Roman"/>
          <w:sz w:val="24"/>
          <w:szCs w:val="24"/>
        </w:rPr>
        <w:t xml:space="preserve"> with an iterator pointing to the element with the smallest value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as first element, and the largest as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hyperlink r:id="rId478" w:history="1">
        <w:r w:rsidRPr="007F3877">
          <w:rPr>
            <w:rFonts w:ascii="Courier New" w:eastAsia="Times New Roman" w:hAnsi="Courier New" w:cs="Courier New"/>
            <w:color w:val="0000FF"/>
            <w:sz w:val="24"/>
            <w:szCs w:val="24"/>
            <w:u w:val="single"/>
          </w:rPr>
          <w:t>pair</w:t>
        </w:r>
      </w:hyperlink>
      <w:r w:rsidRPr="007F3877">
        <w:rPr>
          <w:rFonts w:ascii="Times New Roman" w:eastAsia="Times New Roman" w:hAnsi="Times New Roman" w:cs="Times New Roman"/>
          <w:sz w:val="24"/>
          <w:szCs w:val="24"/>
        </w:rPr>
        <w:t xml:space="preserve"> is a class template defined in </w:t>
      </w:r>
      <w:hyperlink r:id="rId479" w:history="1">
        <w:r w:rsidRPr="007F3877">
          <w:rPr>
            <w:rFonts w:ascii="Courier New" w:eastAsia="Times New Roman" w:hAnsi="Courier New" w:cs="Courier New"/>
            <w:color w:val="0000FF"/>
            <w:sz w:val="24"/>
            <w:szCs w:val="24"/>
            <w:u w:val="single"/>
          </w:rPr>
          <w:t>&lt;utility&gt;</w:t>
        </w:r>
      </w:hyperlink>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5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minmax_element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std::minmax_element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&lt;array&gt;        // std::array</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std::array&lt;</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,7&gt; foo {3,7,2,9,5,8,6};</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auto</w:t>
            </w:r>
            <w:r w:rsidRPr="007F3877">
              <w:rPr>
                <w:rFonts w:ascii="Courier New" w:eastAsia="Times New Roman" w:hAnsi="Courier New" w:cs="Courier New"/>
                <w:sz w:val="20"/>
              </w:rPr>
              <w:t xml:space="preserve"> result = std::minmax_element (foo.begin(),foo.end());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 print result: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"min is " &lt;&lt; *result.first;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at position " &lt;&lt; (result.first-foo.begin())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"max is " &lt;&lt; *result.second;</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 at position " &lt;&lt; (result.second-foo.begin())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85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min is 2, at position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max is 9, at position 3</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w:t>
      </w:r>
      <w:r w:rsidRPr="007F3877">
        <w:rPr>
          <w:rFonts w:ascii="Courier New" w:eastAsia="Times New Roman" w:hAnsi="Courier New" w:cs="Courier New"/>
          <w:sz w:val="20"/>
        </w:rPr>
        <w:t>1.5</w:t>
      </w:r>
      <w:r w:rsidRPr="007F3877">
        <w:rPr>
          <w:rFonts w:ascii="Times New Roman" w:eastAsia="Times New Roman" w:hAnsi="Times New Roman" w:cs="Times New Roman"/>
          <w:sz w:val="24"/>
          <w:szCs w:val="24"/>
        </w:rPr>
        <w:t xml:space="preserve"> times one less than the number of elements compared.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comparison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std::lexicographical_compare</w:t>
      </w:r>
    </w:p>
    <w:tbl>
      <w:tblPr>
        <w:tblW w:w="0" w:type="auto"/>
        <w:tblCellSpacing w:w="15" w:type="dxa"/>
        <w:tblCellMar>
          <w:top w:w="15" w:type="dxa"/>
          <w:left w:w="15" w:type="dxa"/>
          <w:bottom w:w="15" w:type="dxa"/>
          <w:right w:w="15" w:type="dxa"/>
        </w:tblCellMar>
        <w:tblLook w:val="04A0"/>
      </w:tblPr>
      <w:tblGrid>
        <w:gridCol w:w="1149"/>
        <w:gridCol w:w="93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lexicographical_compare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InputIterator1, class InputIterator2,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lexicographical_compare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Lexicographical less-than comparison</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range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compares </w:t>
      </w:r>
      <w:r w:rsidRPr="007F3877">
        <w:rPr>
          <w:rFonts w:ascii="Times New Roman" w:eastAsia="Times New Roman" w:hAnsi="Times New Roman" w:cs="Times New Roman"/>
          <w:i/>
          <w:iCs/>
          <w:sz w:val="24"/>
          <w:szCs w:val="24"/>
        </w:rPr>
        <w:t>lexicographically less</w:t>
      </w:r>
      <w:r w:rsidRPr="007F3877">
        <w:rPr>
          <w:rFonts w:ascii="Times New Roman" w:eastAsia="Times New Roman" w:hAnsi="Times New Roman" w:cs="Times New Roman"/>
          <w:sz w:val="24"/>
          <w:szCs w:val="24"/>
        </w:rPr>
        <w:t xml:space="preserve"> than the range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A </w:t>
      </w:r>
      <w:r w:rsidRPr="007F3877">
        <w:rPr>
          <w:rFonts w:ascii="Times New Roman" w:eastAsia="Times New Roman" w:hAnsi="Times New Roman" w:cs="Times New Roman"/>
          <w:i/>
          <w:iCs/>
          <w:sz w:val="24"/>
          <w:szCs w:val="24"/>
        </w:rPr>
        <w:t>lexicographical comparison</w:t>
      </w:r>
      <w:r w:rsidRPr="007F3877">
        <w:rPr>
          <w:rFonts w:ascii="Times New Roman" w:eastAsia="Times New Roman" w:hAnsi="Times New Roman" w:cs="Times New Roman"/>
          <w:sz w:val="24"/>
          <w:szCs w:val="24"/>
        </w:rPr>
        <w:t xml:space="preserve"> is the kind of comparison generally used to sort words alphabetically in dictionaries; It involves comparing sequentially the elements that have the same position in both ranges against each other until one element is not equivalent to the other. The result of comparing these first non-matching elements is the result of the lexicographical comparison.</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both sequences compare equal until one of them ends, the shorter sequence is </w:t>
      </w:r>
      <w:r w:rsidRPr="007F3877">
        <w:rPr>
          <w:rFonts w:ascii="Times New Roman" w:eastAsia="Times New Roman" w:hAnsi="Times New Roman" w:cs="Times New Roman"/>
          <w:i/>
          <w:iCs/>
          <w:sz w:val="24"/>
          <w:szCs w:val="24"/>
        </w:rPr>
        <w:t>lexicographically less</w:t>
      </w:r>
      <w:r w:rsidRPr="007F3877">
        <w:rPr>
          <w:rFonts w:ascii="Times New Roman" w:eastAsia="Times New Roman" w:hAnsi="Times New Roman" w:cs="Times New Roman"/>
          <w:sz w:val="24"/>
          <w:szCs w:val="24"/>
        </w:rPr>
        <w:t xml:space="preserve"> than the longer one.</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elements are compared using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and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 Two elements, </w:t>
      </w:r>
      <w:r w:rsidRPr="007F3877">
        <w:rPr>
          <w:rFonts w:ascii="Courier New" w:eastAsia="Times New Roman" w:hAnsi="Courier New" w:cs="Courier New"/>
          <w:sz w:val="24"/>
          <w:szCs w:val="24"/>
        </w:rPr>
        <w:t>a</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4"/>
          <w:szCs w:val="24"/>
        </w:rPr>
        <w:t>b</w:t>
      </w:r>
      <w:r w:rsidRPr="007F3877">
        <w:rPr>
          <w:rFonts w:ascii="Times New Roman" w:eastAsia="Times New Roman" w:hAnsi="Times New Roman" w:cs="Times New Roman"/>
          <w:sz w:val="24"/>
          <w:szCs w:val="24"/>
        </w:rPr>
        <w:t xml:space="preserve"> are considered equivalent if </w:t>
      </w:r>
      <w:r w:rsidRPr="007F3877">
        <w:rPr>
          <w:rFonts w:ascii="Courier New" w:eastAsia="Times New Roman" w:hAnsi="Courier New" w:cs="Courier New"/>
          <w:sz w:val="20"/>
        </w:rPr>
        <w:t>(!(a&lt;b) &amp;&amp; !(b&lt;a))</w:t>
      </w:r>
      <w:r w:rsidRPr="007F3877">
        <w:rPr>
          <w:rFonts w:ascii="Times New Roman" w:eastAsia="Times New Roman" w:hAnsi="Times New Roman" w:cs="Times New Roman"/>
          <w:sz w:val="24"/>
          <w:szCs w:val="24"/>
        </w:rPr>
        <w:t xml:space="preserve"> or if </w:t>
      </w:r>
      <w:r w:rsidRPr="007F3877">
        <w:rPr>
          <w:rFonts w:ascii="Courier New" w:eastAsia="Times New Roman" w:hAnsi="Courier New" w:cs="Courier New"/>
          <w:sz w:val="20"/>
        </w:rPr>
        <w:t>(!comp(a,b) &amp;&amp; !comp(b,a))</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The behavior of this function template is equivalent to:</w:t>
      </w:r>
    </w:p>
    <w:tbl>
      <w:tblPr>
        <w:tblW w:w="0" w:type="auto"/>
        <w:tblCellSpacing w:w="15" w:type="dxa"/>
        <w:tblCellMar>
          <w:top w:w="15" w:type="dxa"/>
          <w:left w:w="15" w:type="dxa"/>
          <w:bottom w:w="15" w:type="dxa"/>
          <w:right w:w="15" w:type="dxa"/>
        </w:tblCellMar>
        <w:tblLook w:val="04A0"/>
      </w:tblPr>
      <w:tblGrid>
        <w:gridCol w:w="316"/>
        <w:gridCol w:w="919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template</w:t>
            </w:r>
            <w:r w:rsidRPr="007F3877">
              <w:rPr>
                <w:rFonts w:ascii="Courier New" w:eastAsia="Times New Roman" w:hAnsi="Courier New" w:cs="Courier New"/>
                <w:sz w:val="20"/>
              </w:rPr>
              <w:t xml:space="preserve"> &lt;</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InputIterator1, </w:t>
            </w:r>
            <w:r w:rsidRPr="007F3877">
              <w:rPr>
                <w:rFonts w:ascii="Courier New" w:eastAsia="Times New Roman" w:hAnsi="Courier New" w:cs="Courier New"/>
                <w:i/>
                <w:iCs/>
                <w:sz w:val="20"/>
                <w:szCs w:val="20"/>
              </w:rPr>
              <w:t>class</w:t>
            </w:r>
            <w:r w:rsidRPr="007F3877">
              <w:rPr>
                <w:rFonts w:ascii="Courier New" w:eastAsia="Times New Roman" w:hAnsi="Courier New" w:cs="Courier New"/>
                <w:sz w:val="20"/>
              </w:rPr>
              <w:t xml:space="preserve"> InputIterator2&gt;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lexicographical_compare (InputIterator1 first1, InputIterator1 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InputIterator2 first2, InputIterator2 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(first1!=last1)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(first2==last2 || *first2&lt;*first1)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false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else</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if</w:t>
            </w:r>
            <w:r w:rsidRPr="007F3877">
              <w:rPr>
                <w:rFonts w:ascii="Courier New" w:eastAsia="Times New Roman" w:hAnsi="Courier New" w:cs="Courier New"/>
                <w:sz w:val="20"/>
              </w:rPr>
              <w:t xml:space="preserve"> (*first1&lt;*first2)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true</w:t>
            </w:r>
            <w:r w:rsidRPr="007F3877">
              <w:rPr>
                <w:rFonts w:ascii="Courier New" w:eastAsia="Times New Roman" w:hAnsi="Courier New" w:cs="Courier New"/>
                <w:sz w:val="20"/>
              </w:rPr>
              <w: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++first1; ++first2;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(first2!=last2);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lastRenderedPageBreak/>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first1, last1</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80"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first sequence. The range used is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first1</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last1</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first2, last2</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81" w:history="1">
        <w:r w:rsidRPr="007F3877">
          <w:rPr>
            <w:rFonts w:ascii="Times New Roman" w:eastAsia="Times New Roman" w:hAnsi="Times New Roman" w:cs="Times New Roman"/>
            <w:color w:val="0000FF"/>
            <w:sz w:val="24"/>
            <w:szCs w:val="24"/>
            <w:u w:val="single"/>
          </w:rPr>
          <w:t>Input iterators</w:t>
        </w:r>
      </w:hyperlink>
      <w:r w:rsidRPr="007F3877">
        <w:rPr>
          <w:rFonts w:ascii="Times New Roman" w:eastAsia="Times New Roman" w:hAnsi="Times New Roman" w:cs="Times New Roman"/>
          <w:sz w:val="24"/>
          <w:szCs w:val="24"/>
        </w:rPr>
        <w:t xml:space="preserve"> to the initial and final positions of the second sequence. The range used is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types pointed by the iterators,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first range compares </w:t>
      </w:r>
      <w:r w:rsidRPr="007F3877">
        <w:rPr>
          <w:rFonts w:ascii="Times New Roman" w:eastAsia="Times New Roman" w:hAnsi="Times New Roman" w:cs="Times New Roman"/>
          <w:i/>
          <w:iCs/>
          <w:sz w:val="24"/>
          <w:szCs w:val="24"/>
        </w:rPr>
        <w:t>lexicographically less</w:t>
      </w:r>
      <w:r w:rsidRPr="007F3877">
        <w:rPr>
          <w:rFonts w:ascii="Times New Roman" w:eastAsia="Times New Roman" w:hAnsi="Times New Roman" w:cs="Times New Roman"/>
          <w:sz w:val="24"/>
          <w:szCs w:val="24"/>
        </w:rPr>
        <w:t xml:space="preserve"> than than the second.</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otherwise (including when all the elements of both ranges are equivalent).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8717"/>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r w:rsidRPr="007F3877">
              <w:rPr>
                <w:rFonts w:ascii="Courier New" w:eastAsia="Times New Roman" w:hAnsi="Courier New" w:cs="Courier New"/>
                <w:sz w:val="20"/>
                <w:szCs w:val="20"/>
              </w:rPr>
              <w:br/>
            </w:r>
            <w:r w:rsidRPr="007F3877">
              <w:rPr>
                <w:rFonts w:ascii="Courier New" w:eastAsia="Times New Roman" w:hAnsi="Courier New" w:cs="Courier New"/>
                <w:sz w:val="20"/>
              </w:rPr>
              <w:t>20</w:t>
            </w:r>
            <w:r w:rsidRPr="007F3877">
              <w:rPr>
                <w:rFonts w:ascii="Courier New" w:eastAsia="Times New Roman" w:hAnsi="Courier New" w:cs="Courier New"/>
                <w:sz w:val="20"/>
                <w:szCs w:val="20"/>
              </w:rPr>
              <w:br/>
            </w:r>
            <w:r w:rsidRPr="007F3877">
              <w:rPr>
                <w:rFonts w:ascii="Courier New" w:eastAsia="Times New Roman" w:hAnsi="Courier New" w:cs="Courier New"/>
                <w:sz w:val="20"/>
              </w:rPr>
              <w:t>21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22</w:t>
            </w:r>
            <w:r w:rsidRPr="007F3877">
              <w:rPr>
                <w:rFonts w:ascii="Courier New" w:eastAsia="Times New Roman" w:hAnsi="Courier New" w:cs="Courier New"/>
                <w:sz w:val="20"/>
                <w:szCs w:val="20"/>
              </w:rPr>
              <w:br/>
            </w:r>
            <w:r w:rsidRPr="007F3877">
              <w:rPr>
                <w:rFonts w:ascii="Courier New" w:eastAsia="Times New Roman" w:hAnsi="Courier New" w:cs="Courier New"/>
                <w:sz w:val="20"/>
              </w:rPr>
              <w:t>23</w:t>
            </w:r>
            <w:r w:rsidRPr="007F3877">
              <w:rPr>
                <w:rFonts w:ascii="Courier New" w:eastAsia="Times New Roman" w:hAnsi="Courier New" w:cs="Courier New"/>
                <w:sz w:val="20"/>
                <w:szCs w:val="20"/>
              </w:rPr>
              <w:br/>
            </w:r>
            <w:r w:rsidRPr="007F3877">
              <w:rPr>
                <w:rFonts w:ascii="Courier New" w:eastAsia="Times New Roman" w:hAnsi="Courier New" w:cs="Courier New"/>
                <w:sz w:val="20"/>
              </w:rPr>
              <w:t>24</w:t>
            </w:r>
            <w:r w:rsidRPr="007F3877">
              <w:rPr>
                <w:rFonts w:ascii="Courier New" w:eastAsia="Times New Roman" w:hAnsi="Courier New" w:cs="Courier New"/>
                <w:sz w:val="20"/>
                <w:szCs w:val="20"/>
              </w:rPr>
              <w:br/>
            </w:r>
            <w:r w:rsidRPr="007F3877">
              <w:rPr>
                <w:rFonts w:ascii="Courier New" w:eastAsia="Times New Roman" w:hAnsi="Courier New" w:cs="Courier New"/>
                <w:sz w:val="20"/>
              </w:rPr>
              <w:t>25</w:t>
            </w:r>
            <w:r w:rsidRPr="007F3877">
              <w:rPr>
                <w:rFonts w:ascii="Courier New" w:eastAsia="Times New Roman" w:hAnsi="Courier New" w:cs="Courier New"/>
                <w:sz w:val="20"/>
                <w:szCs w:val="20"/>
              </w:rPr>
              <w:br/>
            </w:r>
            <w:r w:rsidRPr="007F3877">
              <w:rPr>
                <w:rFonts w:ascii="Courier New" w:eastAsia="Times New Roman" w:hAnsi="Courier New" w:cs="Courier New"/>
                <w:sz w:val="20"/>
              </w:rPr>
              <w:t>26</w:t>
            </w:r>
            <w:r w:rsidRPr="007F3877">
              <w:rPr>
                <w:rFonts w:ascii="Courier New" w:eastAsia="Times New Roman" w:hAnsi="Courier New" w:cs="Courier New"/>
                <w:sz w:val="20"/>
                <w:szCs w:val="20"/>
              </w:rPr>
              <w:br/>
            </w:r>
            <w:r w:rsidRPr="007F3877">
              <w:rPr>
                <w:rFonts w:ascii="Courier New" w:eastAsia="Times New Roman" w:hAnsi="Courier New" w:cs="Courier New"/>
                <w:sz w:val="20"/>
              </w:rPr>
              <w:t>27</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lexicographical_compare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 std::boolalpha</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std::lexicographical_compare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&lt;cctype&gt;       // std::tolower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 a case-insensitive comparison function: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bool</w:t>
            </w:r>
            <w:r w:rsidRPr="007F3877">
              <w:rPr>
                <w:rFonts w:ascii="Courier New" w:eastAsia="Times New Roman" w:hAnsi="Courier New" w:cs="Courier New"/>
                <w:sz w:val="20"/>
              </w:rPr>
              <w:t xml:space="preserve"> mycomp (</w:t>
            </w:r>
            <w:r w:rsidRPr="007F3877">
              <w:rPr>
                <w:rFonts w:ascii="Courier New" w:eastAsia="Times New Roman" w:hAnsi="Courier New" w:cs="Courier New"/>
                <w:i/>
                <w:iCs/>
                <w:sz w:val="20"/>
                <w:szCs w:val="20"/>
              </w:rPr>
              <w:t>char</w:t>
            </w:r>
            <w:r w:rsidRPr="007F3877">
              <w:rPr>
                <w:rFonts w:ascii="Courier New" w:eastAsia="Times New Roman" w:hAnsi="Courier New" w:cs="Courier New"/>
                <w:sz w:val="20"/>
              </w:rPr>
              <w:t xml:space="preserve"> c1, </w:t>
            </w:r>
            <w:r w:rsidRPr="007F3877">
              <w:rPr>
                <w:rFonts w:ascii="Courier New" w:eastAsia="Times New Roman" w:hAnsi="Courier New" w:cs="Courier New"/>
                <w:i/>
                <w:iCs/>
                <w:sz w:val="20"/>
                <w:szCs w:val="20"/>
              </w:rPr>
              <w:t>char</w:t>
            </w:r>
            <w:r w:rsidRPr="007F3877">
              <w:rPr>
                <w:rFonts w:ascii="Courier New" w:eastAsia="Times New Roman" w:hAnsi="Courier New" w:cs="Courier New"/>
                <w:sz w:val="20"/>
              </w:rPr>
              <w:t xml:space="preserve"> c2)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std::tolower(c1)&lt;std::tolower(c2);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char</w:t>
            </w:r>
            <w:r w:rsidRPr="007F3877">
              <w:rPr>
                <w:rFonts w:ascii="Courier New" w:eastAsia="Times New Roman" w:hAnsi="Courier New" w:cs="Courier New"/>
                <w:sz w:val="20"/>
              </w:rPr>
              <w:t xml:space="preserve"> foo[]="Apple";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char</w:t>
            </w:r>
            <w:r w:rsidRPr="007F3877">
              <w:rPr>
                <w:rFonts w:ascii="Courier New" w:eastAsia="Times New Roman" w:hAnsi="Courier New" w:cs="Courier New"/>
                <w:sz w:val="20"/>
              </w:rPr>
              <w:t xml:space="preserve"> bar[]="apartment";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std::boolalpha;</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"Comparing foo and bar lexicographically (foo&lt;bar):\n";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"Using default comparison (operator&lt;):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std::lexicographical_compare(foo,foo+5,bar,bar+9);</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"Using mycomp as comparison object: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std::lexicographical_compare(foo,foo+5,bar,bar+9,mycomp);</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 xml:space="preserve">The default comparison compares plain ASCII character codes, where </w:t>
      </w:r>
      <w:r w:rsidRPr="007F3877">
        <w:rPr>
          <w:rFonts w:ascii="Courier New" w:eastAsia="Times New Roman" w:hAnsi="Courier New" w:cs="Courier New"/>
          <w:sz w:val="20"/>
        </w:rPr>
        <w:t>'A'</w:t>
      </w:r>
      <w:r w:rsidRPr="007F3877">
        <w:rPr>
          <w:rFonts w:ascii="Times New Roman" w:eastAsia="Times New Roman" w:hAnsi="Times New Roman" w:cs="Times New Roman"/>
          <w:sz w:val="24"/>
          <w:szCs w:val="24"/>
        </w:rPr>
        <w:t xml:space="preserve"> (65) compares less than </w:t>
      </w:r>
      <w:r w:rsidRPr="007F3877">
        <w:rPr>
          <w:rFonts w:ascii="Courier New" w:eastAsia="Times New Roman" w:hAnsi="Courier New" w:cs="Courier New"/>
          <w:sz w:val="20"/>
        </w:rPr>
        <w:t>'a'</w:t>
      </w:r>
      <w:r w:rsidRPr="007F3877">
        <w:rPr>
          <w:rFonts w:ascii="Times New Roman" w:eastAsia="Times New Roman" w:hAnsi="Times New Roman" w:cs="Times New Roman"/>
          <w:sz w:val="24"/>
          <w:szCs w:val="24"/>
        </w:rPr>
        <w:t xml:space="preserve"> (97).</w:t>
      </w:r>
      <w:r w:rsidRPr="007F3877">
        <w:rPr>
          <w:rFonts w:ascii="Times New Roman" w:eastAsia="Times New Roman" w:hAnsi="Times New Roman" w:cs="Times New Roman"/>
          <w:sz w:val="24"/>
          <w:szCs w:val="24"/>
        </w:rPr>
        <w:br/>
        <w:t xml:space="preserve">Our </w:t>
      </w:r>
      <w:r w:rsidRPr="007F3877">
        <w:rPr>
          <w:rFonts w:ascii="Courier New" w:eastAsia="Times New Roman" w:hAnsi="Courier New" w:cs="Courier New"/>
          <w:sz w:val="24"/>
          <w:szCs w:val="24"/>
        </w:rPr>
        <w:t>mycomp</w:t>
      </w:r>
      <w:r w:rsidRPr="007F3877">
        <w:rPr>
          <w:rFonts w:ascii="Times New Roman" w:eastAsia="Times New Roman" w:hAnsi="Times New Roman" w:cs="Times New Roman"/>
          <w:sz w:val="24"/>
          <w:szCs w:val="24"/>
        </w:rPr>
        <w:t xml:space="preserve"> function transforms the letters to lowercase before comparing them, so here the first letter not matching is the third (</w:t>
      </w:r>
      <w:r w:rsidRPr="007F3877">
        <w:rPr>
          <w:rFonts w:ascii="Courier New" w:eastAsia="Times New Roman" w:hAnsi="Courier New" w:cs="Courier New"/>
          <w:sz w:val="20"/>
        </w:rPr>
        <w:t>'a'</w:t>
      </w:r>
      <w:r w:rsidRPr="007F3877">
        <w:rPr>
          <w:rFonts w:ascii="Times New Roman" w:eastAsia="Times New Roman" w:hAnsi="Times New Roman" w:cs="Times New Roman"/>
          <w:sz w:val="24"/>
          <w:szCs w:val="24"/>
        </w:rPr>
        <w:t xml:space="preserve"> vs </w:t>
      </w:r>
      <w:r w:rsidRPr="007F3877">
        <w:rPr>
          <w:rFonts w:ascii="Courier New" w:eastAsia="Times New Roman" w:hAnsi="Courier New" w:cs="Courier New"/>
          <w:sz w:val="20"/>
        </w:rPr>
        <w:t>'p'</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60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Comparing foo and bar lexicographically (foo&lt;bar):</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Using default comparison (operator&lt;): true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Using mycomp as comparison object: false</w:t>
            </w:r>
          </w:p>
        </w:tc>
      </w:tr>
    </w:tbl>
    <w:p w:rsidR="007F3877" w:rsidRPr="007F3877" w:rsidRDefault="007F3877" w:rsidP="007F3877">
      <w:pPr>
        <w:spacing w:after="240" w:line="240" w:lineRule="auto"/>
        <w:rPr>
          <w:rFonts w:ascii="Times New Roman" w:eastAsia="Times New Roman" w:hAnsi="Times New Roman" w:cs="Times New Roman"/>
          <w:sz w:val="24"/>
          <w:szCs w:val="24"/>
        </w:rPr>
      </w:pP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At most, performs </w:t>
      </w:r>
      <w:r w:rsidRPr="007F3877">
        <w:rPr>
          <w:rFonts w:ascii="Courier New" w:eastAsia="Times New Roman" w:hAnsi="Courier New" w:cs="Courier New"/>
          <w:sz w:val="20"/>
        </w:rPr>
        <w:t>2*min(count1,count2)</w:t>
      </w:r>
      <w:r w:rsidRPr="007F3877">
        <w:rPr>
          <w:rFonts w:ascii="Times New Roman" w:eastAsia="Times New Roman" w:hAnsi="Times New Roman" w:cs="Times New Roman"/>
          <w:sz w:val="24"/>
          <w:szCs w:val="24"/>
        </w:rPr>
        <w:t xml:space="preserve"> comparisons or applications of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distance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w:t>
      </w:r>
      <w:r w:rsidRPr="007F3877">
        <w:rPr>
          <w:rFonts w:ascii="Courier New" w:eastAsia="Times New Roman" w:hAnsi="Courier New" w:cs="Courier New"/>
          <w:sz w:val="20"/>
        </w:rPr>
        <w:t>2*min(count1,count2)</w:t>
      </w:r>
      <w:r w:rsidRPr="007F3877">
        <w:rPr>
          <w:rFonts w:ascii="Times New Roman" w:eastAsia="Times New Roman" w:hAnsi="Times New Roman" w:cs="Times New Roman"/>
          <w:sz w:val="24"/>
          <w:szCs w:val="24"/>
        </w:rPr>
        <w:t xml:space="preserve"> (where </w:t>
      </w:r>
      <w:r w:rsidRPr="007F3877">
        <w:rPr>
          <w:rFonts w:ascii="Times New Roman" w:eastAsia="Times New Roman" w:hAnsi="Times New Roman" w:cs="Times New Roman"/>
          <w:i/>
          <w:iCs/>
          <w:sz w:val="24"/>
          <w:szCs w:val="24"/>
        </w:rPr>
        <w:t>countX</w:t>
      </w:r>
      <w:r w:rsidRPr="007F3877">
        <w:rPr>
          <w:rFonts w:ascii="Times New Roman" w:eastAsia="Times New Roman" w:hAnsi="Times New Roman" w:cs="Times New Roman"/>
          <w:sz w:val="24"/>
          <w:szCs w:val="24"/>
        </w:rPr>
        <w:t xml:space="preserve"> is the distance between </w:t>
      </w:r>
      <w:r w:rsidRPr="007F3877">
        <w:rPr>
          <w:rFonts w:ascii="Times New Roman" w:eastAsia="Times New Roman" w:hAnsi="Times New Roman" w:cs="Times New Roman"/>
          <w:i/>
          <w:iCs/>
          <w:sz w:val="24"/>
          <w:szCs w:val="24"/>
        </w:rPr>
        <w:t>firstX</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lastX</w:t>
      </w:r>
      <w:r w:rsidRPr="007F3877">
        <w:rPr>
          <w:rFonts w:ascii="Times New Roman" w:eastAsia="Times New Roman" w:hAnsi="Times New Roman" w:cs="Times New Roman"/>
          <w:sz w:val="24"/>
          <w:szCs w:val="24"/>
        </w:rPr>
        <w:t>): Compares elements symmetrically until a mismatch is found.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ranges </w:t>
      </w:r>
      <w:r w:rsidRPr="007F3877">
        <w:rPr>
          <w:rFonts w:ascii="Courier New" w:eastAsia="Times New Roman" w:hAnsi="Courier New" w:cs="Courier New"/>
          <w:sz w:val="20"/>
        </w:rPr>
        <w:t>[first1,last1)</w:t>
      </w:r>
      <w:r w:rsidRPr="007F3877">
        <w:rPr>
          <w:rFonts w:ascii="Times New Roman" w:eastAsia="Times New Roman" w:hAnsi="Times New Roman" w:cs="Times New Roman"/>
          <w:sz w:val="24"/>
          <w:szCs w:val="24"/>
        </w:rPr>
        <w:t xml:space="preserve"> and </w:t>
      </w:r>
      <w:r w:rsidRPr="007F3877">
        <w:rPr>
          <w:rFonts w:ascii="Courier New" w:eastAsia="Times New Roman" w:hAnsi="Courier New" w:cs="Courier New"/>
          <w:sz w:val="20"/>
        </w:rPr>
        <w:t>[first2,last2)</w:t>
      </w:r>
      <w:r w:rsidRPr="007F3877">
        <w:rPr>
          <w:rFonts w:ascii="Times New Roman" w:eastAsia="Times New Roman" w:hAnsi="Times New Roman" w:cs="Times New Roman"/>
          <w:sz w:val="24"/>
          <w:szCs w:val="24"/>
        </w:rPr>
        <w:t xml:space="preserve"> are accessed.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either an element comparison or an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std::next_permutation</w:t>
      </w:r>
    </w:p>
    <w:tbl>
      <w:tblPr>
        <w:tblW w:w="0" w:type="auto"/>
        <w:tblCellSpacing w:w="15" w:type="dxa"/>
        <w:tblCellMar>
          <w:top w:w="15" w:type="dxa"/>
          <w:left w:w="15" w:type="dxa"/>
          <w:bottom w:w="15" w:type="dxa"/>
          <w:right w:w="15" w:type="dxa"/>
        </w:tblCellMar>
        <w:tblLook w:val="04A0"/>
      </w:tblPr>
      <w:tblGrid>
        <w:gridCol w:w="1149"/>
        <w:gridCol w:w="81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BidirectionalIterator&gt;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next_permutation (BidirectionalIterator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BidirectionalIterator,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next_permutation (BidirectionalIterator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Transform range to next permutation</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Rearranges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into the next </w:t>
      </w:r>
      <w:hyperlink r:id="rId482" w:history="1">
        <w:r w:rsidRPr="007F3877">
          <w:rPr>
            <w:rFonts w:ascii="Times New Roman" w:eastAsia="Times New Roman" w:hAnsi="Times New Roman" w:cs="Times New Roman"/>
            <w:i/>
            <w:iCs/>
            <w:color w:val="0000FF"/>
            <w:sz w:val="24"/>
            <w:szCs w:val="24"/>
            <w:u w:val="single"/>
          </w:rPr>
          <w:t>lexicographically</w:t>
        </w:r>
      </w:hyperlink>
      <w:r w:rsidRPr="007F3877">
        <w:rPr>
          <w:rFonts w:ascii="Times New Roman" w:eastAsia="Times New Roman" w:hAnsi="Times New Roman" w:cs="Times New Roman"/>
          <w:i/>
          <w:iCs/>
          <w:sz w:val="24"/>
          <w:szCs w:val="24"/>
        </w:rPr>
        <w:t xml:space="preserve"> greater</w:t>
      </w:r>
      <w:r w:rsidRPr="007F3877">
        <w:rPr>
          <w:rFonts w:ascii="Times New Roman" w:eastAsia="Times New Roman" w:hAnsi="Times New Roman" w:cs="Times New Roman"/>
          <w:sz w:val="24"/>
          <w:szCs w:val="24"/>
        </w:rPr>
        <w:t xml:space="preserve"> permutation.</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lastRenderedPageBreak/>
        <w:t xml:space="preserve">A </w:t>
      </w:r>
      <w:r w:rsidRPr="007F3877">
        <w:rPr>
          <w:rFonts w:ascii="Times New Roman" w:eastAsia="Times New Roman" w:hAnsi="Times New Roman" w:cs="Times New Roman"/>
          <w:i/>
          <w:iCs/>
          <w:sz w:val="24"/>
          <w:szCs w:val="24"/>
        </w:rPr>
        <w:t>permutation</w:t>
      </w:r>
      <w:r w:rsidRPr="007F3877">
        <w:rPr>
          <w:rFonts w:ascii="Times New Roman" w:eastAsia="Times New Roman" w:hAnsi="Times New Roman" w:cs="Times New Roman"/>
          <w:sz w:val="24"/>
          <w:szCs w:val="24"/>
        </w:rPr>
        <w:t xml:space="preserve"> is each one of the </w:t>
      </w:r>
      <w:r w:rsidRPr="007F3877">
        <w:rPr>
          <w:rFonts w:ascii="Courier New" w:eastAsia="Times New Roman" w:hAnsi="Courier New" w:cs="Courier New"/>
          <w:sz w:val="20"/>
        </w:rPr>
        <w:t>N!</w:t>
      </w:r>
      <w:r w:rsidRPr="007F3877">
        <w:rPr>
          <w:rFonts w:ascii="Times New Roman" w:eastAsia="Times New Roman" w:hAnsi="Times New Roman" w:cs="Times New Roman"/>
          <w:sz w:val="24"/>
          <w:szCs w:val="24"/>
        </w:rPr>
        <w:t xml:space="preserve"> possible arrangements the elements can take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the number of elements in the range). Different permutations can be ordered according to how they compare </w:t>
      </w:r>
      <w:hyperlink r:id="rId483" w:history="1">
        <w:r w:rsidRPr="007F3877">
          <w:rPr>
            <w:rFonts w:ascii="Times New Roman" w:eastAsia="Times New Roman" w:hAnsi="Times New Roman" w:cs="Times New Roman"/>
            <w:i/>
            <w:iCs/>
            <w:color w:val="0000FF"/>
            <w:sz w:val="24"/>
            <w:szCs w:val="24"/>
            <w:u w:val="single"/>
          </w:rPr>
          <w:t>lexicographicaly</w:t>
        </w:r>
      </w:hyperlink>
      <w:r w:rsidRPr="007F3877">
        <w:rPr>
          <w:rFonts w:ascii="Times New Roman" w:eastAsia="Times New Roman" w:hAnsi="Times New Roman" w:cs="Times New Roman"/>
          <w:sz w:val="24"/>
          <w:szCs w:val="24"/>
        </w:rPr>
        <w:t xml:space="preserve"> to each other; The first such-sorted possible permutation (the one that would compare </w:t>
      </w:r>
      <w:r w:rsidRPr="007F3877">
        <w:rPr>
          <w:rFonts w:ascii="Times New Roman" w:eastAsia="Times New Roman" w:hAnsi="Times New Roman" w:cs="Times New Roman"/>
          <w:i/>
          <w:iCs/>
          <w:sz w:val="24"/>
          <w:szCs w:val="24"/>
        </w:rPr>
        <w:t>lexicographically smaller</w:t>
      </w:r>
      <w:r w:rsidRPr="007F3877">
        <w:rPr>
          <w:rFonts w:ascii="Times New Roman" w:eastAsia="Times New Roman" w:hAnsi="Times New Roman" w:cs="Times New Roman"/>
          <w:sz w:val="24"/>
          <w:szCs w:val="24"/>
        </w:rPr>
        <w:t xml:space="preserve"> to all other permutations) is the one which has all its elements sorted in ascending order, and the largest has all its elements sorted in descending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comparisons of individual elements are performed using either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the function can determine the next higher permutation, it rearranges the elements as such and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that was not possible (because it is already at the largest possible permutation), it rearranges the elements according to the first permutation (sorted in ascending order) and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84" w:history="1">
        <w:r w:rsidRPr="007F3877">
          <w:rPr>
            <w:rFonts w:ascii="Times New Roman" w:eastAsia="Times New Roman" w:hAnsi="Times New Roman" w:cs="Times New Roman"/>
            <w:color w:val="0000FF"/>
            <w:sz w:val="24"/>
            <w:szCs w:val="24"/>
            <w:u w:val="single"/>
          </w:rPr>
          <w:t>Bidirectional iterators</w:t>
        </w:r>
      </w:hyperlink>
      <w:r w:rsidRPr="007F3877">
        <w:rPr>
          <w:rFonts w:ascii="Times New Roman" w:eastAsia="Times New Roman" w:hAnsi="Times New Roman" w:cs="Times New Roman"/>
          <w:sz w:val="24"/>
          <w:szCs w:val="24"/>
        </w:rPr>
        <w:t xml:space="preserve"> to the initial and final positions of the sequence.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BidirectionalIterator</w:t>
      </w:r>
      <w:r w:rsidRPr="007F3877">
        <w:rPr>
          <w:rFonts w:ascii="Times New Roman" w:eastAsia="Times New Roman" w:hAnsi="Times New Roman" w:cs="Times New Roman"/>
          <w:sz w:val="24"/>
          <w:szCs w:val="24"/>
        </w:rPr>
        <w:t xml:space="preserve"> shall point to a type for which </w:t>
      </w:r>
      <w:hyperlink r:id="rId485" w:history="1">
        <w:r w:rsidRPr="007F3877">
          <w:rPr>
            <w:rFonts w:ascii="Times New Roman" w:eastAsia="Times New Roman" w:hAnsi="Times New Roman" w:cs="Times New Roman"/>
            <w:color w:val="0000FF"/>
            <w:sz w:val="24"/>
            <w:szCs w:val="24"/>
            <w:u w:val="single"/>
          </w:rPr>
          <w:t>swap</w:t>
        </w:r>
      </w:hyperlink>
      <w:r w:rsidRPr="007F3877">
        <w:rPr>
          <w:rFonts w:ascii="Times New Roman" w:eastAsia="Times New Roman" w:hAnsi="Times New Roman" w:cs="Times New Roman"/>
          <w:sz w:val="24"/>
          <w:szCs w:val="24"/>
        </w:rPr>
        <w:t xml:space="preserve"> is properly defined.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 pointed by </w:t>
      </w:r>
      <w:r w:rsidRPr="007F3877">
        <w:rPr>
          <w:rFonts w:ascii="Courier New" w:eastAsia="Times New Roman" w:hAnsi="Courier New" w:cs="Courier New"/>
          <w:sz w:val="24"/>
          <w:szCs w:val="24"/>
        </w:rPr>
        <w:t>BidirectionalIterator</w:t>
      </w:r>
      <w:r w:rsidRPr="007F3877">
        <w:rPr>
          <w:rFonts w:ascii="Times New Roman" w:eastAsia="Times New Roman" w:hAnsi="Times New Roman" w:cs="Times New Roman"/>
          <w:sz w:val="24"/>
          <w:szCs w:val="24"/>
        </w:rPr>
        <w:t xml:space="preserve">,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function could rearrange the object as a lexicographicaly greater permutation.</w:t>
      </w:r>
      <w:r w:rsidRPr="007F3877">
        <w:rPr>
          <w:rFonts w:ascii="Times New Roman" w:eastAsia="Times New Roman" w:hAnsi="Times New Roman" w:cs="Times New Roman"/>
          <w:sz w:val="24"/>
          <w:szCs w:val="24"/>
        </w:rPr>
        <w:br/>
        <w:t xml:space="preserve">Otherwise, the function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to indicate that the arrangement is not greater than the previous, but the lowest possible (sorted in ascending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next_permutation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std::next_permutation, std::sort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{1,2,3};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(myints,myints+3);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3! possible permutations with 3 elements:\n";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do</w:t>
            </w: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myints[0] &lt;&lt; ' ' &lt;&lt; myints[1] &lt;&lt; ' ' &lt;&lt; myints[2]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lastRenderedPageBreak/>
              <w:t xml:space="preserve">  }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 std::next_permutation(myints,myints+3)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"After loop: " &lt;&lt; myints[0] &lt;&lt; ' ' &lt;&lt; myints[1] &lt;&lt; ' ' &lt;&lt; myints[2]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549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The 3! possible permutations with 3 elements:</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1 2 3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1 3 2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2 1 3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2 3 1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3 1 2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3 2 1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After loop: 1 2 3</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half the </w:t>
      </w:r>
      <w:hyperlink r:id="rId486"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 terms of actual swaps).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element swap throws or if any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Default="007F3877" w:rsidP="007F3877">
      <w:pPr>
        <w:spacing w:after="0" w:line="240" w:lineRule="auto"/>
        <w:rPr>
          <w:rFonts w:ascii="Times New Roman" w:eastAsia="Times New Roman" w:hAnsi="Times New Roman" w:cs="Times New Roman"/>
          <w:sz w:val="24"/>
          <w:szCs w:val="24"/>
        </w:rPr>
      </w:pP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function template </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&lt;algorithm&gt; </w:t>
      </w:r>
    </w:p>
    <w:p w:rsidR="007F3877" w:rsidRPr="007F3877" w:rsidRDefault="007F3877" w:rsidP="007F38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F3877">
        <w:rPr>
          <w:rFonts w:ascii="Times New Roman" w:eastAsia="Times New Roman" w:hAnsi="Times New Roman" w:cs="Times New Roman"/>
          <w:b/>
          <w:bCs/>
          <w:kern w:val="36"/>
          <w:sz w:val="48"/>
          <w:szCs w:val="48"/>
        </w:rPr>
        <w:t>std::prev_permutation</w:t>
      </w:r>
    </w:p>
    <w:tbl>
      <w:tblPr>
        <w:tblW w:w="0" w:type="auto"/>
        <w:tblCellSpacing w:w="15" w:type="dxa"/>
        <w:tblCellMar>
          <w:top w:w="15" w:type="dxa"/>
          <w:left w:w="15" w:type="dxa"/>
          <w:bottom w:w="15" w:type="dxa"/>
          <w:right w:w="15" w:type="dxa"/>
        </w:tblCellMar>
        <w:tblLook w:val="04A0"/>
      </w:tblPr>
      <w:tblGrid>
        <w:gridCol w:w="1149"/>
        <w:gridCol w:w="8117"/>
      </w:tblGrid>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default (1)</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BidirectionalIterator&gt;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prev_permutation (BidirectionalIterator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 );</w:t>
            </w:r>
          </w:p>
        </w:tc>
      </w:tr>
      <w:tr w:rsidR="007F3877" w:rsidRPr="007F3877" w:rsidTr="007F3877">
        <w:trPr>
          <w:tblCellSpacing w:w="15" w:type="dxa"/>
        </w:trPr>
        <w:tc>
          <w:tcPr>
            <w:tcW w:w="0" w:type="auto"/>
            <w:vAlign w:val="center"/>
            <w:hideMark/>
          </w:tcPr>
          <w:p w:rsidR="007F3877" w:rsidRPr="007F3877" w:rsidRDefault="007F3877" w:rsidP="007F3877">
            <w:pPr>
              <w:spacing w:after="0" w:line="240" w:lineRule="auto"/>
              <w:jc w:val="center"/>
              <w:rPr>
                <w:rFonts w:ascii="Times New Roman" w:eastAsia="Times New Roman" w:hAnsi="Times New Roman" w:cs="Times New Roman"/>
                <w:b/>
                <w:bCs/>
                <w:sz w:val="24"/>
                <w:szCs w:val="24"/>
              </w:rPr>
            </w:pPr>
            <w:r w:rsidRPr="007F3877">
              <w:rPr>
                <w:rFonts w:ascii="Times New Roman" w:eastAsia="Times New Roman" w:hAnsi="Times New Roman" w:cs="Times New Roman"/>
                <w:b/>
                <w:bCs/>
                <w:sz w:val="24"/>
                <w:szCs w:val="24"/>
              </w:rPr>
              <w:t>custom (2)</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template &lt;class BidirectionalIterator, class Compare&gt;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bool prev_permutation (BidirectionalIterator first,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 xml:space="preserve">                         BidirectionalIterator last, Compare comp);</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Transform range to previous permutation</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t xml:space="preserve">Rearranges the elements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into the previous </w:t>
      </w:r>
      <w:hyperlink r:id="rId487" w:history="1">
        <w:r w:rsidRPr="007F3877">
          <w:rPr>
            <w:rFonts w:ascii="Times New Roman" w:eastAsia="Times New Roman" w:hAnsi="Times New Roman" w:cs="Times New Roman"/>
            <w:i/>
            <w:iCs/>
            <w:color w:val="0000FF"/>
            <w:sz w:val="24"/>
            <w:szCs w:val="24"/>
            <w:u w:val="single"/>
          </w:rPr>
          <w:t>lexicographically</w:t>
        </w:r>
      </w:hyperlink>
      <w:r w:rsidRPr="007F3877">
        <w:rPr>
          <w:rFonts w:ascii="Times New Roman" w:eastAsia="Times New Roman" w:hAnsi="Times New Roman" w:cs="Times New Roman"/>
          <w:i/>
          <w:iCs/>
          <w:sz w:val="24"/>
          <w:szCs w:val="24"/>
        </w:rPr>
        <w:t>-ordered</w:t>
      </w:r>
      <w:r w:rsidRPr="007F3877">
        <w:rPr>
          <w:rFonts w:ascii="Times New Roman" w:eastAsia="Times New Roman" w:hAnsi="Times New Roman" w:cs="Times New Roman"/>
          <w:sz w:val="24"/>
          <w:szCs w:val="24"/>
        </w:rPr>
        <w:t xml:space="preserve"> permutation.</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A </w:t>
      </w:r>
      <w:r w:rsidRPr="007F3877">
        <w:rPr>
          <w:rFonts w:ascii="Times New Roman" w:eastAsia="Times New Roman" w:hAnsi="Times New Roman" w:cs="Times New Roman"/>
          <w:i/>
          <w:iCs/>
          <w:sz w:val="24"/>
          <w:szCs w:val="24"/>
        </w:rPr>
        <w:t>permutation</w:t>
      </w:r>
      <w:r w:rsidRPr="007F3877">
        <w:rPr>
          <w:rFonts w:ascii="Times New Roman" w:eastAsia="Times New Roman" w:hAnsi="Times New Roman" w:cs="Times New Roman"/>
          <w:sz w:val="24"/>
          <w:szCs w:val="24"/>
        </w:rPr>
        <w:t xml:space="preserve"> is each one of the </w:t>
      </w:r>
      <w:r w:rsidRPr="007F3877">
        <w:rPr>
          <w:rFonts w:ascii="Courier New" w:eastAsia="Times New Roman" w:hAnsi="Courier New" w:cs="Courier New"/>
          <w:sz w:val="20"/>
        </w:rPr>
        <w:t>N!</w:t>
      </w:r>
      <w:r w:rsidRPr="007F3877">
        <w:rPr>
          <w:rFonts w:ascii="Times New Roman" w:eastAsia="Times New Roman" w:hAnsi="Times New Roman" w:cs="Times New Roman"/>
          <w:sz w:val="24"/>
          <w:szCs w:val="24"/>
        </w:rPr>
        <w:t xml:space="preserve"> possible arrangements the elements can take (where </w:t>
      </w:r>
      <w:r w:rsidRPr="007F3877">
        <w:rPr>
          <w:rFonts w:ascii="Times New Roman" w:eastAsia="Times New Roman" w:hAnsi="Times New Roman" w:cs="Times New Roman"/>
          <w:i/>
          <w:iCs/>
          <w:sz w:val="24"/>
          <w:szCs w:val="24"/>
        </w:rPr>
        <w:t>N</w:t>
      </w:r>
      <w:r w:rsidRPr="007F3877">
        <w:rPr>
          <w:rFonts w:ascii="Times New Roman" w:eastAsia="Times New Roman" w:hAnsi="Times New Roman" w:cs="Times New Roman"/>
          <w:sz w:val="24"/>
          <w:szCs w:val="24"/>
        </w:rPr>
        <w:t xml:space="preserve"> is the number of elements in the range). Different permutations can be ordered according to how they compare </w:t>
      </w:r>
      <w:hyperlink r:id="rId488" w:history="1">
        <w:r w:rsidRPr="007F3877">
          <w:rPr>
            <w:rFonts w:ascii="Times New Roman" w:eastAsia="Times New Roman" w:hAnsi="Times New Roman" w:cs="Times New Roman"/>
            <w:i/>
            <w:iCs/>
            <w:color w:val="0000FF"/>
            <w:sz w:val="24"/>
            <w:szCs w:val="24"/>
            <w:u w:val="single"/>
          </w:rPr>
          <w:t>lexicographicaly</w:t>
        </w:r>
      </w:hyperlink>
      <w:r w:rsidRPr="007F3877">
        <w:rPr>
          <w:rFonts w:ascii="Times New Roman" w:eastAsia="Times New Roman" w:hAnsi="Times New Roman" w:cs="Times New Roman"/>
          <w:sz w:val="24"/>
          <w:szCs w:val="24"/>
        </w:rPr>
        <w:t xml:space="preserve"> to each other; The first such-sorted possible permutation (the one that would compare </w:t>
      </w:r>
      <w:r w:rsidRPr="007F3877">
        <w:rPr>
          <w:rFonts w:ascii="Times New Roman" w:eastAsia="Times New Roman" w:hAnsi="Times New Roman" w:cs="Times New Roman"/>
          <w:i/>
          <w:iCs/>
          <w:sz w:val="24"/>
          <w:szCs w:val="24"/>
        </w:rPr>
        <w:t>lexicographically smaller</w:t>
      </w:r>
      <w:r w:rsidRPr="007F3877">
        <w:rPr>
          <w:rFonts w:ascii="Times New Roman" w:eastAsia="Times New Roman" w:hAnsi="Times New Roman" w:cs="Times New Roman"/>
          <w:sz w:val="24"/>
          <w:szCs w:val="24"/>
        </w:rPr>
        <w:t xml:space="preserve"> to all other permutations) is the one which has all its elements sorted in ascending order, and the largest has all its elements sorted in descending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The comparisons of individual elements are performed using either </w:t>
      </w:r>
      <w:r w:rsidRPr="007F3877">
        <w:rPr>
          <w:rFonts w:ascii="Courier New" w:eastAsia="Times New Roman" w:hAnsi="Courier New" w:cs="Courier New"/>
          <w:sz w:val="20"/>
        </w:rPr>
        <w:t>operator&lt;</w:t>
      </w:r>
      <w:r w:rsidRPr="007F3877">
        <w:rPr>
          <w:rFonts w:ascii="Times New Roman" w:eastAsia="Times New Roman" w:hAnsi="Times New Roman" w:cs="Times New Roman"/>
          <w:sz w:val="24"/>
          <w:szCs w:val="24"/>
        </w:rPr>
        <w:t xml:space="preserve"> for the first version, or </w:t>
      </w:r>
      <w:r w:rsidRPr="007F3877">
        <w:rPr>
          <w:rFonts w:ascii="Times New Roman" w:eastAsia="Times New Roman" w:hAnsi="Times New Roman" w:cs="Times New Roman"/>
          <w:i/>
          <w:iCs/>
          <w:sz w:val="24"/>
          <w:szCs w:val="24"/>
        </w:rPr>
        <w:t>comp</w:t>
      </w:r>
      <w:r w:rsidRPr="007F3877">
        <w:rPr>
          <w:rFonts w:ascii="Times New Roman" w:eastAsia="Times New Roman" w:hAnsi="Times New Roman" w:cs="Times New Roman"/>
          <w:sz w:val="24"/>
          <w:szCs w:val="24"/>
        </w:rPr>
        <w:t xml:space="preserve"> for the second.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t xml:space="preserve">If the function can determine the previous permutation, it rearranges the elements as such and returns </w:t>
      </w: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that was not possible (because it is already at the lowest possible permutation), it rearranges the elements according to the last permutation (sorted in descending order) and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Parameters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first, last</w:t>
      </w:r>
    </w:p>
    <w:p w:rsidR="007F3877" w:rsidRPr="007F3877" w:rsidRDefault="007F3877" w:rsidP="007F3877">
      <w:pPr>
        <w:spacing w:after="0" w:line="240" w:lineRule="auto"/>
        <w:ind w:left="720"/>
        <w:rPr>
          <w:rFonts w:ascii="Times New Roman" w:eastAsia="Times New Roman" w:hAnsi="Times New Roman" w:cs="Times New Roman"/>
          <w:sz w:val="24"/>
          <w:szCs w:val="24"/>
        </w:rPr>
      </w:pPr>
      <w:hyperlink r:id="rId489" w:history="1">
        <w:r w:rsidRPr="007F3877">
          <w:rPr>
            <w:rFonts w:ascii="Times New Roman" w:eastAsia="Times New Roman" w:hAnsi="Times New Roman" w:cs="Times New Roman"/>
            <w:color w:val="0000FF"/>
            <w:sz w:val="24"/>
            <w:szCs w:val="24"/>
            <w:u w:val="single"/>
          </w:rPr>
          <w:t>Bidirectional iterators</w:t>
        </w:r>
      </w:hyperlink>
      <w:r w:rsidRPr="007F3877">
        <w:rPr>
          <w:rFonts w:ascii="Times New Roman" w:eastAsia="Times New Roman" w:hAnsi="Times New Roman" w:cs="Times New Roman"/>
          <w:sz w:val="24"/>
          <w:szCs w:val="24"/>
        </w:rPr>
        <w:t xml:space="preserve"> to the initial and final positions of the sequence. The range used is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which contains all the elements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including the element pointed by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but not the element pointed by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Pr="007F3877">
        <w:rPr>
          <w:rFonts w:ascii="Courier New" w:eastAsia="Times New Roman" w:hAnsi="Courier New" w:cs="Courier New"/>
          <w:sz w:val="24"/>
          <w:szCs w:val="24"/>
        </w:rPr>
        <w:t>BidirectionalIterator</w:t>
      </w:r>
      <w:r w:rsidRPr="007F3877">
        <w:rPr>
          <w:rFonts w:ascii="Times New Roman" w:eastAsia="Times New Roman" w:hAnsi="Times New Roman" w:cs="Times New Roman"/>
          <w:sz w:val="24"/>
          <w:szCs w:val="24"/>
        </w:rPr>
        <w:t xml:space="preserve"> shall point to a type for which </w:t>
      </w:r>
      <w:hyperlink r:id="rId490" w:history="1">
        <w:r w:rsidRPr="007F3877">
          <w:rPr>
            <w:rFonts w:ascii="Times New Roman" w:eastAsia="Times New Roman" w:hAnsi="Times New Roman" w:cs="Times New Roman"/>
            <w:color w:val="0000FF"/>
            <w:sz w:val="24"/>
            <w:szCs w:val="24"/>
            <w:u w:val="single"/>
          </w:rPr>
          <w:t>swap</w:t>
        </w:r>
      </w:hyperlink>
      <w:r w:rsidRPr="007F3877">
        <w:rPr>
          <w:rFonts w:ascii="Times New Roman" w:eastAsia="Times New Roman" w:hAnsi="Times New Roman" w:cs="Times New Roman"/>
          <w:sz w:val="24"/>
          <w:szCs w:val="24"/>
        </w:rPr>
        <w:t xml:space="preserve"> is properly defined.</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comp</w:t>
      </w:r>
    </w:p>
    <w:p w:rsidR="007F3877" w:rsidRPr="007F3877" w:rsidRDefault="007F3877" w:rsidP="007F3877">
      <w:pPr>
        <w:spacing w:after="0" w:line="240" w:lineRule="auto"/>
        <w:ind w:left="720"/>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Binary function that accepts two arguments of the type pointed by </w:t>
      </w:r>
      <w:r w:rsidRPr="007F3877">
        <w:rPr>
          <w:rFonts w:ascii="Courier New" w:eastAsia="Times New Roman" w:hAnsi="Courier New" w:cs="Courier New"/>
          <w:sz w:val="24"/>
          <w:szCs w:val="24"/>
        </w:rPr>
        <w:t>BidirectionalIterator</w:t>
      </w:r>
      <w:r w:rsidRPr="007F3877">
        <w:rPr>
          <w:rFonts w:ascii="Times New Roman" w:eastAsia="Times New Roman" w:hAnsi="Times New Roman" w:cs="Times New Roman"/>
          <w:sz w:val="24"/>
          <w:szCs w:val="24"/>
        </w:rPr>
        <w:t xml:space="preserve">, and returns a value convertible to </w:t>
      </w:r>
      <w:r w:rsidRPr="007F3877">
        <w:rPr>
          <w:rFonts w:ascii="Courier New" w:eastAsia="Times New Roman" w:hAnsi="Courier New" w:cs="Courier New"/>
          <w:sz w:val="20"/>
        </w:rPr>
        <w:t>bool</w:t>
      </w:r>
      <w:r w:rsidRPr="007F3877">
        <w:rPr>
          <w:rFonts w:ascii="Times New Roman" w:eastAsia="Times New Roman" w:hAnsi="Times New Roman" w:cs="Times New Roman"/>
          <w:sz w:val="24"/>
          <w:szCs w:val="24"/>
        </w:rPr>
        <w:t xml:space="preserve">. The value returned indicates whether the first argument is considered to go before the second in the specific </w:t>
      </w:r>
      <w:r w:rsidRPr="007F3877">
        <w:rPr>
          <w:rFonts w:ascii="Times New Roman" w:eastAsia="Times New Roman" w:hAnsi="Times New Roman" w:cs="Times New Roman"/>
          <w:i/>
          <w:iCs/>
          <w:sz w:val="24"/>
          <w:szCs w:val="24"/>
        </w:rPr>
        <w:t>strict weak ordering</w:t>
      </w:r>
      <w:r w:rsidRPr="007F3877">
        <w:rPr>
          <w:rFonts w:ascii="Times New Roman" w:eastAsia="Times New Roman" w:hAnsi="Times New Roman" w:cs="Times New Roman"/>
          <w:sz w:val="24"/>
          <w:szCs w:val="24"/>
        </w:rPr>
        <w:t xml:space="preserve"> it defines.</w:t>
      </w:r>
      <w:r w:rsidRPr="007F3877">
        <w:rPr>
          <w:rFonts w:ascii="Times New Roman" w:eastAsia="Times New Roman" w:hAnsi="Times New Roman" w:cs="Times New Roman"/>
          <w:sz w:val="24"/>
          <w:szCs w:val="24"/>
        </w:rPr>
        <w:br/>
        <w:t>The function shall not modify any of its arguments.</w:t>
      </w:r>
      <w:r w:rsidRPr="007F3877">
        <w:rPr>
          <w:rFonts w:ascii="Times New Roman" w:eastAsia="Times New Roman" w:hAnsi="Times New Roman" w:cs="Times New Roman"/>
          <w:sz w:val="24"/>
          <w:szCs w:val="24"/>
        </w:rPr>
        <w:br/>
        <w:t>This can either be a function pointer or a function object.</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Return value</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Courier New" w:eastAsia="Times New Roman" w:hAnsi="Courier New" w:cs="Courier New"/>
          <w:sz w:val="20"/>
        </w:rPr>
        <w:t>true</w:t>
      </w:r>
      <w:r w:rsidRPr="007F3877">
        <w:rPr>
          <w:rFonts w:ascii="Times New Roman" w:eastAsia="Times New Roman" w:hAnsi="Times New Roman" w:cs="Times New Roman"/>
          <w:sz w:val="24"/>
          <w:szCs w:val="24"/>
        </w:rPr>
        <w:t xml:space="preserve"> if the function could rearrange the object as a lexicographicaly smaller permutation.</w:t>
      </w:r>
      <w:r w:rsidRPr="007F3877">
        <w:rPr>
          <w:rFonts w:ascii="Times New Roman" w:eastAsia="Times New Roman" w:hAnsi="Times New Roman" w:cs="Times New Roman"/>
          <w:sz w:val="24"/>
          <w:szCs w:val="24"/>
        </w:rPr>
        <w:br/>
        <w:t xml:space="preserve">Otherwise, the function returns </w:t>
      </w:r>
      <w:r w:rsidRPr="007F3877">
        <w:rPr>
          <w:rFonts w:ascii="Courier New" w:eastAsia="Times New Roman" w:hAnsi="Courier New" w:cs="Courier New"/>
          <w:sz w:val="20"/>
        </w:rPr>
        <w:t>false</w:t>
      </w:r>
      <w:r w:rsidRPr="007F3877">
        <w:rPr>
          <w:rFonts w:ascii="Times New Roman" w:eastAsia="Times New Roman" w:hAnsi="Times New Roman" w:cs="Times New Roman"/>
          <w:sz w:val="24"/>
          <w:szCs w:val="24"/>
        </w:rPr>
        <w:t xml:space="preserve"> to indicate that the arrangement is not less than the previous, but the largest possible (sorted in descending order).</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Example</w:t>
      </w:r>
    </w:p>
    <w:tbl>
      <w:tblPr>
        <w:tblW w:w="0" w:type="auto"/>
        <w:tblCellSpacing w:w="15" w:type="dxa"/>
        <w:tblCellMar>
          <w:top w:w="15" w:type="dxa"/>
          <w:left w:w="15" w:type="dxa"/>
          <w:bottom w:w="15" w:type="dxa"/>
          <w:right w:w="15" w:type="dxa"/>
        </w:tblCellMar>
        <w:tblLook w:val="04A0"/>
      </w:tblPr>
      <w:tblGrid>
        <w:gridCol w:w="316"/>
        <w:gridCol w:w="10574"/>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1</w:t>
            </w:r>
            <w:r w:rsidRPr="007F3877">
              <w:rPr>
                <w:rFonts w:ascii="Courier New" w:eastAsia="Times New Roman" w:hAnsi="Courier New" w:cs="Courier New"/>
                <w:sz w:val="20"/>
                <w:szCs w:val="20"/>
              </w:rPr>
              <w:br/>
            </w:r>
            <w:r w:rsidRPr="007F3877">
              <w:rPr>
                <w:rFonts w:ascii="Courier New" w:eastAsia="Times New Roman" w:hAnsi="Courier New" w:cs="Courier New"/>
                <w:sz w:val="20"/>
              </w:rPr>
              <w:t>2</w:t>
            </w:r>
            <w:r w:rsidRPr="007F3877">
              <w:rPr>
                <w:rFonts w:ascii="Courier New" w:eastAsia="Times New Roman" w:hAnsi="Courier New" w:cs="Courier New"/>
                <w:sz w:val="20"/>
                <w:szCs w:val="20"/>
              </w:rPr>
              <w:br/>
            </w:r>
            <w:r w:rsidRPr="007F3877">
              <w:rPr>
                <w:rFonts w:ascii="Courier New" w:eastAsia="Times New Roman" w:hAnsi="Courier New" w:cs="Courier New"/>
                <w:sz w:val="20"/>
              </w:rPr>
              <w:t>3</w:t>
            </w:r>
            <w:r w:rsidRPr="007F3877">
              <w:rPr>
                <w:rFonts w:ascii="Courier New" w:eastAsia="Times New Roman" w:hAnsi="Courier New" w:cs="Courier New"/>
                <w:sz w:val="20"/>
                <w:szCs w:val="20"/>
              </w:rPr>
              <w:br/>
            </w:r>
            <w:r w:rsidRPr="007F3877">
              <w:rPr>
                <w:rFonts w:ascii="Courier New" w:eastAsia="Times New Roman" w:hAnsi="Courier New" w:cs="Courier New"/>
                <w:sz w:val="20"/>
              </w:rPr>
              <w:t>4</w:t>
            </w:r>
            <w:r w:rsidRPr="007F3877">
              <w:rPr>
                <w:rFonts w:ascii="Courier New" w:eastAsia="Times New Roman" w:hAnsi="Courier New" w:cs="Courier New"/>
                <w:sz w:val="20"/>
                <w:szCs w:val="20"/>
              </w:rPr>
              <w:br/>
            </w:r>
            <w:r w:rsidRPr="007F3877">
              <w:rPr>
                <w:rFonts w:ascii="Courier New" w:eastAsia="Times New Roman" w:hAnsi="Courier New" w:cs="Courier New"/>
                <w:sz w:val="20"/>
              </w:rPr>
              <w:t>5</w:t>
            </w:r>
            <w:r w:rsidRPr="007F3877">
              <w:rPr>
                <w:rFonts w:ascii="Courier New" w:eastAsia="Times New Roman" w:hAnsi="Courier New" w:cs="Courier New"/>
                <w:sz w:val="20"/>
                <w:szCs w:val="20"/>
              </w:rPr>
              <w:br/>
            </w:r>
            <w:r w:rsidRPr="007F3877">
              <w:rPr>
                <w:rFonts w:ascii="Courier New" w:eastAsia="Times New Roman" w:hAnsi="Courier New" w:cs="Courier New"/>
                <w:sz w:val="20"/>
              </w:rPr>
              <w:t>6</w:t>
            </w:r>
            <w:r w:rsidRPr="007F3877">
              <w:rPr>
                <w:rFonts w:ascii="Courier New" w:eastAsia="Times New Roman" w:hAnsi="Courier New" w:cs="Courier New"/>
                <w:sz w:val="20"/>
                <w:szCs w:val="20"/>
              </w:rPr>
              <w:br/>
            </w:r>
            <w:r w:rsidRPr="007F3877">
              <w:rPr>
                <w:rFonts w:ascii="Courier New" w:eastAsia="Times New Roman" w:hAnsi="Courier New" w:cs="Courier New"/>
                <w:sz w:val="20"/>
              </w:rPr>
              <w:t>7</w:t>
            </w:r>
            <w:r w:rsidRPr="007F3877">
              <w:rPr>
                <w:rFonts w:ascii="Courier New" w:eastAsia="Times New Roman" w:hAnsi="Courier New" w:cs="Courier New"/>
                <w:sz w:val="20"/>
                <w:szCs w:val="20"/>
              </w:rPr>
              <w:br/>
            </w:r>
            <w:r w:rsidRPr="007F3877">
              <w:rPr>
                <w:rFonts w:ascii="Courier New" w:eastAsia="Times New Roman" w:hAnsi="Courier New" w:cs="Courier New"/>
                <w:sz w:val="20"/>
              </w:rPr>
              <w:t>8</w:t>
            </w:r>
            <w:r w:rsidRPr="007F3877">
              <w:rPr>
                <w:rFonts w:ascii="Courier New" w:eastAsia="Times New Roman" w:hAnsi="Courier New" w:cs="Courier New"/>
                <w:sz w:val="20"/>
                <w:szCs w:val="20"/>
              </w:rPr>
              <w:br/>
            </w:r>
            <w:r w:rsidRPr="007F3877">
              <w:rPr>
                <w:rFonts w:ascii="Courier New" w:eastAsia="Times New Roman" w:hAnsi="Courier New" w:cs="Courier New"/>
                <w:sz w:val="20"/>
              </w:rPr>
              <w:t>9</w:t>
            </w:r>
            <w:r w:rsidRPr="007F3877">
              <w:rPr>
                <w:rFonts w:ascii="Courier New" w:eastAsia="Times New Roman" w:hAnsi="Courier New" w:cs="Courier New"/>
                <w:sz w:val="20"/>
                <w:szCs w:val="20"/>
              </w:rPr>
              <w:br/>
            </w:r>
            <w:r w:rsidRPr="007F3877">
              <w:rPr>
                <w:rFonts w:ascii="Courier New" w:eastAsia="Times New Roman" w:hAnsi="Courier New" w:cs="Courier New"/>
                <w:sz w:val="20"/>
              </w:rPr>
              <w:lastRenderedPageBreak/>
              <w:t>10</w:t>
            </w:r>
            <w:r w:rsidRPr="007F3877">
              <w:rPr>
                <w:rFonts w:ascii="Courier New" w:eastAsia="Times New Roman" w:hAnsi="Courier New" w:cs="Courier New"/>
                <w:sz w:val="20"/>
                <w:szCs w:val="20"/>
              </w:rPr>
              <w:br/>
            </w:r>
            <w:r w:rsidRPr="007F3877">
              <w:rPr>
                <w:rFonts w:ascii="Courier New" w:eastAsia="Times New Roman" w:hAnsi="Courier New" w:cs="Courier New"/>
                <w:sz w:val="20"/>
              </w:rPr>
              <w:t>11</w:t>
            </w:r>
            <w:r w:rsidRPr="007F3877">
              <w:rPr>
                <w:rFonts w:ascii="Courier New" w:eastAsia="Times New Roman" w:hAnsi="Courier New" w:cs="Courier New"/>
                <w:sz w:val="20"/>
                <w:szCs w:val="20"/>
              </w:rPr>
              <w:br/>
            </w:r>
            <w:r w:rsidRPr="007F3877">
              <w:rPr>
                <w:rFonts w:ascii="Courier New" w:eastAsia="Times New Roman" w:hAnsi="Courier New" w:cs="Courier New"/>
                <w:sz w:val="20"/>
              </w:rPr>
              <w:t>12</w:t>
            </w:r>
            <w:r w:rsidRPr="007F3877">
              <w:rPr>
                <w:rFonts w:ascii="Courier New" w:eastAsia="Times New Roman" w:hAnsi="Courier New" w:cs="Courier New"/>
                <w:sz w:val="20"/>
                <w:szCs w:val="20"/>
              </w:rPr>
              <w:br/>
            </w:r>
            <w:r w:rsidRPr="007F3877">
              <w:rPr>
                <w:rFonts w:ascii="Courier New" w:eastAsia="Times New Roman" w:hAnsi="Courier New" w:cs="Courier New"/>
                <w:sz w:val="20"/>
              </w:rPr>
              <w:t>13</w:t>
            </w:r>
            <w:r w:rsidRPr="007F3877">
              <w:rPr>
                <w:rFonts w:ascii="Courier New" w:eastAsia="Times New Roman" w:hAnsi="Courier New" w:cs="Courier New"/>
                <w:sz w:val="20"/>
                <w:szCs w:val="20"/>
              </w:rPr>
              <w:br/>
            </w:r>
            <w:r w:rsidRPr="007F3877">
              <w:rPr>
                <w:rFonts w:ascii="Courier New" w:eastAsia="Times New Roman" w:hAnsi="Courier New" w:cs="Courier New"/>
                <w:sz w:val="20"/>
              </w:rPr>
              <w:t>14</w:t>
            </w:r>
            <w:r w:rsidRPr="007F3877">
              <w:rPr>
                <w:rFonts w:ascii="Courier New" w:eastAsia="Times New Roman" w:hAnsi="Courier New" w:cs="Courier New"/>
                <w:sz w:val="20"/>
                <w:szCs w:val="20"/>
              </w:rPr>
              <w:br/>
            </w:r>
            <w:r w:rsidRPr="007F3877">
              <w:rPr>
                <w:rFonts w:ascii="Courier New" w:eastAsia="Times New Roman" w:hAnsi="Courier New" w:cs="Courier New"/>
                <w:sz w:val="20"/>
              </w:rPr>
              <w:t>15</w:t>
            </w:r>
            <w:r w:rsidRPr="007F3877">
              <w:rPr>
                <w:rFonts w:ascii="Courier New" w:eastAsia="Times New Roman" w:hAnsi="Courier New" w:cs="Courier New"/>
                <w:sz w:val="20"/>
                <w:szCs w:val="20"/>
              </w:rPr>
              <w:br/>
            </w:r>
            <w:r w:rsidRPr="007F3877">
              <w:rPr>
                <w:rFonts w:ascii="Courier New" w:eastAsia="Times New Roman" w:hAnsi="Courier New" w:cs="Courier New"/>
                <w:sz w:val="20"/>
              </w:rPr>
              <w:t>16</w:t>
            </w:r>
            <w:r w:rsidRPr="007F3877">
              <w:rPr>
                <w:rFonts w:ascii="Courier New" w:eastAsia="Times New Roman" w:hAnsi="Courier New" w:cs="Courier New"/>
                <w:sz w:val="20"/>
                <w:szCs w:val="20"/>
              </w:rPr>
              <w:br/>
            </w:r>
            <w:r w:rsidRPr="007F3877">
              <w:rPr>
                <w:rFonts w:ascii="Courier New" w:eastAsia="Times New Roman" w:hAnsi="Courier New" w:cs="Courier New"/>
                <w:sz w:val="20"/>
              </w:rPr>
              <w:t>17</w:t>
            </w:r>
            <w:r w:rsidRPr="007F3877">
              <w:rPr>
                <w:rFonts w:ascii="Courier New" w:eastAsia="Times New Roman" w:hAnsi="Courier New" w:cs="Courier New"/>
                <w:sz w:val="20"/>
                <w:szCs w:val="20"/>
              </w:rPr>
              <w:br/>
            </w:r>
            <w:r w:rsidRPr="007F3877">
              <w:rPr>
                <w:rFonts w:ascii="Courier New" w:eastAsia="Times New Roman" w:hAnsi="Courier New" w:cs="Courier New"/>
                <w:sz w:val="20"/>
              </w:rPr>
              <w:t>18</w:t>
            </w:r>
            <w:r w:rsidRPr="007F3877">
              <w:rPr>
                <w:rFonts w:ascii="Courier New" w:eastAsia="Times New Roman" w:hAnsi="Courier New" w:cs="Courier New"/>
                <w:sz w:val="20"/>
                <w:szCs w:val="20"/>
              </w:rPr>
              <w:br/>
            </w:r>
            <w:r w:rsidRPr="007F3877">
              <w:rPr>
                <w:rFonts w:ascii="Courier New" w:eastAsia="Times New Roman" w:hAnsi="Courier New" w:cs="Courier New"/>
                <w:sz w:val="20"/>
              </w:rPr>
              <w:t>19</w:t>
            </w:r>
          </w:p>
        </w:tc>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lastRenderedPageBreak/>
              <w:t>// next_permutation example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&lt;iostream&gt;     // std::cout</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#include &lt;algorithm&gt;    // std::next_permutation, std::sort, std::reverse</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main ()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int</w:t>
            </w:r>
            <w:r w:rsidRPr="007F3877">
              <w:rPr>
                <w:rFonts w:ascii="Courier New" w:eastAsia="Times New Roman" w:hAnsi="Courier New" w:cs="Courier New"/>
                <w:sz w:val="20"/>
              </w:rPr>
              <w:t xml:space="preserve"> myints[] = {1,2,3};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std::sort (myints,myints+3);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std::reverse (myints,myints+3);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"The 3! possible permutations with 3 elements:\n";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do</w:t>
            </w:r>
            <w:r w:rsidRPr="007F3877">
              <w:rPr>
                <w:rFonts w:ascii="Courier New" w:eastAsia="Times New Roman" w:hAnsi="Courier New" w:cs="Courier New"/>
                <w:sz w:val="20"/>
              </w:rPr>
              <w:t xml:space="preserve">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myints[0] &lt;&lt; ' ' &lt;&lt; myints[1] &lt;&lt; ' ' &lt;&lt; myints[2]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 </w:t>
            </w:r>
            <w:r w:rsidRPr="007F3877">
              <w:rPr>
                <w:rFonts w:ascii="Courier New" w:eastAsia="Times New Roman" w:hAnsi="Courier New" w:cs="Courier New"/>
                <w:i/>
                <w:iCs/>
                <w:sz w:val="20"/>
                <w:szCs w:val="20"/>
              </w:rPr>
              <w:t>while</w:t>
            </w:r>
            <w:r w:rsidRPr="007F3877">
              <w:rPr>
                <w:rFonts w:ascii="Courier New" w:eastAsia="Times New Roman" w:hAnsi="Courier New" w:cs="Courier New"/>
                <w:sz w:val="20"/>
              </w:rPr>
              <w:t xml:space="preserve"> ( std::prev_permutation(myints,myints+3) );</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std::cout &lt;&lt; "After loop: " &lt;&lt; myints[0] &lt;&lt; ' ' &lt;&lt; myints[1] &lt;&lt; ' ' &lt;&lt; myints[2] &lt;&lt; '\n';</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F3877">
              <w:rPr>
                <w:rFonts w:ascii="Courier New" w:eastAsia="Times New Roman" w:hAnsi="Courier New" w:cs="Courier New"/>
                <w:sz w:val="20"/>
              </w:rPr>
              <w:t xml:space="preserve">  </w:t>
            </w:r>
            <w:r w:rsidRPr="007F3877">
              <w:rPr>
                <w:rFonts w:ascii="Courier New" w:eastAsia="Times New Roman" w:hAnsi="Courier New" w:cs="Courier New"/>
                <w:i/>
                <w:iCs/>
                <w:sz w:val="20"/>
                <w:szCs w:val="20"/>
              </w:rPr>
              <w:t>return</w:t>
            </w:r>
            <w:r w:rsidRPr="007F3877">
              <w:rPr>
                <w:rFonts w:ascii="Courier New" w:eastAsia="Times New Roman" w:hAnsi="Courier New" w:cs="Courier New"/>
                <w:sz w:val="20"/>
              </w:rPr>
              <w:t xml:space="preserve"> 0;</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rPr>
              <w:t>}</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lastRenderedPageBreak/>
        <w:br/>
      </w:r>
      <w:r w:rsidRPr="007F3877">
        <w:rPr>
          <w:rFonts w:ascii="Times New Roman" w:eastAsia="Times New Roman" w:hAnsi="Times New Roman" w:cs="Times New Roman"/>
          <w:sz w:val="24"/>
          <w:szCs w:val="24"/>
        </w:rPr>
        <w:br/>
        <w:t>Output:</w:t>
      </w:r>
    </w:p>
    <w:tbl>
      <w:tblPr>
        <w:tblW w:w="0" w:type="auto"/>
        <w:tblCellSpacing w:w="15" w:type="dxa"/>
        <w:tblCellMar>
          <w:top w:w="15" w:type="dxa"/>
          <w:left w:w="15" w:type="dxa"/>
          <w:bottom w:w="15" w:type="dxa"/>
          <w:right w:w="15" w:type="dxa"/>
        </w:tblCellMar>
        <w:tblLook w:val="04A0"/>
      </w:tblPr>
      <w:tblGrid>
        <w:gridCol w:w="2131"/>
      </w:tblGrid>
      <w:tr w:rsidR="007F3877" w:rsidRPr="007F3877" w:rsidTr="007F3877">
        <w:trPr>
          <w:tblCellSpacing w:w="15" w:type="dxa"/>
        </w:trPr>
        <w:tc>
          <w:tcPr>
            <w:tcW w:w="0" w:type="auto"/>
            <w:vAlign w:val="center"/>
            <w:hideMark/>
          </w:tcPr>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3 2 1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3 1 2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2 3 1</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2 1 3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1 3 2</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1 2 3</w:t>
            </w:r>
          </w:p>
          <w:p w:rsidR="007F3877" w:rsidRPr="007F3877" w:rsidRDefault="007F3877" w:rsidP="007F38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F3877">
              <w:rPr>
                <w:rFonts w:ascii="Courier New" w:eastAsia="Times New Roman" w:hAnsi="Courier New" w:cs="Courier New"/>
                <w:sz w:val="20"/>
                <w:szCs w:val="20"/>
              </w:rPr>
              <w:t>After loop: 3 2 1</w:t>
            </w:r>
          </w:p>
        </w:tc>
      </w:tr>
    </w:tbl>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Complexity</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Up to linear in half the </w:t>
      </w:r>
      <w:hyperlink r:id="rId491" w:history="1">
        <w:r w:rsidRPr="007F3877">
          <w:rPr>
            <w:rFonts w:ascii="Times New Roman" w:eastAsia="Times New Roman" w:hAnsi="Times New Roman" w:cs="Times New Roman"/>
            <w:color w:val="0000FF"/>
            <w:sz w:val="24"/>
            <w:szCs w:val="24"/>
            <w:u w:val="single"/>
          </w:rPr>
          <w:t>distance</w:t>
        </w:r>
      </w:hyperlink>
      <w:r w:rsidRPr="007F3877">
        <w:rPr>
          <w:rFonts w:ascii="Times New Roman" w:eastAsia="Times New Roman" w:hAnsi="Times New Roman" w:cs="Times New Roman"/>
          <w:sz w:val="24"/>
          <w:szCs w:val="24"/>
        </w:rPr>
        <w:t xml:space="preserve"> between </w:t>
      </w:r>
      <w:r w:rsidRPr="007F3877">
        <w:rPr>
          <w:rFonts w:ascii="Times New Roman" w:eastAsia="Times New Roman" w:hAnsi="Times New Roman" w:cs="Times New Roman"/>
          <w:i/>
          <w:iCs/>
          <w:sz w:val="24"/>
          <w:szCs w:val="24"/>
        </w:rPr>
        <w:t>first</w:t>
      </w:r>
      <w:r w:rsidRPr="007F3877">
        <w:rPr>
          <w:rFonts w:ascii="Times New Roman" w:eastAsia="Times New Roman" w:hAnsi="Times New Roman" w:cs="Times New Roman"/>
          <w:sz w:val="24"/>
          <w:szCs w:val="24"/>
        </w:rPr>
        <w:t xml:space="preserve"> and </w:t>
      </w:r>
      <w:r w:rsidRPr="007F3877">
        <w:rPr>
          <w:rFonts w:ascii="Times New Roman" w:eastAsia="Times New Roman" w:hAnsi="Times New Roman" w:cs="Times New Roman"/>
          <w:i/>
          <w:iCs/>
          <w:sz w:val="24"/>
          <w:szCs w:val="24"/>
        </w:rPr>
        <w:t>last</w:t>
      </w:r>
      <w:r w:rsidRPr="007F3877">
        <w:rPr>
          <w:rFonts w:ascii="Times New Roman" w:eastAsia="Times New Roman" w:hAnsi="Times New Roman" w:cs="Times New Roman"/>
          <w:sz w:val="24"/>
          <w:szCs w:val="24"/>
        </w:rPr>
        <w:t xml:space="preserve"> (in terms of actual swaps).</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Data races</w:t>
      </w:r>
    </w:p>
    <w:p w:rsidR="007F3877" w:rsidRPr="007F3877"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 xml:space="preserve">The objects in the range </w:t>
      </w:r>
      <w:r w:rsidRPr="007F3877">
        <w:rPr>
          <w:rFonts w:ascii="Courier New" w:eastAsia="Times New Roman" w:hAnsi="Courier New" w:cs="Courier New"/>
          <w:sz w:val="20"/>
        </w:rPr>
        <w:t>[first,last)</w:t>
      </w:r>
      <w:r w:rsidRPr="007F3877">
        <w:rPr>
          <w:rFonts w:ascii="Times New Roman" w:eastAsia="Times New Roman" w:hAnsi="Times New Roman" w:cs="Times New Roman"/>
          <w:sz w:val="24"/>
          <w:szCs w:val="24"/>
        </w:rPr>
        <w:t xml:space="preserve"> are modified.</w:t>
      </w:r>
      <w:r w:rsidRPr="007F3877">
        <w:rPr>
          <w:rFonts w:ascii="Times New Roman" w:eastAsia="Times New Roman" w:hAnsi="Times New Roman" w:cs="Times New Roman"/>
          <w:sz w:val="24"/>
          <w:szCs w:val="24"/>
        </w:rPr>
        <w:br/>
      </w:r>
      <w:r w:rsidRPr="007F3877">
        <w:rPr>
          <w:rFonts w:ascii="Times New Roman" w:eastAsia="Times New Roman" w:hAnsi="Times New Roman" w:cs="Times New Roman"/>
          <w:sz w:val="24"/>
          <w:szCs w:val="24"/>
        </w:rPr>
        <w:br/>
      </w:r>
    </w:p>
    <w:p w:rsidR="007F3877" w:rsidRPr="007F3877" w:rsidRDefault="007F3877" w:rsidP="007F3877">
      <w:pPr>
        <w:spacing w:before="100" w:beforeAutospacing="1" w:after="100" w:afterAutospacing="1" w:line="240" w:lineRule="auto"/>
        <w:outlineLvl w:val="2"/>
        <w:rPr>
          <w:rFonts w:ascii="Times New Roman" w:eastAsia="Times New Roman" w:hAnsi="Times New Roman" w:cs="Times New Roman"/>
          <w:b/>
          <w:bCs/>
          <w:sz w:val="27"/>
          <w:szCs w:val="27"/>
        </w:rPr>
      </w:pPr>
      <w:r w:rsidRPr="007F3877">
        <w:rPr>
          <w:rFonts w:ascii="Times New Roman" w:eastAsia="Times New Roman" w:hAnsi="Times New Roman" w:cs="Times New Roman"/>
          <w:b/>
          <w:bCs/>
          <w:sz w:val="27"/>
          <w:szCs w:val="27"/>
        </w:rPr>
        <w:t>Exceptions</w:t>
      </w:r>
    </w:p>
    <w:p w:rsidR="000A7EA0" w:rsidRPr="00071401" w:rsidRDefault="007F3877" w:rsidP="007F3877">
      <w:pPr>
        <w:spacing w:after="0" w:line="240" w:lineRule="auto"/>
        <w:rPr>
          <w:rFonts w:ascii="Times New Roman" w:eastAsia="Times New Roman" w:hAnsi="Times New Roman" w:cs="Times New Roman"/>
          <w:sz w:val="24"/>
          <w:szCs w:val="24"/>
        </w:rPr>
      </w:pPr>
      <w:r w:rsidRPr="007F3877">
        <w:rPr>
          <w:rFonts w:ascii="Times New Roman" w:eastAsia="Times New Roman" w:hAnsi="Times New Roman" w:cs="Times New Roman"/>
          <w:sz w:val="24"/>
          <w:szCs w:val="24"/>
        </w:rPr>
        <w:t>Throws if any element swap throws or if any operation on an iterator throws.</w:t>
      </w:r>
      <w:r w:rsidRPr="007F3877">
        <w:rPr>
          <w:rFonts w:ascii="Times New Roman" w:eastAsia="Times New Roman" w:hAnsi="Times New Roman" w:cs="Times New Roman"/>
          <w:sz w:val="24"/>
          <w:szCs w:val="24"/>
        </w:rPr>
        <w:br/>
        <w:t xml:space="preserve">Note that invalid arguments cause </w:t>
      </w:r>
      <w:r w:rsidRPr="007F3877">
        <w:rPr>
          <w:rFonts w:ascii="Times New Roman" w:eastAsia="Times New Roman" w:hAnsi="Times New Roman" w:cs="Times New Roman"/>
          <w:i/>
          <w:iCs/>
          <w:sz w:val="24"/>
          <w:szCs w:val="24"/>
        </w:rPr>
        <w:t>undefined behavior</w:t>
      </w:r>
      <w:r w:rsidRPr="007F3877">
        <w:rPr>
          <w:rFonts w:ascii="Times New Roman" w:eastAsia="Times New Roman" w:hAnsi="Times New Roman" w:cs="Times New Roman"/>
          <w:sz w:val="24"/>
          <w:szCs w:val="24"/>
        </w:rPr>
        <w:t>.</w:t>
      </w:r>
      <w:r w:rsidRPr="007F3877">
        <w:rPr>
          <w:rFonts w:ascii="Times New Roman" w:eastAsia="Times New Roman" w:hAnsi="Times New Roman" w:cs="Times New Roman"/>
          <w:sz w:val="24"/>
          <w:szCs w:val="24"/>
        </w:rPr>
        <w:br/>
      </w:r>
      <w:r w:rsidR="000A7EA0" w:rsidRPr="000A7EA0">
        <w:rPr>
          <w:rFonts w:ascii="Times New Roman" w:eastAsia="Times New Roman" w:hAnsi="Times New Roman" w:cs="Times New Roman"/>
          <w:sz w:val="24"/>
          <w:szCs w:val="24"/>
        </w:rPr>
        <w:br/>
      </w:r>
    </w:p>
    <w:sectPr w:rsidR="000A7EA0" w:rsidRPr="00071401" w:rsidSect="000A7EA0">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E4E16"/>
    <w:multiLevelType w:val="multilevel"/>
    <w:tmpl w:val="DC5A0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B0E37"/>
    <w:multiLevelType w:val="multilevel"/>
    <w:tmpl w:val="097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828E0"/>
    <w:multiLevelType w:val="multilevel"/>
    <w:tmpl w:val="984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41CEF"/>
    <w:multiLevelType w:val="multilevel"/>
    <w:tmpl w:val="45F8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D8227B"/>
    <w:multiLevelType w:val="multilevel"/>
    <w:tmpl w:val="067C3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332937"/>
    <w:multiLevelType w:val="multilevel"/>
    <w:tmpl w:val="B154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A3BA1"/>
    <w:multiLevelType w:val="multilevel"/>
    <w:tmpl w:val="B35E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B65D07"/>
    <w:multiLevelType w:val="multilevel"/>
    <w:tmpl w:val="2012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C183F"/>
    <w:multiLevelType w:val="multilevel"/>
    <w:tmpl w:val="BFBE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9F0BDD"/>
    <w:multiLevelType w:val="multilevel"/>
    <w:tmpl w:val="AEDA5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652A06"/>
    <w:multiLevelType w:val="multilevel"/>
    <w:tmpl w:val="CA6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38E0738"/>
    <w:multiLevelType w:val="multilevel"/>
    <w:tmpl w:val="4AD2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6346AB7"/>
    <w:multiLevelType w:val="multilevel"/>
    <w:tmpl w:val="609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273E49"/>
    <w:multiLevelType w:val="multilevel"/>
    <w:tmpl w:val="6B66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4B614E"/>
    <w:multiLevelType w:val="multilevel"/>
    <w:tmpl w:val="7FA8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5071AF"/>
    <w:multiLevelType w:val="multilevel"/>
    <w:tmpl w:val="4FBC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A4108C"/>
    <w:multiLevelType w:val="multilevel"/>
    <w:tmpl w:val="E9FE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D4559E4"/>
    <w:multiLevelType w:val="multilevel"/>
    <w:tmpl w:val="6F2C8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997FFE"/>
    <w:multiLevelType w:val="multilevel"/>
    <w:tmpl w:val="2F8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D069F1"/>
    <w:multiLevelType w:val="multilevel"/>
    <w:tmpl w:val="251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CC3443"/>
    <w:multiLevelType w:val="multilevel"/>
    <w:tmpl w:val="3CE4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61164F"/>
    <w:multiLevelType w:val="multilevel"/>
    <w:tmpl w:val="27926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792F8B"/>
    <w:multiLevelType w:val="multilevel"/>
    <w:tmpl w:val="37EA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7072E8"/>
    <w:multiLevelType w:val="multilevel"/>
    <w:tmpl w:val="0F8E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DA4DB1"/>
    <w:multiLevelType w:val="multilevel"/>
    <w:tmpl w:val="9200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A65687"/>
    <w:multiLevelType w:val="multilevel"/>
    <w:tmpl w:val="6EB8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D344AA"/>
    <w:multiLevelType w:val="multilevel"/>
    <w:tmpl w:val="E30A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9"/>
  </w:num>
  <w:num w:numId="4">
    <w:abstractNumId w:val="21"/>
  </w:num>
  <w:num w:numId="5">
    <w:abstractNumId w:val="11"/>
  </w:num>
  <w:num w:numId="6">
    <w:abstractNumId w:val="0"/>
  </w:num>
  <w:num w:numId="7">
    <w:abstractNumId w:val="16"/>
  </w:num>
  <w:num w:numId="8">
    <w:abstractNumId w:val="18"/>
  </w:num>
  <w:num w:numId="9">
    <w:abstractNumId w:val="14"/>
  </w:num>
  <w:num w:numId="10">
    <w:abstractNumId w:val="26"/>
  </w:num>
  <w:num w:numId="11">
    <w:abstractNumId w:val="23"/>
  </w:num>
  <w:num w:numId="12">
    <w:abstractNumId w:val="3"/>
  </w:num>
  <w:num w:numId="13">
    <w:abstractNumId w:val="10"/>
  </w:num>
  <w:num w:numId="14">
    <w:abstractNumId w:val="8"/>
  </w:num>
  <w:num w:numId="15">
    <w:abstractNumId w:val="5"/>
  </w:num>
  <w:num w:numId="16">
    <w:abstractNumId w:val="4"/>
  </w:num>
  <w:num w:numId="17">
    <w:abstractNumId w:val="1"/>
  </w:num>
  <w:num w:numId="18">
    <w:abstractNumId w:val="13"/>
  </w:num>
  <w:num w:numId="19">
    <w:abstractNumId w:val="25"/>
  </w:num>
  <w:num w:numId="20">
    <w:abstractNumId w:val="15"/>
  </w:num>
  <w:num w:numId="21">
    <w:abstractNumId w:val="17"/>
  </w:num>
  <w:num w:numId="22">
    <w:abstractNumId w:val="24"/>
  </w:num>
  <w:num w:numId="23">
    <w:abstractNumId w:val="6"/>
  </w:num>
  <w:num w:numId="24">
    <w:abstractNumId w:val="7"/>
  </w:num>
  <w:num w:numId="25">
    <w:abstractNumId w:val="12"/>
  </w:num>
  <w:num w:numId="26">
    <w:abstractNumId w:val="20"/>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defaultTabStop w:val="720"/>
  <w:drawingGridHorizontalSpacing w:val="110"/>
  <w:displayHorizontalDrawingGridEvery w:val="2"/>
  <w:characterSpacingControl w:val="doNotCompress"/>
  <w:compat>
    <w:useFELayout/>
  </w:compat>
  <w:rsids>
    <w:rsidRoot w:val="00071401"/>
    <w:rsid w:val="00071401"/>
    <w:rsid w:val="000A7EA0"/>
    <w:rsid w:val="007F3877"/>
    <w:rsid w:val="00983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714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714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40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71401"/>
    <w:rPr>
      <w:rFonts w:ascii="Times New Roman" w:eastAsia="Times New Roman" w:hAnsi="Times New Roman" w:cs="Times New Roman"/>
      <w:b/>
      <w:bCs/>
      <w:sz w:val="27"/>
      <w:szCs w:val="27"/>
    </w:rPr>
  </w:style>
  <w:style w:type="character" w:styleId="HTMLTypewriter">
    <w:name w:val="HTML Typewriter"/>
    <w:basedOn w:val="DefaultParagraphFont"/>
    <w:uiPriority w:val="99"/>
    <w:semiHidden/>
    <w:unhideWhenUsed/>
    <w:rsid w:val="0007140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71401"/>
    <w:rPr>
      <w:color w:val="0000FF"/>
      <w:u w:val="single"/>
    </w:rPr>
  </w:style>
  <w:style w:type="character" w:customStyle="1" w:styleId="typ">
    <w:name w:val="typ"/>
    <w:basedOn w:val="DefaultParagraphFont"/>
    <w:rsid w:val="00071401"/>
  </w:style>
  <w:style w:type="character" w:customStyle="1" w:styleId="namespace">
    <w:name w:val="namespace"/>
    <w:basedOn w:val="DefaultParagraphFont"/>
    <w:rsid w:val="00071401"/>
  </w:style>
  <w:style w:type="paragraph" w:styleId="HTMLPreformatted">
    <w:name w:val="HTML Preformatted"/>
    <w:basedOn w:val="Normal"/>
    <w:link w:val="HTMLPreformattedChar"/>
    <w:uiPriority w:val="99"/>
    <w:unhideWhenUsed/>
    <w:rsid w:val="00071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140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1401"/>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071401"/>
    <w:rPr>
      <w:i/>
      <w:iCs/>
    </w:rPr>
  </w:style>
  <w:style w:type="character" w:styleId="HTMLCite">
    <w:name w:val="HTML Cite"/>
    <w:basedOn w:val="DefaultParagraphFont"/>
    <w:uiPriority w:val="99"/>
    <w:semiHidden/>
    <w:unhideWhenUsed/>
    <w:rsid w:val="00071401"/>
    <w:rPr>
      <w:i/>
      <w:iCs/>
    </w:rPr>
  </w:style>
  <w:style w:type="character" w:styleId="HTMLDefinition">
    <w:name w:val="HTML Definition"/>
    <w:basedOn w:val="DefaultParagraphFont"/>
    <w:uiPriority w:val="99"/>
    <w:semiHidden/>
    <w:unhideWhenUsed/>
    <w:rsid w:val="00071401"/>
    <w:rPr>
      <w:i/>
      <w:iCs/>
    </w:rPr>
  </w:style>
  <w:style w:type="character" w:styleId="HTMLKeyboard">
    <w:name w:val="HTML Keyboard"/>
    <w:basedOn w:val="DefaultParagraphFont"/>
    <w:uiPriority w:val="99"/>
    <w:semiHidden/>
    <w:unhideWhenUsed/>
    <w:rsid w:val="0007140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71401"/>
    <w:rPr>
      <w:rFonts w:ascii="Courier New" w:eastAsia="Times New Roman" w:hAnsi="Courier New" w:cs="Courier New"/>
    </w:rPr>
  </w:style>
  <w:style w:type="paragraph" w:styleId="z-TopofForm">
    <w:name w:val="HTML Top of Form"/>
    <w:basedOn w:val="Normal"/>
    <w:next w:val="Normal"/>
    <w:link w:val="z-TopofFormChar"/>
    <w:hidden/>
    <w:uiPriority w:val="99"/>
    <w:semiHidden/>
    <w:unhideWhenUsed/>
    <w:rsid w:val="0007140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7140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7140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71401"/>
    <w:rPr>
      <w:rFonts w:ascii="Arial" w:eastAsia="Times New Roman" w:hAnsi="Arial" w:cs="Arial"/>
      <w:vanish/>
      <w:sz w:val="16"/>
      <w:szCs w:val="16"/>
    </w:rPr>
  </w:style>
  <w:style w:type="character" w:styleId="Strong">
    <w:name w:val="Strong"/>
    <w:basedOn w:val="DefaultParagraphFont"/>
    <w:uiPriority w:val="22"/>
    <w:qFormat/>
    <w:rsid w:val="00071401"/>
    <w:rPr>
      <w:b/>
      <w:bCs/>
    </w:rPr>
  </w:style>
</w:styles>
</file>

<file path=word/webSettings.xml><?xml version="1.0" encoding="utf-8"?>
<w:webSettings xmlns:r="http://schemas.openxmlformats.org/officeDocument/2006/relationships" xmlns:w="http://schemas.openxmlformats.org/wordprocessingml/2006/main">
  <w:divs>
    <w:div w:id="35011474">
      <w:bodyDiv w:val="1"/>
      <w:marLeft w:val="0"/>
      <w:marRight w:val="0"/>
      <w:marTop w:val="0"/>
      <w:marBottom w:val="0"/>
      <w:divBdr>
        <w:top w:val="none" w:sz="0" w:space="0" w:color="auto"/>
        <w:left w:val="none" w:sz="0" w:space="0" w:color="auto"/>
        <w:bottom w:val="none" w:sz="0" w:space="0" w:color="auto"/>
        <w:right w:val="none" w:sz="0" w:space="0" w:color="auto"/>
      </w:divBdr>
      <w:divsChild>
        <w:div w:id="2116048591">
          <w:marLeft w:val="0"/>
          <w:marRight w:val="0"/>
          <w:marTop w:val="0"/>
          <w:marBottom w:val="0"/>
          <w:divBdr>
            <w:top w:val="none" w:sz="0" w:space="0" w:color="auto"/>
            <w:left w:val="none" w:sz="0" w:space="0" w:color="auto"/>
            <w:bottom w:val="none" w:sz="0" w:space="0" w:color="auto"/>
            <w:right w:val="none" w:sz="0" w:space="0" w:color="auto"/>
          </w:divBdr>
        </w:div>
        <w:div w:id="1467628306">
          <w:marLeft w:val="0"/>
          <w:marRight w:val="0"/>
          <w:marTop w:val="0"/>
          <w:marBottom w:val="0"/>
          <w:divBdr>
            <w:top w:val="none" w:sz="0" w:space="0" w:color="auto"/>
            <w:left w:val="none" w:sz="0" w:space="0" w:color="auto"/>
            <w:bottom w:val="none" w:sz="0" w:space="0" w:color="auto"/>
            <w:right w:val="none" w:sz="0" w:space="0" w:color="auto"/>
          </w:divBdr>
        </w:div>
        <w:div w:id="453598249">
          <w:marLeft w:val="0"/>
          <w:marRight w:val="0"/>
          <w:marTop w:val="0"/>
          <w:marBottom w:val="0"/>
          <w:divBdr>
            <w:top w:val="none" w:sz="0" w:space="0" w:color="auto"/>
            <w:left w:val="none" w:sz="0" w:space="0" w:color="auto"/>
            <w:bottom w:val="none" w:sz="0" w:space="0" w:color="auto"/>
            <w:right w:val="none" w:sz="0" w:space="0" w:color="auto"/>
          </w:divBdr>
          <w:divsChild>
            <w:div w:id="1373186839">
              <w:marLeft w:val="0"/>
              <w:marRight w:val="0"/>
              <w:marTop w:val="0"/>
              <w:marBottom w:val="0"/>
              <w:divBdr>
                <w:top w:val="none" w:sz="0" w:space="0" w:color="auto"/>
                <w:left w:val="none" w:sz="0" w:space="0" w:color="auto"/>
                <w:bottom w:val="none" w:sz="0" w:space="0" w:color="auto"/>
                <w:right w:val="none" w:sz="0" w:space="0" w:color="auto"/>
              </w:divBdr>
              <w:divsChild>
                <w:div w:id="177944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07989">
          <w:marLeft w:val="0"/>
          <w:marRight w:val="0"/>
          <w:marTop w:val="0"/>
          <w:marBottom w:val="0"/>
          <w:divBdr>
            <w:top w:val="none" w:sz="0" w:space="0" w:color="auto"/>
            <w:left w:val="none" w:sz="0" w:space="0" w:color="auto"/>
            <w:bottom w:val="none" w:sz="0" w:space="0" w:color="auto"/>
            <w:right w:val="none" w:sz="0" w:space="0" w:color="auto"/>
          </w:divBdr>
        </w:div>
        <w:div w:id="373039061">
          <w:marLeft w:val="0"/>
          <w:marRight w:val="0"/>
          <w:marTop w:val="0"/>
          <w:marBottom w:val="0"/>
          <w:divBdr>
            <w:top w:val="none" w:sz="0" w:space="0" w:color="auto"/>
            <w:left w:val="none" w:sz="0" w:space="0" w:color="auto"/>
            <w:bottom w:val="none" w:sz="0" w:space="0" w:color="auto"/>
            <w:right w:val="none" w:sz="0" w:space="0" w:color="auto"/>
          </w:divBdr>
        </w:div>
        <w:div w:id="619259274">
          <w:marLeft w:val="0"/>
          <w:marRight w:val="0"/>
          <w:marTop w:val="0"/>
          <w:marBottom w:val="0"/>
          <w:divBdr>
            <w:top w:val="none" w:sz="0" w:space="0" w:color="auto"/>
            <w:left w:val="none" w:sz="0" w:space="0" w:color="auto"/>
            <w:bottom w:val="none" w:sz="0" w:space="0" w:color="auto"/>
            <w:right w:val="none" w:sz="0" w:space="0" w:color="auto"/>
          </w:divBdr>
          <w:divsChild>
            <w:div w:id="1684429981">
              <w:marLeft w:val="0"/>
              <w:marRight w:val="0"/>
              <w:marTop w:val="0"/>
              <w:marBottom w:val="0"/>
              <w:divBdr>
                <w:top w:val="none" w:sz="0" w:space="0" w:color="auto"/>
                <w:left w:val="none" w:sz="0" w:space="0" w:color="auto"/>
                <w:bottom w:val="none" w:sz="0" w:space="0" w:color="auto"/>
                <w:right w:val="none" w:sz="0" w:space="0" w:color="auto"/>
              </w:divBdr>
            </w:div>
          </w:divsChild>
        </w:div>
        <w:div w:id="1033651696">
          <w:marLeft w:val="0"/>
          <w:marRight w:val="0"/>
          <w:marTop w:val="0"/>
          <w:marBottom w:val="0"/>
          <w:divBdr>
            <w:top w:val="none" w:sz="0" w:space="0" w:color="auto"/>
            <w:left w:val="none" w:sz="0" w:space="0" w:color="auto"/>
            <w:bottom w:val="none" w:sz="0" w:space="0" w:color="auto"/>
            <w:right w:val="none" w:sz="0" w:space="0" w:color="auto"/>
          </w:divBdr>
        </w:div>
        <w:div w:id="700976643">
          <w:marLeft w:val="0"/>
          <w:marRight w:val="0"/>
          <w:marTop w:val="0"/>
          <w:marBottom w:val="0"/>
          <w:divBdr>
            <w:top w:val="none" w:sz="0" w:space="0" w:color="auto"/>
            <w:left w:val="none" w:sz="0" w:space="0" w:color="auto"/>
            <w:bottom w:val="none" w:sz="0" w:space="0" w:color="auto"/>
            <w:right w:val="none" w:sz="0" w:space="0" w:color="auto"/>
          </w:divBdr>
        </w:div>
      </w:divsChild>
    </w:div>
    <w:div w:id="38558993">
      <w:bodyDiv w:val="1"/>
      <w:marLeft w:val="0"/>
      <w:marRight w:val="0"/>
      <w:marTop w:val="0"/>
      <w:marBottom w:val="0"/>
      <w:divBdr>
        <w:top w:val="none" w:sz="0" w:space="0" w:color="auto"/>
        <w:left w:val="none" w:sz="0" w:space="0" w:color="auto"/>
        <w:bottom w:val="none" w:sz="0" w:space="0" w:color="auto"/>
        <w:right w:val="none" w:sz="0" w:space="0" w:color="auto"/>
      </w:divBdr>
      <w:divsChild>
        <w:div w:id="893739302">
          <w:marLeft w:val="0"/>
          <w:marRight w:val="0"/>
          <w:marTop w:val="0"/>
          <w:marBottom w:val="0"/>
          <w:divBdr>
            <w:top w:val="none" w:sz="0" w:space="0" w:color="auto"/>
            <w:left w:val="none" w:sz="0" w:space="0" w:color="auto"/>
            <w:bottom w:val="none" w:sz="0" w:space="0" w:color="auto"/>
            <w:right w:val="none" w:sz="0" w:space="0" w:color="auto"/>
          </w:divBdr>
          <w:divsChild>
            <w:div w:id="631399689">
              <w:marLeft w:val="0"/>
              <w:marRight w:val="0"/>
              <w:marTop w:val="0"/>
              <w:marBottom w:val="0"/>
              <w:divBdr>
                <w:top w:val="none" w:sz="0" w:space="0" w:color="auto"/>
                <w:left w:val="none" w:sz="0" w:space="0" w:color="auto"/>
                <w:bottom w:val="none" w:sz="0" w:space="0" w:color="auto"/>
                <w:right w:val="none" w:sz="0" w:space="0" w:color="auto"/>
              </w:divBdr>
              <w:divsChild>
                <w:div w:id="1948199020">
                  <w:marLeft w:val="0"/>
                  <w:marRight w:val="0"/>
                  <w:marTop w:val="0"/>
                  <w:marBottom w:val="0"/>
                  <w:divBdr>
                    <w:top w:val="none" w:sz="0" w:space="0" w:color="auto"/>
                    <w:left w:val="none" w:sz="0" w:space="0" w:color="auto"/>
                    <w:bottom w:val="none" w:sz="0" w:space="0" w:color="auto"/>
                    <w:right w:val="none" w:sz="0" w:space="0" w:color="auto"/>
                  </w:divBdr>
                  <w:divsChild>
                    <w:div w:id="1807694855">
                      <w:marLeft w:val="0"/>
                      <w:marRight w:val="0"/>
                      <w:marTop w:val="0"/>
                      <w:marBottom w:val="0"/>
                      <w:divBdr>
                        <w:top w:val="none" w:sz="0" w:space="0" w:color="auto"/>
                        <w:left w:val="none" w:sz="0" w:space="0" w:color="auto"/>
                        <w:bottom w:val="none" w:sz="0" w:space="0" w:color="auto"/>
                        <w:right w:val="none" w:sz="0" w:space="0" w:color="auto"/>
                      </w:divBdr>
                      <w:divsChild>
                        <w:div w:id="1743915141">
                          <w:marLeft w:val="0"/>
                          <w:marRight w:val="0"/>
                          <w:marTop w:val="0"/>
                          <w:marBottom w:val="0"/>
                          <w:divBdr>
                            <w:top w:val="single" w:sz="4" w:space="0" w:color="E0E0E0"/>
                            <w:left w:val="single" w:sz="4" w:space="0" w:color="E0E0E0"/>
                            <w:bottom w:val="single" w:sz="4" w:space="0" w:color="E0E0E0"/>
                            <w:right w:val="single" w:sz="4" w:space="0" w:color="E0E0E0"/>
                          </w:divBdr>
                        </w:div>
                      </w:divsChild>
                    </w:div>
                  </w:divsChild>
                </w:div>
                <w:div w:id="221986244">
                  <w:marLeft w:val="0"/>
                  <w:marRight w:val="0"/>
                  <w:marTop w:val="0"/>
                  <w:marBottom w:val="0"/>
                  <w:divBdr>
                    <w:top w:val="none" w:sz="0" w:space="0" w:color="auto"/>
                    <w:left w:val="none" w:sz="0" w:space="0" w:color="auto"/>
                    <w:bottom w:val="none" w:sz="0" w:space="0" w:color="auto"/>
                    <w:right w:val="none" w:sz="0" w:space="0" w:color="auto"/>
                  </w:divBdr>
                  <w:divsChild>
                    <w:div w:id="2086949547">
                      <w:marLeft w:val="0"/>
                      <w:marRight w:val="0"/>
                      <w:marTop w:val="0"/>
                      <w:marBottom w:val="0"/>
                      <w:divBdr>
                        <w:top w:val="none" w:sz="0" w:space="0" w:color="auto"/>
                        <w:left w:val="none" w:sz="0" w:space="0" w:color="auto"/>
                        <w:bottom w:val="none" w:sz="0" w:space="0" w:color="auto"/>
                        <w:right w:val="none" w:sz="0" w:space="0" w:color="auto"/>
                      </w:divBdr>
                      <w:divsChild>
                        <w:div w:id="1083986418">
                          <w:marLeft w:val="0"/>
                          <w:marRight w:val="0"/>
                          <w:marTop w:val="0"/>
                          <w:marBottom w:val="0"/>
                          <w:divBdr>
                            <w:top w:val="none" w:sz="0" w:space="0" w:color="auto"/>
                            <w:left w:val="none" w:sz="0" w:space="0" w:color="auto"/>
                            <w:bottom w:val="none" w:sz="0" w:space="0" w:color="auto"/>
                            <w:right w:val="none" w:sz="0" w:space="0" w:color="auto"/>
                          </w:divBdr>
                        </w:div>
                        <w:div w:id="1430080430">
                          <w:marLeft w:val="0"/>
                          <w:marRight w:val="0"/>
                          <w:marTop w:val="0"/>
                          <w:marBottom w:val="0"/>
                          <w:divBdr>
                            <w:top w:val="none" w:sz="0" w:space="0" w:color="auto"/>
                            <w:left w:val="none" w:sz="0" w:space="0" w:color="auto"/>
                            <w:bottom w:val="none" w:sz="0" w:space="0" w:color="auto"/>
                            <w:right w:val="none" w:sz="0" w:space="0" w:color="auto"/>
                          </w:divBdr>
                        </w:div>
                        <w:div w:id="2086763107">
                          <w:marLeft w:val="0"/>
                          <w:marRight w:val="0"/>
                          <w:marTop w:val="0"/>
                          <w:marBottom w:val="0"/>
                          <w:divBdr>
                            <w:top w:val="none" w:sz="0" w:space="0" w:color="auto"/>
                            <w:left w:val="none" w:sz="0" w:space="0" w:color="auto"/>
                            <w:bottom w:val="none" w:sz="0" w:space="0" w:color="auto"/>
                            <w:right w:val="none" w:sz="0" w:space="0" w:color="auto"/>
                          </w:divBdr>
                        </w:div>
                        <w:div w:id="1560096977">
                          <w:marLeft w:val="0"/>
                          <w:marRight w:val="0"/>
                          <w:marTop w:val="0"/>
                          <w:marBottom w:val="0"/>
                          <w:divBdr>
                            <w:top w:val="none" w:sz="0" w:space="0" w:color="auto"/>
                            <w:left w:val="none" w:sz="0" w:space="0" w:color="auto"/>
                            <w:bottom w:val="none" w:sz="0" w:space="0" w:color="auto"/>
                            <w:right w:val="none" w:sz="0" w:space="0" w:color="auto"/>
                          </w:divBdr>
                        </w:div>
                        <w:div w:id="1622497321">
                          <w:marLeft w:val="0"/>
                          <w:marRight w:val="0"/>
                          <w:marTop w:val="0"/>
                          <w:marBottom w:val="0"/>
                          <w:divBdr>
                            <w:top w:val="none" w:sz="0" w:space="0" w:color="auto"/>
                            <w:left w:val="none" w:sz="0" w:space="0" w:color="auto"/>
                            <w:bottom w:val="none" w:sz="0" w:space="0" w:color="auto"/>
                            <w:right w:val="none" w:sz="0" w:space="0" w:color="auto"/>
                          </w:divBdr>
                        </w:div>
                        <w:div w:id="1036348377">
                          <w:marLeft w:val="0"/>
                          <w:marRight w:val="0"/>
                          <w:marTop w:val="0"/>
                          <w:marBottom w:val="0"/>
                          <w:divBdr>
                            <w:top w:val="none" w:sz="0" w:space="0" w:color="auto"/>
                            <w:left w:val="none" w:sz="0" w:space="0" w:color="auto"/>
                            <w:bottom w:val="none" w:sz="0" w:space="0" w:color="auto"/>
                            <w:right w:val="none" w:sz="0" w:space="0" w:color="auto"/>
                          </w:divBdr>
                        </w:div>
                        <w:div w:id="21214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312352">
      <w:bodyDiv w:val="1"/>
      <w:marLeft w:val="0"/>
      <w:marRight w:val="0"/>
      <w:marTop w:val="0"/>
      <w:marBottom w:val="0"/>
      <w:divBdr>
        <w:top w:val="none" w:sz="0" w:space="0" w:color="auto"/>
        <w:left w:val="none" w:sz="0" w:space="0" w:color="auto"/>
        <w:bottom w:val="none" w:sz="0" w:space="0" w:color="auto"/>
        <w:right w:val="none" w:sz="0" w:space="0" w:color="auto"/>
      </w:divBdr>
      <w:divsChild>
        <w:div w:id="1550259279">
          <w:marLeft w:val="0"/>
          <w:marRight w:val="0"/>
          <w:marTop w:val="0"/>
          <w:marBottom w:val="0"/>
          <w:divBdr>
            <w:top w:val="none" w:sz="0" w:space="0" w:color="auto"/>
            <w:left w:val="none" w:sz="0" w:space="0" w:color="auto"/>
            <w:bottom w:val="none" w:sz="0" w:space="0" w:color="auto"/>
            <w:right w:val="none" w:sz="0" w:space="0" w:color="auto"/>
          </w:divBdr>
        </w:div>
        <w:div w:id="869293760">
          <w:marLeft w:val="0"/>
          <w:marRight w:val="0"/>
          <w:marTop w:val="0"/>
          <w:marBottom w:val="0"/>
          <w:divBdr>
            <w:top w:val="none" w:sz="0" w:space="0" w:color="auto"/>
            <w:left w:val="none" w:sz="0" w:space="0" w:color="auto"/>
            <w:bottom w:val="none" w:sz="0" w:space="0" w:color="auto"/>
            <w:right w:val="none" w:sz="0" w:space="0" w:color="auto"/>
          </w:divBdr>
        </w:div>
        <w:div w:id="555241956">
          <w:marLeft w:val="0"/>
          <w:marRight w:val="0"/>
          <w:marTop w:val="0"/>
          <w:marBottom w:val="0"/>
          <w:divBdr>
            <w:top w:val="none" w:sz="0" w:space="0" w:color="auto"/>
            <w:left w:val="none" w:sz="0" w:space="0" w:color="auto"/>
            <w:bottom w:val="none" w:sz="0" w:space="0" w:color="auto"/>
            <w:right w:val="none" w:sz="0" w:space="0" w:color="auto"/>
          </w:divBdr>
        </w:div>
        <w:div w:id="820273298">
          <w:marLeft w:val="0"/>
          <w:marRight w:val="0"/>
          <w:marTop w:val="0"/>
          <w:marBottom w:val="0"/>
          <w:divBdr>
            <w:top w:val="none" w:sz="0" w:space="0" w:color="auto"/>
            <w:left w:val="none" w:sz="0" w:space="0" w:color="auto"/>
            <w:bottom w:val="none" w:sz="0" w:space="0" w:color="auto"/>
            <w:right w:val="none" w:sz="0" w:space="0" w:color="auto"/>
          </w:divBdr>
        </w:div>
        <w:div w:id="1849828775">
          <w:marLeft w:val="0"/>
          <w:marRight w:val="0"/>
          <w:marTop w:val="0"/>
          <w:marBottom w:val="0"/>
          <w:divBdr>
            <w:top w:val="none" w:sz="0" w:space="0" w:color="auto"/>
            <w:left w:val="none" w:sz="0" w:space="0" w:color="auto"/>
            <w:bottom w:val="none" w:sz="0" w:space="0" w:color="auto"/>
            <w:right w:val="none" w:sz="0" w:space="0" w:color="auto"/>
          </w:divBdr>
        </w:div>
        <w:div w:id="198857464">
          <w:marLeft w:val="0"/>
          <w:marRight w:val="0"/>
          <w:marTop w:val="0"/>
          <w:marBottom w:val="0"/>
          <w:divBdr>
            <w:top w:val="none" w:sz="0" w:space="0" w:color="auto"/>
            <w:left w:val="none" w:sz="0" w:space="0" w:color="auto"/>
            <w:bottom w:val="none" w:sz="0" w:space="0" w:color="auto"/>
            <w:right w:val="none" w:sz="0" w:space="0" w:color="auto"/>
          </w:divBdr>
        </w:div>
      </w:divsChild>
    </w:div>
    <w:div w:id="187911096">
      <w:bodyDiv w:val="1"/>
      <w:marLeft w:val="0"/>
      <w:marRight w:val="0"/>
      <w:marTop w:val="0"/>
      <w:marBottom w:val="0"/>
      <w:divBdr>
        <w:top w:val="none" w:sz="0" w:space="0" w:color="auto"/>
        <w:left w:val="none" w:sz="0" w:space="0" w:color="auto"/>
        <w:bottom w:val="none" w:sz="0" w:space="0" w:color="auto"/>
        <w:right w:val="none" w:sz="0" w:space="0" w:color="auto"/>
      </w:divBdr>
      <w:divsChild>
        <w:div w:id="1826509830">
          <w:marLeft w:val="0"/>
          <w:marRight w:val="0"/>
          <w:marTop w:val="0"/>
          <w:marBottom w:val="0"/>
          <w:divBdr>
            <w:top w:val="none" w:sz="0" w:space="0" w:color="auto"/>
            <w:left w:val="none" w:sz="0" w:space="0" w:color="auto"/>
            <w:bottom w:val="none" w:sz="0" w:space="0" w:color="auto"/>
            <w:right w:val="none" w:sz="0" w:space="0" w:color="auto"/>
          </w:divBdr>
        </w:div>
        <w:div w:id="324238060">
          <w:marLeft w:val="0"/>
          <w:marRight w:val="0"/>
          <w:marTop w:val="0"/>
          <w:marBottom w:val="0"/>
          <w:divBdr>
            <w:top w:val="none" w:sz="0" w:space="0" w:color="auto"/>
            <w:left w:val="none" w:sz="0" w:space="0" w:color="auto"/>
            <w:bottom w:val="none" w:sz="0" w:space="0" w:color="auto"/>
            <w:right w:val="none" w:sz="0" w:space="0" w:color="auto"/>
          </w:divBdr>
        </w:div>
        <w:div w:id="1466696184">
          <w:marLeft w:val="0"/>
          <w:marRight w:val="0"/>
          <w:marTop w:val="0"/>
          <w:marBottom w:val="0"/>
          <w:divBdr>
            <w:top w:val="none" w:sz="0" w:space="0" w:color="auto"/>
            <w:left w:val="none" w:sz="0" w:space="0" w:color="auto"/>
            <w:bottom w:val="none" w:sz="0" w:space="0" w:color="auto"/>
            <w:right w:val="none" w:sz="0" w:space="0" w:color="auto"/>
          </w:divBdr>
        </w:div>
        <w:div w:id="558589264">
          <w:marLeft w:val="0"/>
          <w:marRight w:val="0"/>
          <w:marTop w:val="0"/>
          <w:marBottom w:val="0"/>
          <w:divBdr>
            <w:top w:val="none" w:sz="0" w:space="0" w:color="auto"/>
            <w:left w:val="none" w:sz="0" w:space="0" w:color="auto"/>
            <w:bottom w:val="none" w:sz="0" w:space="0" w:color="auto"/>
            <w:right w:val="none" w:sz="0" w:space="0" w:color="auto"/>
          </w:divBdr>
        </w:div>
        <w:div w:id="1570388278">
          <w:marLeft w:val="0"/>
          <w:marRight w:val="0"/>
          <w:marTop w:val="0"/>
          <w:marBottom w:val="0"/>
          <w:divBdr>
            <w:top w:val="none" w:sz="0" w:space="0" w:color="auto"/>
            <w:left w:val="none" w:sz="0" w:space="0" w:color="auto"/>
            <w:bottom w:val="none" w:sz="0" w:space="0" w:color="auto"/>
            <w:right w:val="none" w:sz="0" w:space="0" w:color="auto"/>
          </w:divBdr>
        </w:div>
        <w:div w:id="1471094333">
          <w:marLeft w:val="0"/>
          <w:marRight w:val="0"/>
          <w:marTop w:val="0"/>
          <w:marBottom w:val="0"/>
          <w:divBdr>
            <w:top w:val="none" w:sz="0" w:space="0" w:color="auto"/>
            <w:left w:val="none" w:sz="0" w:space="0" w:color="auto"/>
            <w:bottom w:val="none" w:sz="0" w:space="0" w:color="auto"/>
            <w:right w:val="none" w:sz="0" w:space="0" w:color="auto"/>
          </w:divBdr>
        </w:div>
        <w:div w:id="488178138">
          <w:marLeft w:val="0"/>
          <w:marRight w:val="0"/>
          <w:marTop w:val="0"/>
          <w:marBottom w:val="0"/>
          <w:divBdr>
            <w:top w:val="none" w:sz="0" w:space="0" w:color="auto"/>
            <w:left w:val="none" w:sz="0" w:space="0" w:color="auto"/>
            <w:bottom w:val="none" w:sz="0" w:space="0" w:color="auto"/>
            <w:right w:val="none" w:sz="0" w:space="0" w:color="auto"/>
          </w:divBdr>
        </w:div>
      </w:divsChild>
    </w:div>
    <w:div w:id="212500206">
      <w:bodyDiv w:val="1"/>
      <w:marLeft w:val="0"/>
      <w:marRight w:val="0"/>
      <w:marTop w:val="0"/>
      <w:marBottom w:val="0"/>
      <w:divBdr>
        <w:top w:val="none" w:sz="0" w:space="0" w:color="auto"/>
        <w:left w:val="none" w:sz="0" w:space="0" w:color="auto"/>
        <w:bottom w:val="none" w:sz="0" w:space="0" w:color="auto"/>
        <w:right w:val="none" w:sz="0" w:space="0" w:color="auto"/>
      </w:divBdr>
      <w:divsChild>
        <w:div w:id="259292106">
          <w:marLeft w:val="0"/>
          <w:marRight w:val="0"/>
          <w:marTop w:val="0"/>
          <w:marBottom w:val="0"/>
          <w:divBdr>
            <w:top w:val="none" w:sz="0" w:space="0" w:color="auto"/>
            <w:left w:val="none" w:sz="0" w:space="0" w:color="auto"/>
            <w:bottom w:val="none" w:sz="0" w:space="0" w:color="auto"/>
            <w:right w:val="none" w:sz="0" w:space="0" w:color="auto"/>
          </w:divBdr>
        </w:div>
        <w:div w:id="465781416">
          <w:marLeft w:val="0"/>
          <w:marRight w:val="0"/>
          <w:marTop w:val="0"/>
          <w:marBottom w:val="0"/>
          <w:divBdr>
            <w:top w:val="none" w:sz="0" w:space="0" w:color="auto"/>
            <w:left w:val="none" w:sz="0" w:space="0" w:color="auto"/>
            <w:bottom w:val="none" w:sz="0" w:space="0" w:color="auto"/>
            <w:right w:val="none" w:sz="0" w:space="0" w:color="auto"/>
          </w:divBdr>
        </w:div>
        <w:div w:id="991179985">
          <w:marLeft w:val="0"/>
          <w:marRight w:val="0"/>
          <w:marTop w:val="0"/>
          <w:marBottom w:val="0"/>
          <w:divBdr>
            <w:top w:val="none" w:sz="0" w:space="0" w:color="auto"/>
            <w:left w:val="none" w:sz="0" w:space="0" w:color="auto"/>
            <w:bottom w:val="none" w:sz="0" w:space="0" w:color="auto"/>
            <w:right w:val="none" w:sz="0" w:space="0" w:color="auto"/>
          </w:divBdr>
        </w:div>
        <w:div w:id="1352335372">
          <w:marLeft w:val="0"/>
          <w:marRight w:val="0"/>
          <w:marTop w:val="0"/>
          <w:marBottom w:val="0"/>
          <w:divBdr>
            <w:top w:val="none" w:sz="0" w:space="0" w:color="auto"/>
            <w:left w:val="none" w:sz="0" w:space="0" w:color="auto"/>
            <w:bottom w:val="none" w:sz="0" w:space="0" w:color="auto"/>
            <w:right w:val="none" w:sz="0" w:space="0" w:color="auto"/>
          </w:divBdr>
        </w:div>
        <w:div w:id="1578325184">
          <w:marLeft w:val="0"/>
          <w:marRight w:val="0"/>
          <w:marTop w:val="0"/>
          <w:marBottom w:val="0"/>
          <w:divBdr>
            <w:top w:val="none" w:sz="0" w:space="0" w:color="auto"/>
            <w:left w:val="none" w:sz="0" w:space="0" w:color="auto"/>
            <w:bottom w:val="none" w:sz="0" w:space="0" w:color="auto"/>
            <w:right w:val="none" w:sz="0" w:space="0" w:color="auto"/>
          </w:divBdr>
        </w:div>
        <w:div w:id="1833528228">
          <w:marLeft w:val="0"/>
          <w:marRight w:val="0"/>
          <w:marTop w:val="0"/>
          <w:marBottom w:val="0"/>
          <w:divBdr>
            <w:top w:val="none" w:sz="0" w:space="0" w:color="auto"/>
            <w:left w:val="none" w:sz="0" w:space="0" w:color="auto"/>
            <w:bottom w:val="none" w:sz="0" w:space="0" w:color="auto"/>
            <w:right w:val="none" w:sz="0" w:space="0" w:color="auto"/>
          </w:divBdr>
        </w:div>
        <w:div w:id="665284743">
          <w:marLeft w:val="0"/>
          <w:marRight w:val="0"/>
          <w:marTop w:val="0"/>
          <w:marBottom w:val="0"/>
          <w:divBdr>
            <w:top w:val="none" w:sz="0" w:space="0" w:color="auto"/>
            <w:left w:val="none" w:sz="0" w:space="0" w:color="auto"/>
            <w:bottom w:val="none" w:sz="0" w:space="0" w:color="auto"/>
            <w:right w:val="none" w:sz="0" w:space="0" w:color="auto"/>
          </w:divBdr>
        </w:div>
      </w:divsChild>
    </w:div>
    <w:div w:id="216280642">
      <w:bodyDiv w:val="1"/>
      <w:marLeft w:val="0"/>
      <w:marRight w:val="0"/>
      <w:marTop w:val="0"/>
      <w:marBottom w:val="0"/>
      <w:divBdr>
        <w:top w:val="none" w:sz="0" w:space="0" w:color="auto"/>
        <w:left w:val="none" w:sz="0" w:space="0" w:color="auto"/>
        <w:bottom w:val="none" w:sz="0" w:space="0" w:color="auto"/>
        <w:right w:val="none" w:sz="0" w:space="0" w:color="auto"/>
      </w:divBdr>
      <w:divsChild>
        <w:div w:id="787089967">
          <w:marLeft w:val="0"/>
          <w:marRight w:val="0"/>
          <w:marTop w:val="0"/>
          <w:marBottom w:val="0"/>
          <w:divBdr>
            <w:top w:val="none" w:sz="0" w:space="0" w:color="auto"/>
            <w:left w:val="none" w:sz="0" w:space="0" w:color="auto"/>
            <w:bottom w:val="none" w:sz="0" w:space="0" w:color="auto"/>
            <w:right w:val="none" w:sz="0" w:space="0" w:color="auto"/>
          </w:divBdr>
        </w:div>
        <w:div w:id="1163819355">
          <w:marLeft w:val="0"/>
          <w:marRight w:val="0"/>
          <w:marTop w:val="0"/>
          <w:marBottom w:val="0"/>
          <w:divBdr>
            <w:top w:val="none" w:sz="0" w:space="0" w:color="auto"/>
            <w:left w:val="none" w:sz="0" w:space="0" w:color="auto"/>
            <w:bottom w:val="none" w:sz="0" w:space="0" w:color="auto"/>
            <w:right w:val="none" w:sz="0" w:space="0" w:color="auto"/>
          </w:divBdr>
        </w:div>
        <w:div w:id="1458522474">
          <w:marLeft w:val="0"/>
          <w:marRight w:val="0"/>
          <w:marTop w:val="0"/>
          <w:marBottom w:val="0"/>
          <w:divBdr>
            <w:top w:val="none" w:sz="0" w:space="0" w:color="auto"/>
            <w:left w:val="none" w:sz="0" w:space="0" w:color="auto"/>
            <w:bottom w:val="none" w:sz="0" w:space="0" w:color="auto"/>
            <w:right w:val="none" w:sz="0" w:space="0" w:color="auto"/>
          </w:divBdr>
        </w:div>
        <w:div w:id="101608568">
          <w:marLeft w:val="0"/>
          <w:marRight w:val="0"/>
          <w:marTop w:val="0"/>
          <w:marBottom w:val="0"/>
          <w:divBdr>
            <w:top w:val="none" w:sz="0" w:space="0" w:color="auto"/>
            <w:left w:val="none" w:sz="0" w:space="0" w:color="auto"/>
            <w:bottom w:val="none" w:sz="0" w:space="0" w:color="auto"/>
            <w:right w:val="none" w:sz="0" w:space="0" w:color="auto"/>
          </w:divBdr>
        </w:div>
        <w:div w:id="1712849955">
          <w:marLeft w:val="0"/>
          <w:marRight w:val="0"/>
          <w:marTop w:val="0"/>
          <w:marBottom w:val="0"/>
          <w:divBdr>
            <w:top w:val="none" w:sz="0" w:space="0" w:color="auto"/>
            <w:left w:val="none" w:sz="0" w:space="0" w:color="auto"/>
            <w:bottom w:val="none" w:sz="0" w:space="0" w:color="auto"/>
            <w:right w:val="none" w:sz="0" w:space="0" w:color="auto"/>
          </w:divBdr>
        </w:div>
        <w:div w:id="1157459108">
          <w:marLeft w:val="0"/>
          <w:marRight w:val="0"/>
          <w:marTop w:val="0"/>
          <w:marBottom w:val="0"/>
          <w:divBdr>
            <w:top w:val="none" w:sz="0" w:space="0" w:color="auto"/>
            <w:left w:val="none" w:sz="0" w:space="0" w:color="auto"/>
            <w:bottom w:val="none" w:sz="0" w:space="0" w:color="auto"/>
            <w:right w:val="none" w:sz="0" w:space="0" w:color="auto"/>
          </w:divBdr>
        </w:div>
        <w:div w:id="1933196212">
          <w:marLeft w:val="0"/>
          <w:marRight w:val="0"/>
          <w:marTop w:val="0"/>
          <w:marBottom w:val="0"/>
          <w:divBdr>
            <w:top w:val="none" w:sz="0" w:space="0" w:color="auto"/>
            <w:left w:val="none" w:sz="0" w:space="0" w:color="auto"/>
            <w:bottom w:val="none" w:sz="0" w:space="0" w:color="auto"/>
            <w:right w:val="none" w:sz="0" w:space="0" w:color="auto"/>
          </w:divBdr>
        </w:div>
      </w:divsChild>
    </w:div>
    <w:div w:id="268467045">
      <w:bodyDiv w:val="1"/>
      <w:marLeft w:val="0"/>
      <w:marRight w:val="0"/>
      <w:marTop w:val="0"/>
      <w:marBottom w:val="0"/>
      <w:divBdr>
        <w:top w:val="none" w:sz="0" w:space="0" w:color="auto"/>
        <w:left w:val="none" w:sz="0" w:space="0" w:color="auto"/>
        <w:bottom w:val="none" w:sz="0" w:space="0" w:color="auto"/>
        <w:right w:val="none" w:sz="0" w:space="0" w:color="auto"/>
      </w:divBdr>
      <w:divsChild>
        <w:div w:id="658389291">
          <w:marLeft w:val="0"/>
          <w:marRight w:val="0"/>
          <w:marTop w:val="0"/>
          <w:marBottom w:val="0"/>
          <w:divBdr>
            <w:top w:val="none" w:sz="0" w:space="0" w:color="auto"/>
            <w:left w:val="none" w:sz="0" w:space="0" w:color="auto"/>
            <w:bottom w:val="none" w:sz="0" w:space="0" w:color="auto"/>
            <w:right w:val="none" w:sz="0" w:space="0" w:color="auto"/>
          </w:divBdr>
        </w:div>
        <w:div w:id="1078555185">
          <w:marLeft w:val="0"/>
          <w:marRight w:val="0"/>
          <w:marTop w:val="0"/>
          <w:marBottom w:val="0"/>
          <w:divBdr>
            <w:top w:val="none" w:sz="0" w:space="0" w:color="auto"/>
            <w:left w:val="none" w:sz="0" w:space="0" w:color="auto"/>
            <w:bottom w:val="none" w:sz="0" w:space="0" w:color="auto"/>
            <w:right w:val="none" w:sz="0" w:space="0" w:color="auto"/>
          </w:divBdr>
        </w:div>
        <w:div w:id="1946185773">
          <w:marLeft w:val="0"/>
          <w:marRight w:val="0"/>
          <w:marTop w:val="0"/>
          <w:marBottom w:val="0"/>
          <w:divBdr>
            <w:top w:val="none" w:sz="0" w:space="0" w:color="auto"/>
            <w:left w:val="none" w:sz="0" w:space="0" w:color="auto"/>
            <w:bottom w:val="none" w:sz="0" w:space="0" w:color="auto"/>
            <w:right w:val="none" w:sz="0" w:space="0" w:color="auto"/>
          </w:divBdr>
        </w:div>
        <w:div w:id="96339969">
          <w:marLeft w:val="0"/>
          <w:marRight w:val="0"/>
          <w:marTop w:val="0"/>
          <w:marBottom w:val="0"/>
          <w:divBdr>
            <w:top w:val="none" w:sz="0" w:space="0" w:color="auto"/>
            <w:left w:val="none" w:sz="0" w:space="0" w:color="auto"/>
            <w:bottom w:val="none" w:sz="0" w:space="0" w:color="auto"/>
            <w:right w:val="none" w:sz="0" w:space="0" w:color="auto"/>
          </w:divBdr>
        </w:div>
        <w:div w:id="259333500">
          <w:marLeft w:val="0"/>
          <w:marRight w:val="0"/>
          <w:marTop w:val="0"/>
          <w:marBottom w:val="0"/>
          <w:divBdr>
            <w:top w:val="none" w:sz="0" w:space="0" w:color="auto"/>
            <w:left w:val="none" w:sz="0" w:space="0" w:color="auto"/>
            <w:bottom w:val="none" w:sz="0" w:space="0" w:color="auto"/>
            <w:right w:val="none" w:sz="0" w:space="0" w:color="auto"/>
          </w:divBdr>
        </w:div>
        <w:div w:id="581451058">
          <w:marLeft w:val="0"/>
          <w:marRight w:val="0"/>
          <w:marTop w:val="0"/>
          <w:marBottom w:val="0"/>
          <w:divBdr>
            <w:top w:val="none" w:sz="0" w:space="0" w:color="auto"/>
            <w:left w:val="none" w:sz="0" w:space="0" w:color="auto"/>
            <w:bottom w:val="none" w:sz="0" w:space="0" w:color="auto"/>
            <w:right w:val="none" w:sz="0" w:space="0" w:color="auto"/>
          </w:divBdr>
        </w:div>
        <w:div w:id="1021476226">
          <w:marLeft w:val="0"/>
          <w:marRight w:val="0"/>
          <w:marTop w:val="0"/>
          <w:marBottom w:val="0"/>
          <w:divBdr>
            <w:top w:val="none" w:sz="0" w:space="0" w:color="auto"/>
            <w:left w:val="none" w:sz="0" w:space="0" w:color="auto"/>
            <w:bottom w:val="none" w:sz="0" w:space="0" w:color="auto"/>
            <w:right w:val="none" w:sz="0" w:space="0" w:color="auto"/>
          </w:divBdr>
        </w:div>
      </w:divsChild>
    </w:div>
    <w:div w:id="271784614">
      <w:bodyDiv w:val="1"/>
      <w:marLeft w:val="0"/>
      <w:marRight w:val="0"/>
      <w:marTop w:val="0"/>
      <w:marBottom w:val="0"/>
      <w:divBdr>
        <w:top w:val="none" w:sz="0" w:space="0" w:color="auto"/>
        <w:left w:val="none" w:sz="0" w:space="0" w:color="auto"/>
        <w:bottom w:val="none" w:sz="0" w:space="0" w:color="auto"/>
        <w:right w:val="none" w:sz="0" w:space="0" w:color="auto"/>
      </w:divBdr>
      <w:divsChild>
        <w:div w:id="1363942145">
          <w:marLeft w:val="0"/>
          <w:marRight w:val="0"/>
          <w:marTop w:val="0"/>
          <w:marBottom w:val="0"/>
          <w:divBdr>
            <w:top w:val="none" w:sz="0" w:space="0" w:color="auto"/>
            <w:left w:val="none" w:sz="0" w:space="0" w:color="auto"/>
            <w:bottom w:val="none" w:sz="0" w:space="0" w:color="auto"/>
            <w:right w:val="none" w:sz="0" w:space="0" w:color="auto"/>
          </w:divBdr>
        </w:div>
        <w:div w:id="1966232750">
          <w:marLeft w:val="0"/>
          <w:marRight w:val="0"/>
          <w:marTop w:val="0"/>
          <w:marBottom w:val="0"/>
          <w:divBdr>
            <w:top w:val="none" w:sz="0" w:space="0" w:color="auto"/>
            <w:left w:val="none" w:sz="0" w:space="0" w:color="auto"/>
            <w:bottom w:val="none" w:sz="0" w:space="0" w:color="auto"/>
            <w:right w:val="none" w:sz="0" w:space="0" w:color="auto"/>
          </w:divBdr>
        </w:div>
        <w:div w:id="902986233">
          <w:marLeft w:val="0"/>
          <w:marRight w:val="0"/>
          <w:marTop w:val="0"/>
          <w:marBottom w:val="0"/>
          <w:divBdr>
            <w:top w:val="none" w:sz="0" w:space="0" w:color="auto"/>
            <w:left w:val="none" w:sz="0" w:space="0" w:color="auto"/>
            <w:bottom w:val="none" w:sz="0" w:space="0" w:color="auto"/>
            <w:right w:val="none" w:sz="0" w:space="0" w:color="auto"/>
          </w:divBdr>
        </w:div>
        <w:div w:id="1965304371">
          <w:marLeft w:val="0"/>
          <w:marRight w:val="0"/>
          <w:marTop w:val="0"/>
          <w:marBottom w:val="0"/>
          <w:divBdr>
            <w:top w:val="none" w:sz="0" w:space="0" w:color="auto"/>
            <w:left w:val="none" w:sz="0" w:space="0" w:color="auto"/>
            <w:bottom w:val="none" w:sz="0" w:space="0" w:color="auto"/>
            <w:right w:val="none" w:sz="0" w:space="0" w:color="auto"/>
          </w:divBdr>
        </w:div>
        <w:div w:id="2050446450">
          <w:marLeft w:val="0"/>
          <w:marRight w:val="0"/>
          <w:marTop w:val="0"/>
          <w:marBottom w:val="0"/>
          <w:divBdr>
            <w:top w:val="none" w:sz="0" w:space="0" w:color="auto"/>
            <w:left w:val="none" w:sz="0" w:space="0" w:color="auto"/>
            <w:bottom w:val="none" w:sz="0" w:space="0" w:color="auto"/>
            <w:right w:val="none" w:sz="0" w:space="0" w:color="auto"/>
          </w:divBdr>
        </w:div>
        <w:div w:id="880674453">
          <w:marLeft w:val="0"/>
          <w:marRight w:val="0"/>
          <w:marTop w:val="0"/>
          <w:marBottom w:val="0"/>
          <w:divBdr>
            <w:top w:val="none" w:sz="0" w:space="0" w:color="auto"/>
            <w:left w:val="none" w:sz="0" w:space="0" w:color="auto"/>
            <w:bottom w:val="none" w:sz="0" w:space="0" w:color="auto"/>
            <w:right w:val="none" w:sz="0" w:space="0" w:color="auto"/>
          </w:divBdr>
        </w:div>
        <w:div w:id="59790966">
          <w:marLeft w:val="0"/>
          <w:marRight w:val="0"/>
          <w:marTop w:val="0"/>
          <w:marBottom w:val="0"/>
          <w:divBdr>
            <w:top w:val="none" w:sz="0" w:space="0" w:color="auto"/>
            <w:left w:val="none" w:sz="0" w:space="0" w:color="auto"/>
            <w:bottom w:val="none" w:sz="0" w:space="0" w:color="auto"/>
            <w:right w:val="none" w:sz="0" w:space="0" w:color="auto"/>
          </w:divBdr>
        </w:div>
      </w:divsChild>
    </w:div>
    <w:div w:id="446703197">
      <w:bodyDiv w:val="1"/>
      <w:marLeft w:val="0"/>
      <w:marRight w:val="0"/>
      <w:marTop w:val="0"/>
      <w:marBottom w:val="0"/>
      <w:divBdr>
        <w:top w:val="none" w:sz="0" w:space="0" w:color="auto"/>
        <w:left w:val="none" w:sz="0" w:space="0" w:color="auto"/>
        <w:bottom w:val="none" w:sz="0" w:space="0" w:color="auto"/>
        <w:right w:val="none" w:sz="0" w:space="0" w:color="auto"/>
      </w:divBdr>
      <w:divsChild>
        <w:div w:id="1639873940">
          <w:marLeft w:val="0"/>
          <w:marRight w:val="0"/>
          <w:marTop w:val="0"/>
          <w:marBottom w:val="0"/>
          <w:divBdr>
            <w:top w:val="none" w:sz="0" w:space="0" w:color="auto"/>
            <w:left w:val="none" w:sz="0" w:space="0" w:color="auto"/>
            <w:bottom w:val="none" w:sz="0" w:space="0" w:color="auto"/>
            <w:right w:val="none" w:sz="0" w:space="0" w:color="auto"/>
          </w:divBdr>
        </w:div>
        <w:div w:id="1133332978">
          <w:marLeft w:val="0"/>
          <w:marRight w:val="0"/>
          <w:marTop w:val="0"/>
          <w:marBottom w:val="0"/>
          <w:divBdr>
            <w:top w:val="none" w:sz="0" w:space="0" w:color="auto"/>
            <w:left w:val="none" w:sz="0" w:space="0" w:color="auto"/>
            <w:bottom w:val="none" w:sz="0" w:space="0" w:color="auto"/>
            <w:right w:val="none" w:sz="0" w:space="0" w:color="auto"/>
          </w:divBdr>
        </w:div>
        <w:div w:id="1763791525">
          <w:marLeft w:val="0"/>
          <w:marRight w:val="0"/>
          <w:marTop w:val="0"/>
          <w:marBottom w:val="0"/>
          <w:divBdr>
            <w:top w:val="none" w:sz="0" w:space="0" w:color="auto"/>
            <w:left w:val="none" w:sz="0" w:space="0" w:color="auto"/>
            <w:bottom w:val="none" w:sz="0" w:space="0" w:color="auto"/>
            <w:right w:val="none" w:sz="0" w:space="0" w:color="auto"/>
          </w:divBdr>
        </w:div>
        <w:div w:id="844980058">
          <w:marLeft w:val="0"/>
          <w:marRight w:val="0"/>
          <w:marTop w:val="0"/>
          <w:marBottom w:val="0"/>
          <w:divBdr>
            <w:top w:val="none" w:sz="0" w:space="0" w:color="auto"/>
            <w:left w:val="none" w:sz="0" w:space="0" w:color="auto"/>
            <w:bottom w:val="none" w:sz="0" w:space="0" w:color="auto"/>
            <w:right w:val="none" w:sz="0" w:space="0" w:color="auto"/>
          </w:divBdr>
        </w:div>
        <w:div w:id="683097992">
          <w:marLeft w:val="0"/>
          <w:marRight w:val="0"/>
          <w:marTop w:val="0"/>
          <w:marBottom w:val="0"/>
          <w:divBdr>
            <w:top w:val="none" w:sz="0" w:space="0" w:color="auto"/>
            <w:left w:val="none" w:sz="0" w:space="0" w:color="auto"/>
            <w:bottom w:val="none" w:sz="0" w:space="0" w:color="auto"/>
            <w:right w:val="none" w:sz="0" w:space="0" w:color="auto"/>
          </w:divBdr>
        </w:div>
        <w:div w:id="1549342172">
          <w:marLeft w:val="0"/>
          <w:marRight w:val="0"/>
          <w:marTop w:val="0"/>
          <w:marBottom w:val="0"/>
          <w:divBdr>
            <w:top w:val="none" w:sz="0" w:space="0" w:color="auto"/>
            <w:left w:val="none" w:sz="0" w:space="0" w:color="auto"/>
            <w:bottom w:val="none" w:sz="0" w:space="0" w:color="auto"/>
            <w:right w:val="none" w:sz="0" w:space="0" w:color="auto"/>
          </w:divBdr>
        </w:div>
      </w:divsChild>
    </w:div>
    <w:div w:id="461004165">
      <w:bodyDiv w:val="1"/>
      <w:marLeft w:val="0"/>
      <w:marRight w:val="0"/>
      <w:marTop w:val="0"/>
      <w:marBottom w:val="0"/>
      <w:divBdr>
        <w:top w:val="none" w:sz="0" w:space="0" w:color="auto"/>
        <w:left w:val="none" w:sz="0" w:space="0" w:color="auto"/>
        <w:bottom w:val="none" w:sz="0" w:space="0" w:color="auto"/>
        <w:right w:val="none" w:sz="0" w:space="0" w:color="auto"/>
      </w:divBdr>
      <w:divsChild>
        <w:div w:id="903683757">
          <w:marLeft w:val="0"/>
          <w:marRight w:val="0"/>
          <w:marTop w:val="0"/>
          <w:marBottom w:val="0"/>
          <w:divBdr>
            <w:top w:val="none" w:sz="0" w:space="0" w:color="auto"/>
            <w:left w:val="none" w:sz="0" w:space="0" w:color="auto"/>
            <w:bottom w:val="none" w:sz="0" w:space="0" w:color="auto"/>
            <w:right w:val="none" w:sz="0" w:space="0" w:color="auto"/>
          </w:divBdr>
        </w:div>
        <w:div w:id="1692024598">
          <w:marLeft w:val="0"/>
          <w:marRight w:val="0"/>
          <w:marTop w:val="0"/>
          <w:marBottom w:val="0"/>
          <w:divBdr>
            <w:top w:val="none" w:sz="0" w:space="0" w:color="auto"/>
            <w:left w:val="none" w:sz="0" w:space="0" w:color="auto"/>
            <w:bottom w:val="none" w:sz="0" w:space="0" w:color="auto"/>
            <w:right w:val="none" w:sz="0" w:space="0" w:color="auto"/>
          </w:divBdr>
        </w:div>
        <w:div w:id="1474248187">
          <w:marLeft w:val="0"/>
          <w:marRight w:val="0"/>
          <w:marTop w:val="0"/>
          <w:marBottom w:val="0"/>
          <w:divBdr>
            <w:top w:val="none" w:sz="0" w:space="0" w:color="auto"/>
            <w:left w:val="none" w:sz="0" w:space="0" w:color="auto"/>
            <w:bottom w:val="none" w:sz="0" w:space="0" w:color="auto"/>
            <w:right w:val="none" w:sz="0" w:space="0" w:color="auto"/>
          </w:divBdr>
        </w:div>
        <w:div w:id="1655989072">
          <w:marLeft w:val="0"/>
          <w:marRight w:val="0"/>
          <w:marTop w:val="0"/>
          <w:marBottom w:val="0"/>
          <w:divBdr>
            <w:top w:val="none" w:sz="0" w:space="0" w:color="auto"/>
            <w:left w:val="none" w:sz="0" w:space="0" w:color="auto"/>
            <w:bottom w:val="none" w:sz="0" w:space="0" w:color="auto"/>
            <w:right w:val="none" w:sz="0" w:space="0" w:color="auto"/>
          </w:divBdr>
        </w:div>
        <w:div w:id="742532213">
          <w:marLeft w:val="0"/>
          <w:marRight w:val="0"/>
          <w:marTop w:val="0"/>
          <w:marBottom w:val="0"/>
          <w:divBdr>
            <w:top w:val="none" w:sz="0" w:space="0" w:color="auto"/>
            <w:left w:val="none" w:sz="0" w:space="0" w:color="auto"/>
            <w:bottom w:val="none" w:sz="0" w:space="0" w:color="auto"/>
            <w:right w:val="none" w:sz="0" w:space="0" w:color="auto"/>
          </w:divBdr>
        </w:div>
        <w:div w:id="512379470">
          <w:marLeft w:val="0"/>
          <w:marRight w:val="0"/>
          <w:marTop w:val="0"/>
          <w:marBottom w:val="0"/>
          <w:divBdr>
            <w:top w:val="none" w:sz="0" w:space="0" w:color="auto"/>
            <w:left w:val="none" w:sz="0" w:space="0" w:color="auto"/>
            <w:bottom w:val="none" w:sz="0" w:space="0" w:color="auto"/>
            <w:right w:val="none" w:sz="0" w:space="0" w:color="auto"/>
          </w:divBdr>
        </w:div>
        <w:div w:id="546920378">
          <w:marLeft w:val="0"/>
          <w:marRight w:val="0"/>
          <w:marTop w:val="0"/>
          <w:marBottom w:val="0"/>
          <w:divBdr>
            <w:top w:val="none" w:sz="0" w:space="0" w:color="auto"/>
            <w:left w:val="none" w:sz="0" w:space="0" w:color="auto"/>
            <w:bottom w:val="none" w:sz="0" w:space="0" w:color="auto"/>
            <w:right w:val="none" w:sz="0" w:space="0" w:color="auto"/>
          </w:divBdr>
        </w:div>
      </w:divsChild>
    </w:div>
    <w:div w:id="539510286">
      <w:bodyDiv w:val="1"/>
      <w:marLeft w:val="0"/>
      <w:marRight w:val="0"/>
      <w:marTop w:val="0"/>
      <w:marBottom w:val="0"/>
      <w:divBdr>
        <w:top w:val="none" w:sz="0" w:space="0" w:color="auto"/>
        <w:left w:val="none" w:sz="0" w:space="0" w:color="auto"/>
        <w:bottom w:val="none" w:sz="0" w:space="0" w:color="auto"/>
        <w:right w:val="none" w:sz="0" w:space="0" w:color="auto"/>
      </w:divBdr>
      <w:divsChild>
        <w:div w:id="1775860954">
          <w:marLeft w:val="0"/>
          <w:marRight w:val="0"/>
          <w:marTop w:val="0"/>
          <w:marBottom w:val="0"/>
          <w:divBdr>
            <w:top w:val="none" w:sz="0" w:space="0" w:color="auto"/>
            <w:left w:val="none" w:sz="0" w:space="0" w:color="auto"/>
            <w:bottom w:val="none" w:sz="0" w:space="0" w:color="auto"/>
            <w:right w:val="none" w:sz="0" w:space="0" w:color="auto"/>
          </w:divBdr>
        </w:div>
        <w:div w:id="1814592607">
          <w:marLeft w:val="0"/>
          <w:marRight w:val="0"/>
          <w:marTop w:val="0"/>
          <w:marBottom w:val="0"/>
          <w:divBdr>
            <w:top w:val="none" w:sz="0" w:space="0" w:color="auto"/>
            <w:left w:val="none" w:sz="0" w:space="0" w:color="auto"/>
            <w:bottom w:val="none" w:sz="0" w:space="0" w:color="auto"/>
            <w:right w:val="none" w:sz="0" w:space="0" w:color="auto"/>
          </w:divBdr>
        </w:div>
        <w:div w:id="1728918809">
          <w:marLeft w:val="0"/>
          <w:marRight w:val="0"/>
          <w:marTop w:val="0"/>
          <w:marBottom w:val="0"/>
          <w:divBdr>
            <w:top w:val="none" w:sz="0" w:space="0" w:color="auto"/>
            <w:left w:val="none" w:sz="0" w:space="0" w:color="auto"/>
            <w:bottom w:val="none" w:sz="0" w:space="0" w:color="auto"/>
            <w:right w:val="none" w:sz="0" w:space="0" w:color="auto"/>
          </w:divBdr>
        </w:div>
        <w:div w:id="670986920">
          <w:marLeft w:val="0"/>
          <w:marRight w:val="0"/>
          <w:marTop w:val="0"/>
          <w:marBottom w:val="0"/>
          <w:divBdr>
            <w:top w:val="none" w:sz="0" w:space="0" w:color="auto"/>
            <w:left w:val="none" w:sz="0" w:space="0" w:color="auto"/>
            <w:bottom w:val="none" w:sz="0" w:space="0" w:color="auto"/>
            <w:right w:val="none" w:sz="0" w:space="0" w:color="auto"/>
          </w:divBdr>
        </w:div>
        <w:div w:id="992484886">
          <w:marLeft w:val="0"/>
          <w:marRight w:val="0"/>
          <w:marTop w:val="0"/>
          <w:marBottom w:val="0"/>
          <w:divBdr>
            <w:top w:val="none" w:sz="0" w:space="0" w:color="auto"/>
            <w:left w:val="none" w:sz="0" w:space="0" w:color="auto"/>
            <w:bottom w:val="none" w:sz="0" w:space="0" w:color="auto"/>
            <w:right w:val="none" w:sz="0" w:space="0" w:color="auto"/>
          </w:divBdr>
        </w:div>
        <w:div w:id="1153447584">
          <w:marLeft w:val="0"/>
          <w:marRight w:val="0"/>
          <w:marTop w:val="0"/>
          <w:marBottom w:val="0"/>
          <w:divBdr>
            <w:top w:val="none" w:sz="0" w:space="0" w:color="auto"/>
            <w:left w:val="none" w:sz="0" w:space="0" w:color="auto"/>
            <w:bottom w:val="none" w:sz="0" w:space="0" w:color="auto"/>
            <w:right w:val="none" w:sz="0" w:space="0" w:color="auto"/>
          </w:divBdr>
        </w:div>
      </w:divsChild>
    </w:div>
    <w:div w:id="577400645">
      <w:bodyDiv w:val="1"/>
      <w:marLeft w:val="0"/>
      <w:marRight w:val="0"/>
      <w:marTop w:val="0"/>
      <w:marBottom w:val="0"/>
      <w:divBdr>
        <w:top w:val="none" w:sz="0" w:space="0" w:color="auto"/>
        <w:left w:val="none" w:sz="0" w:space="0" w:color="auto"/>
        <w:bottom w:val="none" w:sz="0" w:space="0" w:color="auto"/>
        <w:right w:val="none" w:sz="0" w:space="0" w:color="auto"/>
      </w:divBdr>
      <w:divsChild>
        <w:div w:id="636030385">
          <w:marLeft w:val="0"/>
          <w:marRight w:val="0"/>
          <w:marTop w:val="0"/>
          <w:marBottom w:val="0"/>
          <w:divBdr>
            <w:top w:val="none" w:sz="0" w:space="0" w:color="auto"/>
            <w:left w:val="none" w:sz="0" w:space="0" w:color="auto"/>
            <w:bottom w:val="none" w:sz="0" w:space="0" w:color="auto"/>
            <w:right w:val="none" w:sz="0" w:space="0" w:color="auto"/>
          </w:divBdr>
        </w:div>
        <w:div w:id="1223102340">
          <w:marLeft w:val="0"/>
          <w:marRight w:val="0"/>
          <w:marTop w:val="0"/>
          <w:marBottom w:val="0"/>
          <w:divBdr>
            <w:top w:val="none" w:sz="0" w:space="0" w:color="auto"/>
            <w:left w:val="none" w:sz="0" w:space="0" w:color="auto"/>
            <w:bottom w:val="none" w:sz="0" w:space="0" w:color="auto"/>
            <w:right w:val="none" w:sz="0" w:space="0" w:color="auto"/>
          </w:divBdr>
        </w:div>
        <w:div w:id="1387994329">
          <w:marLeft w:val="0"/>
          <w:marRight w:val="0"/>
          <w:marTop w:val="0"/>
          <w:marBottom w:val="0"/>
          <w:divBdr>
            <w:top w:val="none" w:sz="0" w:space="0" w:color="auto"/>
            <w:left w:val="none" w:sz="0" w:space="0" w:color="auto"/>
            <w:bottom w:val="none" w:sz="0" w:space="0" w:color="auto"/>
            <w:right w:val="none" w:sz="0" w:space="0" w:color="auto"/>
          </w:divBdr>
        </w:div>
        <w:div w:id="1194921276">
          <w:marLeft w:val="0"/>
          <w:marRight w:val="0"/>
          <w:marTop w:val="0"/>
          <w:marBottom w:val="0"/>
          <w:divBdr>
            <w:top w:val="none" w:sz="0" w:space="0" w:color="auto"/>
            <w:left w:val="none" w:sz="0" w:space="0" w:color="auto"/>
            <w:bottom w:val="none" w:sz="0" w:space="0" w:color="auto"/>
            <w:right w:val="none" w:sz="0" w:space="0" w:color="auto"/>
          </w:divBdr>
        </w:div>
        <w:div w:id="934946510">
          <w:marLeft w:val="0"/>
          <w:marRight w:val="0"/>
          <w:marTop w:val="0"/>
          <w:marBottom w:val="0"/>
          <w:divBdr>
            <w:top w:val="none" w:sz="0" w:space="0" w:color="auto"/>
            <w:left w:val="none" w:sz="0" w:space="0" w:color="auto"/>
            <w:bottom w:val="none" w:sz="0" w:space="0" w:color="auto"/>
            <w:right w:val="none" w:sz="0" w:space="0" w:color="auto"/>
          </w:divBdr>
        </w:div>
        <w:div w:id="1048839892">
          <w:marLeft w:val="0"/>
          <w:marRight w:val="0"/>
          <w:marTop w:val="0"/>
          <w:marBottom w:val="0"/>
          <w:divBdr>
            <w:top w:val="none" w:sz="0" w:space="0" w:color="auto"/>
            <w:left w:val="none" w:sz="0" w:space="0" w:color="auto"/>
            <w:bottom w:val="none" w:sz="0" w:space="0" w:color="auto"/>
            <w:right w:val="none" w:sz="0" w:space="0" w:color="auto"/>
          </w:divBdr>
        </w:div>
        <w:div w:id="1938634330">
          <w:marLeft w:val="0"/>
          <w:marRight w:val="0"/>
          <w:marTop w:val="0"/>
          <w:marBottom w:val="0"/>
          <w:divBdr>
            <w:top w:val="none" w:sz="0" w:space="0" w:color="auto"/>
            <w:left w:val="none" w:sz="0" w:space="0" w:color="auto"/>
            <w:bottom w:val="none" w:sz="0" w:space="0" w:color="auto"/>
            <w:right w:val="none" w:sz="0" w:space="0" w:color="auto"/>
          </w:divBdr>
        </w:div>
      </w:divsChild>
    </w:div>
    <w:div w:id="601109344">
      <w:bodyDiv w:val="1"/>
      <w:marLeft w:val="0"/>
      <w:marRight w:val="0"/>
      <w:marTop w:val="0"/>
      <w:marBottom w:val="0"/>
      <w:divBdr>
        <w:top w:val="none" w:sz="0" w:space="0" w:color="auto"/>
        <w:left w:val="none" w:sz="0" w:space="0" w:color="auto"/>
        <w:bottom w:val="none" w:sz="0" w:space="0" w:color="auto"/>
        <w:right w:val="none" w:sz="0" w:space="0" w:color="auto"/>
      </w:divBdr>
      <w:divsChild>
        <w:div w:id="445852313">
          <w:marLeft w:val="0"/>
          <w:marRight w:val="0"/>
          <w:marTop w:val="0"/>
          <w:marBottom w:val="0"/>
          <w:divBdr>
            <w:top w:val="none" w:sz="0" w:space="0" w:color="auto"/>
            <w:left w:val="none" w:sz="0" w:space="0" w:color="auto"/>
            <w:bottom w:val="none" w:sz="0" w:space="0" w:color="auto"/>
            <w:right w:val="none" w:sz="0" w:space="0" w:color="auto"/>
          </w:divBdr>
        </w:div>
        <w:div w:id="907033465">
          <w:marLeft w:val="0"/>
          <w:marRight w:val="0"/>
          <w:marTop w:val="0"/>
          <w:marBottom w:val="0"/>
          <w:divBdr>
            <w:top w:val="none" w:sz="0" w:space="0" w:color="auto"/>
            <w:left w:val="none" w:sz="0" w:space="0" w:color="auto"/>
            <w:bottom w:val="none" w:sz="0" w:space="0" w:color="auto"/>
            <w:right w:val="none" w:sz="0" w:space="0" w:color="auto"/>
          </w:divBdr>
        </w:div>
        <w:div w:id="1006639620">
          <w:marLeft w:val="0"/>
          <w:marRight w:val="0"/>
          <w:marTop w:val="0"/>
          <w:marBottom w:val="0"/>
          <w:divBdr>
            <w:top w:val="none" w:sz="0" w:space="0" w:color="auto"/>
            <w:left w:val="none" w:sz="0" w:space="0" w:color="auto"/>
            <w:bottom w:val="none" w:sz="0" w:space="0" w:color="auto"/>
            <w:right w:val="none" w:sz="0" w:space="0" w:color="auto"/>
          </w:divBdr>
        </w:div>
        <w:div w:id="546264785">
          <w:marLeft w:val="0"/>
          <w:marRight w:val="0"/>
          <w:marTop w:val="0"/>
          <w:marBottom w:val="0"/>
          <w:divBdr>
            <w:top w:val="none" w:sz="0" w:space="0" w:color="auto"/>
            <w:left w:val="none" w:sz="0" w:space="0" w:color="auto"/>
            <w:bottom w:val="none" w:sz="0" w:space="0" w:color="auto"/>
            <w:right w:val="none" w:sz="0" w:space="0" w:color="auto"/>
          </w:divBdr>
        </w:div>
        <w:div w:id="731580402">
          <w:marLeft w:val="0"/>
          <w:marRight w:val="0"/>
          <w:marTop w:val="0"/>
          <w:marBottom w:val="0"/>
          <w:divBdr>
            <w:top w:val="none" w:sz="0" w:space="0" w:color="auto"/>
            <w:left w:val="none" w:sz="0" w:space="0" w:color="auto"/>
            <w:bottom w:val="none" w:sz="0" w:space="0" w:color="auto"/>
            <w:right w:val="none" w:sz="0" w:space="0" w:color="auto"/>
          </w:divBdr>
        </w:div>
        <w:div w:id="1196308779">
          <w:marLeft w:val="0"/>
          <w:marRight w:val="0"/>
          <w:marTop w:val="0"/>
          <w:marBottom w:val="0"/>
          <w:divBdr>
            <w:top w:val="none" w:sz="0" w:space="0" w:color="auto"/>
            <w:left w:val="none" w:sz="0" w:space="0" w:color="auto"/>
            <w:bottom w:val="none" w:sz="0" w:space="0" w:color="auto"/>
            <w:right w:val="none" w:sz="0" w:space="0" w:color="auto"/>
          </w:divBdr>
        </w:div>
        <w:div w:id="975917323">
          <w:marLeft w:val="0"/>
          <w:marRight w:val="0"/>
          <w:marTop w:val="0"/>
          <w:marBottom w:val="0"/>
          <w:divBdr>
            <w:top w:val="none" w:sz="0" w:space="0" w:color="auto"/>
            <w:left w:val="none" w:sz="0" w:space="0" w:color="auto"/>
            <w:bottom w:val="none" w:sz="0" w:space="0" w:color="auto"/>
            <w:right w:val="none" w:sz="0" w:space="0" w:color="auto"/>
          </w:divBdr>
        </w:div>
      </w:divsChild>
    </w:div>
    <w:div w:id="638725219">
      <w:bodyDiv w:val="1"/>
      <w:marLeft w:val="0"/>
      <w:marRight w:val="0"/>
      <w:marTop w:val="0"/>
      <w:marBottom w:val="0"/>
      <w:divBdr>
        <w:top w:val="none" w:sz="0" w:space="0" w:color="auto"/>
        <w:left w:val="none" w:sz="0" w:space="0" w:color="auto"/>
        <w:bottom w:val="none" w:sz="0" w:space="0" w:color="auto"/>
        <w:right w:val="none" w:sz="0" w:space="0" w:color="auto"/>
      </w:divBdr>
      <w:divsChild>
        <w:div w:id="1690137006">
          <w:marLeft w:val="0"/>
          <w:marRight w:val="0"/>
          <w:marTop w:val="0"/>
          <w:marBottom w:val="0"/>
          <w:divBdr>
            <w:top w:val="none" w:sz="0" w:space="0" w:color="auto"/>
            <w:left w:val="none" w:sz="0" w:space="0" w:color="auto"/>
            <w:bottom w:val="none" w:sz="0" w:space="0" w:color="auto"/>
            <w:right w:val="none" w:sz="0" w:space="0" w:color="auto"/>
          </w:divBdr>
        </w:div>
        <w:div w:id="1543400425">
          <w:marLeft w:val="0"/>
          <w:marRight w:val="0"/>
          <w:marTop w:val="0"/>
          <w:marBottom w:val="0"/>
          <w:divBdr>
            <w:top w:val="none" w:sz="0" w:space="0" w:color="auto"/>
            <w:left w:val="none" w:sz="0" w:space="0" w:color="auto"/>
            <w:bottom w:val="none" w:sz="0" w:space="0" w:color="auto"/>
            <w:right w:val="none" w:sz="0" w:space="0" w:color="auto"/>
          </w:divBdr>
        </w:div>
        <w:div w:id="35782844">
          <w:marLeft w:val="0"/>
          <w:marRight w:val="0"/>
          <w:marTop w:val="0"/>
          <w:marBottom w:val="0"/>
          <w:divBdr>
            <w:top w:val="none" w:sz="0" w:space="0" w:color="auto"/>
            <w:left w:val="none" w:sz="0" w:space="0" w:color="auto"/>
            <w:bottom w:val="none" w:sz="0" w:space="0" w:color="auto"/>
            <w:right w:val="none" w:sz="0" w:space="0" w:color="auto"/>
          </w:divBdr>
        </w:div>
        <w:div w:id="725950831">
          <w:marLeft w:val="0"/>
          <w:marRight w:val="0"/>
          <w:marTop w:val="0"/>
          <w:marBottom w:val="0"/>
          <w:divBdr>
            <w:top w:val="none" w:sz="0" w:space="0" w:color="auto"/>
            <w:left w:val="none" w:sz="0" w:space="0" w:color="auto"/>
            <w:bottom w:val="none" w:sz="0" w:space="0" w:color="auto"/>
            <w:right w:val="none" w:sz="0" w:space="0" w:color="auto"/>
          </w:divBdr>
        </w:div>
        <w:div w:id="688484053">
          <w:marLeft w:val="0"/>
          <w:marRight w:val="0"/>
          <w:marTop w:val="0"/>
          <w:marBottom w:val="0"/>
          <w:divBdr>
            <w:top w:val="none" w:sz="0" w:space="0" w:color="auto"/>
            <w:left w:val="none" w:sz="0" w:space="0" w:color="auto"/>
            <w:bottom w:val="none" w:sz="0" w:space="0" w:color="auto"/>
            <w:right w:val="none" w:sz="0" w:space="0" w:color="auto"/>
          </w:divBdr>
        </w:div>
        <w:div w:id="439299194">
          <w:marLeft w:val="0"/>
          <w:marRight w:val="0"/>
          <w:marTop w:val="0"/>
          <w:marBottom w:val="0"/>
          <w:divBdr>
            <w:top w:val="none" w:sz="0" w:space="0" w:color="auto"/>
            <w:left w:val="none" w:sz="0" w:space="0" w:color="auto"/>
            <w:bottom w:val="none" w:sz="0" w:space="0" w:color="auto"/>
            <w:right w:val="none" w:sz="0" w:space="0" w:color="auto"/>
          </w:divBdr>
        </w:div>
        <w:div w:id="1264458118">
          <w:marLeft w:val="0"/>
          <w:marRight w:val="0"/>
          <w:marTop w:val="0"/>
          <w:marBottom w:val="0"/>
          <w:divBdr>
            <w:top w:val="none" w:sz="0" w:space="0" w:color="auto"/>
            <w:left w:val="none" w:sz="0" w:space="0" w:color="auto"/>
            <w:bottom w:val="none" w:sz="0" w:space="0" w:color="auto"/>
            <w:right w:val="none" w:sz="0" w:space="0" w:color="auto"/>
          </w:divBdr>
        </w:div>
      </w:divsChild>
    </w:div>
    <w:div w:id="675962104">
      <w:bodyDiv w:val="1"/>
      <w:marLeft w:val="0"/>
      <w:marRight w:val="0"/>
      <w:marTop w:val="0"/>
      <w:marBottom w:val="0"/>
      <w:divBdr>
        <w:top w:val="none" w:sz="0" w:space="0" w:color="auto"/>
        <w:left w:val="none" w:sz="0" w:space="0" w:color="auto"/>
        <w:bottom w:val="none" w:sz="0" w:space="0" w:color="auto"/>
        <w:right w:val="none" w:sz="0" w:space="0" w:color="auto"/>
      </w:divBdr>
      <w:divsChild>
        <w:div w:id="1252735556">
          <w:marLeft w:val="0"/>
          <w:marRight w:val="0"/>
          <w:marTop w:val="0"/>
          <w:marBottom w:val="0"/>
          <w:divBdr>
            <w:top w:val="none" w:sz="0" w:space="0" w:color="auto"/>
            <w:left w:val="none" w:sz="0" w:space="0" w:color="auto"/>
            <w:bottom w:val="none" w:sz="0" w:space="0" w:color="auto"/>
            <w:right w:val="none" w:sz="0" w:space="0" w:color="auto"/>
          </w:divBdr>
        </w:div>
        <w:div w:id="1300724334">
          <w:marLeft w:val="0"/>
          <w:marRight w:val="0"/>
          <w:marTop w:val="0"/>
          <w:marBottom w:val="0"/>
          <w:divBdr>
            <w:top w:val="none" w:sz="0" w:space="0" w:color="auto"/>
            <w:left w:val="none" w:sz="0" w:space="0" w:color="auto"/>
            <w:bottom w:val="none" w:sz="0" w:space="0" w:color="auto"/>
            <w:right w:val="none" w:sz="0" w:space="0" w:color="auto"/>
          </w:divBdr>
        </w:div>
        <w:div w:id="2040470918">
          <w:marLeft w:val="0"/>
          <w:marRight w:val="0"/>
          <w:marTop w:val="0"/>
          <w:marBottom w:val="0"/>
          <w:divBdr>
            <w:top w:val="none" w:sz="0" w:space="0" w:color="auto"/>
            <w:left w:val="none" w:sz="0" w:space="0" w:color="auto"/>
            <w:bottom w:val="none" w:sz="0" w:space="0" w:color="auto"/>
            <w:right w:val="none" w:sz="0" w:space="0" w:color="auto"/>
          </w:divBdr>
          <w:divsChild>
            <w:div w:id="1494755427">
              <w:marLeft w:val="0"/>
              <w:marRight w:val="0"/>
              <w:marTop w:val="0"/>
              <w:marBottom w:val="0"/>
              <w:divBdr>
                <w:top w:val="none" w:sz="0" w:space="0" w:color="auto"/>
                <w:left w:val="none" w:sz="0" w:space="0" w:color="auto"/>
                <w:bottom w:val="none" w:sz="0" w:space="0" w:color="auto"/>
                <w:right w:val="none" w:sz="0" w:space="0" w:color="auto"/>
              </w:divBdr>
              <w:divsChild>
                <w:div w:id="5361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8862">
          <w:marLeft w:val="0"/>
          <w:marRight w:val="0"/>
          <w:marTop w:val="0"/>
          <w:marBottom w:val="0"/>
          <w:divBdr>
            <w:top w:val="none" w:sz="0" w:space="0" w:color="auto"/>
            <w:left w:val="none" w:sz="0" w:space="0" w:color="auto"/>
            <w:bottom w:val="none" w:sz="0" w:space="0" w:color="auto"/>
            <w:right w:val="none" w:sz="0" w:space="0" w:color="auto"/>
          </w:divBdr>
        </w:div>
        <w:div w:id="471873527">
          <w:marLeft w:val="0"/>
          <w:marRight w:val="0"/>
          <w:marTop w:val="0"/>
          <w:marBottom w:val="0"/>
          <w:divBdr>
            <w:top w:val="none" w:sz="0" w:space="0" w:color="auto"/>
            <w:left w:val="none" w:sz="0" w:space="0" w:color="auto"/>
            <w:bottom w:val="none" w:sz="0" w:space="0" w:color="auto"/>
            <w:right w:val="none" w:sz="0" w:space="0" w:color="auto"/>
          </w:divBdr>
        </w:div>
        <w:div w:id="673385067">
          <w:marLeft w:val="0"/>
          <w:marRight w:val="0"/>
          <w:marTop w:val="0"/>
          <w:marBottom w:val="0"/>
          <w:divBdr>
            <w:top w:val="none" w:sz="0" w:space="0" w:color="auto"/>
            <w:left w:val="none" w:sz="0" w:space="0" w:color="auto"/>
            <w:bottom w:val="none" w:sz="0" w:space="0" w:color="auto"/>
            <w:right w:val="none" w:sz="0" w:space="0" w:color="auto"/>
          </w:divBdr>
          <w:divsChild>
            <w:div w:id="1120801788">
              <w:marLeft w:val="0"/>
              <w:marRight w:val="0"/>
              <w:marTop w:val="0"/>
              <w:marBottom w:val="0"/>
              <w:divBdr>
                <w:top w:val="none" w:sz="0" w:space="0" w:color="auto"/>
                <w:left w:val="none" w:sz="0" w:space="0" w:color="auto"/>
                <w:bottom w:val="none" w:sz="0" w:space="0" w:color="auto"/>
                <w:right w:val="none" w:sz="0" w:space="0" w:color="auto"/>
              </w:divBdr>
            </w:div>
          </w:divsChild>
        </w:div>
        <w:div w:id="1167011815">
          <w:marLeft w:val="0"/>
          <w:marRight w:val="0"/>
          <w:marTop w:val="0"/>
          <w:marBottom w:val="0"/>
          <w:divBdr>
            <w:top w:val="none" w:sz="0" w:space="0" w:color="auto"/>
            <w:left w:val="none" w:sz="0" w:space="0" w:color="auto"/>
            <w:bottom w:val="none" w:sz="0" w:space="0" w:color="auto"/>
            <w:right w:val="none" w:sz="0" w:space="0" w:color="auto"/>
          </w:divBdr>
        </w:div>
        <w:div w:id="1046100070">
          <w:marLeft w:val="0"/>
          <w:marRight w:val="0"/>
          <w:marTop w:val="0"/>
          <w:marBottom w:val="0"/>
          <w:divBdr>
            <w:top w:val="none" w:sz="0" w:space="0" w:color="auto"/>
            <w:left w:val="none" w:sz="0" w:space="0" w:color="auto"/>
            <w:bottom w:val="none" w:sz="0" w:space="0" w:color="auto"/>
            <w:right w:val="none" w:sz="0" w:space="0" w:color="auto"/>
          </w:divBdr>
        </w:div>
      </w:divsChild>
    </w:div>
    <w:div w:id="676158603">
      <w:bodyDiv w:val="1"/>
      <w:marLeft w:val="0"/>
      <w:marRight w:val="0"/>
      <w:marTop w:val="0"/>
      <w:marBottom w:val="0"/>
      <w:divBdr>
        <w:top w:val="none" w:sz="0" w:space="0" w:color="auto"/>
        <w:left w:val="none" w:sz="0" w:space="0" w:color="auto"/>
        <w:bottom w:val="none" w:sz="0" w:space="0" w:color="auto"/>
        <w:right w:val="none" w:sz="0" w:space="0" w:color="auto"/>
      </w:divBdr>
      <w:divsChild>
        <w:div w:id="1543979537">
          <w:marLeft w:val="0"/>
          <w:marRight w:val="0"/>
          <w:marTop w:val="0"/>
          <w:marBottom w:val="0"/>
          <w:divBdr>
            <w:top w:val="none" w:sz="0" w:space="0" w:color="auto"/>
            <w:left w:val="none" w:sz="0" w:space="0" w:color="auto"/>
            <w:bottom w:val="none" w:sz="0" w:space="0" w:color="auto"/>
            <w:right w:val="none" w:sz="0" w:space="0" w:color="auto"/>
          </w:divBdr>
        </w:div>
        <w:div w:id="329528478">
          <w:marLeft w:val="0"/>
          <w:marRight w:val="0"/>
          <w:marTop w:val="0"/>
          <w:marBottom w:val="0"/>
          <w:divBdr>
            <w:top w:val="none" w:sz="0" w:space="0" w:color="auto"/>
            <w:left w:val="none" w:sz="0" w:space="0" w:color="auto"/>
            <w:bottom w:val="none" w:sz="0" w:space="0" w:color="auto"/>
            <w:right w:val="none" w:sz="0" w:space="0" w:color="auto"/>
          </w:divBdr>
        </w:div>
        <w:div w:id="491795266">
          <w:marLeft w:val="0"/>
          <w:marRight w:val="0"/>
          <w:marTop w:val="0"/>
          <w:marBottom w:val="0"/>
          <w:divBdr>
            <w:top w:val="none" w:sz="0" w:space="0" w:color="auto"/>
            <w:left w:val="none" w:sz="0" w:space="0" w:color="auto"/>
            <w:bottom w:val="none" w:sz="0" w:space="0" w:color="auto"/>
            <w:right w:val="none" w:sz="0" w:space="0" w:color="auto"/>
          </w:divBdr>
        </w:div>
        <w:div w:id="199823903">
          <w:marLeft w:val="0"/>
          <w:marRight w:val="0"/>
          <w:marTop w:val="0"/>
          <w:marBottom w:val="0"/>
          <w:divBdr>
            <w:top w:val="none" w:sz="0" w:space="0" w:color="auto"/>
            <w:left w:val="none" w:sz="0" w:space="0" w:color="auto"/>
            <w:bottom w:val="none" w:sz="0" w:space="0" w:color="auto"/>
            <w:right w:val="none" w:sz="0" w:space="0" w:color="auto"/>
          </w:divBdr>
        </w:div>
        <w:div w:id="947395460">
          <w:marLeft w:val="0"/>
          <w:marRight w:val="0"/>
          <w:marTop w:val="0"/>
          <w:marBottom w:val="0"/>
          <w:divBdr>
            <w:top w:val="none" w:sz="0" w:space="0" w:color="auto"/>
            <w:left w:val="none" w:sz="0" w:space="0" w:color="auto"/>
            <w:bottom w:val="none" w:sz="0" w:space="0" w:color="auto"/>
            <w:right w:val="none" w:sz="0" w:space="0" w:color="auto"/>
          </w:divBdr>
        </w:div>
        <w:div w:id="559439666">
          <w:marLeft w:val="0"/>
          <w:marRight w:val="0"/>
          <w:marTop w:val="0"/>
          <w:marBottom w:val="0"/>
          <w:divBdr>
            <w:top w:val="none" w:sz="0" w:space="0" w:color="auto"/>
            <w:left w:val="none" w:sz="0" w:space="0" w:color="auto"/>
            <w:bottom w:val="none" w:sz="0" w:space="0" w:color="auto"/>
            <w:right w:val="none" w:sz="0" w:space="0" w:color="auto"/>
          </w:divBdr>
        </w:div>
      </w:divsChild>
    </w:div>
    <w:div w:id="728697719">
      <w:bodyDiv w:val="1"/>
      <w:marLeft w:val="0"/>
      <w:marRight w:val="0"/>
      <w:marTop w:val="0"/>
      <w:marBottom w:val="0"/>
      <w:divBdr>
        <w:top w:val="none" w:sz="0" w:space="0" w:color="auto"/>
        <w:left w:val="none" w:sz="0" w:space="0" w:color="auto"/>
        <w:bottom w:val="none" w:sz="0" w:space="0" w:color="auto"/>
        <w:right w:val="none" w:sz="0" w:space="0" w:color="auto"/>
      </w:divBdr>
      <w:divsChild>
        <w:div w:id="1786347175">
          <w:marLeft w:val="0"/>
          <w:marRight w:val="0"/>
          <w:marTop w:val="0"/>
          <w:marBottom w:val="0"/>
          <w:divBdr>
            <w:top w:val="none" w:sz="0" w:space="0" w:color="auto"/>
            <w:left w:val="none" w:sz="0" w:space="0" w:color="auto"/>
            <w:bottom w:val="none" w:sz="0" w:space="0" w:color="auto"/>
            <w:right w:val="none" w:sz="0" w:space="0" w:color="auto"/>
          </w:divBdr>
        </w:div>
        <w:div w:id="2002660144">
          <w:marLeft w:val="0"/>
          <w:marRight w:val="0"/>
          <w:marTop w:val="0"/>
          <w:marBottom w:val="0"/>
          <w:divBdr>
            <w:top w:val="none" w:sz="0" w:space="0" w:color="auto"/>
            <w:left w:val="none" w:sz="0" w:space="0" w:color="auto"/>
            <w:bottom w:val="none" w:sz="0" w:space="0" w:color="auto"/>
            <w:right w:val="none" w:sz="0" w:space="0" w:color="auto"/>
          </w:divBdr>
        </w:div>
        <w:div w:id="1766027837">
          <w:marLeft w:val="0"/>
          <w:marRight w:val="0"/>
          <w:marTop w:val="0"/>
          <w:marBottom w:val="0"/>
          <w:divBdr>
            <w:top w:val="none" w:sz="0" w:space="0" w:color="auto"/>
            <w:left w:val="none" w:sz="0" w:space="0" w:color="auto"/>
            <w:bottom w:val="none" w:sz="0" w:space="0" w:color="auto"/>
            <w:right w:val="none" w:sz="0" w:space="0" w:color="auto"/>
          </w:divBdr>
        </w:div>
        <w:div w:id="779835293">
          <w:marLeft w:val="0"/>
          <w:marRight w:val="0"/>
          <w:marTop w:val="0"/>
          <w:marBottom w:val="0"/>
          <w:divBdr>
            <w:top w:val="none" w:sz="0" w:space="0" w:color="auto"/>
            <w:left w:val="none" w:sz="0" w:space="0" w:color="auto"/>
            <w:bottom w:val="none" w:sz="0" w:space="0" w:color="auto"/>
            <w:right w:val="none" w:sz="0" w:space="0" w:color="auto"/>
          </w:divBdr>
        </w:div>
        <w:div w:id="1295863873">
          <w:marLeft w:val="0"/>
          <w:marRight w:val="0"/>
          <w:marTop w:val="0"/>
          <w:marBottom w:val="0"/>
          <w:divBdr>
            <w:top w:val="none" w:sz="0" w:space="0" w:color="auto"/>
            <w:left w:val="none" w:sz="0" w:space="0" w:color="auto"/>
            <w:bottom w:val="none" w:sz="0" w:space="0" w:color="auto"/>
            <w:right w:val="none" w:sz="0" w:space="0" w:color="auto"/>
          </w:divBdr>
        </w:div>
        <w:div w:id="1701517400">
          <w:marLeft w:val="0"/>
          <w:marRight w:val="0"/>
          <w:marTop w:val="0"/>
          <w:marBottom w:val="0"/>
          <w:divBdr>
            <w:top w:val="none" w:sz="0" w:space="0" w:color="auto"/>
            <w:left w:val="none" w:sz="0" w:space="0" w:color="auto"/>
            <w:bottom w:val="none" w:sz="0" w:space="0" w:color="auto"/>
            <w:right w:val="none" w:sz="0" w:space="0" w:color="auto"/>
          </w:divBdr>
        </w:div>
        <w:div w:id="54933015">
          <w:marLeft w:val="0"/>
          <w:marRight w:val="0"/>
          <w:marTop w:val="0"/>
          <w:marBottom w:val="0"/>
          <w:divBdr>
            <w:top w:val="none" w:sz="0" w:space="0" w:color="auto"/>
            <w:left w:val="none" w:sz="0" w:space="0" w:color="auto"/>
            <w:bottom w:val="none" w:sz="0" w:space="0" w:color="auto"/>
            <w:right w:val="none" w:sz="0" w:space="0" w:color="auto"/>
          </w:divBdr>
        </w:div>
      </w:divsChild>
    </w:div>
    <w:div w:id="737898919">
      <w:bodyDiv w:val="1"/>
      <w:marLeft w:val="0"/>
      <w:marRight w:val="0"/>
      <w:marTop w:val="0"/>
      <w:marBottom w:val="0"/>
      <w:divBdr>
        <w:top w:val="none" w:sz="0" w:space="0" w:color="auto"/>
        <w:left w:val="none" w:sz="0" w:space="0" w:color="auto"/>
        <w:bottom w:val="none" w:sz="0" w:space="0" w:color="auto"/>
        <w:right w:val="none" w:sz="0" w:space="0" w:color="auto"/>
      </w:divBdr>
      <w:divsChild>
        <w:div w:id="1000045333">
          <w:marLeft w:val="0"/>
          <w:marRight w:val="0"/>
          <w:marTop w:val="0"/>
          <w:marBottom w:val="0"/>
          <w:divBdr>
            <w:top w:val="none" w:sz="0" w:space="0" w:color="auto"/>
            <w:left w:val="none" w:sz="0" w:space="0" w:color="auto"/>
            <w:bottom w:val="none" w:sz="0" w:space="0" w:color="auto"/>
            <w:right w:val="none" w:sz="0" w:space="0" w:color="auto"/>
          </w:divBdr>
        </w:div>
        <w:div w:id="167797219">
          <w:marLeft w:val="0"/>
          <w:marRight w:val="0"/>
          <w:marTop w:val="0"/>
          <w:marBottom w:val="0"/>
          <w:divBdr>
            <w:top w:val="none" w:sz="0" w:space="0" w:color="auto"/>
            <w:left w:val="none" w:sz="0" w:space="0" w:color="auto"/>
            <w:bottom w:val="none" w:sz="0" w:space="0" w:color="auto"/>
            <w:right w:val="none" w:sz="0" w:space="0" w:color="auto"/>
          </w:divBdr>
        </w:div>
        <w:div w:id="1439330948">
          <w:marLeft w:val="0"/>
          <w:marRight w:val="0"/>
          <w:marTop w:val="0"/>
          <w:marBottom w:val="0"/>
          <w:divBdr>
            <w:top w:val="none" w:sz="0" w:space="0" w:color="auto"/>
            <w:left w:val="none" w:sz="0" w:space="0" w:color="auto"/>
            <w:bottom w:val="none" w:sz="0" w:space="0" w:color="auto"/>
            <w:right w:val="none" w:sz="0" w:space="0" w:color="auto"/>
          </w:divBdr>
        </w:div>
        <w:div w:id="1738167520">
          <w:marLeft w:val="0"/>
          <w:marRight w:val="0"/>
          <w:marTop w:val="0"/>
          <w:marBottom w:val="0"/>
          <w:divBdr>
            <w:top w:val="none" w:sz="0" w:space="0" w:color="auto"/>
            <w:left w:val="none" w:sz="0" w:space="0" w:color="auto"/>
            <w:bottom w:val="none" w:sz="0" w:space="0" w:color="auto"/>
            <w:right w:val="none" w:sz="0" w:space="0" w:color="auto"/>
          </w:divBdr>
        </w:div>
        <w:div w:id="1157839940">
          <w:marLeft w:val="0"/>
          <w:marRight w:val="0"/>
          <w:marTop w:val="0"/>
          <w:marBottom w:val="0"/>
          <w:divBdr>
            <w:top w:val="none" w:sz="0" w:space="0" w:color="auto"/>
            <w:left w:val="none" w:sz="0" w:space="0" w:color="auto"/>
            <w:bottom w:val="none" w:sz="0" w:space="0" w:color="auto"/>
            <w:right w:val="none" w:sz="0" w:space="0" w:color="auto"/>
          </w:divBdr>
        </w:div>
        <w:div w:id="354887122">
          <w:marLeft w:val="0"/>
          <w:marRight w:val="0"/>
          <w:marTop w:val="0"/>
          <w:marBottom w:val="0"/>
          <w:divBdr>
            <w:top w:val="none" w:sz="0" w:space="0" w:color="auto"/>
            <w:left w:val="none" w:sz="0" w:space="0" w:color="auto"/>
            <w:bottom w:val="none" w:sz="0" w:space="0" w:color="auto"/>
            <w:right w:val="none" w:sz="0" w:space="0" w:color="auto"/>
          </w:divBdr>
        </w:div>
        <w:div w:id="2032874187">
          <w:marLeft w:val="0"/>
          <w:marRight w:val="0"/>
          <w:marTop w:val="0"/>
          <w:marBottom w:val="0"/>
          <w:divBdr>
            <w:top w:val="none" w:sz="0" w:space="0" w:color="auto"/>
            <w:left w:val="none" w:sz="0" w:space="0" w:color="auto"/>
            <w:bottom w:val="none" w:sz="0" w:space="0" w:color="auto"/>
            <w:right w:val="none" w:sz="0" w:space="0" w:color="auto"/>
          </w:divBdr>
        </w:div>
      </w:divsChild>
    </w:div>
    <w:div w:id="745804424">
      <w:bodyDiv w:val="1"/>
      <w:marLeft w:val="0"/>
      <w:marRight w:val="0"/>
      <w:marTop w:val="0"/>
      <w:marBottom w:val="0"/>
      <w:divBdr>
        <w:top w:val="none" w:sz="0" w:space="0" w:color="auto"/>
        <w:left w:val="none" w:sz="0" w:space="0" w:color="auto"/>
        <w:bottom w:val="none" w:sz="0" w:space="0" w:color="auto"/>
        <w:right w:val="none" w:sz="0" w:space="0" w:color="auto"/>
      </w:divBdr>
      <w:divsChild>
        <w:div w:id="310016268">
          <w:marLeft w:val="0"/>
          <w:marRight w:val="0"/>
          <w:marTop w:val="0"/>
          <w:marBottom w:val="0"/>
          <w:divBdr>
            <w:top w:val="none" w:sz="0" w:space="0" w:color="auto"/>
            <w:left w:val="none" w:sz="0" w:space="0" w:color="auto"/>
            <w:bottom w:val="none" w:sz="0" w:space="0" w:color="auto"/>
            <w:right w:val="none" w:sz="0" w:space="0" w:color="auto"/>
          </w:divBdr>
        </w:div>
        <w:div w:id="1749686710">
          <w:marLeft w:val="0"/>
          <w:marRight w:val="0"/>
          <w:marTop w:val="0"/>
          <w:marBottom w:val="0"/>
          <w:divBdr>
            <w:top w:val="none" w:sz="0" w:space="0" w:color="auto"/>
            <w:left w:val="none" w:sz="0" w:space="0" w:color="auto"/>
            <w:bottom w:val="none" w:sz="0" w:space="0" w:color="auto"/>
            <w:right w:val="none" w:sz="0" w:space="0" w:color="auto"/>
          </w:divBdr>
        </w:div>
        <w:div w:id="1857887308">
          <w:marLeft w:val="0"/>
          <w:marRight w:val="0"/>
          <w:marTop w:val="0"/>
          <w:marBottom w:val="0"/>
          <w:divBdr>
            <w:top w:val="none" w:sz="0" w:space="0" w:color="auto"/>
            <w:left w:val="none" w:sz="0" w:space="0" w:color="auto"/>
            <w:bottom w:val="none" w:sz="0" w:space="0" w:color="auto"/>
            <w:right w:val="none" w:sz="0" w:space="0" w:color="auto"/>
          </w:divBdr>
        </w:div>
        <w:div w:id="738288921">
          <w:marLeft w:val="0"/>
          <w:marRight w:val="0"/>
          <w:marTop w:val="0"/>
          <w:marBottom w:val="0"/>
          <w:divBdr>
            <w:top w:val="none" w:sz="0" w:space="0" w:color="auto"/>
            <w:left w:val="none" w:sz="0" w:space="0" w:color="auto"/>
            <w:bottom w:val="none" w:sz="0" w:space="0" w:color="auto"/>
            <w:right w:val="none" w:sz="0" w:space="0" w:color="auto"/>
          </w:divBdr>
        </w:div>
        <w:div w:id="80613345">
          <w:marLeft w:val="0"/>
          <w:marRight w:val="0"/>
          <w:marTop w:val="0"/>
          <w:marBottom w:val="0"/>
          <w:divBdr>
            <w:top w:val="none" w:sz="0" w:space="0" w:color="auto"/>
            <w:left w:val="none" w:sz="0" w:space="0" w:color="auto"/>
            <w:bottom w:val="none" w:sz="0" w:space="0" w:color="auto"/>
            <w:right w:val="none" w:sz="0" w:space="0" w:color="auto"/>
          </w:divBdr>
        </w:div>
        <w:div w:id="975180202">
          <w:marLeft w:val="0"/>
          <w:marRight w:val="0"/>
          <w:marTop w:val="0"/>
          <w:marBottom w:val="0"/>
          <w:divBdr>
            <w:top w:val="none" w:sz="0" w:space="0" w:color="auto"/>
            <w:left w:val="none" w:sz="0" w:space="0" w:color="auto"/>
            <w:bottom w:val="none" w:sz="0" w:space="0" w:color="auto"/>
            <w:right w:val="none" w:sz="0" w:space="0" w:color="auto"/>
          </w:divBdr>
        </w:div>
        <w:div w:id="821314592">
          <w:marLeft w:val="0"/>
          <w:marRight w:val="0"/>
          <w:marTop w:val="0"/>
          <w:marBottom w:val="0"/>
          <w:divBdr>
            <w:top w:val="none" w:sz="0" w:space="0" w:color="auto"/>
            <w:left w:val="none" w:sz="0" w:space="0" w:color="auto"/>
            <w:bottom w:val="none" w:sz="0" w:space="0" w:color="auto"/>
            <w:right w:val="none" w:sz="0" w:space="0" w:color="auto"/>
          </w:divBdr>
        </w:div>
      </w:divsChild>
    </w:div>
    <w:div w:id="773939712">
      <w:bodyDiv w:val="1"/>
      <w:marLeft w:val="0"/>
      <w:marRight w:val="0"/>
      <w:marTop w:val="0"/>
      <w:marBottom w:val="0"/>
      <w:divBdr>
        <w:top w:val="none" w:sz="0" w:space="0" w:color="auto"/>
        <w:left w:val="none" w:sz="0" w:space="0" w:color="auto"/>
        <w:bottom w:val="none" w:sz="0" w:space="0" w:color="auto"/>
        <w:right w:val="none" w:sz="0" w:space="0" w:color="auto"/>
      </w:divBdr>
      <w:divsChild>
        <w:div w:id="1783568543">
          <w:marLeft w:val="0"/>
          <w:marRight w:val="0"/>
          <w:marTop w:val="0"/>
          <w:marBottom w:val="0"/>
          <w:divBdr>
            <w:top w:val="none" w:sz="0" w:space="0" w:color="auto"/>
            <w:left w:val="none" w:sz="0" w:space="0" w:color="auto"/>
            <w:bottom w:val="none" w:sz="0" w:space="0" w:color="auto"/>
            <w:right w:val="none" w:sz="0" w:space="0" w:color="auto"/>
          </w:divBdr>
        </w:div>
        <w:div w:id="239684023">
          <w:marLeft w:val="0"/>
          <w:marRight w:val="0"/>
          <w:marTop w:val="0"/>
          <w:marBottom w:val="0"/>
          <w:divBdr>
            <w:top w:val="none" w:sz="0" w:space="0" w:color="auto"/>
            <w:left w:val="none" w:sz="0" w:space="0" w:color="auto"/>
            <w:bottom w:val="none" w:sz="0" w:space="0" w:color="auto"/>
            <w:right w:val="none" w:sz="0" w:space="0" w:color="auto"/>
          </w:divBdr>
        </w:div>
        <w:div w:id="182132059">
          <w:marLeft w:val="0"/>
          <w:marRight w:val="0"/>
          <w:marTop w:val="0"/>
          <w:marBottom w:val="0"/>
          <w:divBdr>
            <w:top w:val="none" w:sz="0" w:space="0" w:color="auto"/>
            <w:left w:val="none" w:sz="0" w:space="0" w:color="auto"/>
            <w:bottom w:val="none" w:sz="0" w:space="0" w:color="auto"/>
            <w:right w:val="none" w:sz="0" w:space="0" w:color="auto"/>
          </w:divBdr>
        </w:div>
        <w:div w:id="1049109426">
          <w:marLeft w:val="0"/>
          <w:marRight w:val="0"/>
          <w:marTop w:val="0"/>
          <w:marBottom w:val="0"/>
          <w:divBdr>
            <w:top w:val="none" w:sz="0" w:space="0" w:color="auto"/>
            <w:left w:val="none" w:sz="0" w:space="0" w:color="auto"/>
            <w:bottom w:val="none" w:sz="0" w:space="0" w:color="auto"/>
            <w:right w:val="none" w:sz="0" w:space="0" w:color="auto"/>
          </w:divBdr>
        </w:div>
        <w:div w:id="1822231416">
          <w:marLeft w:val="0"/>
          <w:marRight w:val="0"/>
          <w:marTop w:val="0"/>
          <w:marBottom w:val="0"/>
          <w:divBdr>
            <w:top w:val="none" w:sz="0" w:space="0" w:color="auto"/>
            <w:left w:val="none" w:sz="0" w:space="0" w:color="auto"/>
            <w:bottom w:val="none" w:sz="0" w:space="0" w:color="auto"/>
            <w:right w:val="none" w:sz="0" w:space="0" w:color="auto"/>
          </w:divBdr>
        </w:div>
        <w:div w:id="175462616">
          <w:marLeft w:val="0"/>
          <w:marRight w:val="0"/>
          <w:marTop w:val="0"/>
          <w:marBottom w:val="0"/>
          <w:divBdr>
            <w:top w:val="none" w:sz="0" w:space="0" w:color="auto"/>
            <w:left w:val="none" w:sz="0" w:space="0" w:color="auto"/>
            <w:bottom w:val="none" w:sz="0" w:space="0" w:color="auto"/>
            <w:right w:val="none" w:sz="0" w:space="0" w:color="auto"/>
          </w:divBdr>
        </w:div>
        <w:div w:id="75984204">
          <w:marLeft w:val="0"/>
          <w:marRight w:val="0"/>
          <w:marTop w:val="0"/>
          <w:marBottom w:val="0"/>
          <w:divBdr>
            <w:top w:val="none" w:sz="0" w:space="0" w:color="auto"/>
            <w:left w:val="none" w:sz="0" w:space="0" w:color="auto"/>
            <w:bottom w:val="none" w:sz="0" w:space="0" w:color="auto"/>
            <w:right w:val="none" w:sz="0" w:space="0" w:color="auto"/>
          </w:divBdr>
        </w:div>
      </w:divsChild>
    </w:div>
    <w:div w:id="784232253">
      <w:bodyDiv w:val="1"/>
      <w:marLeft w:val="0"/>
      <w:marRight w:val="0"/>
      <w:marTop w:val="0"/>
      <w:marBottom w:val="0"/>
      <w:divBdr>
        <w:top w:val="none" w:sz="0" w:space="0" w:color="auto"/>
        <w:left w:val="none" w:sz="0" w:space="0" w:color="auto"/>
        <w:bottom w:val="none" w:sz="0" w:space="0" w:color="auto"/>
        <w:right w:val="none" w:sz="0" w:space="0" w:color="auto"/>
      </w:divBdr>
      <w:divsChild>
        <w:div w:id="273055178">
          <w:marLeft w:val="0"/>
          <w:marRight w:val="0"/>
          <w:marTop w:val="0"/>
          <w:marBottom w:val="0"/>
          <w:divBdr>
            <w:top w:val="none" w:sz="0" w:space="0" w:color="auto"/>
            <w:left w:val="none" w:sz="0" w:space="0" w:color="auto"/>
            <w:bottom w:val="none" w:sz="0" w:space="0" w:color="auto"/>
            <w:right w:val="none" w:sz="0" w:space="0" w:color="auto"/>
          </w:divBdr>
        </w:div>
        <w:div w:id="1737895589">
          <w:marLeft w:val="0"/>
          <w:marRight w:val="0"/>
          <w:marTop w:val="0"/>
          <w:marBottom w:val="0"/>
          <w:divBdr>
            <w:top w:val="none" w:sz="0" w:space="0" w:color="auto"/>
            <w:left w:val="none" w:sz="0" w:space="0" w:color="auto"/>
            <w:bottom w:val="none" w:sz="0" w:space="0" w:color="auto"/>
            <w:right w:val="none" w:sz="0" w:space="0" w:color="auto"/>
          </w:divBdr>
        </w:div>
        <w:div w:id="1981688816">
          <w:marLeft w:val="0"/>
          <w:marRight w:val="0"/>
          <w:marTop w:val="0"/>
          <w:marBottom w:val="0"/>
          <w:divBdr>
            <w:top w:val="none" w:sz="0" w:space="0" w:color="auto"/>
            <w:left w:val="none" w:sz="0" w:space="0" w:color="auto"/>
            <w:bottom w:val="none" w:sz="0" w:space="0" w:color="auto"/>
            <w:right w:val="none" w:sz="0" w:space="0" w:color="auto"/>
          </w:divBdr>
        </w:div>
        <w:div w:id="580140960">
          <w:marLeft w:val="0"/>
          <w:marRight w:val="0"/>
          <w:marTop w:val="0"/>
          <w:marBottom w:val="0"/>
          <w:divBdr>
            <w:top w:val="none" w:sz="0" w:space="0" w:color="auto"/>
            <w:left w:val="none" w:sz="0" w:space="0" w:color="auto"/>
            <w:bottom w:val="none" w:sz="0" w:space="0" w:color="auto"/>
            <w:right w:val="none" w:sz="0" w:space="0" w:color="auto"/>
          </w:divBdr>
        </w:div>
        <w:div w:id="14893386">
          <w:marLeft w:val="0"/>
          <w:marRight w:val="0"/>
          <w:marTop w:val="0"/>
          <w:marBottom w:val="0"/>
          <w:divBdr>
            <w:top w:val="none" w:sz="0" w:space="0" w:color="auto"/>
            <w:left w:val="none" w:sz="0" w:space="0" w:color="auto"/>
            <w:bottom w:val="none" w:sz="0" w:space="0" w:color="auto"/>
            <w:right w:val="none" w:sz="0" w:space="0" w:color="auto"/>
          </w:divBdr>
        </w:div>
        <w:div w:id="1403944514">
          <w:marLeft w:val="0"/>
          <w:marRight w:val="0"/>
          <w:marTop w:val="0"/>
          <w:marBottom w:val="0"/>
          <w:divBdr>
            <w:top w:val="none" w:sz="0" w:space="0" w:color="auto"/>
            <w:left w:val="none" w:sz="0" w:space="0" w:color="auto"/>
            <w:bottom w:val="none" w:sz="0" w:space="0" w:color="auto"/>
            <w:right w:val="none" w:sz="0" w:space="0" w:color="auto"/>
          </w:divBdr>
        </w:div>
        <w:div w:id="1466266673">
          <w:marLeft w:val="0"/>
          <w:marRight w:val="0"/>
          <w:marTop w:val="0"/>
          <w:marBottom w:val="0"/>
          <w:divBdr>
            <w:top w:val="none" w:sz="0" w:space="0" w:color="auto"/>
            <w:left w:val="none" w:sz="0" w:space="0" w:color="auto"/>
            <w:bottom w:val="none" w:sz="0" w:space="0" w:color="auto"/>
            <w:right w:val="none" w:sz="0" w:space="0" w:color="auto"/>
          </w:divBdr>
        </w:div>
      </w:divsChild>
    </w:div>
    <w:div w:id="820732380">
      <w:bodyDiv w:val="1"/>
      <w:marLeft w:val="0"/>
      <w:marRight w:val="0"/>
      <w:marTop w:val="0"/>
      <w:marBottom w:val="0"/>
      <w:divBdr>
        <w:top w:val="none" w:sz="0" w:space="0" w:color="auto"/>
        <w:left w:val="none" w:sz="0" w:space="0" w:color="auto"/>
        <w:bottom w:val="none" w:sz="0" w:space="0" w:color="auto"/>
        <w:right w:val="none" w:sz="0" w:space="0" w:color="auto"/>
      </w:divBdr>
      <w:divsChild>
        <w:div w:id="906918328">
          <w:marLeft w:val="0"/>
          <w:marRight w:val="0"/>
          <w:marTop w:val="0"/>
          <w:marBottom w:val="0"/>
          <w:divBdr>
            <w:top w:val="none" w:sz="0" w:space="0" w:color="auto"/>
            <w:left w:val="none" w:sz="0" w:space="0" w:color="auto"/>
            <w:bottom w:val="none" w:sz="0" w:space="0" w:color="auto"/>
            <w:right w:val="none" w:sz="0" w:space="0" w:color="auto"/>
          </w:divBdr>
        </w:div>
        <w:div w:id="1043213340">
          <w:marLeft w:val="0"/>
          <w:marRight w:val="0"/>
          <w:marTop w:val="0"/>
          <w:marBottom w:val="0"/>
          <w:divBdr>
            <w:top w:val="none" w:sz="0" w:space="0" w:color="auto"/>
            <w:left w:val="none" w:sz="0" w:space="0" w:color="auto"/>
            <w:bottom w:val="none" w:sz="0" w:space="0" w:color="auto"/>
            <w:right w:val="none" w:sz="0" w:space="0" w:color="auto"/>
          </w:divBdr>
        </w:div>
        <w:div w:id="1267424035">
          <w:marLeft w:val="0"/>
          <w:marRight w:val="0"/>
          <w:marTop w:val="0"/>
          <w:marBottom w:val="0"/>
          <w:divBdr>
            <w:top w:val="none" w:sz="0" w:space="0" w:color="auto"/>
            <w:left w:val="none" w:sz="0" w:space="0" w:color="auto"/>
            <w:bottom w:val="none" w:sz="0" w:space="0" w:color="auto"/>
            <w:right w:val="none" w:sz="0" w:space="0" w:color="auto"/>
          </w:divBdr>
        </w:div>
        <w:div w:id="1590655244">
          <w:marLeft w:val="0"/>
          <w:marRight w:val="0"/>
          <w:marTop w:val="0"/>
          <w:marBottom w:val="0"/>
          <w:divBdr>
            <w:top w:val="none" w:sz="0" w:space="0" w:color="auto"/>
            <w:left w:val="none" w:sz="0" w:space="0" w:color="auto"/>
            <w:bottom w:val="none" w:sz="0" w:space="0" w:color="auto"/>
            <w:right w:val="none" w:sz="0" w:space="0" w:color="auto"/>
          </w:divBdr>
        </w:div>
        <w:div w:id="1559703793">
          <w:marLeft w:val="0"/>
          <w:marRight w:val="0"/>
          <w:marTop w:val="0"/>
          <w:marBottom w:val="0"/>
          <w:divBdr>
            <w:top w:val="none" w:sz="0" w:space="0" w:color="auto"/>
            <w:left w:val="none" w:sz="0" w:space="0" w:color="auto"/>
            <w:bottom w:val="none" w:sz="0" w:space="0" w:color="auto"/>
            <w:right w:val="none" w:sz="0" w:space="0" w:color="auto"/>
          </w:divBdr>
        </w:div>
        <w:div w:id="475031374">
          <w:marLeft w:val="0"/>
          <w:marRight w:val="0"/>
          <w:marTop w:val="0"/>
          <w:marBottom w:val="0"/>
          <w:divBdr>
            <w:top w:val="none" w:sz="0" w:space="0" w:color="auto"/>
            <w:left w:val="none" w:sz="0" w:space="0" w:color="auto"/>
            <w:bottom w:val="none" w:sz="0" w:space="0" w:color="auto"/>
            <w:right w:val="none" w:sz="0" w:space="0" w:color="auto"/>
          </w:divBdr>
        </w:div>
        <w:div w:id="1321613994">
          <w:marLeft w:val="0"/>
          <w:marRight w:val="0"/>
          <w:marTop w:val="0"/>
          <w:marBottom w:val="0"/>
          <w:divBdr>
            <w:top w:val="none" w:sz="0" w:space="0" w:color="auto"/>
            <w:left w:val="none" w:sz="0" w:space="0" w:color="auto"/>
            <w:bottom w:val="none" w:sz="0" w:space="0" w:color="auto"/>
            <w:right w:val="none" w:sz="0" w:space="0" w:color="auto"/>
          </w:divBdr>
        </w:div>
      </w:divsChild>
    </w:div>
    <w:div w:id="823933063">
      <w:bodyDiv w:val="1"/>
      <w:marLeft w:val="0"/>
      <w:marRight w:val="0"/>
      <w:marTop w:val="0"/>
      <w:marBottom w:val="0"/>
      <w:divBdr>
        <w:top w:val="none" w:sz="0" w:space="0" w:color="auto"/>
        <w:left w:val="none" w:sz="0" w:space="0" w:color="auto"/>
        <w:bottom w:val="none" w:sz="0" w:space="0" w:color="auto"/>
        <w:right w:val="none" w:sz="0" w:space="0" w:color="auto"/>
      </w:divBdr>
      <w:divsChild>
        <w:div w:id="1672832873">
          <w:marLeft w:val="0"/>
          <w:marRight w:val="0"/>
          <w:marTop w:val="0"/>
          <w:marBottom w:val="0"/>
          <w:divBdr>
            <w:top w:val="none" w:sz="0" w:space="0" w:color="auto"/>
            <w:left w:val="none" w:sz="0" w:space="0" w:color="auto"/>
            <w:bottom w:val="none" w:sz="0" w:space="0" w:color="auto"/>
            <w:right w:val="none" w:sz="0" w:space="0" w:color="auto"/>
          </w:divBdr>
        </w:div>
        <w:div w:id="1580939963">
          <w:marLeft w:val="0"/>
          <w:marRight w:val="0"/>
          <w:marTop w:val="0"/>
          <w:marBottom w:val="0"/>
          <w:divBdr>
            <w:top w:val="none" w:sz="0" w:space="0" w:color="auto"/>
            <w:left w:val="none" w:sz="0" w:space="0" w:color="auto"/>
            <w:bottom w:val="none" w:sz="0" w:space="0" w:color="auto"/>
            <w:right w:val="none" w:sz="0" w:space="0" w:color="auto"/>
          </w:divBdr>
        </w:div>
        <w:div w:id="922104703">
          <w:marLeft w:val="0"/>
          <w:marRight w:val="0"/>
          <w:marTop w:val="0"/>
          <w:marBottom w:val="0"/>
          <w:divBdr>
            <w:top w:val="none" w:sz="0" w:space="0" w:color="auto"/>
            <w:left w:val="none" w:sz="0" w:space="0" w:color="auto"/>
            <w:bottom w:val="none" w:sz="0" w:space="0" w:color="auto"/>
            <w:right w:val="none" w:sz="0" w:space="0" w:color="auto"/>
          </w:divBdr>
        </w:div>
        <w:div w:id="380448365">
          <w:marLeft w:val="0"/>
          <w:marRight w:val="0"/>
          <w:marTop w:val="0"/>
          <w:marBottom w:val="0"/>
          <w:divBdr>
            <w:top w:val="none" w:sz="0" w:space="0" w:color="auto"/>
            <w:left w:val="none" w:sz="0" w:space="0" w:color="auto"/>
            <w:bottom w:val="none" w:sz="0" w:space="0" w:color="auto"/>
            <w:right w:val="none" w:sz="0" w:space="0" w:color="auto"/>
          </w:divBdr>
        </w:div>
        <w:div w:id="735976819">
          <w:marLeft w:val="0"/>
          <w:marRight w:val="0"/>
          <w:marTop w:val="0"/>
          <w:marBottom w:val="0"/>
          <w:divBdr>
            <w:top w:val="none" w:sz="0" w:space="0" w:color="auto"/>
            <w:left w:val="none" w:sz="0" w:space="0" w:color="auto"/>
            <w:bottom w:val="none" w:sz="0" w:space="0" w:color="auto"/>
            <w:right w:val="none" w:sz="0" w:space="0" w:color="auto"/>
          </w:divBdr>
        </w:div>
        <w:div w:id="1639677759">
          <w:marLeft w:val="0"/>
          <w:marRight w:val="0"/>
          <w:marTop w:val="0"/>
          <w:marBottom w:val="0"/>
          <w:divBdr>
            <w:top w:val="none" w:sz="0" w:space="0" w:color="auto"/>
            <w:left w:val="none" w:sz="0" w:space="0" w:color="auto"/>
            <w:bottom w:val="none" w:sz="0" w:space="0" w:color="auto"/>
            <w:right w:val="none" w:sz="0" w:space="0" w:color="auto"/>
          </w:divBdr>
        </w:div>
      </w:divsChild>
    </w:div>
    <w:div w:id="841549424">
      <w:bodyDiv w:val="1"/>
      <w:marLeft w:val="0"/>
      <w:marRight w:val="0"/>
      <w:marTop w:val="0"/>
      <w:marBottom w:val="0"/>
      <w:divBdr>
        <w:top w:val="none" w:sz="0" w:space="0" w:color="auto"/>
        <w:left w:val="none" w:sz="0" w:space="0" w:color="auto"/>
        <w:bottom w:val="none" w:sz="0" w:space="0" w:color="auto"/>
        <w:right w:val="none" w:sz="0" w:space="0" w:color="auto"/>
      </w:divBdr>
      <w:divsChild>
        <w:div w:id="1499349510">
          <w:marLeft w:val="0"/>
          <w:marRight w:val="0"/>
          <w:marTop w:val="0"/>
          <w:marBottom w:val="0"/>
          <w:divBdr>
            <w:top w:val="none" w:sz="0" w:space="0" w:color="auto"/>
            <w:left w:val="none" w:sz="0" w:space="0" w:color="auto"/>
            <w:bottom w:val="none" w:sz="0" w:space="0" w:color="auto"/>
            <w:right w:val="none" w:sz="0" w:space="0" w:color="auto"/>
          </w:divBdr>
        </w:div>
        <w:div w:id="75826459">
          <w:marLeft w:val="0"/>
          <w:marRight w:val="0"/>
          <w:marTop w:val="0"/>
          <w:marBottom w:val="0"/>
          <w:divBdr>
            <w:top w:val="none" w:sz="0" w:space="0" w:color="auto"/>
            <w:left w:val="none" w:sz="0" w:space="0" w:color="auto"/>
            <w:bottom w:val="none" w:sz="0" w:space="0" w:color="auto"/>
            <w:right w:val="none" w:sz="0" w:space="0" w:color="auto"/>
          </w:divBdr>
        </w:div>
        <w:div w:id="1752045565">
          <w:marLeft w:val="0"/>
          <w:marRight w:val="0"/>
          <w:marTop w:val="0"/>
          <w:marBottom w:val="0"/>
          <w:divBdr>
            <w:top w:val="none" w:sz="0" w:space="0" w:color="auto"/>
            <w:left w:val="none" w:sz="0" w:space="0" w:color="auto"/>
            <w:bottom w:val="none" w:sz="0" w:space="0" w:color="auto"/>
            <w:right w:val="none" w:sz="0" w:space="0" w:color="auto"/>
          </w:divBdr>
        </w:div>
        <w:div w:id="1115053739">
          <w:marLeft w:val="0"/>
          <w:marRight w:val="0"/>
          <w:marTop w:val="0"/>
          <w:marBottom w:val="0"/>
          <w:divBdr>
            <w:top w:val="none" w:sz="0" w:space="0" w:color="auto"/>
            <w:left w:val="none" w:sz="0" w:space="0" w:color="auto"/>
            <w:bottom w:val="none" w:sz="0" w:space="0" w:color="auto"/>
            <w:right w:val="none" w:sz="0" w:space="0" w:color="auto"/>
          </w:divBdr>
        </w:div>
        <w:div w:id="1872182740">
          <w:marLeft w:val="0"/>
          <w:marRight w:val="0"/>
          <w:marTop w:val="0"/>
          <w:marBottom w:val="0"/>
          <w:divBdr>
            <w:top w:val="none" w:sz="0" w:space="0" w:color="auto"/>
            <w:left w:val="none" w:sz="0" w:space="0" w:color="auto"/>
            <w:bottom w:val="none" w:sz="0" w:space="0" w:color="auto"/>
            <w:right w:val="none" w:sz="0" w:space="0" w:color="auto"/>
          </w:divBdr>
        </w:div>
        <w:div w:id="491408198">
          <w:marLeft w:val="0"/>
          <w:marRight w:val="0"/>
          <w:marTop w:val="0"/>
          <w:marBottom w:val="0"/>
          <w:divBdr>
            <w:top w:val="none" w:sz="0" w:space="0" w:color="auto"/>
            <w:left w:val="none" w:sz="0" w:space="0" w:color="auto"/>
            <w:bottom w:val="none" w:sz="0" w:space="0" w:color="auto"/>
            <w:right w:val="none" w:sz="0" w:space="0" w:color="auto"/>
          </w:divBdr>
          <w:divsChild>
            <w:div w:id="2077850153">
              <w:marLeft w:val="0"/>
              <w:marRight w:val="0"/>
              <w:marTop w:val="0"/>
              <w:marBottom w:val="0"/>
              <w:divBdr>
                <w:top w:val="none" w:sz="0" w:space="0" w:color="auto"/>
                <w:left w:val="none" w:sz="0" w:space="0" w:color="auto"/>
                <w:bottom w:val="none" w:sz="0" w:space="0" w:color="auto"/>
                <w:right w:val="none" w:sz="0" w:space="0" w:color="auto"/>
              </w:divBdr>
            </w:div>
          </w:divsChild>
        </w:div>
        <w:div w:id="1523981585">
          <w:marLeft w:val="0"/>
          <w:marRight w:val="0"/>
          <w:marTop w:val="0"/>
          <w:marBottom w:val="0"/>
          <w:divBdr>
            <w:top w:val="none" w:sz="0" w:space="0" w:color="auto"/>
            <w:left w:val="none" w:sz="0" w:space="0" w:color="auto"/>
            <w:bottom w:val="none" w:sz="0" w:space="0" w:color="auto"/>
            <w:right w:val="none" w:sz="0" w:space="0" w:color="auto"/>
          </w:divBdr>
        </w:div>
        <w:div w:id="684329522">
          <w:marLeft w:val="0"/>
          <w:marRight w:val="0"/>
          <w:marTop w:val="0"/>
          <w:marBottom w:val="0"/>
          <w:divBdr>
            <w:top w:val="none" w:sz="0" w:space="0" w:color="auto"/>
            <w:left w:val="none" w:sz="0" w:space="0" w:color="auto"/>
            <w:bottom w:val="none" w:sz="0" w:space="0" w:color="auto"/>
            <w:right w:val="none" w:sz="0" w:space="0" w:color="auto"/>
          </w:divBdr>
        </w:div>
      </w:divsChild>
    </w:div>
    <w:div w:id="845050392">
      <w:bodyDiv w:val="1"/>
      <w:marLeft w:val="0"/>
      <w:marRight w:val="0"/>
      <w:marTop w:val="0"/>
      <w:marBottom w:val="0"/>
      <w:divBdr>
        <w:top w:val="none" w:sz="0" w:space="0" w:color="auto"/>
        <w:left w:val="none" w:sz="0" w:space="0" w:color="auto"/>
        <w:bottom w:val="none" w:sz="0" w:space="0" w:color="auto"/>
        <w:right w:val="none" w:sz="0" w:space="0" w:color="auto"/>
      </w:divBdr>
      <w:divsChild>
        <w:div w:id="1388339773">
          <w:marLeft w:val="0"/>
          <w:marRight w:val="0"/>
          <w:marTop w:val="0"/>
          <w:marBottom w:val="0"/>
          <w:divBdr>
            <w:top w:val="none" w:sz="0" w:space="0" w:color="auto"/>
            <w:left w:val="none" w:sz="0" w:space="0" w:color="auto"/>
            <w:bottom w:val="none" w:sz="0" w:space="0" w:color="auto"/>
            <w:right w:val="none" w:sz="0" w:space="0" w:color="auto"/>
          </w:divBdr>
        </w:div>
        <w:div w:id="1545172819">
          <w:marLeft w:val="0"/>
          <w:marRight w:val="0"/>
          <w:marTop w:val="0"/>
          <w:marBottom w:val="0"/>
          <w:divBdr>
            <w:top w:val="none" w:sz="0" w:space="0" w:color="auto"/>
            <w:left w:val="none" w:sz="0" w:space="0" w:color="auto"/>
            <w:bottom w:val="none" w:sz="0" w:space="0" w:color="auto"/>
            <w:right w:val="none" w:sz="0" w:space="0" w:color="auto"/>
          </w:divBdr>
        </w:div>
        <w:div w:id="1267345009">
          <w:marLeft w:val="0"/>
          <w:marRight w:val="0"/>
          <w:marTop w:val="0"/>
          <w:marBottom w:val="0"/>
          <w:divBdr>
            <w:top w:val="none" w:sz="0" w:space="0" w:color="auto"/>
            <w:left w:val="none" w:sz="0" w:space="0" w:color="auto"/>
            <w:bottom w:val="none" w:sz="0" w:space="0" w:color="auto"/>
            <w:right w:val="none" w:sz="0" w:space="0" w:color="auto"/>
          </w:divBdr>
        </w:div>
        <w:div w:id="1183476405">
          <w:marLeft w:val="0"/>
          <w:marRight w:val="0"/>
          <w:marTop w:val="0"/>
          <w:marBottom w:val="0"/>
          <w:divBdr>
            <w:top w:val="none" w:sz="0" w:space="0" w:color="auto"/>
            <w:left w:val="none" w:sz="0" w:space="0" w:color="auto"/>
            <w:bottom w:val="none" w:sz="0" w:space="0" w:color="auto"/>
            <w:right w:val="none" w:sz="0" w:space="0" w:color="auto"/>
          </w:divBdr>
        </w:div>
        <w:div w:id="1338461114">
          <w:marLeft w:val="0"/>
          <w:marRight w:val="0"/>
          <w:marTop w:val="0"/>
          <w:marBottom w:val="0"/>
          <w:divBdr>
            <w:top w:val="none" w:sz="0" w:space="0" w:color="auto"/>
            <w:left w:val="none" w:sz="0" w:space="0" w:color="auto"/>
            <w:bottom w:val="none" w:sz="0" w:space="0" w:color="auto"/>
            <w:right w:val="none" w:sz="0" w:space="0" w:color="auto"/>
          </w:divBdr>
        </w:div>
        <w:div w:id="1209146932">
          <w:marLeft w:val="0"/>
          <w:marRight w:val="0"/>
          <w:marTop w:val="0"/>
          <w:marBottom w:val="0"/>
          <w:divBdr>
            <w:top w:val="none" w:sz="0" w:space="0" w:color="auto"/>
            <w:left w:val="none" w:sz="0" w:space="0" w:color="auto"/>
            <w:bottom w:val="none" w:sz="0" w:space="0" w:color="auto"/>
            <w:right w:val="none" w:sz="0" w:space="0" w:color="auto"/>
          </w:divBdr>
        </w:div>
        <w:div w:id="1244415416">
          <w:marLeft w:val="0"/>
          <w:marRight w:val="0"/>
          <w:marTop w:val="0"/>
          <w:marBottom w:val="0"/>
          <w:divBdr>
            <w:top w:val="none" w:sz="0" w:space="0" w:color="auto"/>
            <w:left w:val="none" w:sz="0" w:space="0" w:color="auto"/>
            <w:bottom w:val="none" w:sz="0" w:space="0" w:color="auto"/>
            <w:right w:val="none" w:sz="0" w:space="0" w:color="auto"/>
          </w:divBdr>
        </w:div>
      </w:divsChild>
    </w:div>
    <w:div w:id="860820136">
      <w:bodyDiv w:val="1"/>
      <w:marLeft w:val="0"/>
      <w:marRight w:val="0"/>
      <w:marTop w:val="0"/>
      <w:marBottom w:val="0"/>
      <w:divBdr>
        <w:top w:val="none" w:sz="0" w:space="0" w:color="auto"/>
        <w:left w:val="none" w:sz="0" w:space="0" w:color="auto"/>
        <w:bottom w:val="none" w:sz="0" w:space="0" w:color="auto"/>
        <w:right w:val="none" w:sz="0" w:space="0" w:color="auto"/>
      </w:divBdr>
      <w:divsChild>
        <w:div w:id="1220479779">
          <w:marLeft w:val="0"/>
          <w:marRight w:val="0"/>
          <w:marTop w:val="0"/>
          <w:marBottom w:val="0"/>
          <w:divBdr>
            <w:top w:val="none" w:sz="0" w:space="0" w:color="auto"/>
            <w:left w:val="none" w:sz="0" w:space="0" w:color="auto"/>
            <w:bottom w:val="none" w:sz="0" w:space="0" w:color="auto"/>
            <w:right w:val="none" w:sz="0" w:space="0" w:color="auto"/>
          </w:divBdr>
        </w:div>
        <w:div w:id="1182209177">
          <w:marLeft w:val="0"/>
          <w:marRight w:val="0"/>
          <w:marTop w:val="0"/>
          <w:marBottom w:val="0"/>
          <w:divBdr>
            <w:top w:val="none" w:sz="0" w:space="0" w:color="auto"/>
            <w:left w:val="none" w:sz="0" w:space="0" w:color="auto"/>
            <w:bottom w:val="none" w:sz="0" w:space="0" w:color="auto"/>
            <w:right w:val="none" w:sz="0" w:space="0" w:color="auto"/>
          </w:divBdr>
        </w:div>
        <w:div w:id="1097214094">
          <w:marLeft w:val="0"/>
          <w:marRight w:val="0"/>
          <w:marTop w:val="0"/>
          <w:marBottom w:val="0"/>
          <w:divBdr>
            <w:top w:val="none" w:sz="0" w:space="0" w:color="auto"/>
            <w:left w:val="none" w:sz="0" w:space="0" w:color="auto"/>
            <w:bottom w:val="none" w:sz="0" w:space="0" w:color="auto"/>
            <w:right w:val="none" w:sz="0" w:space="0" w:color="auto"/>
          </w:divBdr>
        </w:div>
        <w:div w:id="1660622228">
          <w:marLeft w:val="0"/>
          <w:marRight w:val="0"/>
          <w:marTop w:val="0"/>
          <w:marBottom w:val="0"/>
          <w:divBdr>
            <w:top w:val="none" w:sz="0" w:space="0" w:color="auto"/>
            <w:left w:val="none" w:sz="0" w:space="0" w:color="auto"/>
            <w:bottom w:val="none" w:sz="0" w:space="0" w:color="auto"/>
            <w:right w:val="none" w:sz="0" w:space="0" w:color="auto"/>
          </w:divBdr>
        </w:div>
        <w:div w:id="1314408923">
          <w:marLeft w:val="0"/>
          <w:marRight w:val="0"/>
          <w:marTop w:val="0"/>
          <w:marBottom w:val="0"/>
          <w:divBdr>
            <w:top w:val="none" w:sz="0" w:space="0" w:color="auto"/>
            <w:left w:val="none" w:sz="0" w:space="0" w:color="auto"/>
            <w:bottom w:val="none" w:sz="0" w:space="0" w:color="auto"/>
            <w:right w:val="none" w:sz="0" w:space="0" w:color="auto"/>
          </w:divBdr>
        </w:div>
        <w:div w:id="2035114106">
          <w:marLeft w:val="0"/>
          <w:marRight w:val="0"/>
          <w:marTop w:val="0"/>
          <w:marBottom w:val="0"/>
          <w:divBdr>
            <w:top w:val="none" w:sz="0" w:space="0" w:color="auto"/>
            <w:left w:val="none" w:sz="0" w:space="0" w:color="auto"/>
            <w:bottom w:val="none" w:sz="0" w:space="0" w:color="auto"/>
            <w:right w:val="none" w:sz="0" w:space="0" w:color="auto"/>
          </w:divBdr>
        </w:div>
        <w:div w:id="1264340168">
          <w:marLeft w:val="0"/>
          <w:marRight w:val="0"/>
          <w:marTop w:val="0"/>
          <w:marBottom w:val="0"/>
          <w:divBdr>
            <w:top w:val="none" w:sz="0" w:space="0" w:color="auto"/>
            <w:left w:val="none" w:sz="0" w:space="0" w:color="auto"/>
            <w:bottom w:val="none" w:sz="0" w:space="0" w:color="auto"/>
            <w:right w:val="none" w:sz="0" w:space="0" w:color="auto"/>
          </w:divBdr>
        </w:div>
      </w:divsChild>
    </w:div>
    <w:div w:id="891968106">
      <w:bodyDiv w:val="1"/>
      <w:marLeft w:val="0"/>
      <w:marRight w:val="0"/>
      <w:marTop w:val="0"/>
      <w:marBottom w:val="0"/>
      <w:divBdr>
        <w:top w:val="none" w:sz="0" w:space="0" w:color="auto"/>
        <w:left w:val="none" w:sz="0" w:space="0" w:color="auto"/>
        <w:bottom w:val="none" w:sz="0" w:space="0" w:color="auto"/>
        <w:right w:val="none" w:sz="0" w:space="0" w:color="auto"/>
      </w:divBdr>
      <w:divsChild>
        <w:div w:id="87043490">
          <w:marLeft w:val="0"/>
          <w:marRight w:val="0"/>
          <w:marTop w:val="0"/>
          <w:marBottom w:val="0"/>
          <w:divBdr>
            <w:top w:val="none" w:sz="0" w:space="0" w:color="auto"/>
            <w:left w:val="none" w:sz="0" w:space="0" w:color="auto"/>
            <w:bottom w:val="none" w:sz="0" w:space="0" w:color="auto"/>
            <w:right w:val="none" w:sz="0" w:space="0" w:color="auto"/>
          </w:divBdr>
          <w:divsChild>
            <w:div w:id="1559589174">
              <w:marLeft w:val="0"/>
              <w:marRight w:val="0"/>
              <w:marTop w:val="0"/>
              <w:marBottom w:val="0"/>
              <w:divBdr>
                <w:top w:val="none" w:sz="0" w:space="0" w:color="auto"/>
                <w:left w:val="none" w:sz="0" w:space="0" w:color="auto"/>
                <w:bottom w:val="none" w:sz="0" w:space="0" w:color="auto"/>
                <w:right w:val="none" w:sz="0" w:space="0" w:color="auto"/>
              </w:divBdr>
            </w:div>
            <w:div w:id="1341930630">
              <w:marLeft w:val="0"/>
              <w:marRight w:val="0"/>
              <w:marTop w:val="0"/>
              <w:marBottom w:val="0"/>
              <w:divBdr>
                <w:top w:val="none" w:sz="0" w:space="0" w:color="auto"/>
                <w:left w:val="none" w:sz="0" w:space="0" w:color="auto"/>
                <w:bottom w:val="none" w:sz="0" w:space="0" w:color="auto"/>
                <w:right w:val="none" w:sz="0" w:space="0" w:color="auto"/>
              </w:divBdr>
            </w:div>
            <w:div w:id="567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10300">
      <w:bodyDiv w:val="1"/>
      <w:marLeft w:val="0"/>
      <w:marRight w:val="0"/>
      <w:marTop w:val="0"/>
      <w:marBottom w:val="0"/>
      <w:divBdr>
        <w:top w:val="none" w:sz="0" w:space="0" w:color="auto"/>
        <w:left w:val="none" w:sz="0" w:space="0" w:color="auto"/>
        <w:bottom w:val="none" w:sz="0" w:space="0" w:color="auto"/>
        <w:right w:val="none" w:sz="0" w:space="0" w:color="auto"/>
      </w:divBdr>
      <w:divsChild>
        <w:div w:id="1813908677">
          <w:marLeft w:val="0"/>
          <w:marRight w:val="0"/>
          <w:marTop w:val="0"/>
          <w:marBottom w:val="0"/>
          <w:divBdr>
            <w:top w:val="none" w:sz="0" w:space="0" w:color="auto"/>
            <w:left w:val="none" w:sz="0" w:space="0" w:color="auto"/>
            <w:bottom w:val="none" w:sz="0" w:space="0" w:color="auto"/>
            <w:right w:val="none" w:sz="0" w:space="0" w:color="auto"/>
          </w:divBdr>
        </w:div>
        <w:div w:id="1595475531">
          <w:marLeft w:val="0"/>
          <w:marRight w:val="0"/>
          <w:marTop w:val="0"/>
          <w:marBottom w:val="0"/>
          <w:divBdr>
            <w:top w:val="none" w:sz="0" w:space="0" w:color="auto"/>
            <w:left w:val="none" w:sz="0" w:space="0" w:color="auto"/>
            <w:bottom w:val="none" w:sz="0" w:space="0" w:color="auto"/>
            <w:right w:val="none" w:sz="0" w:space="0" w:color="auto"/>
          </w:divBdr>
        </w:div>
        <w:div w:id="1839693605">
          <w:marLeft w:val="0"/>
          <w:marRight w:val="0"/>
          <w:marTop w:val="0"/>
          <w:marBottom w:val="0"/>
          <w:divBdr>
            <w:top w:val="none" w:sz="0" w:space="0" w:color="auto"/>
            <w:left w:val="none" w:sz="0" w:space="0" w:color="auto"/>
            <w:bottom w:val="none" w:sz="0" w:space="0" w:color="auto"/>
            <w:right w:val="none" w:sz="0" w:space="0" w:color="auto"/>
          </w:divBdr>
        </w:div>
        <w:div w:id="1772703278">
          <w:marLeft w:val="0"/>
          <w:marRight w:val="0"/>
          <w:marTop w:val="0"/>
          <w:marBottom w:val="0"/>
          <w:divBdr>
            <w:top w:val="none" w:sz="0" w:space="0" w:color="auto"/>
            <w:left w:val="none" w:sz="0" w:space="0" w:color="auto"/>
            <w:bottom w:val="none" w:sz="0" w:space="0" w:color="auto"/>
            <w:right w:val="none" w:sz="0" w:space="0" w:color="auto"/>
          </w:divBdr>
        </w:div>
        <w:div w:id="1373992168">
          <w:marLeft w:val="0"/>
          <w:marRight w:val="0"/>
          <w:marTop w:val="0"/>
          <w:marBottom w:val="0"/>
          <w:divBdr>
            <w:top w:val="none" w:sz="0" w:space="0" w:color="auto"/>
            <w:left w:val="none" w:sz="0" w:space="0" w:color="auto"/>
            <w:bottom w:val="none" w:sz="0" w:space="0" w:color="auto"/>
            <w:right w:val="none" w:sz="0" w:space="0" w:color="auto"/>
          </w:divBdr>
        </w:div>
        <w:div w:id="524753182">
          <w:marLeft w:val="0"/>
          <w:marRight w:val="0"/>
          <w:marTop w:val="0"/>
          <w:marBottom w:val="0"/>
          <w:divBdr>
            <w:top w:val="none" w:sz="0" w:space="0" w:color="auto"/>
            <w:left w:val="none" w:sz="0" w:space="0" w:color="auto"/>
            <w:bottom w:val="none" w:sz="0" w:space="0" w:color="auto"/>
            <w:right w:val="none" w:sz="0" w:space="0" w:color="auto"/>
          </w:divBdr>
        </w:div>
      </w:divsChild>
    </w:div>
    <w:div w:id="899678319">
      <w:bodyDiv w:val="1"/>
      <w:marLeft w:val="0"/>
      <w:marRight w:val="0"/>
      <w:marTop w:val="0"/>
      <w:marBottom w:val="0"/>
      <w:divBdr>
        <w:top w:val="none" w:sz="0" w:space="0" w:color="auto"/>
        <w:left w:val="none" w:sz="0" w:space="0" w:color="auto"/>
        <w:bottom w:val="none" w:sz="0" w:space="0" w:color="auto"/>
        <w:right w:val="none" w:sz="0" w:space="0" w:color="auto"/>
      </w:divBdr>
      <w:divsChild>
        <w:div w:id="2108692296">
          <w:marLeft w:val="0"/>
          <w:marRight w:val="0"/>
          <w:marTop w:val="0"/>
          <w:marBottom w:val="0"/>
          <w:divBdr>
            <w:top w:val="none" w:sz="0" w:space="0" w:color="auto"/>
            <w:left w:val="none" w:sz="0" w:space="0" w:color="auto"/>
            <w:bottom w:val="none" w:sz="0" w:space="0" w:color="auto"/>
            <w:right w:val="none" w:sz="0" w:space="0" w:color="auto"/>
          </w:divBdr>
        </w:div>
        <w:div w:id="581259639">
          <w:marLeft w:val="0"/>
          <w:marRight w:val="0"/>
          <w:marTop w:val="0"/>
          <w:marBottom w:val="0"/>
          <w:divBdr>
            <w:top w:val="none" w:sz="0" w:space="0" w:color="auto"/>
            <w:left w:val="none" w:sz="0" w:space="0" w:color="auto"/>
            <w:bottom w:val="none" w:sz="0" w:space="0" w:color="auto"/>
            <w:right w:val="none" w:sz="0" w:space="0" w:color="auto"/>
          </w:divBdr>
        </w:div>
        <w:div w:id="1497067080">
          <w:marLeft w:val="0"/>
          <w:marRight w:val="0"/>
          <w:marTop w:val="0"/>
          <w:marBottom w:val="0"/>
          <w:divBdr>
            <w:top w:val="none" w:sz="0" w:space="0" w:color="auto"/>
            <w:left w:val="none" w:sz="0" w:space="0" w:color="auto"/>
            <w:bottom w:val="none" w:sz="0" w:space="0" w:color="auto"/>
            <w:right w:val="none" w:sz="0" w:space="0" w:color="auto"/>
          </w:divBdr>
        </w:div>
        <w:div w:id="1513759341">
          <w:marLeft w:val="0"/>
          <w:marRight w:val="0"/>
          <w:marTop w:val="0"/>
          <w:marBottom w:val="0"/>
          <w:divBdr>
            <w:top w:val="none" w:sz="0" w:space="0" w:color="auto"/>
            <w:left w:val="none" w:sz="0" w:space="0" w:color="auto"/>
            <w:bottom w:val="none" w:sz="0" w:space="0" w:color="auto"/>
            <w:right w:val="none" w:sz="0" w:space="0" w:color="auto"/>
          </w:divBdr>
        </w:div>
        <w:div w:id="1384020728">
          <w:marLeft w:val="0"/>
          <w:marRight w:val="0"/>
          <w:marTop w:val="0"/>
          <w:marBottom w:val="0"/>
          <w:divBdr>
            <w:top w:val="none" w:sz="0" w:space="0" w:color="auto"/>
            <w:left w:val="none" w:sz="0" w:space="0" w:color="auto"/>
            <w:bottom w:val="none" w:sz="0" w:space="0" w:color="auto"/>
            <w:right w:val="none" w:sz="0" w:space="0" w:color="auto"/>
          </w:divBdr>
        </w:div>
        <w:div w:id="770080728">
          <w:marLeft w:val="0"/>
          <w:marRight w:val="0"/>
          <w:marTop w:val="0"/>
          <w:marBottom w:val="0"/>
          <w:divBdr>
            <w:top w:val="none" w:sz="0" w:space="0" w:color="auto"/>
            <w:left w:val="none" w:sz="0" w:space="0" w:color="auto"/>
            <w:bottom w:val="none" w:sz="0" w:space="0" w:color="auto"/>
            <w:right w:val="none" w:sz="0" w:space="0" w:color="auto"/>
          </w:divBdr>
        </w:div>
      </w:divsChild>
    </w:div>
    <w:div w:id="910122411">
      <w:bodyDiv w:val="1"/>
      <w:marLeft w:val="0"/>
      <w:marRight w:val="0"/>
      <w:marTop w:val="0"/>
      <w:marBottom w:val="0"/>
      <w:divBdr>
        <w:top w:val="none" w:sz="0" w:space="0" w:color="auto"/>
        <w:left w:val="none" w:sz="0" w:space="0" w:color="auto"/>
        <w:bottom w:val="none" w:sz="0" w:space="0" w:color="auto"/>
        <w:right w:val="none" w:sz="0" w:space="0" w:color="auto"/>
      </w:divBdr>
      <w:divsChild>
        <w:div w:id="932125326">
          <w:marLeft w:val="0"/>
          <w:marRight w:val="0"/>
          <w:marTop w:val="0"/>
          <w:marBottom w:val="0"/>
          <w:divBdr>
            <w:top w:val="none" w:sz="0" w:space="0" w:color="auto"/>
            <w:left w:val="none" w:sz="0" w:space="0" w:color="auto"/>
            <w:bottom w:val="none" w:sz="0" w:space="0" w:color="auto"/>
            <w:right w:val="none" w:sz="0" w:space="0" w:color="auto"/>
          </w:divBdr>
        </w:div>
        <w:div w:id="1271862153">
          <w:marLeft w:val="0"/>
          <w:marRight w:val="0"/>
          <w:marTop w:val="0"/>
          <w:marBottom w:val="0"/>
          <w:divBdr>
            <w:top w:val="none" w:sz="0" w:space="0" w:color="auto"/>
            <w:left w:val="none" w:sz="0" w:space="0" w:color="auto"/>
            <w:bottom w:val="none" w:sz="0" w:space="0" w:color="auto"/>
            <w:right w:val="none" w:sz="0" w:space="0" w:color="auto"/>
          </w:divBdr>
        </w:div>
        <w:div w:id="90705869">
          <w:marLeft w:val="0"/>
          <w:marRight w:val="0"/>
          <w:marTop w:val="0"/>
          <w:marBottom w:val="0"/>
          <w:divBdr>
            <w:top w:val="none" w:sz="0" w:space="0" w:color="auto"/>
            <w:left w:val="none" w:sz="0" w:space="0" w:color="auto"/>
            <w:bottom w:val="none" w:sz="0" w:space="0" w:color="auto"/>
            <w:right w:val="none" w:sz="0" w:space="0" w:color="auto"/>
          </w:divBdr>
        </w:div>
        <w:div w:id="1172915692">
          <w:marLeft w:val="0"/>
          <w:marRight w:val="0"/>
          <w:marTop w:val="0"/>
          <w:marBottom w:val="0"/>
          <w:divBdr>
            <w:top w:val="none" w:sz="0" w:space="0" w:color="auto"/>
            <w:left w:val="none" w:sz="0" w:space="0" w:color="auto"/>
            <w:bottom w:val="none" w:sz="0" w:space="0" w:color="auto"/>
            <w:right w:val="none" w:sz="0" w:space="0" w:color="auto"/>
          </w:divBdr>
        </w:div>
        <w:div w:id="64030653">
          <w:marLeft w:val="0"/>
          <w:marRight w:val="0"/>
          <w:marTop w:val="0"/>
          <w:marBottom w:val="0"/>
          <w:divBdr>
            <w:top w:val="none" w:sz="0" w:space="0" w:color="auto"/>
            <w:left w:val="none" w:sz="0" w:space="0" w:color="auto"/>
            <w:bottom w:val="none" w:sz="0" w:space="0" w:color="auto"/>
            <w:right w:val="none" w:sz="0" w:space="0" w:color="auto"/>
          </w:divBdr>
        </w:div>
        <w:div w:id="1954045425">
          <w:marLeft w:val="0"/>
          <w:marRight w:val="0"/>
          <w:marTop w:val="0"/>
          <w:marBottom w:val="0"/>
          <w:divBdr>
            <w:top w:val="none" w:sz="0" w:space="0" w:color="auto"/>
            <w:left w:val="none" w:sz="0" w:space="0" w:color="auto"/>
            <w:bottom w:val="none" w:sz="0" w:space="0" w:color="auto"/>
            <w:right w:val="none" w:sz="0" w:space="0" w:color="auto"/>
          </w:divBdr>
        </w:div>
        <w:div w:id="239683063">
          <w:marLeft w:val="0"/>
          <w:marRight w:val="0"/>
          <w:marTop w:val="0"/>
          <w:marBottom w:val="0"/>
          <w:divBdr>
            <w:top w:val="none" w:sz="0" w:space="0" w:color="auto"/>
            <w:left w:val="none" w:sz="0" w:space="0" w:color="auto"/>
            <w:bottom w:val="none" w:sz="0" w:space="0" w:color="auto"/>
            <w:right w:val="none" w:sz="0" w:space="0" w:color="auto"/>
          </w:divBdr>
        </w:div>
      </w:divsChild>
    </w:div>
    <w:div w:id="973100988">
      <w:bodyDiv w:val="1"/>
      <w:marLeft w:val="0"/>
      <w:marRight w:val="0"/>
      <w:marTop w:val="0"/>
      <w:marBottom w:val="0"/>
      <w:divBdr>
        <w:top w:val="none" w:sz="0" w:space="0" w:color="auto"/>
        <w:left w:val="none" w:sz="0" w:space="0" w:color="auto"/>
        <w:bottom w:val="none" w:sz="0" w:space="0" w:color="auto"/>
        <w:right w:val="none" w:sz="0" w:space="0" w:color="auto"/>
      </w:divBdr>
      <w:divsChild>
        <w:div w:id="834683166">
          <w:marLeft w:val="0"/>
          <w:marRight w:val="0"/>
          <w:marTop w:val="0"/>
          <w:marBottom w:val="0"/>
          <w:divBdr>
            <w:top w:val="none" w:sz="0" w:space="0" w:color="auto"/>
            <w:left w:val="none" w:sz="0" w:space="0" w:color="auto"/>
            <w:bottom w:val="none" w:sz="0" w:space="0" w:color="auto"/>
            <w:right w:val="none" w:sz="0" w:space="0" w:color="auto"/>
          </w:divBdr>
        </w:div>
        <w:div w:id="1077022443">
          <w:marLeft w:val="0"/>
          <w:marRight w:val="0"/>
          <w:marTop w:val="0"/>
          <w:marBottom w:val="0"/>
          <w:divBdr>
            <w:top w:val="none" w:sz="0" w:space="0" w:color="auto"/>
            <w:left w:val="none" w:sz="0" w:space="0" w:color="auto"/>
            <w:bottom w:val="none" w:sz="0" w:space="0" w:color="auto"/>
            <w:right w:val="none" w:sz="0" w:space="0" w:color="auto"/>
          </w:divBdr>
        </w:div>
        <w:div w:id="714816266">
          <w:marLeft w:val="0"/>
          <w:marRight w:val="0"/>
          <w:marTop w:val="0"/>
          <w:marBottom w:val="0"/>
          <w:divBdr>
            <w:top w:val="none" w:sz="0" w:space="0" w:color="auto"/>
            <w:left w:val="none" w:sz="0" w:space="0" w:color="auto"/>
            <w:bottom w:val="none" w:sz="0" w:space="0" w:color="auto"/>
            <w:right w:val="none" w:sz="0" w:space="0" w:color="auto"/>
          </w:divBdr>
          <w:divsChild>
            <w:div w:id="803427822">
              <w:marLeft w:val="0"/>
              <w:marRight w:val="0"/>
              <w:marTop w:val="0"/>
              <w:marBottom w:val="0"/>
              <w:divBdr>
                <w:top w:val="none" w:sz="0" w:space="0" w:color="auto"/>
                <w:left w:val="none" w:sz="0" w:space="0" w:color="auto"/>
                <w:bottom w:val="none" w:sz="0" w:space="0" w:color="auto"/>
                <w:right w:val="none" w:sz="0" w:space="0" w:color="auto"/>
              </w:divBdr>
              <w:divsChild>
                <w:div w:id="10576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37984">
          <w:marLeft w:val="0"/>
          <w:marRight w:val="0"/>
          <w:marTop w:val="0"/>
          <w:marBottom w:val="0"/>
          <w:divBdr>
            <w:top w:val="none" w:sz="0" w:space="0" w:color="auto"/>
            <w:left w:val="none" w:sz="0" w:space="0" w:color="auto"/>
            <w:bottom w:val="none" w:sz="0" w:space="0" w:color="auto"/>
            <w:right w:val="none" w:sz="0" w:space="0" w:color="auto"/>
          </w:divBdr>
        </w:div>
        <w:div w:id="32968073">
          <w:marLeft w:val="0"/>
          <w:marRight w:val="0"/>
          <w:marTop w:val="0"/>
          <w:marBottom w:val="0"/>
          <w:divBdr>
            <w:top w:val="none" w:sz="0" w:space="0" w:color="auto"/>
            <w:left w:val="none" w:sz="0" w:space="0" w:color="auto"/>
            <w:bottom w:val="none" w:sz="0" w:space="0" w:color="auto"/>
            <w:right w:val="none" w:sz="0" w:space="0" w:color="auto"/>
          </w:divBdr>
          <w:divsChild>
            <w:div w:id="1161315229">
              <w:marLeft w:val="0"/>
              <w:marRight w:val="0"/>
              <w:marTop w:val="0"/>
              <w:marBottom w:val="0"/>
              <w:divBdr>
                <w:top w:val="none" w:sz="0" w:space="0" w:color="auto"/>
                <w:left w:val="none" w:sz="0" w:space="0" w:color="auto"/>
                <w:bottom w:val="none" w:sz="0" w:space="0" w:color="auto"/>
                <w:right w:val="none" w:sz="0" w:space="0" w:color="auto"/>
              </w:divBdr>
              <w:divsChild>
                <w:div w:id="87793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8861">
          <w:marLeft w:val="0"/>
          <w:marRight w:val="0"/>
          <w:marTop w:val="0"/>
          <w:marBottom w:val="0"/>
          <w:divBdr>
            <w:top w:val="none" w:sz="0" w:space="0" w:color="auto"/>
            <w:left w:val="none" w:sz="0" w:space="0" w:color="auto"/>
            <w:bottom w:val="none" w:sz="0" w:space="0" w:color="auto"/>
            <w:right w:val="none" w:sz="0" w:space="0" w:color="auto"/>
          </w:divBdr>
          <w:divsChild>
            <w:div w:id="388454302">
              <w:marLeft w:val="0"/>
              <w:marRight w:val="0"/>
              <w:marTop w:val="0"/>
              <w:marBottom w:val="0"/>
              <w:divBdr>
                <w:top w:val="none" w:sz="0" w:space="0" w:color="auto"/>
                <w:left w:val="none" w:sz="0" w:space="0" w:color="auto"/>
                <w:bottom w:val="none" w:sz="0" w:space="0" w:color="auto"/>
                <w:right w:val="none" w:sz="0" w:space="0" w:color="auto"/>
              </w:divBdr>
            </w:div>
          </w:divsChild>
        </w:div>
        <w:div w:id="1525248481">
          <w:marLeft w:val="0"/>
          <w:marRight w:val="0"/>
          <w:marTop w:val="0"/>
          <w:marBottom w:val="0"/>
          <w:divBdr>
            <w:top w:val="none" w:sz="0" w:space="0" w:color="auto"/>
            <w:left w:val="none" w:sz="0" w:space="0" w:color="auto"/>
            <w:bottom w:val="none" w:sz="0" w:space="0" w:color="auto"/>
            <w:right w:val="none" w:sz="0" w:space="0" w:color="auto"/>
          </w:divBdr>
        </w:div>
        <w:div w:id="1633637990">
          <w:marLeft w:val="0"/>
          <w:marRight w:val="0"/>
          <w:marTop w:val="0"/>
          <w:marBottom w:val="0"/>
          <w:divBdr>
            <w:top w:val="none" w:sz="0" w:space="0" w:color="auto"/>
            <w:left w:val="none" w:sz="0" w:space="0" w:color="auto"/>
            <w:bottom w:val="none" w:sz="0" w:space="0" w:color="auto"/>
            <w:right w:val="none" w:sz="0" w:space="0" w:color="auto"/>
          </w:divBdr>
        </w:div>
      </w:divsChild>
    </w:div>
    <w:div w:id="1002664845">
      <w:bodyDiv w:val="1"/>
      <w:marLeft w:val="0"/>
      <w:marRight w:val="0"/>
      <w:marTop w:val="0"/>
      <w:marBottom w:val="0"/>
      <w:divBdr>
        <w:top w:val="none" w:sz="0" w:space="0" w:color="auto"/>
        <w:left w:val="none" w:sz="0" w:space="0" w:color="auto"/>
        <w:bottom w:val="none" w:sz="0" w:space="0" w:color="auto"/>
        <w:right w:val="none" w:sz="0" w:space="0" w:color="auto"/>
      </w:divBdr>
      <w:divsChild>
        <w:div w:id="47997409">
          <w:marLeft w:val="0"/>
          <w:marRight w:val="0"/>
          <w:marTop w:val="0"/>
          <w:marBottom w:val="0"/>
          <w:divBdr>
            <w:top w:val="none" w:sz="0" w:space="0" w:color="auto"/>
            <w:left w:val="none" w:sz="0" w:space="0" w:color="auto"/>
            <w:bottom w:val="none" w:sz="0" w:space="0" w:color="auto"/>
            <w:right w:val="none" w:sz="0" w:space="0" w:color="auto"/>
          </w:divBdr>
        </w:div>
        <w:div w:id="749469824">
          <w:marLeft w:val="0"/>
          <w:marRight w:val="0"/>
          <w:marTop w:val="0"/>
          <w:marBottom w:val="0"/>
          <w:divBdr>
            <w:top w:val="none" w:sz="0" w:space="0" w:color="auto"/>
            <w:left w:val="none" w:sz="0" w:space="0" w:color="auto"/>
            <w:bottom w:val="none" w:sz="0" w:space="0" w:color="auto"/>
            <w:right w:val="none" w:sz="0" w:space="0" w:color="auto"/>
          </w:divBdr>
        </w:div>
        <w:div w:id="1145052805">
          <w:marLeft w:val="0"/>
          <w:marRight w:val="0"/>
          <w:marTop w:val="0"/>
          <w:marBottom w:val="0"/>
          <w:divBdr>
            <w:top w:val="none" w:sz="0" w:space="0" w:color="auto"/>
            <w:left w:val="none" w:sz="0" w:space="0" w:color="auto"/>
            <w:bottom w:val="none" w:sz="0" w:space="0" w:color="auto"/>
            <w:right w:val="none" w:sz="0" w:space="0" w:color="auto"/>
          </w:divBdr>
          <w:divsChild>
            <w:div w:id="452139325">
              <w:marLeft w:val="0"/>
              <w:marRight w:val="0"/>
              <w:marTop w:val="0"/>
              <w:marBottom w:val="0"/>
              <w:divBdr>
                <w:top w:val="none" w:sz="0" w:space="0" w:color="auto"/>
                <w:left w:val="none" w:sz="0" w:space="0" w:color="auto"/>
                <w:bottom w:val="none" w:sz="0" w:space="0" w:color="auto"/>
                <w:right w:val="none" w:sz="0" w:space="0" w:color="auto"/>
              </w:divBdr>
              <w:divsChild>
                <w:div w:id="8826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6807">
          <w:marLeft w:val="0"/>
          <w:marRight w:val="0"/>
          <w:marTop w:val="0"/>
          <w:marBottom w:val="0"/>
          <w:divBdr>
            <w:top w:val="none" w:sz="0" w:space="0" w:color="auto"/>
            <w:left w:val="none" w:sz="0" w:space="0" w:color="auto"/>
            <w:bottom w:val="none" w:sz="0" w:space="0" w:color="auto"/>
            <w:right w:val="none" w:sz="0" w:space="0" w:color="auto"/>
          </w:divBdr>
        </w:div>
        <w:div w:id="12273366">
          <w:marLeft w:val="0"/>
          <w:marRight w:val="0"/>
          <w:marTop w:val="0"/>
          <w:marBottom w:val="0"/>
          <w:divBdr>
            <w:top w:val="none" w:sz="0" w:space="0" w:color="auto"/>
            <w:left w:val="none" w:sz="0" w:space="0" w:color="auto"/>
            <w:bottom w:val="none" w:sz="0" w:space="0" w:color="auto"/>
            <w:right w:val="none" w:sz="0" w:space="0" w:color="auto"/>
          </w:divBdr>
        </w:div>
        <w:div w:id="603536602">
          <w:marLeft w:val="0"/>
          <w:marRight w:val="0"/>
          <w:marTop w:val="0"/>
          <w:marBottom w:val="0"/>
          <w:divBdr>
            <w:top w:val="none" w:sz="0" w:space="0" w:color="auto"/>
            <w:left w:val="none" w:sz="0" w:space="0" w:color="auto"/>
            <w:bottom w:val="none" w:sz="0" w:space="0" w:color="auto"/>
            <w:right w:val="none" w:sz="0" w:space="0" w:color="auto"/>
          </w:divBdr>
          <w:divsChild>
            <w:div w:id="637996968">
              <w:marLeft w:val="0"/>
              <w:marRight w:val="0"/>
              <w:marTop w:val="0"/>
              <w:marBottom w:val="0"/>
              <w:divBdr>
                <w:top w:val="none" w:sz="0" w:space="0" w:color="auto"/>
                <w:left w:val="none" w:sz="0" w:space="0" w:color="auto"/>
                <w:bottom w:val="none" w:sz="0" w:space="0" w:color="auto"/>
                <w:right w:val="none" w:sz="0" w:space="0" w:color="auto"/>
              </w:divBdr>
            </w:div>
          </w:divsChild>
        </w:div>
        <w:div w:id="1121731192">
          <w:marLeft w:val="0"/>
          <w:marRight w:val="0"/>
          <w:marTop w:val="0"/>
          <w:marBottom w:val="0"/>
          <w:divBdr>
            <w:top w:val="none" w:sz="0" w:space="0" w:color="auto"/>
            <w:left w:val="none" w:sz="0" w:space="0" w:color="auto"/>
            <w:bottom w:val="none" w:sz="0" w:space="0" w:color="auto"/>
            <w:right w:val="none" w:sz="0" w:space="0" w:color="auto"/>
          </w:divBdr>
          <w:divsChild>
            <w:div w:id="466239954">
              <w:marLeft w:val="0"/>
              <w:marRight w:val="0"/>
              <w:marTop w:val="0"/>
              <w:marBottom w:val="0"/>
              <w:divBdr>
                <w:top w:val="none" w:sz="0" w:space="0" w:color="auto"/>
                <w:left w:val="none" w:sz="0" w:space="0" w:color="auto"/>
                <w:bottom w:val="none" w:sz="0" w:space="0" w:color="auto"/>
                <w:right w:val="none" w:sz="0" w:space="0" w:color="auto"/>
              </w:divBdr>
            </w:div>
          </w:divsChild>
        </w:div>
        <w:div w:id="448008490">
          <w:marLeft w:val="0"/>
          <w:marRight w:val="0"/>
          <w:marTop w:val="0"/>
          <w:marBottom w:val="0"/>
          <w:divBdr>
            <w:top w:val="none" w:sz="0" w:space="0" w:color="auto"/>
            <w:left w:val="none" w:sz="0" w:space="0" w:color="auto"/>
            <w:bottom w:val="none" w:sz="0" w:space="0" w:color="auto"/>
            <w:right w:val="none" w:sz="0" w:space="0" w:color="auto"/>
          </w:divBdr>
        </w:div>
        <w:div w:id="2112621493">
          <w:marLeft w:val="0"/>
          <w:marRight w:val="0"/>
          <w:marTop w:val="0"/>
          <w:marBottom w:val="0"/>
          <w:divBdr>
            <w:top w:val="none" w:sz="0" w:space="0" w:color="auto"/>
            <w:left w:val="none" w:sz="0" w:space="0" w:color="auto"/>
            <w:bottom w:val="none" w:sz="0" w:space="0" w:color="auto"/>
            <w:right w:val="none" w:sz="0" w:space="0" w:color="auto"/>
          </w:divBdr>
        </w:div>
      </w:divsChild>
    </w:div>
    <w:div w:id="1005861112">
      <w:bodyDiv w:val="1"/>
      <w:marLeft w:val="0"/>
      <w:marRight w:val="0"/>
      <w:marTop w:val="0"/>
      <w:marBottom w:val="0"/>
      <w:divBdr>
        <w:top w:val="none" w:sz="0" w:space="0" w:color="auto"/>
        <w:left w:val="none" w:sz="0" w:space="0" w:color="auto"/>
        <w:bottom w:val="none" w:sz="0" w:space="0" w:color="auto"/>
        <w:right w:val="none" w:sz="0" w:space="0" w:color="auto"/>
      </w:divBdr>
      <w:divsChild>
        <w:div w:id="1441222303">
          <w:marLeft w:val="0"/>
          <w:marRight w:val="0"/>
          <w:marTop w:val="0"/>
          <w:marBottom w:val="0"/>
          <w:divBdr>
            <w:top w:val="none" w:sz="0" w:space="0" w:color="auto"/>
            <w:left w:val="none" w:sz="0" w:space="0" w:color="auto"/>
            <w:bottom w:val="none" w:sz="0" w:space="0" w:color="auto"/>
            <w:right w:val="none" w:sz="0" w:space="0" w:color="auto"/>
          </w:divBdr>
        </w:div>
        <w:div w:id="1085224327">
          <w:marLeft w:val="0"/>
          <w:marRight w:val="0"/>
          <w:marTop w:val="0"/>
          <w:marBottom w:val="0"/>
          <w:divBdr>
            <w:top w:val="none" w:sz="0" w:space="0" w:color="auto"/>
            <w:left w:val="none" w:sz="0" w:space="0" w:color="auto"/>
            <w:bottom w:val="none" w:sz="0" w:space="0" w:color="auto"/>
            <w:right w:val="none" w:sz="0" w:space="0" w:color="auto"/>
          </w:divBdr>
        </w:div>
        <w:div w:id="313216741">
          <w:marLeft w:val="0"/>
          <w:marRight w:val="0"/>
          <w:marTop w:val="0"/>
          <w:marBottom w:val="0"/>
          <w:divBdr>
            <w:top w:val="none" w:sz="0" w:space="0" w:color="auto"/>
            <w:left w:val="none" w:sz="0" w:space="0" w:color="auto"/>
            <w:bottom w:val="none" w:sz="0" w:space="0" w:color="auto"/>
            <w:right w:val="none" w:sz="0" w:space="0" w:color="auto"/>
          </w:divBdr>
        </w:div>
        <w:div w:id="1016810520">
          <w:marLeft w:val="0"/>
          <w:marRight w:val="0"/>
          <w:marTop w:val="0"/>
          <w:marBottom w:val="0"/>
          <w:divBdr>
            <w:top w:val="none" w:sz="0" w:space="0" w:color="auto"/>
            <w:left w:val="none" w:sz="0" w:space="0" w:color="auto"/>
            <w:bottom w:val="none" w:sz="0" w:space="0" w:color="auto"/>
            <w:right w:val="none" w:sz="0" w:space="0" w:color="auto"/>
          </w:divBdr>
        </w:div>
        <w:div w:id="1451820058">
          <w:marLeft w:val="0"/>
          <w:marRight w:val="0"/>
          <w:marTop w:val="0"/>
          <w:marBottom w:val="0"/>
          <w:divBdr>
            <w:top w:val="none" w:sz="0" w:space="0" w:color="auto"/>
            <w:left w:val="none" w:sz="0" w:space="0" w:color="auto"/>
            <w:bottom w:val="none" w:sz="0" w:space="0" w:color="auto"/>
            <w:right w:val="none" w:sz="0" w:space="0" w:color="auto"/>
          </w:divBdr>
        </w:div>
        <w:div w:id="1456756712">
          <w:marLeft w:val="0"/>
          <w:marRight w:val="0"/>
          <w:marTop w:val="0"/>
          <w:marBottom w:val="0"/>
          <w:divBdr>
            <w:top w:val="none" w:sz="0" w:space="0" w:color="auto"/>
            <w:left w:val="none" w:sz="0" w:space="0" w:color="auto"/>
            <w:bottom w:val="none" w:sz="0" w:space="0" w:color="auto"/>
            <w:right w:val="none" w:sz="0" w:space="0" w:color="auto"/>
          </w:divBdr>
        </w:div>
        <w:div w:id="110829582">
          <w:marLeft w:val="0"/>
          <w:marRight w:val="0"/>
          <w:marTop w:val="0"/>
          <w:marBottom w:val="0"/>
          <w:divBdr>
            <w:top w:val="none" w:sz="0" w:space="0" w:color="auto"/>
            <w:left w:val="none" w:sz="0" w:space="0" w:color="auto"/>
            <w:bottom w:val="none" w:sz="0" w:space="0" w:color="auto"/>
            <w:right w:val="none" w:sz="0" w:space="0" w:color="auto"/>
          </w:divBdr>
        </w:div>
      </w:divsChild>
    </w:div>
    <w:div w:id="1026978764">
      <w:bodyDiv w:val="1"/>
      <w:marLeft w:val="0"/>
      <w:marRight w:val="0"/>
      <w:marTop w:val="0"/>
      <w:marBottom w:val="0"/>
      <w:divBdr>
        <w:top w:val="none" w:sz="0" w:space="0" w:color="auto"/>
        <w:left w:val="none" w:sz="0" w:space="0" w:color="auto"/>
        <w:bottom w:val="none" w:sz="0" w:space="0" w:color="auto"/>
        <w:right w:val="none" w:sz="0" w:space="0" w:color="auto"/>
      </w:divBdr>
      <w:divsChild>
        <w:div w:id="327751145">
          <w:marLeft w:val="0"/>
          <w:marRight w:val="0"/>
          <w:marTop w:val="0"/>
          <w:marBottom w:val="0"/>
          <w:divBdr>
            <w:top w:val="none" w:sz="0" w:space="0" w:color="auto"/>
            <w:left w:val="none" w:sz="0" w:space="0" w:color="auto"/>
            <w:bottom w:val="none" w:sz="0" w:space="0" w:color="auto"/>
            <w:right w:val="none" w:sz="0" w:space="0" w:color="auto"/>
          </w:divBdr>
        </w:div>
        <w:div w:id="398556464">
          <w:marLeft w:val="0"/>
          <w:marRight w:val="0"/>
          <w:marTop w:val="0"/>
          <w:marBottom w:val="0"/>
          <w:divBdr>
            <w:top w:val="none" w:sz="0" w:space="0" w:color="auto"/>
            <w:left w:val="none" w:sz="0" w:space="0" w:color="auto"/>
            <w:bottom w:val="none" w:sz="0" w:space="0" w:color="auto"/>
            <w:right w:val="none" w:sz="0" w:space="0" w:color="auto"/>
          </w:divBdr>
        </w:div>
        <w:div w:id="1430926429">
          <w:marLeft w:val="0"/>
          <w:marRight w:val="0"/>
          <w:marTop w:val="0"/>
          <w:marBottom w:val="0"/>
          <w:divBdr>
            <w:top w:val="none" w:sz="0" w:space="0" w:color="auto"/>
            <w:left w:val="none" w:sz="0" w:space="0" w:color="auto"/>
            <w:bottom w:val="none" w:sz="0" w:space="0" w:color="auto"/>
            <w:right w:val="none" w:sz="0" w:space="0" w:color="auto"/>
          </w:divBdr>
        </w:div>
        <w:div w:id="1879584145">
          <w:marLeft w:val="0"/>
          <w:marRight w:val="0"/>
          <w:marTop w:val="0"/>
          <w:marBottom w:val="0"/>
          <w:divBdr>
            <w:top w:val="none" w:sz="0" w:space="0" w:color="auto"/>
            <w:left w:val="none" w:sz="0" w:space="0" w:color="auto"/>
            <w:bottom w:val="none" w:sz="0" w:space="0" w:color="auto"/>
            <w:right w:val="none" w:sz="0" w:space="0" w:color="auto"/>
          </w:divBdr>
        </w:div>
        <w:div w:id="585236931">
          <w:marLeft w:val="0"/>
          <w:marRight w:val="0"/>
          <w:marTop w:val="0"/>
          <w:marBottom w:val="0"/>
          <w:divBdr>
            <w:top w:val="none" w:sz="0" w:space="0" w:color="auto"/>
            <w:left w:val="none" w:sz="0" w:space="0" w:color="auto"/>
            <w:bottom w:val="none" w:sz="0" w:space="0" w:color="auto"/>
            <w:right w:val="none" w:sz="0" w:space="0" w:color="auto"/>
          </w:divBdr>
        </w:div>
        <w:div w:id="648829581">
          <w:marLeft w:val="0"/>
          <w:marRight w:val="0"/>
          <w:marTop w:val="0"/>
          <w:marBottom w:val="0"/>
          <w:divBdr>
            <w:top w:val="none" w:sz="0" w:space="0" w:color="auto"/>
            <w:left w:val="none" w:sz="0" w:space="0" w:color="auto"/>
            <w:bottom w:val="none" w:sz="0" w:space="0" w:color="auto"/>
            <w:right w:val="none" w:sz="0" w:space="0" w:color="auto"/>
          </w:divBdr>
        </w:div>
        <w:div w:id="108859658">
          <w:marLeft w:val="0"/>
          <w:marRight w:val="0"/>
          <w:marTop w:val="0"/>
          <w:marBottom w:val="0"/>
          <w:divBdr>
            <w:top w:val="none" w:sz="0" w:space="0" w:color="auto"/>
            <w:left w:val="none" w:sz="0" w:space="0" w:color="auto"/>
            <w:bottom w:val="none" w:sz="0" w:space="0" w:color="auto"/>
            <w:right w:val="none" w:sz="0" w:space="0" w:color="auto"/>
          </w:divBdr>
        </w:div>
      </w:divsChild>
    </w:div>
    <w:div w:id="1032460073">
      <w:bodyDiv w:val="1"/>
      <w:marLeft w:val="0"/>
      <w:marRight w:val="0"/>
      <w:marTop w:val="0"/>
      <w:marBottom w:val="0"/>
      <w:divBdr>
        <w:top w:val="none" w:sz="0" w:space="0" w:color="auto"/>
        <w:left w:val="none" w:sz="0" w:space="0" w:color="auto"/>
        <w:bottom w:val="none" w:sz="0" w:space="0" w:color="auto"/>
        <w:right w:val="none" w:sz="0" w:space="0" w:color="auto"/>
      </w:divBdr>
      <w:divsChild>
        <w:div w:id="2137553631">
          <w:marLeft w:val="0"/>
          <w:marRight w:val="0"/>
          <w:marTop w:val="0"/>
          <w:marBottom w:val="0"/>
          <w:divBdr>
            <w:top w:val="none" w:sz="0" w:space="0" w:color="auto"/>
            <w:left w:val="none" w:sz="0" w:space="0" w:color="auto"/>
            <w:bottom w:val="none" w:sz="0" w:space="0" w:color="auto"/>
            <w:right w:val="none" w:sz="0" w:space="0" w:color="auto"/>
          </w:divBdr>
        </w:div>
        <w:div w:id="1755937358">
          <w:marLeft w:val="0"/>
          <w:marRight w:val="0"/>
          <w:marTop w:val="0"/>
          <w:marBottom w:val="0"/>
          <w:divBdr>
            <w:top w:val="none" w:sz="0" w:space="0" w:color="auto"/>
            <w:left w:val="none" w:sz="0" w:space="0" w:color="auto"/>
            <w:bottom w:val="none" w:sz="0" w:space="0" w:color="auto"/>
            <w:right w:val="none" w:sz="0" w:space="0" w:color="auto"/>
          </w:divBdr>
        </w:div>
        <w:div w:id="1011682580">
          <w:marLeft w:val="0"/>
          <w:marRight w:val="0"/>
          <w:marTop w:val="0"/>
          <w:marBottom w:val="0"/>
          <w:divBdr>
            <w:top w:val="none" w:sz="0" w:space="0" w:color="auto"/>
            <w:left w:val="none" w:sz="0" w:space="0" w:color="auto"/>
            <w:bottom w:val="none" w:sz="0" w:space="0" w:color="auto"/>
            <w:right w:val="none" w:sz="0" w:space="0" w:color="auto"/>
          </w:divBdr>
        </w:div>
        <w:div w:id="1365138344">
          <w:marLeft w:val="0"/>
          <w:marRight w:val="0"/>
          <w:marTop w:val="0"/>
          <w:marBottom w:val="0"/>
          <w:divBdr>
            <w:top w:val="none" w:sz="0" w:space="0" w:color="auto"/>
            <w:left w:val="none" w:sz="0" w:space="0" w:color="auto"/>
            <w:bottom w:val="none" w:sz="0" w:space="0" w:color="auto"/>
            <w:right w:val="none" w:sz="0" w:space="0" w:color="auto"/>
          </w:divBdr>
        </w:div>
        <w:div w:id="1296595406">
          <w:marLeft w:val="0"/>
          <w:marRight w:val="0"/>
          <w:marTop w:val="0"/>
          <w:marBottom w:val="0"/>
          <w:divBdr>
            <w:top w:val="none" w:sz="0" w:space="0" w:color="auto"/>
            <w:left w:val="none" w:sz="0" w:space="0" w:color="auto"/>
            <w:bottom w:val="none" w:sz="0" w:space="0" w:color="auto"/>
            <w:right w:val="none" w:sz="0" w:space="0" w:color="auto"/>
          </w:divBdr>
        </w:div>
        <w:div w:id="2033069574">
          <w:marLeft w:val="0"/>
          <w:marRight w:val="0"/>
          <w:marTop w:val="0"/>
          <w:marBottom w:val="0"/>
          <w:divBdr>
            <w:top w:val="none" w:sz="0" w:space="0" w:color="auto"/>
            <w:left w:val="none" w:sz="0" w:space="0" w:color="auto"/>
            <w:bottom w:val="none" w:sz="0" w:space="0" w:color="auto"/>
            <w:right w:val="none" w:sz="0" w:space="0" w:color="auto"/>
          </w:divBdr>
        </w:div>
      </w:divsChild>
    </w:div>
    <w:div w:id="1035497641">
      <w:bodyDiv w:val="1"/>
      <w:marLeft w:val="0"/>
      <w:marRight w:val="0"/>
      <w:marTop w:val="0"/>
      <w:marBottom w:val="0"/>
      <w:divBdr>
        <w:top w:val="none" w:sz="0" w:space="0" w:color="auto"/>
        <w:left w:val="none" w:sz="0" w:space="0" w:color="auto"/>
        <w:bottom w:val="none" w:sz="0" w:space="0" w:color="auto"/>
        <w:right w:val="none" w:sz="0" w:space="0" w:color="auto"/>
      </w:divBdr>
      <w:divsChild>
        <w:div w:id="775750535">
          <w:marLeft w:val="0"/>
          <w:marRight w:val="0"/>
          <w:marTop w:val="0"/>
          <w:marBottom w:val="0"/>
          <w:divBdr>
            <w:top w:val="none" w:sz="0" w:space="0" w:color="auto"/>
            <w:left w:val="none" w:sz="0" w:space="0" w:color="auto"/>
            <w:bottom w:val="none" w:sz="0" w:space="0" w:color="auto"/>
            <w:right w:val="none" w:sz="0" w:space="0" w:color="auto"/>
          </w:divBdr>
        </w:div>
        <w:div w:id="1615553797">
          <w:marLeft w:val="0"/>
          <w:marRight w:val="0"/>
          <w:marTop w:val="0"/>
          <w:marBottom w:val="0"/>
          <w:divBdr>
            <w:top w:val="none" w:sz="0" w:space="0" w:color="auto"/>
            <w:left w:val="none" w:sz="0" w:space="0" w:color="auto"/>
            <w:bottom w:val="none" w:sz="0" w:space="0" w:color="auto"/>
            <w:right w:val="none" w:sz="0" w:space="0" w:color="auto"/>
          </w:divBdr>
        </w:div>
        <w:div w:id="239222437">
          <w:marLeft w:val="0"/>
          <w:marRight w:val="0"/>
          <w:marTop w:val="0"/>
          <w:marBottom w:val="0"/>
          <w:divBdr>
            <w:top w:val="none" w:sz="0" w:space="0" w:color="auto"/>
            <w:left w:val="none" w:sz="0" w:space="0" w:color="auto"/>
            <w:bottom w:val="none" w:sz="0" w:space="0" w:color="auto"/>
            <w:right w:val="none" w:sz="0" w:space="0" w:color="auto"/>
          </w:divBdr>
        </w:div>
        <w:div w:id="1241059853">
          <w:marLeft w:val="0"/>
          <w:marRight w:val="0"/>
          <w:marTop w:val="0"/>
          <w:marBottom w:val="0"/>
          <w:divBdr>
            <w:top w:val="none" w:sz="0" w:space="0" w:color="auto"/>
            <w:left w:val="none" w:sz="0" w:space="0" w:color="auto"/>
            <w:bottom w:val="none" w:sz="0" w:space="0" w:color="auto"/>
            <w:right w:val="none" w:sz="0" w:space="0" w:color="auto"/>
          </w:divBdr>
        </w:div>
        <w:div w:id="489172002">
          <w:marLeft w:val="0"/>
          <w:marRight w:val="0"/>
          <w:marTop w:val="0"/>
          <w:marBottom w:val="0"/>
          <w:divBdr>
            <w:top w:val="none" w:sz="0" w:space="0" w:color="auto"/>
            <w:left w:val="none" w:sz="0" w:space="0" w:color="auto"/>
            <w:bottom w:val="none" w:sz="0" w:space="0" w:color="auto"/>
            <w:right w:val="none" w:sz="0" w:space="0" w:color="auto"/>
          </w:divBdr>
        </w:div>
        <w:div w:id="400561496">
          <w:marLeft w:val="0"/>
          <w:marRight w:val="0"/>
          <w:marTop w:val="0"/>
          <w:marBottom w:val="0"/>
          <w:divBdr>
            <w:top w:val="none" w:sz="0" w:space="0" w:color="auto"/>
            <w:left w:val="none" w:sz="0" w:space="0" w:color="auto"/>
            <w:bottom w:val="none" w:sz="0" w:space="0" w:color="auto"/>
            <w:right w:val="none" w:sz="0" w:space="0" w:color="auto"/>
          </w:divBdr>
        </w:div>
        <w:div w:id="1832481294">
          <w:marLeft w:val="0"/>
          <w:marRight w:val="0"/>
          <w:marTop w:val="0"/>
          <w:marBottom w:val="0"/>
          <w:divBdr>
            <w:top w:val="none" w:sz="0" w:space="0" w:color="auto"/>
            <w:left w:val="none" w:sz="0" w:space="0" w:color="auto"/>
            <w:bottom w:val="none" w:sz="0" w:space="0" w:color="auto"/>
            <w:right w:val="none" w:sz="0" w:space="0" w:color="auto"/>
          </w:divBdr>
        </w:div>
      </w:divsChild>
    </w:div>
    <w:div w:id="1071659237">
      <w:bodyDiv w:val="1"/>
      <w:marLeft w:val="0"/>
      <w:marRight w:val="0"/>
      <w:marTop w:val="0"/>
      <w:marBottom w:val="0"/>
      <w:divBdr>
        <w:top w:val="none" w:sz="0" w:space="0" w:color="auto"/>
        <w:left w:val="none" w:sz="0" w:space="0" w:color="auto"/>
        <w:bottom w:val="none" w:sz="0" w:space="0" w:color="auto"/>
        <w:right w:val="none" w:sz="0" w:space="0" w:color="auto"/>
      </w:divBdr>
      <w:divsChild>
        <w:div w:id="20979145">
          <w:marLeft w:val="0"/>
          <w:marRight w:val="0"/>
          <w:marTop w:val="0"/>
          <w:marBottom w:val="0"/>
          <w:divBdr>
            <w:top w:val="none" w:sz="0" w:space="0" w:color="auto"/>
            <w:left w:val="none" w:sz="0" w:space="0" w:color="auto"/>
            <w:bottom w:val="none" w:sz="0" w:space="0" w:color="auto"/>
            <w:right w:val="none" w:sz="0" w:space="0" w:color="auto"/>
          </w:divBdr>
        </w:div>
        <w:div w:id="650791924">
          <w:marLeft w:val="0"/>
          <w:marRight w:val="0"/>
          <w:marTop w:val="0"/>
          <w:marBottom w:val="0"/>
          <w:divBdr>
            <w:top w:val="none" w:sz="0" w:space="0" w:color="auto"/>
            <w:left w:val="none" w:sz="0" w:space="0" w:color="auto"/>
            <w:bottom w:val="none" w:sz="0" w:space="0" w:color="auto"/>
            <w:right w:val="none" w:sz="0" w:space="0" w:color="auto"/>
          </w:divBdr>
        </w:div>
        <w:div w:id="2134709065">
          <w:marLeft w:val="0"/>
          <w:marRight w:val="0"/>
          <w:marTop w:val="0"/>
          <w:marBottom w:val="0"/>
          <w:divBdr>
            <w:top w:val="none" w:sz="0" w:space="0" w:color="auto"/>
            <w:left w:val="none" w:sz="0" w:space="0" w:color="auto"/>
            <w:bottom w:val="none" w:sz="0" w:space="0" w:color="auto"/>
            <w:right w:val="none" w:sz="0" w:space="0" w:color="auto"/>
          </w:divBdr>
        </w:div>
        <w:div w:id="1588926602">
          <w:marLeft w:val="0"/>
          <w:marRight w:val="0"/>
          <w:marTop w:val="0"/>
          <w:marBottom w:val="0"/>
          <w:divBdr>
            <w:top w:val="none" w:sz="0" w:space="0" w:color="auto"/>
            <w:left w:val="none" w:sz="0" w:space="0" w:color="auto"/>
            <w:bottom w:val="none" w:sz="0" w:space="0" w:color="auto"/>
            <w:right w:val="none" w:sz="0" w:space="0" w:color="auto"/>
          </w:divBdr>
        </w:div>
        <w:div w:id="1711343462">
          <w:marLeft w:val="0"/>
          <w:marRight w:val="0"/>
          <w:marTop w:val="0"/>
          <w:marBottom w:val="0"/>
          <w:divBdr>
            <w:top w:val="none" w:sz="0" w:space="0" w:color="auto"/>
            <w:left w:val="none" w:sz="0" w:space="0" w:color="auto"/>
            <w:bottom w:val="none" w:sz="0" w:space="0" w:color="auto"/>
            <w:right w:val="none" w:sz="0" w:space="0" w:color="auto"/>
          </w:divBdr>
        </w:div>
        <w:div w:id="1747871686">
          <w:marLeft w:val="0"/>
          <w:marRight w:val="0"/>
          <w:marTop w:val="0"/>
          <w:marBottom w:val="0"/>
          <w:divBdr>
            <w:top w:val="none" w:sz="0" w:space="0" w:color="auto"/>
            <w:left w:val="none" w:sz="0" w:space="0" w:color="auto"/>
            <w:bottom w:val="none" w:sz="0" w:space="0" w:color="auto"/>
            <w:right w:val="none" w:sz="0" w:space="0" w:color="auto"/>
          </w:divBdr>
        </w:div>
      </w:divsChild>
    </w:div>
    <w:div w:id="1085540687">
      <w:bodyDiv w:val="1"/>
      <w:marLeft w:val="0"/>
      <w:marRight w:val="0"/>
      <w:marTop w:val="0"/>
      <w:marBottom w:val="0"/>
      <w:divBdr>
        <w:top w:val="none" w:sz="0" w:space="0" w:color="auto"/>
        <w:left w:val="none" w:sz="0" w:space="0" w:color="auto"/>
        <w:bottom w:val="none" w:sz="0" w:space="0" w:color="auto"/>
        <w:right w:val="none" w:sz="0" w:space="0" w:color="auto"/>
      </w:divBdr>
      <w:divsChild>
        <w:div w:id="425075595">
          <w:marLeft w:val="0"/>
          <w:marRight w:val="0"/>
          <w:marTop w:val="0"/>
          <w:marBottom w:val="0"/>
          <w:divBdr>
            <w:top w:val="none" w:sz="0" w:space="0" w:color="auto"/>
            <w:left w:val="none" w:sz="0" w:space="0" w:color="auto"/>
            <w:bottom w:val="none" w:sz="0" w:space="0" w:color="auto"/>
            <w:right w:val="none" w:sz="0" w:space="0" w:color="auto"/>
          </w:divBdr>
        </w:div>
        <w:div w:id="674066612">
          <w:marLeft w:val="0"/>
          <w:marRight w:val="0"/>
          <w:marTop w:val="0"/>
          <w:marBottom w:val="0"/>
          <w:divBdr>
            <w:top w:val="none" w:sz="0" w:space="0" w:color="auto"/>
            <w:left w:val="none" w:sz="0" w:space="0" w:color="auto"/>
            <w:bottom w:val="none" w:sz="0" w:space="0" w:color="auto"/>
            <w:right w:val="none" w:sz="0" w:space="0" w:color="auto"/>
          </w:divBdr>
        </w:div>
        <w:div w:id="1668945039">
          <w:marLeft w:val="0"/>
          <w:marRight w:val="0"/>
          <w:marTop w:val="0"/>
          <w:marBottom w:val="0"/>
          <w:divBdr>
            <w:top w:val="none" w:sz="0" w:space="0" w:color="auto"/>
            <w:left w:val="none" w:sz="0" w:space="0" w:color="auto"/>
            <w:bottom w:val="none" w:sz="0" w:space="0" w:color="auto"/>
            <w:right w:val="none" w:sz="0" w:space="0" w:color="auto"/>
          </w:divBdr>
        </w:div>
        <w:div w:id="865290576">
          <w:marLeft w:val="0"/>
          <w:marRight w:val="0"/>
          <w:marTop w:val="0"/>
          <w:marBottom w:val="0"/>
          <w:divBdr>
            <w:top w:val="none" w:sz="0" w:space="0" w:color="auto"/>
            <w:left w:val="none" w:sz="0" w:space="0" w:color="auto"/>
            <w:bottom w:val="none" w:sz="0" w:space="0" w:color="auto"/>
            <w:right w:val="none" w:sz="0" w:space="0" w:color="auto"/>
          </w:divBdr>
        </w:div>
        <w:div w:id="364839142">
          <w:marLeft w:val="0"/>
          <w:marRight w:val="0"/>
          <w:marTop w:val="0"/>
          <w:marBottom w:val="0"/>
          <w:divBdr>
            <w:top w:val="none" w:sz="0" w:space="0" w:color="auto"/>
            <w:left w:val="none" w:sz="0" w:space="0" w:color="auto"/>
            <w:bottom w:val="none" w:sz="0" w:space="0" w:color="auto"/>
            <w:right w:val="none" w:sz="0" w:space="0" w:color="auto"/>
          </w:divBdr>
        </w:div>
        <w:div w:id="1835141561">
          <w:marLeft w:val="0"/>
          <w:marRight w:val="0"/>
          <w:marTop w:val="0"/>
          <w:marBottom w:val="0"/>
          <w:divBdr>
            <w:top w:val="none" w:sz="0" w:space="0" w:color="auto"/>
            <w:left w:val="none" w:sz="0" w:space="0" w:color="auto"/>
            <w:bottom w:val="none" w:sz="0" w:space="0" w:color="auto"/>
            <w:right w:val="none" w:sz="0" w:space="0" w:color="auto"/>
          </w:divBdr>
        </w:div>
        <w:div w:id="124127354">
          <w:marLeft w:val="0"/>
          <w:marRight w:val="0"/>
          <w:marTop w:val="0"/>
          <w:marBottom w:val="0"/>
          <w:divBdr>
            <w:top w:val="none" w:sz="0" w:space="0" w:color="auto"/>
            <w:left w:val="none" w:sz="0" w:space="0" w:color="auto"/>
            <w:bottom w:val="none" w:sz="0" w:space="0" w:color="auto"/>
            <w:right w:val="none" w:sz="0" w:space="0" w:color="auto"/>
          </w:divBdr>
        </w:div>
      </w:divsChild>
    </w:div>
    <w:div w:id="1090352060">
      <w:bodyDiv w:val="1"/>
      <w:marLeft w:val="0"/>
      <w:marRight w:val="0"/>
      <w:marTop w:val="0"/>
      <w:marBottom w:val="0"/>
      <w:divBdr>
        <w:top w:val="none" w:sz="0" w:space="0" w:color="auto"/>
        <w:left w:val="none" w:sz="0" w:space="0" w:color="auto"/>
        <w:bottom w:val="none" w:sz="0" w:space="0" w:color="auto"/>
        <w:right w:val="none" w:sz="0" w:space="0" w:color="auto"/>
      </w:divBdr>
      <w:divsChild>
        <w:div w:id="797382324">
          <w:marLeft w:val="0"/>
          <w:marRight w:val="0"/>
          <w:marTop w:val="0"/>
          <w:marBottom w:val="0"/>
          <w:divBdr>
            <w:top w:val="none" w:sz="0" w:space="0" w:color="auto"/>
            <w:left w:val="none" w:sz="0" w:space="0" w:color="auto"/>
            <w:bottom w:val="none" w:sz="0" w:space="0" w:color="auto"/>
            <w:right w:val="none" w:sz="0" w:space="0" w:color="auto"/>
          </w:divBdr>
        </w:div>
        <w:div w:id="2067795649">
          <w:marLeft w:val="0"/>
          <w:marRight w:val="0"/>
          <w:marTop w:val="0"/>
          <w:marBottom w:val="0"/>
          <w:divBdr>
            <w:top w:val="none" w:sz="0" w:space="0" w:color="auto"/>
            <w:left w:val="none" w:sz="0" w:space="0" w:color="auto"/>
            <w:bottom w:val="none" w:sz="0" w:space="0" w:color="auto"/>
            <w:right w:val="none" w:sz="0" w:space="0" w:color="auto"/>
          </w:divBdr>
        </w:div>
        <w:div w:id="281497625">
          <w:marLeft w:val="0"/>
          <w:marRight w:val="0"/>
          <w:marTop w:val="0"/>
          <w:marBottom w:val="0"/>
          <w:divBdr>
            <w:top w:val="none" w:sz="0" w:space="0" w:color="auto"/>
            <w:left w:val="none" w:sz="0" w:space="0" w:color="auto"/>
            <w:bottom w:val="none" w:sz="0" w:space="0" w:color="auto"/>
            <w:right w:val="none" w:sz="0" w:space="0" w:color="auto"/>
          </w:divBdr>
        </w:div>
        <w:div w:id="2038118900">
          <w:marLeft w:val="0"/>
          <w:marRight w:val="0"/>
          <w:marTop w:val="0"/>
          <w:marBottom w:val="0"/>
          <w:divBdr>
            <w:top w:val="none" w:sz="0" w:space="0" w:color="auto"/>
            <w:left w:val="none" w:sz="0" w:space="0" w:color="auto"/>
            <w:bottom w:val="none" w:sz="0" w:space="0" w:color="auto"/>
            <w:right w:val="none" w:sz="0" w:space="0" w:color="auto"/>
          </w:divBdr>
        </w:div>
        <w:div w:id="1469661856">
          <w:marLeft w:val="0"/>
          <w:marRight w:val="0"/>
          <w:marTop w:val="0"/>
          <w:marBottom w:val="0"/>
          <w:divBdr>
            <w:top w:val="none" w:sz="0" w:space="0" w:color="auto"/>
            <w:left w:val="none" w:sz="0" w:space="0" w:color="auto"/>
            <w:bottom w:val="none" w:sz="0" w:space="0" w:color="auto"/>
            <w:right w:val="none" w:sz="0" w:space="0" w:color="auto"/>
          </w:divBdr>
        </w:div>
        <w:div w:id="470559458">
          <w:marLeft w:val="0"/>
          <w:marRight w:val="0"/>
          <w:marTop w:val="0"/>
          <w:marBottom w:val="0"/>
          <w:divBdr>
            <w:top w:val="none" w:sz="0" w:space="0" w:color="auto"/>
            <w:left w:val="none" w:sz="0" w:space="0" w:color="auto"/>
            <w:bottom w:val="none" w:sz="0" w:space="0" w:color="auto"/>
            <w:right w:val="none" w:sz="0" w:space="0" w:color="auto"/>
          </w:divBdr>
        </w:div>
      </w:divsChild>
    </w:div>
    <w:div w:id="1099910634">
      <w:bodyDiv w:val="1"/>
      <w:marLeft w:val="0"/>
      <w:marRight w:val="0"/>
      <w:marTop w:val="0"/>
      <w:marBottom w:val="0"/>
      <w:divBdr>
        <w:top w:val="none" w:sz="0" w:space="0" w:color="auto"/>
        <w:left w:val="none" w:sz="0" w:space="0" w:color="auto"/>
        <w:bottom w:val="none" w:sz="0" w:space="0" w:color="auto"/>
        <w:right w:val="none" w:sz="0" w:space="0" w:color="auto"/>
      </w:divBdr>
      <w:divsChild>
        <w:div w:id="1505975626">
          <w:marLeft w:val="0"/>
          <w:marRight w:val="0"/>
          <w:marTop w:val="0"/>
          <w:marBottom w:val="0"/>
          <w:divBdr>
            <w:top w:val="none" w:sz="0" w:space="0" w:color="auto"/>
            <w:left w:val="none" w:sz="0" w:space="0" w:color="auto"/>
            <w:bottom w:val="none" w:sz="0" w:space="0" w:color="auto"/>
            <w:right w:val="none" w:sz="0" w:space="0" w:color="auto"/>
          </w:divBdr>
        </w:div>
        <w:div w:id="70124764">
          <w:marLeft w:val="0"/>
          <w:marRight w:val="0"/>
          <w:marTop w:val="0"/>
          <w:marBottom w:val="0"/>
          <w:divBdr>
            <w:top w:val="none" w:sz="0" w:space="0" w:color="auto"/>
            <w:left w:val="none" w:sz="0" w:space="0" w:color="auto"/>
            <w:bottom w:val="none" w:sz="0" w:space="0" w:color="auto"/>
            <w:right w:val="none" w:sz="0" w:space="0" w:color="auto"/>
          </w:divBdr>
        </w:div>
        <w:div w:id="59404184">
          <w:marLeft w:val="0"/>
          <w:marRight w:val="0"/>
          <w:marTop w:val="0"/>
          <w:marBottom w:val="0"/>
          <w:divBdr>
            <w:top w:val="none" w:sz="0" w:space="0" w:color="auto"/>
            <w:left w:val="none" w:sz="0" w:space="0" w:color="auto"/>
            <w:bottom w:val="none" w:sz="0" w:space="0" w:color="auto"/>
            <w:right w:val="none" w:sz="0" w:space="0" w:color="auto"/>
          </w:divBdr>
          <w:divsChild>
            <w:div w:id="1790659092">
              <w:marLeft w:val="0"/>
              <w:marRight w:val="0"/>
              <w:marTop w:val="0"/>
              <w:marBottom w:val="0"/>
              <w:divBdr>
                <w:top w:val="none" w:sz="0" w:space="0" w:color="auto"/>
                <w:left w:val="none" w:sz="0" w:space="0" w:color="auto"/>
                <w:bottom w:val="none" w:sz="0" w:space="0" w:color="auto"/>
                <w:right w:val="none" w:sz="0" w:space="0" w:color="auto"/>
              </w:divBdr>
              <w:divsChild>
                <w:div w:id="88383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426">
          <w:marLeft w:val="0"/>
          <w:marRight w:val="0"/>
          <w:marTop w:val="0"/>
          <w:marBottom w:val="0"/>
          <w:divBdr>
            <w:top w:val="none" w:sz="0" w:space="0" w:color="auto"/>
            <w:left w:val="none" w:sz="0" w:space="0" w:color="auto"/>
            <w:bottom w:val="none" w:sz="0" w:space="0" w:color="auto"/>
            <w:right w:val="none" w:sz="0" w:space="0" w:color="auto"/>
          </w:divBdr>
        </w:div>
        <w:div w:id="1877082522">
          <w:marLeft w:val="0"/>
          <w:marRight w:val="0"/>
          <w:marTop w:val="0"/>
          <w:marBottom w:val="0"/>
          <w:divBdr>
            <w:top w:val="none" w:sz="0" w:space="0" w:color="auto"/>
            <w:left w:val="none" w:sz="0" w:space="0" w:color="auto"/>
            <w:bottom w:val="none" w:sz="0" w:space="0" w:color="auto"/>
            <w:right w:val="none" w:sz="0" w:space="0" w:color="auto"/>
          </w:divBdr>
        </w:div>
        <w:div w:id="1406029393">
          <w:marLeft w:val="0"/>
          <w:marRight w:val="0"/>
          <w:marTop w:val="0"/>
          <w:marBottom w:val="0"/>
          <w:divBdr>
            <w:top w:val="none" w:sz="0" w:space="0" w:color="auto"/>
            <w:left w:val="none" w:sz="0" w:space="0" w:color="auto"/>
            <w:bottom w:val="none" w:sz="0" w:space="0" w:color="auto"/>
            <w:right w:val="none" w:sz="0" w:space="0" w:color="auto"/>
          </w:divBdr>
          <w:divsChild>
            <w:div w:id="1507748924">
              <w:marLeft w:val="0"/>
              <w:marRight w:val="0"/>
              <w:marTop w:val="0"/>
              <w:marBottom w:val="0"/>
              <w:divBdr>
                <w:top w:val="none" w:sz="0" w:space="0" w:color="auto"/>
                <w:left w:val="none" w:sz="0" w:space="0" w:color="auto"/>
                <w:bottom w:val="none" w:sz="0" w:space="0" w:color="auto"/>
                <w:right w:val="none" w:sz="0" w:space="0" w:color="auto"/>
              </w:divBdr>
            </w:div>
          </w:divsChild>
        </w:div>
        <w:div w:id="1106541121">
          <w:marLeft w:val="0"/>
          <w:marRight w:val="0"/>
          <w:marTop w:val="0"/>
          <w:marBottom w:val="0"/>
          <w:divBdr>
            <w:top w:val="none" w:sz="0" w:space="0" w:color="auto"/>
            <w:left w:val="none" w:sz="0" w:space="0" w:color="auto"/>
            <w:bottom w:val="none" w:sz="0" w:space="0" w:color="auto"/>
            <w:right w:val="none" w:sz="0" w:space="0" w:color="auto"/>
          </w:divBdr>
          <w:divsChild>
            <w:div w:id="1658876267">
              <w:marLeft w:val="0"/>
              <w:marRight w:val="0"/>
              <w:marTop w:val="0"/>
              <w:marBottom w:val="0"/>
              <w:divBdr>
                <w:top w:val="none" w:sz="0" w:space="0" w:color="auto"/>
                <w:left w:val="none" w:sz="0" w:space="0" w:color="auto"/>
                <w:bottom w:val="none" w:sz="0" w:space="0" w:color="auto"/>
                <w:right w:val="none" w:sz="0" w:space="0" w:color="auto"/>
              </w:divBdr>
            </w:div>
          </w:divsChild>
        </w:div>
        <w:div w:id="985012245">
          <w:marLeft w:val="0"/>
          <w:marRight w:val="0"/>
          <w:marTop w:val="0"/>
          <w:marBottom w:val="0"/>
          <w:divBdr>
            <w:top w:val="none" w:sz="0" w:space="0" w:color="auto"/>
            <w:left w:val="none" w:sz="0" w:space="0" w:color="auto"/>
            <w:bottom w:val="none" w:sz="0" w:space="0" w:color="auto"/>
            <w:right w:val="none" w:sz="0" w:space="0" w:color="auto"/>
          </w:divBdr>
        </w:div>
        <w:div w:id="1824393572">
          <w:marLeft w:val="0"/>
          <w:marRight w:val="0"/>
          <w:marTop w:val="0"/>
          <w:marBottom w:val="0"/>
          <w:divBdr>
            <w:top w:val="none" w:sz="0" w:space="0" w:color="auto"/>
            <w:left w:val="none" w:sz="0" w:space="0" w:color="auto"/>
            <w:bottom w:val="none" w:sz="0" w:space="0" w:color="auto"/>
            <w:right w:val="none" w:sz="0" w:space="0" w:color="auto"/>
          </w:divBdr>
        </w:div>
      </w:divsChild>
    </w:div>
    <w:div w:id="1205561080">
      <w:bodyDiv w:val="1"/>
      <w:marLeft w:val="0"/>
      <w:marRight w:val="0"/>
      <w:marTop w:val="0"/>
      <w:marBottom w:val="0"/>
      <w:divBdr>
        <w:top w:val="none" w:sz="0" w:space="0" w:color="auto"/>
        <w:left w:val="none" w:sz="0" w:space="0" w:color="auto"/>
        <w:bottom w:val="none" w:sz="0" w:space="0" w:color="auto"/>
        <w:right w:val="none" w:sz="0" w:space="0" w:color="auto"/>
      </w:divBdr>
      <w:divsChild>
        <w:div w:id="1159885578">
          <w:marLeft w:val="0"/>
          <w:marRight w:val="0"/>
          <w:marTop w:val="0"/>
          <w:marBottom w:val="0"/>
          <w:divBdr>
            <w:top w:val="none" w:sz="0" w:space="0" w:color="auto"/>
            <w:left w:val="none" w:sz="0" w:space="0" w:color="auto"/>
            <w:bottom w:val="none" w:sz="0" w:space="0" w:color="auto"/>
            <w:right w:val="none" w:sz="0" w:space="0" w:color="auto"/>
          </w:divBdr>
        </w:div>
        <w:div w:id="1817602381">
          <w:marLeft w:val="0"/>
          <w:marRight w:val="0"/>
          <w:marTop w:val="0"/>
          <w:marBottom w:val="0"/>
          <w:divBdr>
            <w:top w:val="none" w:sz="0" w:space="0" w:color="auto"/>
            <w:left w:val="none" w:sz="0" w:space="0" w:color="auto"/>
            <w:bottom w:val="none" w:sz="0" w:space="0" w:color="auto"/>
            <w:right w:val="none" w:sz="0" w:space="0" w:color="auto"/>
          </w:divBdr>
        </w:div>
        <w:div w:id="1295720175">
          <w:marLeft w:val="0"/>
          <w:marRight w:val="0"/>
          <w:marTop w:val="0"/>
          <w:marBottom w:val="0"/>
          <w:divBdr>
            <w:top w:val="none" w:sz="0" w:space="0" w:color="auto"/>
            <w:left w:val="none" w:sz="0" w:space="0" w:color="auto"/>
            <w:bottom w:val="none" w:sz="0" w:space="0" w:color="auto"/>
            <w:right w:val="none" w:sz="0" w:space="0" w:color="auto"/>
          </w:divBdr>
        </w:div>
        <w:div w:id="894849044">
          <w:marLeft w:val="0"/>
          <w:marRight w:val="0"/>
          <w:marTop w:val="0"/>
          <w:marBottom w:val="0"/>
          <w:divBdr>
            <w:top w:val="none" w:sz="0" w:space="0" w:color="auto"/>
            <w:left w:val="none" w:sz="0" w:space="0" w:color="auto"/>
            <w:bottom w:val="none" w:sz="0" w:space="0" w:color="auto"/>
            <w:right w:val="none" w:sz="0" w:space="0" w:color="auto"/>
          </w:divBdr>
        </w:div>
        <w:div w:id="535852532">
          <w:marLeft w:val="0"/>
          <w:marRight w:val="0"/>
          <w:marTop w:val="0"/>
          <w:marBottom w:val="0"/>
          <w:divBdr>
            <w:top w:val="none" w:sz="0" w:space="0" w:color="auto"/>
            <w:left w:val="none" w:sz="0" w:space="0" w:color="auto"/>
            <w:bottom w:val="none" w:sz="0" w:space="0" w:color="auto"/>
            <w:right w:val="none" w:sz="0" w:space="0" w:color="auto"/>
          </w:divBdr>
        </w:div>
        <w:div w:id="1142625123">
          <w:marLeft w:val="0"/>
          <w:marRight w:val="0"/>
          <w:marTop w:val="0"/>
          <w:marBottom w:val="0"/>
          <w:divBdr>
            <w:top w:val="none" w:sz="0" w:space="0" w:color="auto"/>
            <w:left w:val="none" w:sz="0" w:space="0" w:color="auto"/>
            <w:bottom w:val="none" w:sz="0" w:space="0" w:color="auto"/>
            <w:right w:val="none" w:sz="0" w:space="0" w:color="auto"/>
          </w:divBdr>
        </w:div>
        <w:div w:id="1286156450">
          <w:marLeft w:val="0"/>
          <w:marRight w:val="0"/>
          <w:marTop w:val="0"/>
          <w:marBottom w:val="0"/>
          <w:divBdr>
            <w:top w:val="none" w:sz="0" w:space="0" w:color="auto"/>
            <w:left w:val="none" w:sz="0" w:space="0" w:color="auto"/>
            <w:bottom w:val="none" w:sz="0" w:space="0" w:color="auto"/>
            <w:right w:val="none" w:sz="0" w:space="0" w:color="auto"/>
          </w:divBdr>
        </w:div>
      </w:divsChild>
    </w:div>
    <w:div w:id="1239710809">
      <w:bodyDiv w:val="1"/>
      <w:marLeft w:val="0"/>
      <w:marRight w:val="0"/>
      <w:marTop w:val="0"/>
      <w:marBottom w:val="0"/>
      <w:divBdr>
        <w:top w:val="none" w:sz="0" w:space="0" w:color="auto"/>
        <w:left w:val="none" w:sz="0" w:space="0" w:color="auto"/>
        <w:bottom w:val="none" w:sz="0" w:space="0" w:color="auto"/>
        <w:right w:val="none" w:sz="0" w:space="0" w:color="auto"/>
      </w:divBdr>
      <w:divsChild>
        <w:div w:id="583101683">
          <w:marLeft w:val="0"/>
          <w:marRight w:val="0"/>
          <w:marTop w:val="0"/>
          <w:marBottom w:val="0"/>
          <w:divBdr>
            <w:top w:val="none" w:sz="0" w:space="0" w:color="auto"/>
            <w:left w:val="none" w:sz="0" w:space="0" w:color="auto"/>
            <w:bottom w:val="none" w:sz="0" w:space="0" w:color="auto"/>
            <w:right w:val="none" w:sz="0" w:space="0" w:color="auto"/>
          </w:divBdr>
        </w:div>
        <w:div w:id="1419516244">
          <w:marLeft w:val="0"/>
          <w:marRight w:val="0"/>
          <w:marTop w:val="0"/>
          <w:marBottom w:val="0"/>
          <w:divBdr>
            <w:top w:val="none" w:sz="0" w:space="0" w:color="auto"/>
            <w:left w:val="none" w:sz="0" w:space="0" w:color="auto"/>
            <w:bottom w:val="none" w:sz="0" w:space="0" w:color="auto"/>
            <w:right w:val="none" w:sz="0" w:space="0" w:color="auto"/>
          </w:divBdr>
        </w:div>
        <w:div w:id="1069961491">
          <w:marLeft w:val="0"/>
          <w:marRight w:val="0"/>
          <w:marTop w:val="0"/>
          <w:marBottom w:val="0"/>
          <w:divBdr>
            <w:top w:val="none" w:sz="0" w:space="0" w:color="auto"/>
            <w:left w:val="none" w:sz="0" w:space="0" w:color="auto"/>
            <w:bottom w:val="none" w:sz="0" w:space="0" w:color="auto"/>
            <w:right w:val="none" w:sz="0" w:space="0" w:color="auto"/>
          </w:divBdr>
        </w:div>
        <w:div w:id="1616793510">
          <w:marLeft w:val="0"/>
          <w:marRight w:val="0"/>
          <w:marTop w:val="0"/>
          <w:marBottom w:val="0"/>
          <w:divBdr>
            <w:top w:val="none" w:sz="0" w:space="0" w:color="auto"/>
            <w:left w:val="none" w:sz="0" w:space="0" w:color="auto"/>
            <w:bottom w:val="none" w:sz="0" w:space="0" w:color="auto"/>
            <w:right w:val="none" w:sz="0" w:space="0" w:color="auto"/>
          </w:divBdr>
        </w:div>
        <w:div w:id="827593073">
          <w:marLeft w:val="0"/>
          <w:marRight w:val="0"/>
          <w:marTop w:val="0"/>
          <w:marBottom w:val="0"/>
          <w:divBdr>
            <w:top w:val="none" w:sz="0" w:space="0" w:color="auto"/>
            <w:left w:val="none" w:sz="0" w:space="0" w:color="auto"/>
            <w:bottom w:val="none" w:sz="0" w:space="0" w:color="auto"/>
            <w:right w:val="none" w:sz="0" w:space="0" w:color="auto"/>
          </w:divBdr>
        </w:div>
        <w:div w:id="542330084">
          <w:marLeft w:val="0"/>
          <w:marRight w:val="0"/>
          <w:marTop w:val="0"/>
          <w:marBottom w:val="0"/>
          <w:divBdr>
            <w:top w:val="none" w:sz="0" w:space="0" w:color="auto"/>
            <w:left w:val="none" w:sz="0" w:space="0" w:color="auto"/>
            <w:bottom w:val="none" w:sz="0" w:space="0" w:color="auto"/>
            <w:right w:val="none" w:sz="0" w:space="0" w:color="auto"/>
          </w:divBdr>
        </w:div>
        <w:div w:id="1803572849">
          <w:marLeft w:val="0"/>
          <w:marRight w:val="0"/>
          <w:marTop w:val="0"/>
          <w:marBottom w:val="0"/>
          <w:divBdr>
            <w:top w:val="none" w:sz="0" w:space="0" w:color="auto"/>
            <w:left w:val="none" w:sz="0" w:space="0" w:color="auto"/>
            <w:bottom w:val="none" w:sz="0" w:space="0" w:color="auto"/>
            <w:right w:val="none" w:sz="0" w:space="0" w:color="auto"/>
          </w:divBdr>
        </w:div>
      </w:divsChild>
    </w:div>
    <w:div w:id="1241676524">
      <w:bodyDiv w:val="1"/>
      <w:marLeft w:val="0"/>
      <w:marRight w:val="0"/>
      <w:marTop w:val="0"/>
      <w:marBottom w:val="0"/>
      <w:divBdr>
        <w:top w:val="none" w:sz="0" w:space="0" w:color="auto"/>
        <w:left w:val="none" w:sz="0" w:space="0" w:color="auto"/>
        <w:bottom w:val="none" w:sz="0" w:space="0" w:color="auto"/>
        <w:right w:val="none" w:sz="0" w:space="0" w:color="auto"/>
      </w:divBdr>
      <w:divsChild>
        <w:div w:id="312106268">
          <w:marLeft w:val="0"/>
          <w:marRight w:val="0"/>
          <w:marTop w:val="0"/>
          <w:marBottom w:val="0"/>
          <w:divBdr>
            <w:top w:val="none" w:sz="0" w:space="0" w:color="auto"/>
            <w:left w:val="none" w:sz="0" w:space="0" w:color="auto"/>
            <w:bottom w:val="none" w:sz="0" w:space="0" w:color="auto"/>
            <w:right w:val="none" w:sz="0" w:space="0" w:color="auto"/>
          </w:divBdr>
        </w:div>
        <w:div w:id="667711884">
          <w:marLeft w:val="0"/>
          <w:marRight w:val="0"/>
          <w:marTop w:val="0"/>
          <w:marBottom w:val="0"/>
          <w:divBdr>
            <w:top w:val="none" w:sz="0" w:space="0" w:color="auto"/>
            <w:left w:val="none" w:sz="0" w:space="0" w:color="auto"/>
            <w:bottom w:val="none" w:sz="0" w:space="0" w:color="auto"/>
            <w:right w:val="none" w:sz="0" w:space="0" w:color="auto"/>
          </w:divBdr>
        </w:div>
        <w:div w:id="735084423">
          <w:marLeft w:val="0"/>
          <w:marRight w:val="0"/>
          <w:marTop w:val="0"/>
          <w:marBottom w:val="0"/>
          <w:divBdr>
            <w:top w:val="none" w:sz="0" w:space="0" w:color="auto"/>
            <w:left w:val="none" w:sz="0" w:space="0" w:color="auto"/>
            <w:bottom w:val="none" w:sz="0" w:space="0" w:color="auto"/>
            <w:right w:val="none" w:sz="0" w:space="0" w:color="auto"/>
          </w:divBdr>
        </w:div>
        <w:div w:id="2120831430">
          <w:marLeft w:val="0"/>
          <w:marRight w:val="0"/>
          <w:marTop w:val="0"/>
          <w:marBottom w:val="0"/>
          <w:divBdr>
            <w:top w:val="none" w:sz="0" w:space="0" w:color="auto"/>
            <w:left w:val="none" w:sz="0" w:space="0" w:color="auto"/>
            <w:bottom w:val="none" w:sz="0" w:space="0" w:color="auto"/>
            <w:right w:val="none" w:sz="0" w:space="0" w:color="auto"/>
          </w:divBdr>
        </w:div>
        <w:div w:id="899555865">
          <w:marLeft w:val="0"/>
          <w:marRight w:val="0"/>
          <w:marTop w:val="0"/>
          <w:marBottom w:val="0"/>
          <w:divBdr>
            <w:top w:val="none" w:sz="0" w:space="0" w:color="auto"/>
            <w:left w:val="none" w:sz="0" w:space="0" w:color="auto"/>
            <w:bottom w:val="none" w:sz="0" w:space="0" w:color="auto"/>
            <w:right w:val="none" w:sz="0" w:space="0" w:color="auto"/>
          </w:divBdr>
        </w:div>
        <w:div w:id="753553319">
          <w:marLeft w:val="0"/>
          <w:marRight w:val="0"/>
          <w:marTop w:val="0"/>
          <w:marBottom w:val="0"/>
          <w:divBdr>
            <w:top w:val="none" w:sz="0" w:space="0" w:color="auto"/>
            <w:left w:val="none" w:sz="0" w:space="0" w:color="auto"/>
            <w:bottom w:val="none" w:sz="0" w:space="0" w:color="auto"/>
            <w:right w:val="none" w:sz="0" w:space="0" w:color="auto"/>
          </w:divBdr>
        </w:div>
      </w:divsChild>
    </w:div>
    <w:div w:id="1264262097">
      <w:bodyDiv w:val="1"/>
      <w:marLeft w:val="0"/>
      <w:marRight w:val="0"/>
      <w:marTop w:val="0"/>
      <w:marBottom w:val="0"/>
      <w:divBdr>
        <w:top w:val="none" w:sz="0" w:space="0" w:color="auto"/>
        <w:left w:val="none" w:sz="0" w:space="0" w:color="auto"/>
        <w:bottom w:val="none" w:sz="0" w:space="0" w:color="auto"/>
        <w:right w:val="none" w:sz="0" w:space="0" w:color="auto"/>
      </w:divBdr>
      <w:divsChild>
        <w:div w:id="1039473440">
          <w:marLeft w:val="0"/>
          <w:marRight w:val="0"/>
          <w:marTop w:val="0"/>
          <w:marBottom w:val="0"/>
          <w:divBdr>
            <w:top w:val="none" w:sz="0" w:space="0" w:color="auto"/>
            <w:left w:val="none" w:sz="0" w:space="0" w:color="auto"/>
            <w:bottom w:val="none" w:sz="0" w:space="0" w:color="auto"/>
            <w:right w:val="none" w:sz="0" w:space="0" w:color="auto"/>
          </w:divBdr>
        </w:div>
        <w:div w:id="597367529">
          <w:marLeft w:val="0"/>
          <w:marRight w:val="0"/>
          <w:marTop w:val="0"/>
          <w:marBottom w:val="0"/>
          <w:divBdr>
            <w:top w:val="none" w:sz="0" w:space="0" w:color="auto"/>
            <w:left w:val="none" w:sz="0" w:space="0" w:color="auto"/>
            <w:bottom w:val="none" w:sz="0" w:space="0" w:color="auto"/>
            <w:right w:val="none" w:sz="0" w:space="0" w:color="auto"/>
          </w:divBdr>
        </w:div>
        <w:div w:id="1951817214">
          <w:marLeft w:val="0"/>
          <w:marRight w:val="0"/>
          <w:marTop w:val="0"/>
          <w:marBottom w:val="0"/>
          <w:divBdr>
            <w:top w:val="none" w:sz="0" w:space="0" w:color="auto"/>
            <w:left w:val="none" w:sz="0" w:space="0" w:color="auto"/>
            <w:bottom w:val="none" w:sz="0" w:space="0" w:color="auto"/>
            <w:right w:val="none" w:sz="0" w:space="0" w:color="auto"/>
          </w:divBdr>
        </w:div>
        <w:div w:id="147089722">
          <w:marLeft w:val="0"/>
          <w:marRight w:val="0"/>
          <w:marTop w:val="0"/>
          <w:marBottom w:val="0"/>
          <w:divBdr>
            <w:top w:val="none" w:sz="0" w:space="0" w:color="auto"/>
            <w:left w:val="none" w:sz="0" w:space="0" w:color="auto"/>
            <w:bottom w:val="none" w:sz="0" w:space="0" w:color="auto"/>
            <w:right w:val="none" w:sz="0" w:space="0" w:color="auto"/>
          </w:divBdr>
        </w:div>
        <w:div w:id="2004426829">
          <w:marLeft w:val="0"/>
          <w:marRight w:val="0"/>
          <w:marTop w:val="0"/>
          <w:marBottom w:val="0"/>
          <w:divBdr>
            <w:top w:val="none" w:sz="0" w:space="0" w:color="auto"/>
            <w:left w:val="none" w:sz="0" w:space="0" w:color="auto"/>
            <w:bottom w:val="none" w:sz="0" w:space="0" w:color="auto"/>
            <w:right w:val="none" w:sz="0" w:space="0" w:color="auto"/>
          </w:divBdr>
        </w:div>
        <w:div w:id="1210534260">
          <w:marLeft w:val="0"/>
          <w:marRight w:val="0"/>
          <w:marTop w:val="0"/>
          <w:marBottom w:val="0"/>
          <w:divBdr>
            <w:top w:val="none" w:sz="0" w:space="0" w:color="auto"/>
            <w:left w:val="none" w:sz="0" w:space="0" w:color="auto"/>
            <w:bottom w:val="none" w:sz="0" w:space="0" w:color="auto"/>
            <w:right w:val="none" w:sz="0" w:space="0" w:color="auto"/>
          </w:divBdr>
        </w:div>
        <w:div w:id="365258514">
          <w:marLeft w:val="0"/>
          <w:marRight w:val="0"/>
          <w:marTop w:val="0"/>
          <w:marBottom w:val="0"/>
          <w:divBdr>
            <w:top w:val="none" w:sz="0" w:space="0" w:color="auto"/>
            <w:left w:val="none" w:sz="0" w:space="0" w:color="auto"/>
            <w:bottom w:val="none" w:sz="0" w:space="0" w:color="auto"/>
            <w:right w:val="none" w:sz="0" w:space="0" w:color="auto"/>
          </w:divBdr>
        </w:div>
      </w:divsChild>
    </w:div>
    <w:div w:id="1267616159">
      <w:bodyDiv w:val="1"/>
      <w:marLeft w:val="0"/>
      <w:marRight w:val="0"/>
      <w:marTop w:val="0"/>
      <w:marBottom w:val="0"/>
      <w:divBdr>
        <w:top w:val="none" w:sz="0" w:space="0" w:color="auto"/>
        <w:left w:val="none" w:sz="0" w:space="0" w:color="auto"/>
        <w:bottom w:val="none" w:sz="0" w:space="0" w:color="auto"/>
        <w:right w:val="none" w:sz="0" w:space="0" w:color="auto"/>
      </w:divBdr>
      <w:divsChild>
        <w:div w:id="1857764284">
          <w:marLeft w:val="0"/>
          <w:marRight w:val="0"/>
          <w:marTop w:val="0"/>
          <w:marBottom w:val="0"/>
          <w:divBdr>
            <w:top w:val="none" w:sz="0" w:space="0" w:color="auto"/>
            <w:left w:val="none" w:sz="0" w:space="0" w:color="auto"/>
            <w:bottom w:val="none" w:sz="0" w:space="0" w:color="auto"/>
            <w:right w:val="none" w:sz="0" w:space="0" w:color="auto"/>
          </w:divBdr>
        </w:div>
        <w:div w:id="897328479">
          <w:marLeft w:val="0"/>
          <w:marRight w:val="0"/>
          <w:marTop w:val="0"/>
          <w:marBottom w:val="0"/>
          <w:divBdr>
            <w:top w:val="none" w:sz="0" w:space="0" w:color="auto"/>
            <w:left w:val="none" w:sz="0" w:space="0" w:color="auto"/>
            <w:bottom w:val="none" w:sz="0" w:space="0" w:color="auto"/>
            <w:right w:val="none" w:sz="0" w:space="0" w:color="auto"/>
          </w:divBdr>
        </w:div>
        <w:div w:id="1028146899">
          <w:marLeft w:val="0"/>
          <w:marRight w:val="0"/>
          <w:marTop w:val="0"/>
          <w:marBottom w:val="0"/>
          <w:divBdr>
            <w:top w:val="none" w:sz="0" w:space="0" w:color="auto"/>
            <w:left w:val="none" w:sz="0" w:space="0" w:color="auto"/>
            <w:bottom w:val="none" w:sz="0" w:space="0" w:color="auto"/>
            <w:right w:val="none" w:sz="0" w:space="0" w:color="auto"/>
          </w:divBdr>
        </w:div>
        <w:div w:id="981496131">
          <w:marLeft w:val="0"/>
          <w:marRight w:val="0"/>
          <w:marTop w:val="0"/>
          <w:marBottom w:val="0"/>
          <w:divBdr>
            <w:top w:val="none" w:sz="0" w:space="0" w:color="auto"/>
            <w:left w:val="none" w:sz="0" w:space="0" w:color="auto"/>
            <w:bottom w:val="none" w:sz="0" w:space="0" w:color="auto"/>
            <w:right w:val="none" w:sz="0" w:space="0" w:color="auto"/>
          </w:divBdr>
        </w:div>
        <w:div w:id="1261454994">
          <w:marLeft w:val="0"/>
          <w:marRight w:val="0"/>
          <w:marTop w:val="0"/>
          <w:marBottom w:val="0"/>
          <w:divBdr>
            <w:top w:val="none" w:sz="0" w:space="0" w:color="auto"/>
            <w:left w:val="none" w:sz="0" w:space="0" w:color="auto"/>
            <w:bottom w:val="none" w:sz="0" w:space="0" w:color="auto"/>
            <w:right w:val="none" w:sz="0" w:space="0" w:color="auto"/>
          </w:divBdr>
        </w:div>
        <w:div w:id="1513881712">
          <w:marLeft w:val="0"/>
          <w:marRight w:val="0"/>
          <w:marTop w:val="0"/>
          <w:marBottom w:val="0"/>
          <w:divBdr>
            <w:top w:val="none" w:sz="0" w:space="0" w:color="auto"/>
            <w:left w:val="none" w:sz="0" w:space="0" w:color="auto"/>
            <w:bottom w:val="none" w:sz="0" w:space="0" w:color="auto"/>
            <w:right w:val="none" w:sz="0" w:space="0" w:color="auto"/>
          </w:divBdr>
        </w:div>
        <w:div w:id="1281915935">
          <w:marLeft w:val="0"/>
          <w:marRight w:val="0"/>
          <w:marTop w:val="0"/>
          <w:marBottom w:val="0"/>
          <w:divBdr>
            <w:top w:val="none" w:sz="0" w:space="0" w:color="auto"/>
            <w:left w:val="none" w:sz="0" w:space="0" w:color="auto"/>
            <w:bottom w:val="none" w:sz="0" w:space="0" w:color="auto"/>
            <w:right w:val="none" w:sz="0" w:space="0" w:color="auto"/>
          </w:divBdr>
        </w:div>
      </w:divsChild>
    </w:div>
    <w:div w:id="1329944636">
      <w:bodyDiv w:val="1"/>
      <w:marLeft w:val="0"/>
      <w:marRight w:val="0"/>
      <w:marTop w:val="0"/>
      <w:marBottom w:val="0"/>
      <w:divBdr>
        <w:top w:val="none" w:sz="0" w:space="0" w:color="auto"/>
        <w:left w:val="none" w:sz="0" w:space="0" w:color="auto"/>
        <w:bottom w:val="none" w:sz="0" w:space="0" w:color="auto"/>
        <w:right w:val="none" w:sz="0" w:space="0" w:color="auto"/>
      </w:divBdr>
      <w:divsChild>
        <w:div w:id="1245651393">
          <w:marLeft w:val="0"/>
          <w:marRight w:val="0"/>
          <w:marTop w:val="0"/>
          <w:marBottom w:val="0"/>
          <w:divBdr>
            <w:top w:val="none" w:sz="0" w:space="0" w:color="auto"/>
            <w:left w:val="none" w:sz="0" w:space="0" w:color="auto"/>
            <w:bottom w:val="none" w:sz="0" w:space="0" w:color="auto"/>
            <w:right w:val="none" w:sz="0" w:space="0" w:color="auto"/>
          </w:divBdr>
        </w:div>
        <w:div w:id="1758942526">
          <w:marLeft w:val="0"/>
          <w:marRight w:val="0"/>
          <w:marTop w:val="0"/>
          <w:marBottom w:val="0"/>
          <w:divBdr>
            <w:top w:val="none" w:sz="0" w:space="0" w:color="auto"/>
            <w:left w:val="none" w:sz="0" w:space="0" w:color="auto"/>
            <w:bottom w:val="none" w:sz="0" w:space="0" w:color="auto"/>
            <w:right w:val="none" w:sz="0" w:space="0" w:color="auto"/>
          </w:divBdr>
        </w:div>
        <w:div w:id="1159420303">
          <w:marLeft w:val="0"/>
          <w:marRight w:val="0"/>
          <w:marTop w:val="0"/>
          <w:marBottom w:val="0"/>
          <w:divBdr>
            <w:top w:val="none" w:sz="0" w:space="0" w:color="auto"/>
            <w:left w:val="none" w:sz="0" w:space="0" w:color="auto"/>
            <w:bottom w:val="none" w:sz="0" w:space="0" w:color="auto"/>
            <w:right w:val="none" w:sz="0" w:space="0" w:color="auto"/>
          </w:divBdr>
        </w:div>
        <w:div w:id="1863975125">
          <w:marLeft w:val="0"/>
          <w:marRight w:val="0"/>
          <w:marTop w:val="0"/>
          <w:marBottom w:val="0"/>
          <w:divBdr>
            <w:top w:val="none" w:sz="0" w:space="0" w:color="auto"/>
            <w:left w:val="none" w:sz="0" w:space="0" w:color="auto"/>
            <w:bottom w:val="none" w:sz="0" w:space="0" w:color="auto"/>
            <w:right w:val="none" w:sz="0" w:space="0" w:color="auto"/>
          </w:divBdr>
        </w:div>
        <w:div w:id="1798835169">
          <w:marLeft w:val="0"/>
          <w:marRight w:val="0"/>
          <w:marTop w:val="0"/>
          <w:marBottom w:val="0"/>
          <w:divBdr>
            <w:top w:val="none" w:sz="0" w:space="0" w:color="auto"/>
            <w:left w:val="none" w:sz="0" w:space="0" w:color="auto"/>
            <w:bottom w:val="none" w:sz="0" w:space="0" w:color="auto"/>
            <w:right w:val="none" w:sz="0" w:space="0" w:color="auto"/>
          </w:divBdr>
        </w:div>
        <w:div w:id="1114639636">
          <w:marLeft w:val="0"/>
          <w:marRight w:val="0"/>
          <w:marTop w:val="0"/>
          <w:marBottom w:val="0"/>
          <w:divBdr>
            <w:top w:val="none" w:sz="0" w:space="0" w:color="auto"/>
            <w:left w:val="none" w:sz="0" w:space="0" w:color="auto"/>
            <w:bottom w:val="none" w:sz="0" w:space="0" w:color="auto"/>
            <w:right w:val="none" w:sz="0" w:space="0" w:color="auto"/>
          </w:divBdr>
        </w:div>
      </w:divsChild>
    </w:div>
    <w:div w:id="1343505719">
      <w:bodyDiv w:val="1"/>
      <w:marLeft w:val="0"/>
      <w:marRight w:val="0"/>
      <w:marTop w:val="0"/>
      <w:marBottom w:val="0"/>
      <w:divBdr>
        <w:top w:val="none" w:sz="0" w:space="0" w:color="auto"/>
        <w:left w:val="none" w:sz="0" w:space="0" w:color="auto"/>
        <w:bottom w:val="none" w:sz="0" w:space="0" w:color="auto"/>
        <w:right w:val="none" w:sz="0" w:space="0" w:color="auto"/>
      </w:divBdr>
      <w:divsChild>
        <w:div w:id="736248377">
          <w:marLeft w:val="0"/>
          <w:marRight w:val="0"/>
          <w:marTop w:val="0"/>
          <w:marBottom w:val="0"/>
          <w:divBdr>
            <w:top w:val="none" w:sz="0" w:space="0" w:color="auto"/>
            <w:left w:val="none" w:sz="0" w:space="0" w:color="auto"/>
            <w:bottom w:val="none" w:sz="0" w:space="0" w:color="auto"/>
            <w:right w:val="none" w:sz="0" w:space="0" w:color="auto"/>
          </w:divBdr>
        </w:div>
        <w:div w:id="621305066">
          <w:marLeft w:val="0"/>
          <w:marRight w:val="0"/>
          <w:marTop w:val="0"/>
          <w:marBottom w:val="0"/>
          <w:divBdr>
            <w:top w:val="none" w:sz="0" w:space="0" w:color="auto"/>
            <w:left w:val="none" w:sz="0" w:space="0" w:color="auto"/>
            <w:bottom w:val="none" w:sz="0" w:space="0" w:color="auto"/>
            <w:right w:val="none" w:sz="0" w:space="0" w:color="auto"/>
          </w:divBdr>
        </w:div>
        <w:div w:id="835653783">
          <w:marLeft w:val="0"/>
          <w:marRight w:val="0"/>
          <w:marTop w:val="0"/>
          <w:marBottom w:val="0"/>
          <w:divBdr>
            <w:top w:val="none" w:sz="0" w:space="0" w:color="auto"/>
            <w:left w:val="none" w:sz="0" w:space="0" w:color="auto"/>
            <w:bottom w:val="none" w:sz="0" w:space="0" w:color="auto"/>
            <w:right w:val="none" w:sz="0" w:space="0" w:color="auto"/>
          </w:divBdr>
        </w:div>
        <w:div w:id="2033024609">
          <w:marLeft w:val="0"/>
          <w:marRight w:val="0"/>
          <w:marTop w:val="0"/>
          <w:marBottom w:val="0"/>
          <w:divBdr>
            <w:top w:val="none" w:sz="0" w:space="0" w:color="auto"/>
            <w:left w:val="none" w:sz="0" w:space="0" w:color="auto"/>
            <w:bottom w:val="none" w:sz="0" w:space="0" w:color="auto"/>
            <w:right w:val="none" w:sz="0" w:space="0" w:color="auto"/>
          </w:divBdr>
        </w:div>
        <w:div w:id="22949088">
          <w:marLeft w:val="0"/>
          <w:marRight w:val="0"/>
          <w:marTop w:val="0"/>
          <w:marBottom w:val="0"/>
          <w:divBdr>
            <w:top w:val="none" w:sz="0" w:space="0" w:color="auto"/>
            <w:left w:val="none" w:sz="0" w:space="0" w:color="auto"/>
            <w:bottom w:val="none" w:sz="0" w:space="0" w:color="auto"/>
            <w:right w:val="none" w:sz="0" w:space="0" w:color="auto"/>
          </w:divBdr>
        </w:div>
        <w:div w:id="390353567">
          <w:marLeft w:val="0"/>
          <w:marRight w:val="0"/>
          <w:marTop w:val="0"/>
          <w:marBottom w:val="0"/>
          <w:divBdr>
            <w:top w:val="none" w:sz="0" w:space="0" w:color="auto"/>
            <w:left w:val="none" w:sz="0" w:space="0" w:color="auto"/>
            <w:bottom w:val="none" w:sz="0" w:space="0" w:color="auto"/>
            <w:right w:val="none" w:sz="0" w:space="0" w:color="auto"/>
          </w:divBdr>
        </w:div>
      </w:divsChild>
    </w:div>
    <w:div w:id="1351570260">
      <w:bodyDiv w:val="1"/>
      <w:marLeft w:val="0"/>
      <w:marRight w:val="0"/>
      <w:marTop w:val="0"/>
      <w:marBottom w:val="0"/>
      <w:divBdr>
        <w:top w:val="none" w:sz="0" w:space="0" w:color="auto"/>
        <w:left w:val="none" w:sz="0" w:space="0" w:color="auto"/>
        <w:bottom w:val="none" w:sz="0" w:space="0" w:color="auto"/>
        <w:right w:val="none" w:sz="0" w:space="0" w:color="auto"/>
      </w:divBdr>
      <w:divsChild>
        <w:div w:id="632488997">
          <w:marLeft w:val="0"/>
          <w:marRight w:val="0"/>
          <w:marTop w:val="0"/>
          <w:marBottom w:val="0"/>
          <w:divBdr>
            <w:top w:val="none" w:sz="0" w:space="0" w:color="auto"/>
            <w:left w:val="none" w:sz="0" w:space="0" w:color="auto"/>
            <w:bottom w:val="none" w:sz="0" w:space="0" w:color="auto"/>
            <w:right w:val="none" w:sz="0" w:space="0" w:color="auto"/>
          </w:divBdr>
        </w:div>
        <w:div w:id="60908217">
          <w:marLeft w:val="0"/>
          <w:marRight w:val="0"/>
          <w:marTop w:val="0"/>
          <w:marBottom w:val="0"/>
          <w:divBdr>
            <w:top w:val="none" w:sz="0" w:space="0" w:color="auto"/>
            <w:left w:val="none" w:sz="0" w:space="0" w:color="auto"/>
            <w:bottom w:val="none" w:sz="0" w:space="0" w:color="auto"/>
            <w:right w:val="none" w:sz="0" w:space="0" w:color="auto"/>
          </w:divBdr>
        </w:div>
        <w:div w:id="30766096">
          <w:marLeft w:val="0"/>
          <w:marRight w:val="0"/>
          <w:marTop w:val="0"/>
          <w:marBottom w:val="0"/>
          <w:divBdr>
            <w:top w:val="none" w:sz="0" w:space="0" w:color="auto"/>
            <w:left w:val="none" w:sz="0" w:space="0" w:color="auto"/>
            <w:bottom w:val="none" w:sz="0" w:space="0" w:color="auto"/>
            <w:right w:val="none" w:sz="0" w:space="0" w:color="auto"/>
          </w:divBdr>
        </w:div>
        <w:div w:id="635836383">
          <w:marLeft w:val="0"/>
          <w:marRight w:val="0"/>
          <w:marTop w:val="0"/>
          <w:marBottom w:val="0"/>
          <w:divBdr>
            <w:top w:val="none" w:sz="0" w:space="0" w:color="auto"/>
            <w:left w:val="none" w:sz="0" w:space="0" w:color="auto"/>
            <w:bottom w:val="none" w:sz="0" w:space="0" w:color="auto"/>
            <w:right w:val="none" w:sz="0" w:space="0" w:color="auto"/>
          </w:divBdr>
        </w:div>
        <w:div w:id="1163470017">
          <w:marLeft w:val="0"/>
          <w:marRight w:val="0"/>
          <w:marTop w:val="0"/>
          <w:marBottom w:val="0"/>
          <w:divBdr>
            <w:top w:val="none" w:sz="0" w:space="0" w:color="auto"/>
            <w:left w:val="none" w:sz="0" w:space="0" w:color="auto"/>
            <w:bottom w:val="none" w:sz="0" w:space="0" w:color="auto"/>
            <w:right w:val="none" w:sz="0" w:space="0" w:color="auto"/>
          </w:divBdr>
        </w:div>
        <w:div w:id="538277896">
          <w:marLeft w:val="0"/>
          <w:marRight w:val="0"/>
          <w:marTop w:val="0"/>
          <w:marBottom w:val="0"/>
          <w:divBdr>
            <w:top w:val="none" w:sz="0" w:space="0" w:color="auto"/>
            <w:left w:val="none" w:sz="0" w:space="0" w:color="auto"/>
            <w:bottom w:val="none" w:sz="0" w:space="0" w:color="auto"/>
            <w:right w:val="none" w:sz="0" w:space="0" w:color="auto"/>
          </w:divBdr>
        </w:div>
        <w:div w:id="1973755685">
          <w:marLeft w:val="0"/>
          <w:marRight w:val="0"/>
          <w:marTop w:val="0"/>
          <w:marBottom w:val="0"/>
          <w:divBdr>
            <w:top w:val="none" w:sz="0" w:space="0" w:color="auto"/>
            <w:left w:val="none" w:sz="0" w:space="0" w:color="auto"/>
            <w:bottom w:val="none" w:sz="0" w:space="0" w:color="auto"/>
            <w:right w:val="none" w:sz="0" w:space="0" w:color="auto"/>
          </w:divBdr>
        </w:div>
      </w:divsChild>
    </w:div>
    <w:div w:id="1374695786">
      <w:bodyDiv w:val="1"/>
      <w:marLeft w:val="0"/>
      <w:marRight w:val="0"/>
      <w:marTop w:val="0"/>
      <w:marBottom w:val="0"/>
      <w:divBdr>
        <w:top w:val="none" w:sz="0" w:space="0" w:color="auto"/>
        <w:left w:val="none" w:sz="0" w:space="0" w:color="auto"/>
        <w:bottom w:val="none" w:sz="0" w:space="0" w:color="auto"/>
        <w:right w:val="none" w:sz="0" w:space="0" w:color="auto"/>
      </w:divBdr>
      <w:divsChild>
        <w:div w:id="544219573">
          <w:marLeft w:val="0"/>
          <w:marRight w:val="0"/>
          <w:marTop w:val="0"/>
          <w:marBottom w:val="0"/>
          <w:divBdr>
            <w:top w:val="none" w:sz="0" w:space="0" w:color="auto"/>
            <w:left w:val="none" w:sz="0" w:space="0" w:color="auto"/>
            <w:bottom w:val="none" w:sz="0" w:space="0" w:color="auto"/>
            <w:right w:val="none" w:sz="0" w:space="0" w:color="auto"/>
          </w:divBdr>
        </w:div>
        <w:div w:id="1024133221">
          <w:marLeft w:val="0"/>
          <w:marRight w:val="0"/>
          <w:marTop w:val="0"/>
          <w:marBottom w:val="0"/>
          <w:divBdr>
            <w:top w:val="none" w:sz="0" w:space="0" w:color="auto"/>
            <w:left w:val="none" w:sz="0" w:space="0" w:color="auto"/>
            <w:bottom w:val="none" w:sz="0" w:space="0" w:color="auto"/>
            <w:right w:val="none" w:sz="0" w:space="0" w:color="auto"/>
          </w:divBdr>
        </w:div>
        <w:div w:id="351810488">
          <w:marLeft w:val="0"/>
          <w:marRight w:val="0"/>
          <w:marTop w:val="0"/>
          <w:marBottom w:val="0"/>
          <w:divBdr>
            <w:top w:val="none" w:sz="0" w:space="0" w:color="auto"/>
            <w:left w:val="none" w:sz="0" w:space="0" w:color="auto"/>
            <w:bottom w:val="none" w:sz="0" w:space="0" w:color="auto"/>
            <w:right w:val="none" w:sz="0" w:space="0" w:color="auto"/>
          </w:divBdr>
        </w:div>
        <w:div w:id="724110369">
          <w:marLeft w:val="0"/>
          <w:marRight w:val="0"/>
          <w:marTop w:val="0"/>
          <w:marBottom w:val="0"/>
          <w:divBdr>
            <w:top w:val="none" w:sz="0" w:space="0" w:color="auto"/>
            <w:left w:val="none" w:sz="0" w:space="0" w:color="auto"/>
            <w:bottom w:val="none" w:sz="0" w:space="0" w:color="auto"/>
            <w:right w:val="none" w:sz="0" w:space="0" w:color="auto"/>
          </w:divBdr>
        </w:div>
        <w:div w:id="1205827605">
          <w:marLeft w:val="0"/>
          <w:marRight w:val="0"/>
          <w:marTop w:val="0"/>
          <w:marBottom w:val="0"/>
          <w:divBdr>
            <w:top w:val="none" w:sz="0" w:space="0" w:color="auto"/>
            <w:left w:val="none" w:sz="0" w:space="0" w:color="auto"/>
            <w:bottom w:val="none" w:sz="0" w:space="0" w:color="auto"/>
            <w:right w:val="none" w:sz="0" w:space="0" w:color="auto"/>
          </w:divBdr>
        </w:div>
        <w:div w:id="1750689550">
          <w:marLeft w:val="0"/>
          <w:marRight w:val="0"/>
          <w:marTop w:val="0"/>
          <w:marBottom w:val="0"/>
          <w:divBdr>
            <w:top w:val="none" w:sz="0" w:space="0" w:color="auto"/>
            <w:left w:val="none" w:sz="0" w:space="0" w:color="auto"/>
            <w:bottom w:val="none" w:sz="0" w:space="0" w:color="auto"/>
            <w:right w:val="none" w:sz="0" w:space="0" w:color="auto"/>
          </w:divBdr>
        </w:div>
        <w:div w:id="822157443">
          <w:marLeft w:val="0"/>
          <w:marRight w:val="0"/>
          <w:marTop w:val="0"/>
          <w:marBottom w:val="0"/>
          <w:divBdr>
            <w:top w:val="none" w:sz="0" w:space="0" w:color="auto"/>
            <w:left w:val="none" w:sz="0" w:space="0" w:color="auto"/>
            <w:bottom w:val="none" w:sz="0" w:space="0" w:color="auto"/>
            <w:right w:val="none" w:sz="0" w:space="0" w:color="auto"/>
          </w:divBdr>
        </w:div>
      </w:divsChild>
    </w:div>
    <w:div w:id="1439720495">
      <w:bodyDiv w:val="1"/>
      <w:marLeft w:val="0"/>
      <w:marRight w:val="0"/>
      <w:marTop w:val="0"/>
      <w:marBottom w:val="0"/>
      <w:divBdr>
        <w:top w:val="none" w:sz="0" w:space="0" w:color="auto"/>
        <w:left w:val="none" w:sz="0" w:space="0" w:color="auto"/>
        <w:bottom w:val="none" w:sz="0" w:space="0" w:color="auto"/>
        <w:right w:val="none" w:sz="0" w:space="0" w:color="auto"/>
      </w:divBdr>
      <w:divsChild>
        <w:div w:id="1930654880">
          <w:marLeft w:val="0"/>
          <w:marRight w:val="0"/>
          <w:marTop w:val="0"/>
          <w:marBottom w:val="0"/>
          <w:divBdr>
            <w:top w:val="none" w:sz="0" w:space="0" w:color="auto"/>
            <w:left w:val="none" w:sz="0" w:space="0" w:color="auto"/>
            <w:bottom w:val="none" w:sz="0" w:space="0" w:color="auto"/>
            <w:right w:val="none" w:sz="0" w:space="0" w:color="auto"/>
          </w:divBdr>
        </w:div>
        <w:div w:id="1149129402">
          <w:marLeft w:val="0"/>
          <w:marRight w:val="0"/>
          <w:marTop w:val="0"/>
          <w:marBottom w:val="0"/>
          <w:divBdr>
            <w:top w:val="none" w:sz="0" w:space="0" w:color="auto"/>
            <w:left w:val="none" w:sz="0" w:space="0" w:color="auto"/>
            <w:bottom w:val="none" w:sz="0" w:space="0" w:color="auto"/>
            <w:right w:val="none" w:sz="0" w:space="0" w:color="auto"/>
          </w:divBdr>
        </w:div>
        <w:div w:id="1395393054">
          <w:marLeft w:val="0"/>
          <w:marRight w:val="0"/>
          <w:marTop w:val="0"/>
          <w:marBottom w:val="0"/>
          <w:divBdr>
            <w:top w:val="none" w:sz="0" w:space="0" w:color="auto"/>
            <w:left w:val="none" w:sz="0" w:space="0" w:color="auto"/>
            <w:bottom w:val="none" w:sz="0" w:space="0" w:color="auto"/>
            <w:right w:val="none" w:sz="0" w:space="0" w:color="auto"/>
          </w:divBdr>
        </w:div>
        <w:div w:id="830557983">
          <w:marLeft w:val="0"/>
          <w:marRight w:val="0"/>
          <w:marTop w:val="0"/>
          <w:marBottom w:val="0"/>
          <w:divBdr>
            <w:top w:val="none" w:sz="0" w:space="0" w:color="auto"/>
            <w:left w:val="none" w:sz="0" w:space="0" w:color="auto"/>
            <w:bottom w:val="none" w:sz="0" w:space="0" w:color="auto"/>
            <w:right w:val="none" w:sz="0" w:space="0" w:color="auto"/>
          </w:divBdr>
        </w:div>
        <w:div w:id="1931619855">
          <w:marLeft w:val="0"/>
          <w:marRight w:val="0"/>
          <w:marTop w:val="0"/>
          <w:marBottom w:val="0"/>
          <w:divBdr>
            <w:top w:val="none" w:sz="0" w:space="0" w:color="auto"/>
            <w:left w:val="none" w:sz="0" w:space="0" w:color="auto"/>
            <w:bottom w:val="none" w:sz="0" w:space="0" w:color="auto"/>
            <w:right w:val="none" w:sz="0" w:space="0" w:color="auto"/>
          </w:divBdr>
        </w:div>
        <w:div w:id="2060396548">
          <w:marLeft w:val="0"/>
          <w:marRight w:val="0"/>
          <w:marTop w:val="0"/>
          <w:marBottom w:val="0"/>
          <w:divBdr>
            <w:top w:val="none" w:sz="0" w:space="0" w:color="auto"/>
            <w:left w:val="none" w:sz="0" w:space="0" w:color="auto"/>
            <w:bottom w:val="none" w:sz="0" w:space="0" w:color="auto"/>
            <w:right w:val="none" w:sz="0" w:space="0" w:color="auto"/>
          </w:divBdr>
        </w:div>
        <w:div w:id="1108964906">
          <w:marLeft w:val="0"/>
          <w:marRight w:val="0"/>
          <w:marTop w:val="0"/>
          <w:marBottom w:val="0"/>
          <w:divBdr>
            <w:top w:val="none" w:sz="0" w:space="0" w:color="auto"/>
            <w:left w:val="none" w:sz="0" w:space="0" w:color="auto"/>
            <w:bottom w:val="none" w:sz="0" w:space="0" w:color="auto"/>
            <w:right w:val="none" w:sz="0" w:space="0" w:color="auto"/>
          </w:divBdr>
        </w:div>
      </w:divsChild>
    </w:div>
    <w:div w:id="1500147096">
      <w:bodyDiv w:val="1"/>
      <w:marLeft w:val="0"/>
      <w:marRight w:val="0"/>
      <w:marTop w:val="0"/>
      <w:marBottom w:val="0"/>
      <w:divBdr>
        <w:top w:val="none" w:sz="0" w:space="0" w:color="auto"/>
        <w:left w:val="none" w:sz="0" w:space="0" w:color="auto"/>
        <w:bottom w:val="none" w:sz="0" w:space="0" w:color="auto"/>
        <w:right w:val="none" w:sz="0" w:space="0" w:color="auto"/>
      </w:divBdr>
      <w:divsChild>
        <w:div w:id="1950625787">
          <w:marLeft w:val="0"/>
          <w:marRight w:val="0"/>
          <w:marTop w:val="0"/>
          <w:marBottom w:val="0"/>
          <w:divBdr>
            <w:top w:val="none" w:sz="0" w:space="0" w:color="auto"/>
            <w:left w:val="none" w:sz="0" w:space="0" w:color="auto"/>
            <w:bottom w:val="none" w:sz="0" w:space="0" w:color="auto"/>
            <w:right w:val="none" w:sz="0" w:space="0" w:color="auto"/>
          </w:divBdr>
        </w:div>
        <w:div w:id="1024752220">
          <w:marLeft w:val="0"/>
          <w:marRight w:val="0"/>
          <w:marTop w:val="0"/>
          <w:marBottom w:val="0"/>
          <w:divBdr>
            <w:top w:val="none" w:sz="0" w:space="0" w:color="auto"/>
            <w:left w:val="none" w:sz="0" w:space="0" w:color="auto"/>
            <w:bottom w:val="none" w:sz="0" w:space="0" w:color="auto"/>
            <w:right w:val="none" w:sz="0" w:space="0" w:color="auto"/>
          </w:divBdr>
        </w:div>
        <w:div w:id="482090951">
          <w:marLeft w:val="0"/>
          <w:marRight w:val="0"/>
          <w:marTop w:val="0"/>
          <w:marBottom w:val="0"/>
          <w:divBdr>
            <w:top w:val="none" w:sz="0" w:space="0" w:color="auto"/>
            <w:left w:val="none" w:sz="0" w:space="0" w:color="auto"/>
            <w:bottom w:val="none" w:sz="0" w:space="0" w:color="auto"/>
            <w:right w:val="none" w:sz="0" w:space="0" w:color="auto"/>
          </w:divBdr>
          <w:divsChild>
            <w:div w:id="548414854">
              <w:marLeft w:val="0"/>
              <w:marRight w:val="0"/>
              <w:marTop w:val="0"/>
              <w:marBottom w:val="0"/>
              <w:divBdr>
                <w:top w:val="none" w:sz="0" w:space="0" w:color="auto"/>
                <w:left w:val="none" w:sz="0" w:space="0" w:color="auto"/>
                <w:bottom w:val="none" w:sz="0" w:space="0" w:color="auto"/>
                <w:right w:val="none" w:sz="0" w:space="0" w:color="auto"/>
              </w:divBdr>
              <w:divsChild>
                <w:div w:id="21385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0602">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16092613">
          <w:marLeft w:val="0"/>
          <w:marRight w:val="0"/>
          <w:marTop w:val="0"/>
          <w:marBottom w:val="0"/>
          <w:divBdr>
            <w:top w:val="none" w:sz="0" w:space="0" w:color="auto"/>
            <w:left w:val="none" w:sz="0" w:space="0" w:color="auto"/>
            <w:bottom w:val="none" w:sz="0" w:space="0" w:color="auto"/>
            <w:right w:val="none" w:sz="0" w:space="0" w:color="auto"/>
          </w:divBdr>
          <w:divsChild>
            <w:div w:id="611934475">
              <w:marLeft w:val="0"/>
              <w:marRight w:val="0"/>
              <w:marTop w:val="0"/>
              <w:marBottom w:val="0"/>
              <w:divBdr>
                <w:top w:val="none" w:sz="0" w:space="0" w:color="auto"/>
                <w:left w:val="none" w:sz="0" w:space="0" w:color="auto"/>
                <w:bottom w:val="none" w:sz="0" w:space="0" w:color="auto"/>
                <w:right w:val="none" w:sz="0" w:space="0" w:color="auto"/>
              </w:divBdr>
            </w:div>
          </w:divsChild>
        </w:div>
        <w:div w:id="1257907626">
          <w:marLeft w:val="0"/>
          <w:marRight w:val="0"/>
          <w:marTop w:val="0"/>
          <w:marBottom w:val="0"/>
          <w:divBdr>
            <w:top w:val="none" w:sz="0" w:space="0" w:color="auto"/>
            <w:left w:val="none" w:sz="0" w:space="0" w:color="auto"/>
            <w:bottom w:val="none" w:sz="0" w:space="0" w:color="auto"/>
            <w:right w:val="none" w:sz="0" w:space="0" w:color="auto"/>
          </w:divBdr>
        </w:div>
        <w:div w:id="273945814">
          <w:marLeft w:val="0"/>
          <w:marRight w:val="0"/>
          <w:marTop w:val="0"/>
          <w:marBottom w:val="0"/>
          <w:divBdr>
            <w:top w:val="none" w:sz="0" w:space="0" w:color="auto"/>
            <w:left w:val="none" w:sz="0" w:space="0" w:color="auto"/>
            <w:bottom w:val="none" w:sz="0" w:space="0" w:color="auto"/>
            <w:right w:val="none" w:sz="0" w:space="0" w:color="auto"/>
          </w:divBdr>
        </w:div>
      </w:divsChild>
    </w:div>
    <w:div w:id="1517302702">
      <w:bodyDiv w:val="1"/>
      <w:marLeft w:val="0"/>
      <w:marRight w:val="0"/>
      <w:marTop w:val="0"/>
      <w:marBottom w:val="0"/>
      <w:divBdr>
        <w:top w:val="none" w:sz="0" w:space="0" w:color="auto"/>
        <w:left w:val="none" w:sz="0" w:space="0" w:color="auto"/>
        <w:bottom w:val="none" w:sz="0" w:space="0" w:color="auto"/>
        <w:right w:val="none" w:sz="0" w:space="0" w:color="auto"/>
      </w:divBdr>
      <w:divsChild>
        <w:div w:id="170266512">
          <w:marLeft w:val="0"/>
          <w:marRight w:val="0"/>
          <w:marTop w:val="0"/>
          <w:marBottom w:val="0"/>
          <w:divBdr>
            <w:top w:val="none" w:sz="0" w:space="0" w:color="auto"/>
            <w:left w:val="none" w:sz="0" w:space="0" w:color="auto"/>
            <w:bottom w:val="none" w:sz="0" w:space="0" w:color="auto"/>
            <w:right w:val="none" w:sz="0" w:space="0" w:color="auto"/>
          </w:divBdr>
        </w:div>
        <w:div w:id="475879516">
          <w:marLeft w:val="0"/>
          <w:marRight w:val="0"/>
          <w:marTop w:val="0"/>
          <w:marBottom w:val="0"/>
          <w:divBdr>
            <w:top w:val="none" w:sz="0" w:space="0" w:color="auto"/>
            <w:left w:val="none" w:sz="0" w:space="0" w:color="auto"/>
            <w:bottom w:val="none" w:sz="0" w:space="0" w:color="auto"/>
            <w:right w:val="none" w:sz="0" w:space="0" w:color="auto"/>
          </w:divBdr>
        </w:div>
        <w:div w:id="1942912296">
          <w:marLeft w:val="0"/>
          <w:marRight w:val="0"/>
          <w:marTop w:val="0"/>
          <w:marBottom w:val="0"/>
          <w:divBdr>
            <w:top w:val="none" w:sz="0" w:space="0" w:color="auto"/>
            <w:left w:val="none" w:sz="0" w:space="0" w:color="auto"/>
            <w:bottom w:val="none" w:sz="0" w:space="0" w:color="auto"/>
            <w:right w:val="none" w:sz="0" w:space="0" w:color="auto"/>
          </w:divBdr>
        </w:div>
        <w:div w:id="465658764">
          <w:marLeft w:val="0"/>
          <w:marRight w:val="0"/>
          <w:marTop w:val="0"/>
          <w:marBottom w:val="0"/>
          <w:divBdr>
            <w:top w:val="none" w:sz="0" w:space="0" w:color="auto"/>
            <w:left w:val="none" w:sz="0" w:space="0" w:color="auto"/>
            <w:bottom w:val="none" w:sz="0" w:space="0" w:color="auto"/>
            <w:right w:val="none" w:sz="0" w:space="0" w:color="auto"/>
          </w:divBdr>
        </w:div>
        <w:div w:id="504366784">
          <w:marLeft w:val="0"/>
          <w:marRight w:val="0"/>
          <w:marTop w:val="0"/>
          <w:marBottom w:val="0"/>
          <w:divBdr>
            <w:top w:val="none" w:sz="0" w:space="0" w:color="auto"/>
            <w:left w:val="none" w:sz="0" w:space="0" w:color="auto"/>
            <w:bottom w:val="none" w:sz="0" w:space="0" w:color="auto"/>
            <w:right w:val="none" w:sz="0" w:space="0" w:color="auto"/>
          </w:divBdr>
        </w:div>
        <w:div w:id="1885947815">
          <w:marLeft w:val="0"/>
          <w:marRight w:val="0"/>
          <w:marTop w:val="0"/>
          <w:marBottom w:val="0"/>
          <w:divBdr>
            <w:top w:val="none" w:sz="0" w:space="0" w:color="auto"/>
            <w:left w:val="none" w:sz="0" w:space="0" w:color="auto"/>
            <w:bottom w:val="none" w:sz="0" w:space="0" w:color="auto"/>
            <w:right w:val="none" w:sz="0" w:space="0" w:color="auto"/>
          </w:divBdr>
        </w:div>
        <w:div w:id="1554583952">
          <w:marLeft w:val="0"/>
          <w:marRight w:val="0"/>
          <w:marTop w:val="0"/>
          <w:marBottom w:val="0"/>
          <w:divBdr>
            <w:top w:val="none" w:sz="0" w:space="0" w:color="auto"/>
            <w:left w:val="none" w:sz="0" w:space="0" w:color="auto"/>
            <w:bottom w:val="none" w:sz="0" w:space="0" w:color="auto"/>
            <w:right w:val="none" w:sz="0" w:space="0" w:color="auto"/>
          </w:divBdr>
        </w:div>
      </w:divsChild>
    </w:div>
    <w:div w:id="1522668797">
      <w:bodyDiv w:val="1"/>
      <w:marLeft w:val="0"/>
      <w:marRight w:val="0"/>
      <w:marTop w:val="0"/>
      <w:marBottom w:val="0"/>
      <w:divBdr>
        <w:top w:val="none" w:sz="0" w:space="0" w:color="auto"/>
        <w:left w:val="none" w:sz="0" w:space="0" w:color="auto"/>
        <w:bottom w:val="none" w:sz="0" w:space="0" w:color="auto"/>
        <w:right w:val="none" w:sz="0" w:space="0" w:color="auto"/>
      </w:divBdr>
      <w:divsChild>
        <w:div w:id="933052674">
          <w:marLeft w:val="0"/>
          <w:marRight w:val="0"/>
          <w:marTop w:val="0"/>
          <w:marBottom w:val="0"/>
          <w:divBdr>
            <w:top w:val="none" w:sz="0" w:space="0" w:color="auto"/>
            <w:left w:val="none" w:sz="0" w:space="0" w:color="auto"/>
            <w:bottom w:val="none" w:sz="0" w:space="0" w:color="auto"/>
            <w:right w:val="none" w:sz="0" w:space="0" w:color="auto"/>
          </w:divBdr>
        </w:div>
        <w:div w:id="1925917702">
          <w:marLeft w:val="0"/>
          <w:marRight w:val="0"/>
          <w:marTop w:val="0"/>
          <w:marBottom w:val="0"/>
          <w:divBdr>
            <w:top w:val="none" w:sz="0" w:space="0" w:color="auto"/>
            <w:left w:val="none" w:sz="0" w:space="0" w:color="auto"/>
            <w:bottom w:val="none" w:sz="0" w:space="0" w:color="auto"/>
            <w:right w:val="none" w:sz="0" w:space="0" w:color="auto"/>
          </w:divBdr>
        </w:div>
        <w:div w:id="2056346177">
          <w:marLeft w:val="0"/>
          <w:marRight w:val="0"/>
          <w:marTop w:val="0"/>
          <w:marBottom w:val="0"/>
          <w:divBdr>
            <w:top w:val="none" w:sz="0" w:space="0" w:color="auto"/>
            <w:left w:val="none" w:sz="0" w:space="0" w:color="auto"/>
            <w:bottom w:val="none" w:sz="0" w:space="0" w:color="auto"/>
            <w:right w:val="none" w:sz="0" w:space="0" w:color="auto"/>
          </w:divBdr>
        </w:div>
        <w:div w:id="480313768">
          <w:marLeft w:val="0"/>
          <w:marRight w:val="0"/>
          <w:marTop w:val="0"/>
          <w:marBottom w:val="0"/>
          <w:divBdr>
            <w:top w:val="none" w:sz="0" w:space="0" w:color="auto"/>
            <w:left w:val="none" w:sz="0" w:space="0" w:color="auto"/>
            <w:bottom w:val="none" w:sz="0" w:space="0" w:color="auto"/>
            <w:right w:val="none" w:sz="0" w:space="0" w:color="auto"/>
          </w:divBdr>
        </w:div>
        <w:div w:id="33579264">
          <w:marLeft w:val="0"/>
          <w:marRight w:val="0"/>
          <w:marTop w:val="0"/>
          <w:marBottom w:val="0"/>
          <w:divBdr>
            <w:top w:val="none" w:sz="0" w:space="0" w:color="auto"/>
            <w:left w:val="none" w:sz="0" w:space="0" w:color="auto"/>
            <w:bottom w:val="none" w:sz="0" w:space="0" w:color="auto"/>
            <w:right w:val="none" w:sz="0" w:space="0" w:color="auto"/>
          </w:divBdr>
        </w:div>
        <w:div w:id="1575815389">
          <w:marLeft w:val="0"/>
          <w:marRight w:val="0"/>
          <w:marTop w:val="0"/>
          <w:marBottom w:val="0"/>
          <w:divBdr>
            <w:top w:val="none" w:sz="0" w:space="0" w:color="auto"/>
            <w:left w:val="none" w:sz="0" w:space="0" w:color="auto"/>
            <w:bottom w:val="none" w:sz="0" w:space="0" w:color="auto"/>
            <w:right w:val="none" w:sz="0" w:space="0" w:color="auto"/>
          </w:divBdr>
          <w:divsChild>
            <w:div w:id="18166420">
              <w:marLeft w:val="0"/>
              <w:marRight w:val="0"/>
              <w:marTop w:val="0"/>
              <w:marBottom w:val="0"/>
              <w:divBdr>
                <w:top w:val="none" w:sz="0" w:space="0" w:color="auto"/>
                <w:left w:val="none" w:sz="0" w:space="0" w:color="auto"/>
                <w:bottom w:val="none" w:sz="0" w:space="0" w:color="auto"/>
                <w:right w:val="none" w:sz="0" w:space="0" w:color="auto"/>
              </w:divBdr>
            </w:div>
          </w:divsChild>
        </w:div>
        <w:div w:id="114495308">
          <w:marLeft w:val="0"/>
          <w:marRight w:val="0"/>
          <w:marTop w:val="0"/>
          <w:marBottom w:val="0"/>
          <w:divBdr>
            <w:top w:val="none" w:sz="0" w:space="0" w:color="auto"/>
            <w:left w:val="none" w:sz="0" w:space="0" w:color="auto"/>
            <w:bottom w:val="none" w:sz="0" w:space="0" w:color="auto"/>
            <w:right w:val="none" w:sz="0" w:space="0" w:color="auto"/>
          </w:divBdr>
        </w:div>
        <w:div w:id="1930432322">
          <w:marLeft w:val="0"/>
          <w:marRight w:val="0"/>
          <w:marTop w:val="0"/>
          <w:marBottom w:val="0"/>
          <w:divBdr>
            <w:top w:val="none" w:sz="0" w:space="0" w:color="auto"/>
            <w:left w:val="none" w:sz="0" w:space="0" w:color="auto"/>
            <w:bottom w:val="none" w:sz="0" w:space="0" w:color="auto"/>
            <w:right w:val="none" w:sz="0" w:space="0" w:color="auto"/>
          </w:divBdr>
        </w:div>
      </w:divsChild>
    </w:div>
    <w:div w:id="1537699915">
      <w:bodyDiv w:val="1"/>
      <w:marLeft w:val="0"/>
      <w:marRight w:val="0"/>
      <w:marTop w:val="0"/>
      <w:marBottom w:val="0"/>
      <w:divBdr>
        <w:top w:val="none" w:sz="0" w:space="0" w:color="auto"/>
        <w:left w:val="none" w:sz="0" w:space="0" w:color="auto"/>
        <w:bottom w:val="none" w:sz="0" w:space="0" w:color="auto"/>
        <w:right w:val="none" w:sz="0" w:space="0" w:color="auto"/>
      </w:divBdr>
      <w:divsChild>
        <w:div w:id="1737321313">
          <w:marLeft w:val="0"/>
          <w:marRight w:val="0"/>
          <w:marTop w:val="0"/>
          <w:marBottom w:val="0"/>
          <w:divBdr>
            <w:top w:val="none" w:sz="0" w:space="0" w:color="auto"/>
            <w:left w:val="none" w:sz="0" w:space="0" w:color="auto"/>
            <w:bottom w:val="none" w:sz="0" w:space="0" w:color="auto"/>
            <w:right w:val="none" w:sz="0" w:space="0" w:color="auto"/>
          </w:divBdr>
        </w:div>
        <w:div w:id="586693209">
          <w:marLeft w:val="0"/>
          <w:marRight w:val="0"/>
          <w:marTop w:val="0"/>
          <w:marBottom w:val="0"/>
          <w:divBdr>
            <w:top w:val="none" w:sz="0" w:space="0" w:color="auto"/>
            <w:left w:val="none" w:sz="0" w:space="0" w:color="auto"/>
            <w:bottom w:val="none" w:sz="0" w:space="0" w:color="auto"/>
            <w:right w:val="none" w:sz="0" w:space="0" w:color="auto"/>
          </w:divBdr>
        </w:div>
        <w:div w:id="341132035">
          <w:marLeft w:val="0"/>
          <w:marRight w:val="0"/>
          <w:marTop w:val="0"/>
          <w:marBottom w:val="0"/>
          <w:divBdr>
            <w:top w:val="none" w:sz="0" w:space="0" w:color="auto"/>
            <w:left w:val="none" w:sz="0" w:space="0" w:color="auto"/>
            <w:bottom w:val="none" w:sz="0" w:space="0" w:color="auto"/>
            <w:right w:val="none" w:sz="0" w:space="0" w:color="auto"/>
          </w:divBdr>
        </w:div>
        <w:div w:id="1945109496">
          <w:marLeft w:val="0"/>
          <w:marRight w:val="0"/>
          <w:marTop w:val="0"/>
          <w:marBottom w:val="0"/>
          <w:divBdr>
            <w:top w:val="none" w:sz="0" w:space="0" w:color="auto"/>
            <w:left w:val="none" w:sz="0" w:space="0" w:color="auto"/>
            <w:bottom w:val="none" w:sz="0" w:space="0" w:color="auto"/>
            <w:right w:val="none" w:sz="0" w:space="0" w:color="auto"/>
          </w:divBdr>
        </w:div>
        <w:div w:id="1542746791">
          <w:marLeft w:val="0"/>
          <w:marRight w:val="0"/>
          <w:marTop w:val="0"/>
          <w:marBottom w:val="0"/>
          <w:divBdr>
            <w:top w:val="none" w:sz="0" w:space="0" w:color="auto"/>
            <w:left w:val="none" w:sz="0" w:space="0" w:color="auto"/>
            <w:bottom w:val="none" w:sz="0" w:space="0" w:color="auto"/>
            <w:right w:val="none" w:sz="0" w:space="0" w:color="auto"/>
          </w:divBdr>
        </w:div>
        <w:div w:id="627048739">
          <w:marLeft w:val="0"/>
          <w:marRight w:val="0"/>
          <w:marTop w:val="0"/>
          <w:marBottom w:val="0"/>
          <w:divBdr>
            <w:top w:val="none" w:sz="0" w:space="0" w:color="auto"/>
            <w:left w:val="none" w:sz="0" w:space="0" w:color="auto"/>
            <w:bottom w:val="none" w:sz="0" w:space="0" w:color="auto"/>
            <w:right w:val="none" w:sz="0" w:space="0" w:color="auto"/>
          </w:divBdr>
        </w:div>
        <w:div w:id="408234126">
          <w:marLeft w:val="0"/>
          <w:marRight w:val="0"/>
          <w:marTop w:val="0"/>
          <w:marBottom w:val="0"/>
          <w:divBdr>
            <w:top w:val="none" w:sz="0" w:space="0" w:color="auto"/>
            <w:left w:val="none" w:sz="0" w:space="0" w:color="auto"/>
            <w:bottom w:val="none" w:sz="0" w:space="0" w:color="auto"/>
            <w:right w:val="none" w:sz="0" w:space="0" w:color="auto"/>
          </w:divBdr>
        </w:div>
      </w:divsChild>
    </w:div>
    <w:div w:id="1546720896">
      <w:bodyDiv w:val="1"/>
      <w:marLeft w:val="0"/>
      <w:marRight w:val="0"/>
      <w:marTop w:val="0"/>
      <w:marBottom w:val="0"/>
      <w:divBdr>
        <w:top w:val="none" w:sz="0" w:space="0" w:color="auto"/>
        <w:left w:val="none" w:sz="0" w:space="0" w:color="auto"/>
        <w:bottom w:val="none" w:sz="0" w:space="0" w:color="auto"/>
        <w:right w:val="none" w:sz="0" w:space="0" w:color="auto"/>
      </w:divBdr>
      <w:divsChild>
        <w:div w:id="964846143">
          <w:marLeft w:val="0"/>
          <w:marRight w:val="0"/>
          <w:marTop w:val="0"/>
          <w:marBottom w:val="0"/>
          <w:divBdr>
            <w:top w:val="none" w:sz="0" w:space="0" w:color="auto"/>
            <w:left w:val="none" w:sz="0" w:space="0" w:color="auto"/>
            <w:bottom w:val="none" w:sz="0" w:space="0" w:color="auto"/>
            <w:right w:val="none" w:sz="0" w:space="0" w:color="auto"/>
          </w:divBdr>
        </w:div>
        <w:div w:id="628634280">
          <w:marLeft w:val="0"/>
          <w:marRight w:val="0"/>
          <w:marTop w:val="0"/>
          <w:marBottom w:val="0"/>
          <w:divBdr>
            <w:top w:val="none" w:sz="0" w:space="0" w:color="auto"/>
            <w:left w:val="none" w:sz="0" w:space="0" w:color="auto"/>
            <w:bottom w:val="none" w:sz="0" w:space="0" w:color="auto"/>
            <w:right w:val="none" w:sz="0" w:space="0" w:color="auto"/>
          </w:divBdr>
        </w:div>
        <w:div w:id="2105179617">
          <w:marLeft w:val="0"/>
          <w:marRight w:val="0"/>
          <w:marTop w:val="0"/>
          <w:marBottom w:val="0"/>
          <w:divBdr>
            <w:top w:val="none" w:sz="0" w:space="0" w:color="auto"/>
            <w:left w:val="none" w:sz="0" w:space="0" w:color="auto"/>
            <w:bottom w:val="none" w:sz="0" w:space="0" w:color="auto"/>
            <w:right w:val="none" w:sz="0" w:space="0" w:color="auto"/>
          </w:divBdr>
        </w:div>
        <w:div w:id="1586769514">
          <w:marLeft w:val="0"/>
          <w:marRight w:val="0"/>
          <w:marTop w:val="0"/>
          <w:marBottom w:val="0"/>
          <w:divBdr>
            <w:top w:val="none" w:sz="0" w:space="0" w:color="auto"/>
            <w:left w:val="none" w:sz="0" w:space="0" w:color="auto"/>
            <w:bottom w:val="none" w:sz="0" w:space="0" w:color="auto"/>
            <w:right w:val="none" w:sz="0" w:space="0" w:color="auto"/>
          </w:divBdr>
        </w:div>
        <w:div w:id="889151638">
          <w:marLeft w:val="0"/>
          <w:marRight w:val="0"/>
          <w:marTop w:val="0"/>
          <w:marBottom w:val="0"/>
          <w:divBdr>
            <w:top w:val="none" w:sz="0" w:space="0" w:color="auto"/>
            <w:left w:val="none" w:sz="0" w:space="0" w:color="auto"/>
            <w:bottom w:val="none" w:sz="0" w:space="0" w:color="auto"/>
            <w:right w:val="none" w:sz="0" w:space="0" w:color="auto"/>
          </w:divBdr>
        </w:div>
        <w:div w:id="237372526">
          <w:marLeft w:val="0"/>
          <w:marRight w:val="0"/>
          <w:marTop w:val="0"/>
          <w:marBottom w:val="0"/>
          <w:divBdr>
            <w:top w:val="none" w:sz="0" w:space="0" w:color="auto"/>
            <w:left w:val="none" w:sz="0" w:space="0" w:color="auto"/>
            <w:bottom w:val="none" w:sz="0" w:space="0" w:color="auto"/>
            <w:right w:val="none" w:sz="0" w:space="0" w:color="auto"/>
          </w:divBdr>
        </w:div>
        <w:div w:id="141509639">
          <w:marLeft w:val="0"/>
          <w:marRight w:val="0"/>
          <w:marTop w:val="0"/>
          <w:marBottom w:val="0"/>
          <w:divBdr>
            <w:top w:val="none" w:sz="0" w:space="0" w:color="auto"/>
            <w:left w:val="none" w:sz="0" w:space="0" w:color="auto"/>
            <w:bottom w:val="none" w:sz="0" w:space="0" w:color="auto"/>
            <w:right w:val="none" w:sz="0" w:space="0" w:color="auto"/>
          </w:divBdr>
        </w:div>
      </w:divsChild>
    </w:div>
    <w:div w:id="1568494685">
      <w:bodyDiv w:val="1"/>
      <w:marLeft w:val="0"/>
      <w:marRight w:val="0"/>
      <w:marTop w:val="0"/>
      <w:marBottom w:val="0"/>
      <w:divBdr>
        <w:top w:val="none" w:sz="0" w:space="0" w:color="auto"/>
        <w:left w:val="none" w:sz="0" w:space="0" w:color="auto"/>
        <w:bottom w:val="none" w:sz="0" w:space="0" w:color="auto"/>
        <w:right w:val="none" w:sz="0" w:space="0" w:color="auto"/>
      </w:divBdr>
      <w:divsChild>
        <w:div w:id="809663946">
          <w:marLeft w:val="0"/>
          <w:marRight w:val="0"/>
          <w:marTop w:val="0"/>
          <w:marBottom w:val="0"/>
          <w:divBdr>
            <w:top w:val="none" w:sz="0" w:space="0" w:color="auto"/>
            <w:left w:val="none" w:sz="0" w:space="0" w:color="auto"/>
            <w:bottom w:val="none" w:sz="0" w:space="0" w:color="auto"/>
            <w:right w:val="none" w:sz="0" w:space="0" w:color="auto"/>
          </w:divBdr>
        </w:div>
        <w:div w:id="1801992201">
          <w:marLeft w:val="0"/>
          <w:marRight w:val="0"/>
          <w:marTop w:val="0"/>
          <w:marBottom w:val="0"/>
          <w:divBdr>
            <w:top w:val="none" w:sz="0" w:space="0" w:color="auto"/>
            <w:left w:val="none" w:sz="0" w:space="0" w:color="auto"/>
            <w:bottom w:val="none" w:sz="0" w:space="0" w:color="auto"/>
            <w:right w:val="none" w:sz="0" w:space="0" w:color="auto"/>
          </w:divBdr>
        </w:div>
        <w:div w:id="1247224768">
          <w:marLeft w:val="0"/>
          <w:marRight w:val="0"/>
          <w:marTop w:val="0"/>
          <w:marBottom w:val="0"/>
          <w:divBdr>
            <w:top w:val="none" w:sz="0" w:space="0" w:color="auto"/>
            <w:left w:val="none" w:sz="0" w:space="0" w:color="auto"/>
            <w:bottom w:val="none" w:sz="0" w:space="0" w:color="auto"/>
            <w:right w:val="none" w:sz="0" w:space="0" w:color="auto"/>
          </w:divBdr>
        </w:div>
        <w:div w:id="324360901">
          <w:marLeft w:val="0"/>
          <w:marRight w:val="0"/>
          <w:marTop w:val="0"/>
          <w:marBottom w:val="0"/>
          <w:divBdr>
            <w:top w:val="none" w:sz="0" w:space="0" w:color="auto"/>
            <w:left w:val="none" w:sz="0" w:space="0" w:color="auto"/>
            <w:bottom w:val="none" w:sz="0" w:space="0" w:color="auto"/>
            <w:right w:val="none" w:sz="0" w:space="0" w:color="auto"/>
          </w:divBdr>
        </w:div>
        <w:div w:id="1481921104">
          <w:marLeft w:val="0"/>
          <w:marRight w:val="0"/>
          <w:marTop w:val="0"/>
          <w:marBottom w:val="0"/>
          <w:divBdr>
            <w:top w:val="none" w:sz="0" w:space="0" w:color="auto"/>
            <w:left w:val="none" w:sz="0" w:space="0" w:color="auto"/>
            <w:bottom w:val="none" w:sz="0" w:space="0" w:color="auto"/>
            <w:right w:val="none" w:sz="0" w:space="0" w:color="auto"/>
          </w:divBdr>
        </w:div>
        <w:div w:id="458646263">
          <w:marLeft w:val="0"/>
          <w:marRight w:val="0"/>
          <w:marTop w:val="0"/>
          <w:marBottom w:val="0"/>
          <w:divBdr>
            <w:top w:val="none" w:sz="0" w:space="0" w:color="auto"/>
            <w:left w:val="none" w:sz="0" w:space="0" w:color="auto"/>
            <w:bottom w:val="none" w:sz="0" w:space="0" w:color="auto"/>
            <w:right w:val="none" w:sz="0" w:space="0" w:color="auto"/>
          </w:divBdr>
          <w:divsChild>
            <w:div w:id="2141485826">
              <w:marLeft w:val="0"/>
              <w:marRight w:val="0"/>
              <w:marTop w:val="0"/>
              <w:marBottom w:val="0"/>
              <w:divBdr>
                <w:top w:val="none" w:sz="0" w:space="0" w:color="auto"/>
                <w:left w:val="none" w:sz="0" w:space="0" w:color="auto"/>
                <w:bottom w:val="none" w:sz="0" w:space="0" w:color="auto"/>
                <w:right w:val="none" w:sz="0" w:space="0" w:color="auto"/>
              </w:divBdr>
            </w:div>
          </w:divsChild>
        </w:div>
        <w:div w:id="889268037">
          <w:marLeft w:val="0"/>
          <w:marRight w:val="0"/>
          <w:marTop w:val="0"/>
          <w:marBottom w:val="0"/>
          <w:divBdr>
            <w:top w:val="none" w:sz="0" w:space="0" w:color="auto"/>
            <w:left w:val="none" w:sz="0" w:space="0" w:color="auto"/>
            <w:bottom w:val="none" w:sz="0" w:space="0" w:color="auto"/>
            <w:right w:val="none" w:sz="0" w:space="0" w:color="auto"/>
          </w:divBdr>
        </w:div>
        <w:div w:id="242179394">
          <w:marLeft w:val="0"/>
          <w:marRight w:val="0"/>
          <w:marTop w:val="0"/>
          <w:marBottom w:val="0"/>
          <w:divBdr>
            <w:top w:val="none" w:sz="0" w:space="0" w:color="auto"/>
            <w:left w:val="none" w:sz="0" w:space="0" w:color="auto"/>
            <w:bottom w:val="none" w:sz="0" w:space="0" w:color="auto"/>
            <w:right w:val="none" w:sz="0" w:space="0" w:color="auto"/>
          </w:divBdr>
        </w:div>
      </w:divsChild>
    </w:div>
    <w:div w:id="1587106999">
      <w:bodyDiv w:val="1"/>
      <w:marLeft w:val="0"/>
      <w:marRight w:val="0"/>
      <w:marTop w:val="0"/>
      <w:marBottom w:val="0"/>
      <w:divBdr>
        <w:top w:val="none" w:sz="0" w:space="0" w:color="auto"/>
        <w:left w:val="none" w:sz="0" w:space="0" w:color="auto"/>
        <w:bottom w:val="none" w:sz="0" w:space="0" w:color="auto"/>
        <w:right w:val="none" w:sz="0" w:space="0" w:color="auto"/>
      </w:divBdr>
      <w:divsChild>
        <w:div w:id="680788363">
          <w:marLeft w:val="0"/>
          <w:marRight w:val="0"/>
          <w:marTop w:val="0"/>
          <w:marBottom w:val="0"/>
          <w:divBdr>
            <w:top w:val="none" w:sz="0" w:space="0" w:color="auto"/>
            <w:left w:val="none" w:sz="0" w:space="0" w:color="auto"/>
            <w:bottom w:val="none" w:sz="0" w:space="0" w:color="auto"/>
            <w:right w:val="none" w:sz="0" w:space="0" w:color="auto"/>
          </w:divBdr>
        </w:div>
        <w:div w:id="1285500432">
          <w:marLeft w:val="0"/>
          <w:marRight w:val="0"/>
          <w:marTop w:val="0"/>
          <w:marBottom w:val="0"/>
          <w:divBdr>
            <w:top w:val="none" w:sz="0" w:space="0" w:color="auto"/>
            <w:left w:val="none" w:sz="0" w:space="0" w:color="auto"/>
            <w:bottom w:val="none" w:sz="0" w:space="0" w:color="auto"/>
            <w:right w:val="none" w:sz="0" w:space="0" w:color="auto"/>
          </w:divBdr>
        </w:div>
        <w:div w:id="508444969">
          <w:marLeft w:val="0"/>
          <w:marRight w:val="0"/>
          <w:marTop w:val="0"/>
          <w:marBottom w:val="0"/>
          <w:divBdr>
            <w:top w:val="none" w:sz="0" w:space="0" w:color="auto"/>
            <w:left w:val="none" w:sz="0" w:space="0" w:color="auto"/>
            <w:bottom w:val="none" w:sz="0" w:space="0" w:color="auto"/>
            <w:right w:val="none" w:sz="0" w:space="0" w:color="auto"/>
          </w:divBdr>
          <w:divsChild>
            <w:div w:id="1988821219">
              <w:marLeft w:val="0"/>
              <w:marRight w:val="0"/>
              <w:marTop w:val="0"/>
              <w:marBottom w:val="0"/>
              <w:divBdr>
                <w:top w:val="none" w:sz="0" w:space="0" w:color="auto"/>
                <w:left w:val="none" w:sz="0" w:space="0" w:color="auto"/>
                <w:bottom w:val="none" w:sz="0" w:space="0" w:color="auto"/>
                <w:right w:val="none" w:sz="0" w:space="0" w:color="auto"/>
              </w:divBdr>
              <w:divsChild>
                <w:div w:id="13236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6217">
          <w:marLeft w:val="0"/>
          <w:marRight w:val="0"/>
          <w:marTop w:val="0"/>
          <w:marBottom w:val="0"/>
          <w:divBdr>
            <w:top w:val="none" w:sz="0" w:space="0" w:color="auto"/>
            <w:left w:val="none" w:sz="0" w:space="0" w:color="auto"/>
            <w:bottom w:val="none" w:sz="0" w:space="0" w:color="auto"/>
            <w:right w:val="none" w:sz="0" w:space="0" w:color="auto"/>
          </w:divBdr>
        </w:div>
        <w:div w:id="1088308919">
          <w:marLeft w:val="0"/>
          <w:marRight w:val="0"/>
          <w:marTop w:val="0"/>
          <w:marBottom w:val="0"/>
          <w:divBdr>
            <w:top w:val="none" w:sz="0" w:space="0" w:color="auto"/>
            <w:left w:val="none" w:sz="0" w:space="0" w:color="auto"/>
            <w:bottom w:val="none" w:sz="0" w:space="0" w:color="auto"/>
            <w:right w:val="none" w:sz="0" w:space="0" w:color="auto"/>
          </w:divBdr>
        </w:div>
        <w:div w:id="666830303">
          <w:marLeft w:val="0"/>
          <w:marRight w:val="0"/>
          <w:marTop w:val="0"/>
          <w:marBottom w:val="0"/>
          <w:divBdr>
            <w:top w:val="none" w:sz="0" w:space="0" w:color="auto"/>
            <w:left w:val="none" w:sz="0" w:space="0" w:color="auto"/>
            <w:bottom w:val="none" w:sz="0" w:space="0" w:color="auto"/>
            <w:right w:val="none" w:sz="0" w:space="0" w:color="auto"/>
          </w:divBdr>
          <w:divsChild>
            <w:div w:id="1930849849">
              <w:marLeft w:val="0"/>
              <w:marRight w:val="0"/>
              <w:marTop w:val="0"/>
              <w:marBottom w:val="0"/>
              <w:divBdr>
                <w:top w:val="none" w:sz="0" w:space="0" w:color="auto"/>
                <w:left w:val="none" w:sz="0" w:space="0" w:color="auto"/>
                <w:bottom w:val="none" w:sz="0" w:space="0" w:color="auto"/>
                <w:right w:val="none" w:sz="0" w:space="0" w:color="auto"/>
              </w:divBdr>
            </w:div>
          </w:divsChild>
        </w:div>
        <w:div w:id="631329735">
          <w:marLeft w:val="0"/>
          <w:marRight w:val="0"/>
          <w:marTop w:val="0"/>
          <w:marBottom w:val="0"/>
          <w:divBdr>
            <w:top w:val="none" w:sz="0" w:space="0" w:color="auto"/>
            <w:left w:val="none" w:sz="0" w:space="0" w:color="auto"/>
            <w:bottom w:val="none" w:sz="0" w:space="0" w:color="auto"/>
            <w:right w:val="none" w:sz="0" w:space="0" w:color="auto"/>
          </w:divBdr>
          <w:divsChild>
            <w:div w:id="379940686">
              <w:marLeft w:val="0"/>
              <w:marRight w:val="0"/>
              <w:marTop w:val="0"/>
              <w:marBottom w:val="0"/>
              <w:divBdr>
                <w:top w:val="none" w:sz="0" w:space="0" w:color="auto"/>
                <w:left w:val="none" w:sz="0" w:space="0" w:color="auto"/>
                <w:bottom w:val="none" w:sz="0" w:space="0" w:color="auto"/>
                <w:right w:val="none" w:sz="0" w:space="0" w:color="auto"/>
              </w:divBdr>
            </w:div>
          </w:divsChild>
        </w:div>
        <w:div w:id="487483201">
          <w:marLeft w:val="0"/>
          <w:marRight w:val="0"/>
          <w:marTop w:val="0"/>
          <w:marBottom w:val="0"/>
          <w:divBdr>
            <w:top w:val="none" w:sz="0" w:space="0" w:color="auto"/>
            <w:left w:val="none" w:sz="0" w:space="0" w:color="auto"/>
            <w:bottom w:val="none" w:sz="0" w:space="0" w:color="auto"/>
            <w:right w:val="none" w:sz="0" w:space="0" w:color="auto"/>
          </w:divBdr>
        </w:div>
        <w:div w:id="1053701526">
          <w:marLeft w:val="0"/>
          <w:marRight w:val="0"/>
          <w:marTop w:val="0"/>
          <w:marBottom w:val="0"/>
          <w:divBdr>
            <w:top w:val="none" w:sz="0" w:space="0" w:color="auto"/>
            <w:left w:val="none" w:sz="0" w:space="0" w:color="auto"/>
            <w:bottom w:val="none" w:sz="0" w:space="0" w:color="auto"/>
            <w:right w:val="none" w:sz="0" w:space="0" w:color="auto"/>
          </w:divBdr>
        </w:div>
      </w:divsChild>
    </w:div>
    <w:div w:id="1596136054">
      <w:bodyDiv w:val="1"/>
      <w:marLeft w:val="0"/>
      <w:marRight w:val="0"/>
      <w:marTop w:val="0"/>
      <w:marBottom w:val="0"/>
      <w:divBdr>
        <w:top w:val="none" w:sz="0" w:space="0" w:color="auto"/>
        <w:left w:val="none" w:sz="0" w:space="0" w:color="auto"/>
        <w:bottom w:val="none" w:sz="0" w:space="0" w:color="auto"/>
        <w:right w:val="none" w:sz="0" w:space="0" w:color="auto"/>
      </w:divBdr>
      <w:divsChild>
        <w:div w:id="763306150">
          <w:marLeft w:val="0"/>
          <w:marRight w:val="0"/>
          <w:marTop w:val="0"/>
          <w:marBottom w:val="0"/>
          <w:divBdr>
            <w:top w:val="none" w:sz="0" w:space="0" w:color="auto"/>
            <w:left w:val="none" w:sz="0" w:space="0" w:color="auto"/>
            <w:bottom w:val="none" w:sz="0" w:space="0" w:color="auto"/>
            <w:right w:val="none" w:sz="0" w:space="0" w:color="auto"/>
          </w:divBdr>
        </w:div>
        <w:div w:id="154272813">
          <w:marLeft w:val="0"/>
          <w:marRight w:val="0"/>
          <w:marTop w:val="0"/>
          <w:marBottom w:val="0"/>
          <w:divBdr>
            <w:top w:val="none" w:sz="0" w:space="0" w:color="auto"/>
            <w:left w:val="none" w:sz="0" w:space="0" w:color="auto"/>
            <w:bottom w:val="none" w:sz="0" w:space="0" w:color="auto"/>
            <w:right w:val="none" w:sz="0" w:space="0" w:color="auto"/>
          </w:divBdr>
        </w:div>
        <w:div w:id="1094009787">
          <w:marLeft w:val="0"/>
          <w:marRight w:val="0"/>
          <w:marTop w:val="0"/>
          <w:marBottom w:val="0"/>
          <w:divBdr>
            <w:top w:val="none" w:sz="0" w:space="0" w:color="auto"/>
            <w:left w:val="none" w:sz="0" w:space="0" w:color="auto"/>
            <w:bottom w:val="none" w:sz="0" w:space="0" w:color="auto"/>
            <w:right w:val="none" w:sz="0" w:space="0" w:color="auto"/>
          </w:divBdr>
        </w:div>
        <w:div w:id="1775054322">
          <w:marLeft w:val="0"/>
          <w:marRight w:val="0"/>
          <w:marTop w:val="0"/>
          <w:marBottom w:val="0"/>
          <w:divBdr>
            <w:top w:val="none" w:sz="0" w:space="0" w:color="auto"/>
            <w:left w:val="none" w:sz="0" w:space="0" w:color="auto"/>
            <w:bottom w:val="none" w:sz="0" w:space="0" w:color="auto"/>
            <w:right w:val="none" w:sz="0" w:space="0" w:color="auto"/>
          </w:divBdr>
        </w:div>
        <w:div w:id="227961340">
          <w:marLeft w:val="0"/>
          <w:marRight w:val="0"/>
          <w:marTop w:val="0"/>
          <w:marBottom w:val="0"/>
          <w:divBdr>
            <w:top w:val="none" w:sz="0" w:space="0" w:color="auto"/>
            <w:left w:val="none" w:sz="0" w:space="0" w:color="auto"/>
            <w:bottom w:val="none" w:sz="0" w:space="0" w:color="auto"/>
            <w:right w:val="none" w:sz="0" w:space="0" w:color="auto"/>
          </w:divBdr>
          <w:divsChild>
            <w:div w:id="758216990">
              <w:marLeft w:val="0"/>
              <w:marRight w:val="0"/>
              <w:marTop w:val="0"/>
              <w:marBottom w:val="0"/>
              <w:divBdr>
                <w:top w:val="none" w:sz="0" w:space="0" w:color="auto"/>
                <w:left w:val="none" w:sz="0" w:space="0" w:color="auto"/>
                <w:bottom w:val="none" w:sz="0" w:space="0" w:color="auto"/>
                <w:right w:val="none" w:sz="0" w:space="0" w:color="auto"/>
              </w:divBdr>
              <w:divsChild>
                <w:div w:id="7652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3509">
          <w:marLeft w:val="0"/>
          <w:marRight w:val="0"/>
          <w:marTop w:val="0"/>
          <w:marBottom w:val="0"/>
          <w:divBdr>
            <w:top w:val="none" w:sz="0" w:space="0" w:color="auto"/>
            <w:left w:val="none" w:sz="0" w:space="0" w:color="auto"/>
            <w:bottom w:val="none" w:sz="0" w:space="0" w:color="auto"/>
            <w:right w:val="none" w:sz="0" w:space="0" w:color="auto"/>
          </w:divBdr>
        </w:div>
        <w:div w:id="790052380">
          <w:marLeft w:val="0"/>
          <w:marRight w:val="0"/>
          <w:marTop w:val="0"/>
          <w:marBottom w:val="0"/>
          <w:divBdr>
            <w:top w:val="none" w:sz="0" w:space="0" w:color="auto"/>
            <w:left w:val="none" w:sz="0" w:space="0" w:color="auto"/>
            <w:bottom w:val="none" w:sz="0" w:space="0" w:color="auto"/>
            <w:right w:val="none" w:sz="0" w:space="0" w:color="auto"/>
          </w:divBdr>
        </w:div>
      </w:divsChild>
    </w:div>
    <w:div w:id="1626543791">
      <w:bodyDiv w:val="1"/>
      <w:marLeft w:val="0"/>
      <w:marRight w:val="0"/>
      <w:marTop w:val="0"/>
      <w:marBottom w:val="0"/>
      <w:divBdr>
        <w:top w:val="none" w:sz="0" w:space="0" w:color="auto"/>
        <w:left w:val="none" w:sz="0" w:space="0" w:color="auto"/>
        <w:bottom w:val="none" w:sz="0" w:space="0" w:color="auto"/>
        <w:right w:val="none" w:sz="0" w:space="0" w:color="auto"/>
      </w:divBdr>
      <w:divsChild>
        <w:div w:id="871574014">
          <w:marLeft w:val="0"/>
          <w:marRight w:val="0"/>
          <w:marTop w:val="0"/>
          <w:marBottom w:val="0"/>
          <w:divBdr>
            <w:top w:val="none" w:sz="0" w:space="0" w:color="auto"/>
            <w:left w:val="none" w:sz="0" w:space="0" w:color="auto"/>
            <w:bottom w:val="none" w:sz="0" w:space="0" w:color="auto"/>
            <w:right w:val="none" w:sz="0" w:space="0" w:color="auto"/>
          </w:divBdr>
        </w:div>
        <w:div w:id="2052726574">
          <w:marLeft w:val="0"/>
          <w:marRight w:val="0"/>
          <w:marTop w:val="0"/>
          <w:marBottom w:val="0"/>
          <w:divBdr>
            <w:top w:val="none" w:sz="0" w:space="0" w:color="auto"/>
            <w:left w:val="none" w:sz="0" w:space="0" w:color="auto"/>
            <w:bottom w:val="none" w:sz="0" w:space="0" w:color="auto"/>
            <w:right w:val="none" w:sz="0" w:space="0" w:color="auto"/>
          </w:divBdr>
        </w:div>
        <w:div w:id="835270277">
          <w:marLeft w:val="0"/>
          <w:marRight w:val="0"/>
          <w:marTop w:val="0"/>
          <w:marBottom w:val="0"/>
          <w:divBdr>
            <w:top w:val="none" w:sz="0" w:space="0" w:color="auto"/>
            <w:left w:val="none" w:sz="0" w:space="0" w:color="auto"/>
            <w:bottom w:val="none" w:sz="0" w:space="0" w:color="auto"/>
            <w:right w:val="none" w:sz="0" w:space="0" w:color="auto"/>
          </w:divBdr>
        </w:div>
        <w:div w:id="598490745">
          <w:marLeft w:val="0"/>
          <w:marRight w:val="0"/>
          <w:marTop w:val="0"/>
          <w:marBottom w:val="0"/>
          <w:divBdr>
            <w:top w:val="none" w:sz="0" w:space="0" w:color="auto"/>
            <w:left w:val="none" w:sz="0" w:space="0" w:color="auto"/>
            <w:bottom w:val="none" w:sz="0" w:space="0" w:color="auto"/>
            <w:right w:val="none" w:sz="0" w:space="0" w:color="auto"/>
          </w:divBdr>
        </w:div>
        <w:div w:id="929582617">
          <w:marLeft w:val="0"/>
          <w:marRight w:val="0"/>
          <w:marTop w:val="0"/>
          <w:marBottom w:val="0"/>
          <w:divBdr>
            <w:top w:val="none" w:sz="0" w:space="0" w:color="auto"/>
            <w:left w:val="none" w:sz="0" w:space="0" w:color="auto"/>
            <w:bottom w:val="none" w:sz="0" w:space="0" w:color="auto"/>
            <w:right w:val="none" w:sz="0" w:space="0" w:color="auto"/>
          </w:divBdr>
        </w:div>
        <w:div w:id="825122897">
          <w:marLeft w:val="0"/>
          <w:marRight w:val="0"/>
          <w:marTop w:val="0"/>
          <w:marBottom w:val="0"/>
          <w:divBdr>
            <w:top w:val="none" w:sz="0" w:space="0" w:color="auto"/>
            <w:left w:val="none" w:sz="0" w:space="0" w:color="auto"/>
            <w:bottom w:val="none" w:sz="0" w:space="0" w:color="auto"/>
            <w:right w:val="none" w:sz="0" w:space="0" w:color="auto"/>
          </w:divBdr>
        </w:div>
        <w:div w:id="940070430">
          <w:marLeft w:val="0"/>
          <w:marRight w:val="0"/>
          <w:marTop w:val="0"/>
          <w:marBottom w:val="0"/>
          <w:divBdr>
            <w:top w:val="none" w:sz="0" w:space="0" w:color="auto"/>
            <w:left w:val="none" w:sz="0" w:space="0" w:color="auto"/>
            <w:bottom w:val="none" w:sz="0" w:space="0" w:color="auto"/>
            <w:right w:val="none" w:sz="0" w:space="0" w:color="auto"/>
          </w:divBdr>
        </w:div>
      </w:divsChild>
    </w:div>
    <w:div w:id="1642879301">
      <w:bodyDiv w:val="1"/>
      <w:marLeft w:val="0"/>
      <w:marRight w:val="0"/>
      <w:marTop w:val="0"/>
      <w:marBottom w:val="0"/>
      <w:divBdr>
        <w:top w:val="none" w:sz="0" w:space="0" w:color="auto"/>
        <w:left w:val="none" w:sz="0" w:space="0" w:color="auto"/>
        <w:bottom w:val="none" w:sz="0" w:space="0" w:color="auto"/>
        <w:right w:val="none" w:sz="0" w:space="0" w:color="auto"/>
      </w:divBdr>
      <w:divsChild>
        <w:div w:id="57940396">
          <w:marLeft w:val="0"/>
          <w:marRight w:val="0"/>
          <w:marTop w:val="0"/>
          <w:marBottom w:val="0"/>
          <w:divBdr>
            <w:top w:val="none" w:sz="0" w:space="0" w:color="auto"/>
            <w:left w:val="none" w:sz="0" w:space="0" w:color="auto"/>
            <w:bottom w:val="none" w:sz="0" w:space="0" w:color="auto"/>
            <w:right w:val="none" w:sz="0" w:space="0" w:color="auto"/>
          </w:divBdr>
        </w:div>
        <w:div w:id="1516387637">
          <w:marLeft w:val="0"/>
          <w:marRight w:val="0"/>
          <w:marTop w:val="0"/>
          <w:marBottom w:val="0"/>
          <w:divBdr>
            <w:top w:val="none" w:sz="0" w:space="0" w:color="auto"/>
            <w:left w:val="none" w:sz="0" w:space="0" w:color="auto"/>
            <w:bottom w:val="none" w:sz="0" w:space="0" w:color="auto"/>
            <w:right w:val="none" w:sz="0" w:space="0" w:color="auto"/>
          </w:divBdr>
        </w:div>
        <w:div w:id="1188179328">
          <w:marLeft w:val="0"/>
          <w:marRight w:val="0"/>
          <w:marTop w:val="0"/>
          <w:marBottom w:val="0"/>
          <w:divBdr>
            <w:top w:val="none" w:sz="0" w:space="0" w:color="auto"/>
            <w:left w:val="none" w:sz="0" w:space="0" w:color="auto"/>
            <w:bottom w:val="none" w:sz="0" w:space="0" w:color="auto"/>
            <w:right w:val="none" w:sz="0" w:space="0" w:color="auto"/>
          </w:divBdr>
        </w:div>
        <w:div w:id="266280333">
          <w:marLeft w:val="0"/>
          <w:marRight w:val="0"/>
          <w:marTop w:val="0"/>
          <w:marBottom w:val="0"/>
          <w:divBdr>
            <w:top w:val="none" w:sz="0" w:space="0" w:color="auto"/>
            <w:left w:val="none" w:sz="0" w:space="0" w:color="auto"/>
            <w:bottom w:val="none" w:sz="0" w:space="0" w:color="auto"/>
            <w:right w:val="none" w:sz="0" w:space="0" w:color="auto"/>
          </w:divBdr>
        </w:div>
        <w:div w:id="956763438">
          <w:marLeft w:val="0"/>
          <w:marRight w:val="0"/>
          <w:marTop w:val="0"/>
          <w:marBottom w:val="0"/>
          <w:divBdr>
            <w:top w:val="none" w:sz="0" w:space="0" w:color="auto"/>
            <w:left w:val="none" w:sz="0" w:space="0" w:color="auto"/>
            <w:bottom w:val="none" w:sz="0" w:space="0" w:color="auto"/>
            <w:right w:val="none" w:sz="0" w:space="0" w:color="auto"/>
          </w:divBdr>
        </w:div>
        <w:div w:id="419640782">
          <w:marLeft w:val="0"/>
          <w:marRight w:val="0"/>
          <w:marTop w:val="0"/>
          <w:marBottom w:val="0"/>
          <w:divBdr>
            <w:top w:val="none" w:sz="0" w:space="0" w:color="auto"/>
            <w:left w:val="none" w:sz="0" w:space="0" w:color="auto"/>
            <w:bottom w:val="none" w:sz="0" w:space="0" w:color="auto"/>
            <w:right w:val="none" w:sz="0" w:space="0" w:color="auto"/>
          </w:divBdr>
        </w:div>
        <w:div w:id="1092892184">
          <w:marLeft w:val="0"/>
          <w:marRight w:val="0"/>
          <w:marTop w:val="0"/>
          <w:marBottom w:val="0"/>
          <w:divBdr>
            <w:top w:val="none" w:sz="0" w:space="0" w:color="auto"/>
            <w:left w:val="none" w:sz="0" w:space="0" w:color="auto"/>
            <w:bottom w:val="none" w:sz="0" w:space="0" w:color="auto"/>
            <w:right w:val="none" w:sz="0" w:space="0" w:color="auto"/>
          </w:divBdr>
        </w:div>
      </w:divsChild>
    </w:div>
    <w:div w:id="1649937078">
      <w:bodyDiv w:val="1"/>
      <w:marLeft w:val="0"/>
      <w:marRight w:val="0"/>
      <w:marTop w:val="0"/>
      <w:marBottom w:val="0"/>
      <w:divBdr>
        <w:top w:val="none" w:sz="0" w:space="0" w:color="auto"/>
        <w:left w:val="none" w:sz="0" w:space="0" w:color="auto"/>
        <w:bottom w:val="none" w:sz="0" w:space="0" w:color="auto"/>
        <w:right w:val="none" w:sz="0" w:space="0" w:color="auto"/>
      </w:divBdr>
      <w:divsChild>
        <w:div w:id="1251546140">
          <w:marLeft w:val="0"/>
          <w:marRight w:val="0"/>
          <w:marTop w:val="0"/>
          <w:marBottom w:val="0"/>
          <w:divBdr>
            <w:top w:val="none" w:sz="0" w:space="0" w:color="auto"/>
            <w:left w:val="none" w:sz="0" w:space="0" w:color="auto"/>
            <w:bottom w:val="none" w:sz="0" w:space="0" w:color="auto"/>
            <w:right w:val="none" w:sz="0" w:space="0" w:color="auto"/>
          </w:divBdr>
        </w:div>
        <w:div w:id="313995344">
          <w:marLeft w:val="0"/>
          <w:marRight w:val="0"/>
          <w:marTop w:val="0"/>
          <w:marBottom w:val="0"/>
          <w:divBdr>
            <w:top w:val="none" w:sz="0" w:space="0" w:color="auto"/>
            <w:left w:val="none" w:sz="0" w:space="0" w:color="auto"/>
            <w:bottom w:val="none" w:sz="0" w:space="0" w:color="auto"/>
            <w:right w:val="none" w:sz="0" w:space="0" w:color="auto"/>
          </w:divBdr>
        </w:div>
        <w:div w:id="70352067">
          <w:marLeft w:val="0"/>
          <w:marRight w:val="0"/>
          <w:marTop w:val="0"/>
          <w:marBottom w:val="0"/>
          <w:divBdr>
            <w:top w:val="none" w:sz="0" w:space="0" w:color="auto"/>
            <w:left w:val="none" w:sz="0" w:space="0" w:color="auto"/>
            <w:bottom w:val="none" w:sz="0" w:space="0" w:color="auto"/>
            <w:right w:val="none" w:sz="0" w:space="0" w:color="auto"/>
          </w:divBdr>
        </w:div>
        <w:div w:id="1786580554">
          <w:marLeft w:val="0"/>
          <w:marRight w:val="0"/>
          <w:marTop w:val="0"/>
          <w:marBottom w:val="0"/>
          <w:divBdr>
            <w:top w:val="none" w:sz="0" w:space="0" w:color="auto"/>
            <w:left w:val="none" w:sz="0" w:space="0" w:color="auto"/>
            <w:bottom w:val="none" w:sz="0" w:space="0" w:color="auto"/>
            <w:right w:val="none" w:sz="0" w:space="0" w:color="auto"/>
          </w:divBdr>
        </w:div>
        <w:div w:id="1249313668">
          <w:marLeft w:val="0"/>
          <w:marRight w:val="0"/>
          <w:marTop w:val="0"/>
          <w:marBottom w:val="0"/>
          <w:divBdr>
            <w:top w:val="none" w:sz="0" w:space="0" w:color="auto"/>
            <w:left w:val="none" w:sz="0" w:space="0" w:color="auto"/>
            <w:bottom w:val="none" w:sz="0" w:space="0" w:color="auto"/>
            <w:right w:val="none" w:sz="0" w:space="0" w:color="auto"/>
          </w:divBdr>
        </w:div>
        <w:div w:id="1775132173">
          <w:marLeft w:val="0"/>
          <w:marRight w:val="0"/>
          <w:marTop w:val="0"/>
          <w:marBottom w:val="0"/>
          <w:divBdr>
            <w:top w:val="none" w:sz="0" w:space="0" w:color="auto"/>
            <w:left w:val="none" w:sz="0" w:space="0" w:color="auto"/>
            <w:bottom w:val="none" w:sz="0" w:space="0" w:color="auto"/>
            <w:right w:val="none" w:sz="0" w:space="0" w:color="auto"/>
          </w:divBdr>
        </w:div>
        <w:div w:id="771170122">
          <w:marLeft w:val="0"/>
          <w:marRight w:val="0"/>
          <w:marTop w:val="0"/>
          <w:marBottom w:val="0"/>
          <w:divBdr>
            <w:top w:val="none" w:sz="0" w:space="0" w:color="auto"/>
            <w:left w:val="none" w:sz="0" w:space="0" w:color="auto"/>
            <w:bottom w:val="none" w:sz="0" w:space="0" w:color="auto"/>
            <w:right w:val="none" w:sz="0" w:space="0" w:color="auto"/>
          </w:divBdr>
        </w:div>
      </w:divsChild>
    </w:div>
    <w:div w:id="1651397209">
      <w:bodyDiv w:val="1"/>
      <w:marLeft w:val="0"/>
      <w:marRight w:val="0"/>
      <w:marTop w:val="0"/>
      <w:marBottom w:val="0"/>
      <w:divBdr>
        <w:top w:val="none" w:sz="0" w:space="0" w:color="auto"/>
        <w:left w:val="none" w:sz="0" w:space="0" w:color="auto"/>
        <w:bottom w:val="none" w:sz="0" w:space="0" w:color="auto"/>
        <w:right w:val="none" w:sz="0" w:space="0" w:color="auto"/>
      </w:divBdr>
      <w:divsChild>
        <w:div w:id="1683896889">
          <w:marLeft w:val="0"/>
          <w:marRight w:val="0"/>
          <w:marTop w:val="0"/>
          <w:marBottom w:val="0"/>
          <w:divBdr>
            <w:top w:val="none" w:sz="0" w:space="0" w:color="auto"/>
            <w:left w:val="none" w:sz="0" w:space="0" w:color="auto"/>
            <w:bottom w:val="none" w:sz="0" w:space="0" w:color="auto"/>
            <w:right w:val="none" w:sz="0" w:space="0" w:color="auto"/>
          </w:divBdr>
        </w:div>
        <w:div w:id="871844881">
          <w:marLeft w:val="0"/>
          <w:marRight w:val="0"/>
          <w:marTop w:val="0"/>
          <w:marBottom w:val="0"/>
          <w:divBdr>
            <w:top w:val="none" w:sz="0" w:space="0" w:color="auto"/>
            <w:left w:val="none" w:sz="0" w:space="0" w:color="auto"/>
            <w:bottom w:val="none" w:sz="0" w:space="0" w:color="auto"/>
            <w:right w:val="none" w:sz="0" w:space="0" w:color="auto"/>
          </w:divBdr>
        </w:div>
        <w:div w:id="1019624239">
          <w:marLeft w:val="0"/>
          <w:marRight w:val="0"/>
          <w:marTop w:val="0"/>
          <w:marBottom w:val="0"/>
          <w:divBdr>
            <w:top w:val="none" w:sz="0" w:space="0" w:color="auto"/>
            <w:left w:val="none" w:sz="0" w:space="0" w:color="auto"/>
            <w:bottom w:val="none" w:sz="0" w:space="0" w:color="auto"/>
            <w:right w:val="none" w:sz="0" w:space="0" w:color="auto"/>
          </w:divBdr>
        </w:div>
        <w:div w:id="289014155">
          <w:marLeft w:val="0"/>
          <w:marRight w:val="0"/>
          <w:marTop w:val="0"/>
          <w:marBottom w:val="0"/>
          <w:divBdr>
            <w:top w:val="none" w:sz="0" w:space="0" w:color="auto"/>
            <w:left w:val="none" w:sz="0" w:space="0" w:color="auto"/>
            <w:bottom w:val="none" w:sz="0" w:space="0" w:color="auto"/>
            <w:right w:val="none" w:sz="0" w:space="0" w:color="auto"/>
          </w:divBdr>
        </w:div>
        <w:div w:id="819152399">
          <w:marLeft w:val="0"/>
          <w:marRight w:val="0"/>
          <w:marTop w:val="0"/>
          <w:marBottom w:val="0"/>
          <w:divBdr>
            <w:top w:val="none" w:sz="0" w:space="0" w:color="auto"/>
            <w:left w:val="none" w:sz="0" w:space="0" w:color="auto"/>
            <w:bottom w:val="none" w:sz="0" w:space="0" w:color="auto"/>
            <w:right w:val="none" w:sz="0" w:space="0" w:color="auto"/>
          </w:divBdr>
        </w:div>
        <w:div w:id="1200817021">
          <w:marLeft w:val="0"/>
          <w:marRight w:val="0"/>
          <w:marTop w:val="0"/>
          <w:marBottom w:val="0"/>
          <w:divBdr>
            <w:top w:val="none" w:sz="0" w:space="0" w:color="auto"/>
            <w:left w:val="none" w:sz="0" w:space="0" w:color="auto"/>
            <w:bottom w:val="none" w:sz="0" w:space="0" w:color="auto"/>
            <w:right w:val="none" w:sz="0" w:space="0" w:color="auto"/>
          </w:divBdr>
        </w:div>
        <w:div w:id="1833179834">
          <w:marLeft w:val="0"/>
          <w:marRight w:val="0"/>
          <w:marTop w:val="0"/>
          <w:marBottom w:val="0"/>
          <w:divBdr>
            <w:top w:val="none" w:sz="0" w:space="0" w:color="auto"/>
            <w:left w:val="none" w:sz="0" w:space="0" w:color="auto"/>
            <w:bottom w:val="none" w:sz="0" w:space="0" w:color="auto"/>
            <w:right w:val="none" w:sz="0" w:space="0" w:color="auto"/>
          </w:divBdr>
        </w:div>
      </w:divsChild>
    </w:div>
    <w:div w:id="1656763960">
      <w:bodyDiv w:val="1"/>
      <w:marLeft w:val="0"/>
      <w:marRight w:val="0"/>
      <w:marTop w:val="0"/>
      <w:marBottom w:val="0"/>
      <w:divBdr>
        <w:top w:val="none" w:sz="0" w:space="0" w:color="auto"/>
        <w:left w:val="none" w:sz="0" w:space="0" w:color="auto"/>
        <w:bottom w:val="none" w:sz="0" w:space="0" w:color="auto"/>
        <w:right w:val="none" w:sz="0" w:space="0" w:color="auto"/>
      </w:divBdr>
      <w:divsChild>
        <w:div w:id="1037655413">
          <w:marLeft w:val="0"/>
          <w:marRight w:val="0"/>
          <w:marTop w:val="0"/>
          <w:marBottom w:val="0"/>
          <w:divBdr>
            <w:top w:val="none" w:sz="0" w:space="0" w:color="auto"/>
            <w:left w:val="none" w:sz="0" w:space="0" w:color="auto"/>
            <w:bottom w:val="none" w:sz="0" w:space="0" w:color="auto"/>
            <w:right w:val="none" w:sz="0" w:space="0" w:color="auto"/>
          </w:divBdr>
        </w:div>
        <w:div w:id="1851604427">
          <w:marLeft w:val="0"/>
          <w:marRight w:val="0"/>
          <w:marTop w:val="0"/>
          <w:marBottom w:val="0"/>
          <w:divBdr>
            <w:top w:val="none" w:sz="0" w:space="0" w:color="auto"/>
            <w:left w:val="none" w:sz="0" w:space="0" w:color="auto"/>
            <w:bottom w:val="none" w:sz="0" w:space="0" w:color="auto"/>
            <w:right w:val="none" w:sz="0" w:space="0" w:color="auto"/>
          </w:divBdr>
        </w:div>
        <w:div w:id="631056330">
          <w:marLeft w:val="0"/>
          <w:marRight w:val="0"/>
          <w:marTop w:val="0"/>
          <w:marBottom w:val="0"/>
          <w:divBdr>
            <w:top w:val="none" w:sz="0" w:space="0" w:color="auto"/>
            <w:left w:val="none" w:sz="0" w:space="0" w:color="auto"/>
            <w:bottom w:val="none" w:sz="0" w:space="0" w:color="auto"/>
            <w:right w:val="none" w:sz="0" w:space="0" w:color="auto"/>
          </w:divBdr>
        </w:div>
        <w:div w:id="96097290">
          <w:marLeft w:val="0"/>
          <w:marRight w:val="0"/>
          <w:marTop w:val="0"/>
          <w:marBottom w:val="0"/>
          <w:divBdr>
            <w:top w:val="none" w:sz="0" w:space="0" w:color="auto"/>
            <w:left w:val="none" w:sz="0" w:space="0" w:color="auto"/>
            <w:bottom w:val="none" w:sz="0" w:space="0" w:color="auto"/>
            <w:right w:val="none" w:sz="0" w:space="0" w:color="auto"/>
          </w:divBdr>
        </w:div>
        <w:div w:id="619842890">
          <w:marLeft w:val="0"/>
          <w:marRight w:val="0"/>
          <w:marTop w:val="0"/>
          <w:marBottom w:val="0"/>
          <w:divBdr>
            <w:top w:val="none" w:sz="0" w:space="0" w:color="auto"/>
            <w:left w:val="none" w:sz="0" w:space="0" w:color="auto"/>
            <w:bottom w:val="none" w:sz="0" w:space="0" w:color="auto"/>
            <w:right w:val="none" w:sz="0" w:space="0" w:color="auto"/>
          </w:divBdr>
        </w:div>
        <w:div w:id="1573929788">
          <w:marLeft w:val="0"/>
          <w:marRight w:val="0"/>
          <w:marTop w:val="0"/>
          <w:marBottom w:val="0"/>
          <w:divBdr>
            <w:top w:val="none" w:sz="0" w:space="0" w:color="auto"/>
            <w:left w:val="none" w:sz="0" w:space="0" w:color="auto"/>
            <w:bottom w:val="none" w:sz="0" w:space="0" w:color="auto"/>
            <w:right w:val="none" w:sz="0" w:space="0" w:color="auto"/>
          </w:divBdr>
        </w:div>
      </w:divsChild>
    </w:div>
    <w:div w:id="1675260112">
      <w:bodyDiv w:val="1"/>
      <w:marLeft w:val="0"/>
      <w:marRight w:val="0"/>
      <w:marTop w:val="0"/>
      <w:marBottom w:val="0"/>
      <w:divBdr>
        <w:top w:val="none" w:sz="0" w:space="0" w:color="auto"/>
        <w:left w:val="none" w:sz="0" w:space="0" w:color="auto"/>
        <w:bottom w:val="none" w:sz="0" w:space="0" w:color="auto"/>
        <w:right w:val="none" w:sz="0" w:space="0" w:color="auto"/>
      </w:divBdr>
      <w:divsChild>
        <w:div w:id="20211650">
          <w:marLeft w:val="0"/>
          <w:marRight w:val="0"/>
          <w:marTop w:val="0"/>
          <w:marBottom w:val="0"/>
          <w:divBdr>
            <w:top w:val="none" w:sz="0" w:space="0" w:color="auto"/>
            <w:left w:val="none" w:sz="0" w:space="0" w:color="auto"/>
            <w:bottom w:val="none" w:sz="0" w:space="0" w:color="auto"/>
            <w:right w:val="none" w:sz="0" w:space="0" w:color="auto"/>
          </w:divBdr>
        </w:div>
        <w:div w:id="678627989">
          <w:marLeft w:val="0"/>
          <w:marRight w:val="0"/>
          <w:marTop w:val="0"/>
          <w:marBottom w:val="0"/>
          <w:divBdr>
            <w:top w:val="none" w:sz="0" w:space="0" w:color="auto"/>
            <w:left w:val="none" w:sz="0" w:space="0" w:color="auto"/>
            <w:bottom w:val="none" w:sz="0" w:space="0" w:color="auto"/>
            <w:right w:val="none" w:sz="0" w:space="0" w:color="auto"/>
          </w:divBdr>
        </w:div>
        <w:div w:id="228536919">
          <w:marLeft w:val="0"/>
          <w:marRight w:val="0"/>
          <w:marTop w:val="0"/>
          <w:marBottom w:val="0"/>
          <w:divBdr>
            <w:top w:val="none" w:sz="0" w:space="0" w:color="auto"/>
            <w:left w:val="none" w:sz="0" w:space="0" w:color="auto"/>
            <w:bottom w:val="none" w:sz="0" w:space="0" w:color="auto"/>
            <w:right w:val="none" w:sz="0" w:space="0" w:color="auto"/>
          </w:divBdr>
        </w:div>
        <w:div w:id="1333068405">
          <w:marLeft w:val="0"/>
          <w:marRight w:val="0"/>
          <w:marTop w:val="0"/>
          <w:marBottom w:val="0"/>
          <w:divBdr>
            <w:top w:val="none" w:sz="0" w:space="0" w:color="auto"/>
            <w:left w:val="none" w:sz="0" w:space="0" w:color="auto"/>
            <w:bottom w:val="none" w:sz="0" w:space="0" w:color="auto"/>
            <w:right w:val="none" w:sz="0" w:space="0" w:color="auto"/>
          </w:divBdr>
        </w:div>
        <w:div w:id="963804784">
          <w:marLeft w:val="0"/>
          <w:marRight w:val="0"/>
          <w:marTop w:val="0"/>
          <w:marBottom w:val="0"/>
          <w:divBdr>
            <w:top w:val="none" w:sz="0" w:space="0" w:color="auto"/>
            <w:left w:val="none" w:sz="0" w:space="0" w:color="auto"/>
            <w:bottom w:val="none" w:sz="0" w:space="0" w:color="auto"/>
            <w:right w:val="none" w:sz="0" w:space="0" w:color="auto"/>
          </w:divBdr>
        </w:div>
        <w:div w:id="1079908451">
          <w:marLeft w:val="0"/>
          <w:marRight w:val="0"/>
          <w:marTop w:val="0"/>
          <w:marBottom w:val="0"/>
          <w:divBdr>
            <w:top w:val="none" w:sz="0" w:space="0" w:color="auto"/>
            <w:left w:val="none" w:sz="0" w:space="0" w:color="auto"/>
            <w:bottom w:val="none" w:sz="0" w:space="0" w:color="auto"/>
            <w:right w:val="none" w:sz="0" w:space="0" w:color="auto"/>
          </w:divBdr>
        </w:div>
        <w:div w:id="388190426">
          <w:marLeft w:val="0"/>
          <w:marRight w:val="0"/>
          <w:marTop w:val="0"/>
          <w:marBottom w:val="0"/>
          <w:divBdr>
            <w:top w:val="none" w:sz="0" w:space="0" w:color="auto"/>
            <w:left w:val="none" w:sz="0" w:space="0" w:color="auto"/>
            <w:bottom w:val="none" w:sz="0" w:space="0" w:color="auto"/>
            <w:right w:val="none" w:sz="0" w:space="0" w:color="auto"/>
          </w:divBdr>
        </w:div>
      </w:divsChild>
    </w:div>
    <w:div w:id="1687441270">
      <w:bodyDiv w:val="1"/>
      <w:marLeft w:val="0"/>
      <w:marRight w:val="0"/>
      <w:marTop w:val="0"/>
      <w:marBottom w:val="0"/>
      <w:divBdr>
        <w:top w:val="none" w:sz="0" w:space="0" w:color="auto"/>
        <w:left w:val="none" w:sz="0" w:space="0" w:color="auto"/>
        <w:bottom w:val="none" w:sz="0" w:space="0" w:color="auto"/>
        <w:right w:val="none" w:sz="0" w:space="0" w:color="auto"/>
      </w:divBdr>
      <w:divsChild>
        <w:div w:id="1392462380">
          <w:marLeft w:val="0"/>
          <w:marRight w:val="0"/>
          <w:marTop w:val="0"/>
          <w:marBottom w:val="0"/>
          <w:divBdr>
            <w:top w:val="none" w:sz="0" w:space="0" w:color="auto"/>
            <w:left w:val="none" w:sz="0" w:space="0" w:color="auto"/>
            <w:bottom w:val="none" w:sz="0" w:space="0" w:color="auto"/>
            <w:right w:val="none" w:sz="0" w:space="0" w:color="auto"/>
          </w:divBdr>
        </w:div>
        <w:div w:id="317224783">
          <w:marLeft w:val="0"/>
          <w:marRight w:val="0"/>
          <w:marTop w:val="0"/>
          <w:marBottom w:val="0"/>
          <w:divBdr>
            <w:top w:val="none" w:sz="0" w:space="0" w:color="auto"/>
            <w:left w:val="none" w:sz="0" w:space="0" w:color="auto"/>
            <w:bottom w:val="none" w:sz="0" w:space="0" w:color="auto"/>
            <w:right w:val="none" w:sz="0" w:space="0" w:color="auto"/>
          </w:divBdr>
        </w:div>
        <w:div w:id="928662435">
          <w:marLeft w:val="0"/>
          <w:marRight w:val="0"/>
          <w:marTop w:val="0"/>
          <w:marBottom w:val="0"/>
          <w:divBdr>
            <w:top w:val="none" w:sz="0" w:space="0" w:color="auto"/>
            <w:left w:val="none" w:sz="0" w:space="0" w:color="auto"/>
            <w:bottom w:val="none" w:sz="0" w:space="0" w:color="auto"/>
            <w:right w:val="none" w:sz="0" w:space="0" w:color="auto"/>
          </w:divBdr>
        </w:div>
        <w:div w:id="1879396346">
          <w:marLeft w:val="0"/>
          <w:marRight w:val="0"/>
          <w:marTop w:val="0"/>
          <w:marBottom w:val="0"/>
          <w:divBdr>
            <w:top w:val="none" w:sz="0" w:space="0" w:color="auto"/>
            <w:left w:val="none" w:sz="0" w:space="0" w:color="auto"/>
            <w:bottom w:val="none" w:sz="0" w:space="0" w:color="auto"/>
            <w:right w:val="none" w:sz="0" w:space="0" w:color="auto"/>
          </w:divBdr>
        </w:div>
        <w:div w:id="1049066570">
          <w:marLeft w:val="0"/>
          <w:marRight w:val="0"/>
          <w:marTop w:val="0"/>
          <w:marBottom w:val="0"/>
          <w:divBdr>
            <w:top w:val="none" w:sz="0" w:space="0" w:color="auto"/>
            <w:left w:val="none" w:sz="0" w:space="0" w:color="auto"/>
            <w:bottom w:val="none" w:sz="0" w:space="0" w:color="auto"/>
            <w:right w:val="none" w:sz="0" w:space="0" w:color="auto"/>
          </w:divBdr>
        </w:div>
        <w:div w:id="1637956311">
          <w:marLeft w:val="0"/>
          <w:marRight w:val="0"/>
          <w:marTop w:val="0"/>
          <w:marBottom w:val="0"/>
          <w:divBdr>
            <w:top w:val="none" w:sz="0" w:space="0" w:color="auto"/>
            <w:left w:val="none" w:sz="0" w:space="0" w:color="auto"/>
            <w:bottom w:val="none" w:sz="0" w:space="0" w:color="auto"/>
            <w:right w:val="none" w:sz="0" w:space="0" w:color="auto"/>
          </w:divBdr>
        </w:div>
      </w:divsChild>
    </w:div>
    <w:div w:id="1693267738">
      <w:bodyDiv w:val="1"/>
      <w:marLeft w:val="0"/>
      <w:marRight w:val="0"/>
      <w:marTop w:val="0"/>
      <w:marBottom w:val="0"/>
      <w:divBdr>
        <w:top w:val="none" w:sz="0" w:space="0" w:color="auto"/>
        <w:left w:val="none" w:sz="0" w:space="0" w:color="auto"/>
        <w:bottom w:val="none" w:sz="0" w:space="0" w:color="auto"/>
        <w:right w:val="none" w:sz="0" w:space="0" w:color="auto"/>
      </w:divBdr>
      <w:divsChild>
        <w:div w:id="2057508924">
          <w:marLeft w:val="0"/>
          <w:marRight w:val="0"/>
          <w:marTop w:val="0"/>
          <w:marBottom w:val="0"/>
          <w:divBdr>
            <w:top w:val="none" w:sz="0" w:space="0" w:color="auto"/>
            <w:left w:val="none" w:sz="0" w:space="0" w:color="auto"/>
            <w:bottom w:val="none" w:sz="0" w:space="0" w:color="auto"/>
            <w:right w:val="none" w:sz="0" w:space="0" w:color="auto"/>
          </w:divBdr>
        </w:div>
        <w:div w:id="1354961165">
          <w:marLeft w:val="0"/>
          <w:marRight w:val="0"/>
          <w:marTop w:val="0"/>
          <w:marBottom w:val="0"/>
          <w:divBdr>
            <w:top w:val="none" w:sz="0" w:space="0" w:color="auto"/>
            <w:left w:val="none" w:sz="0" w:space="0" w:color="auto"/>
            <w:bottom w:val="none" w:sz="0" w:space="0" w:color="auto"/>
            <w:right w:val="none" w:sz="0" w:space="0" w:color="auto"/>
          </w:divBdr>
        </w:div>
        <w:div w:id="859272933">
          <w:marLeft w:val="0"/>
          <w:marRight w:val="0"/>
          <w:marTop w:val="0"/>
          <w:marBottom w:val="0"/>
          <w:divBdr>
            <w:top w:val="none" w:sz="0" w:space="0" w:color="auto"/>
            <w:left w:val="none" w:sz="0" w:space="0" w:color="auto"/>
            <w:bottom w:val="none" w:sz="0" w:space="0" w:color="auto"/>
            <w:right w:val="none" w:sz="0" w:space="0" w:color="auto"/>
          </w:divBdr>
        </w:div>
        <w:div w:id="1493374433">
          <w:marLeft w:val="0"/>
          <w:marRight w:val="0"/>
          <w:marTop w:val="0"/>
          <w:marBottom w:val="0"/>
          <w:divBdr>
            <w:top w:val="none" w:sz="0" w:space="0" w:color="auto"/>
            <w:left w:val="none" w:sz="0" w:space="0" w:color="auto"/>
            <w:bottom w:val="none" w:sz="0" w:space="0" w:color="auto"/>
            <w:right w:val="none" w:sz="0" w:space="0" w:color="auto"/>
          </w:divBdr>
        </w:div>
        <w:div w:id="2001812644">
          <w:marLeft w:val="0"/>
          <w:marRight w:val="0"/>
          <w:marTop w:val="0"/>
          <w:marBottom w:val="0"/>
          <w:divBdr>
            <w:top w:val="none" w:sz="0" w:space="0" w:color="auto"/>
            <w:left w:val="none" w:sz="0" w:space="0" w:color="auto"/>
            <w:bottom w:val="none" w:sz="0" w:space="0" w:color="auto"/>
            <w:right w:val="none" w:sz="0" w:space="0" w:color="auto"/>
          </w:divBdr>
        </w:div>
        <w:div w:id="1988045034">
          <w:marLeft w:val="0"/>
          <w:marRight w:val="0"/>
          <w:marTop w:val="0"/>
          <w:marBottom w:val="0"/>
          <w:divBdr>
            <w:top w:val="none" w:sz="0" w:space="0" w:color="auto"/>
            <w:left w:val="none" w:sz="0" w:space="0" w:color="auto"/>
            <w:bottom w:val="none" w:sz="0" w:space="0" w:color="auto"/>
            <w:right w:val="none" w:sz="0" w:space="0" w:color="auto"/>
          </w:divBdr>
        </w:div>
        <w:div w:id="505705379">
          <w:marLeft w:val="0"/>
          <w:marRight w:val="0"/>
          <w:marTop w:val="0"/>
          <w:marBottom w:val="0"/>
          <w:divBdr>
            <w:top w:val="none" w:sz="0" w:space="0" w:color="auto"/>
            <w:left w:val="none" w:sz="0" w:space="0" w:color="auto"/>
            <w:bottom w:val="none" w:sz="0" w:space="0" w:color="auto"/>
            <w:right w:val="none" w:sz="0" w:space="0" w:color="auto"/>
          </w:divBdr>
        </w:div>
      </w:divsChild>
    </w:div>
    <w:div w:id="1699769961">
      <w:bodyDiv w:val="1"/>
      <w:marLeft w:val="0"/>
      <w:marRight w:val="0"/>
      <w:marTop w:val="0"/>
      <w:marBottom w:val="0"/>
      <w:divBdr>
        <w:top w:val="none" w:sz="0" w:space="0" w:color="auto"/>
        <w:left w:val="none" w:sz="0" w:space="0" w:color="auto"/>
        <w:bottom w:val="none" w:sz="0" w:space="0" w:color="auto"/>
        <w:right w:val="none" w:sz="0" w:space="0" w:color="auto"/>
      </w:divBdr>
      <w:divsChild>
        <w:div w:id="23099174">
          <w:marLeft w:val="0"/>
          <w:marRight w:val="0"/>
          <w:marTop w:val="0"/>
          <w:marBottom w:val="0"/>
          <w:divBdr>
            <w:top w:val="none" w:sz="0" w:space="0" w:color="auto"/>
            <w:left w:val="none" w:sz="0" w:space="0" w:color="auto"/>
            <w:bottom w:val="none" w:sz="0" w:space="0" w:color="auto"/>
            <w:right w:val="none" w:sz="0" w:space="0" w:color="auto"/>
          </w:divBdr>
        </w:div>
        <w:div w:id="659045289">
          <w:marLeft w:val="0"/>
          <w:marRight w:val="0"/>
          <w:marTop w:val="0"/>
          <w:marBottom w:val="0"/>
          <w:divBdr>
            <w:top w:val="none" w:sz="0" w:space="0" w:color="auto"/>
            <w:left w:val="none" w:sz="0" w:space="0" w:color="auto"/>
            <w:bottom w:val="none" w:sz="0" w:space="0" w:color="auto"/>
            <w:right w:val="none" w:sz="0" w:space="0" w:color="auto"/>
          </w:divBdr>
        </w:div>
        <w:div w:id="1532691986">
          <w:marLeft w:val="0"/>
          <w:marRight w:val="0"/>
          <w:marTop w:val="0"/>
          <w:marBottom w:val="0"/>
          <w:divBdr>
            <w:top w:val="none" w:sz="0" w:space="0" w:color="auto"/>
            <w:left w:val="none" w:sz="0" w:space="0" w:color="auto"/>
            <w:bottom w:val="none" w:sz="0" w:space="0" w:color="auto"/>
            <w:right w:val="none" w:sz="0" w:space="0" w:color="auto"/>
          </w:divBdr>
        </w:div>
        <w:div w:id="1965765032">
          <w:marLeft w:val="0"/>
          <w:marRight w:val="0"/>
          <w:marTop w:val="0"/>
          <w:marBottom w:val="0"/>
          <w:divBdr>
            <w:top w:val="none" w:sz="0" w:space="0" w:color="auto"/>
            <w:left w:val="none" w:sz="0" w:space="0" w:color="auto"/>
            <w:bottom w:val="none" w:sz="0" w:space="0" w:color="auto"/>
            <w:right w:val="none" w:sz="0" w:space="0" w:color="auto"/>
          </w:divBdr>
        </w:div>
        <w:div w:id="35199973">
          <w:marLeft w:val="0"/>
          <w:marRight w:val="0"/>
          <w:marTop w:val="0"/>
          <w:marBottom w:val="0"/>
          <w:divBdr>
            <w:top w:val="none" w:sz="0" w:space="0" w:color="auto"/>
            <w:left w:val="none" w:sz="0" w:space="0" w:color="auto"/>
            <w:bottom w:val="none" w:sz="0" w:space="0" w:color="auto"/>
            <w:right w:val="none" w:sz="0" w:space="0" w:color="auto"/>
          </w:divBdr>
          <w:divsChild>
            <w:div w:id="567349262">
              <w:marLeft w:val="0"/>
              <w:marRight w:val="0"/>
              <w:marTop w:val="0"/>
              <w:marBottom w:val="0"/>
              <w:divBdr>
                <w:top w:val="none" w:sz="0" w:space="0" w:color="auto"/>
                <w:left w:val="none" w:sz="0" w:space="0" w:color="auto"/>
                <w:bottom w:val="none" w:sz="0" w:space="0" w:color="auto"/>
                <w:right w:val="none" w:sz="0" w:space="0" w:color="auto"/>
              </w:divBdr>
              <w:divsChild>
                <w:div w:id="1733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667">
          <w:marLeft w:val="0"/>
          <w:marRight w:val="0"/>
          <w:marTop w:val="0"/>
          <w:marBottom w:val="0"/>
          <w:divBdr>
            <w:top w:val="none" w:sz="0" w:space="0" w:color="auto"/>
            <w:left w:val="none" w:sz="0" w:space="0" w:color="auto"/>
            <w:bottom w:val="none" w:sz="0" w:space="0" w:color="auto"/>
            <w:right w:val="none" w:sz="0" w:space="0" w:color="auto"/>
          </w:divBdr>
        </w:div>
        <w:div w:id="1704862318">
          <w:marLeft w:val="0"/>
          <w:marRight w:val="0"/>
          <w:marTop w:val="0"/>
          <w:marBottom w:val="0"/>
          <w:divBdr>
            <w:top w:val="none" w:sz="0" w:space="0" w:color="auto"/>
            <w:left w:val="none" w:sz="0" w:space="0" w:color="auto"/>
            <w:bottom w:val="none" w:sz="0" w:space="0" w:color="auto"/>
            <w:right w:val="none" w:sz="0" w:space="0" w:color="auto"/>
          </w:divBdr>
        </w:div>
      </w:divsChild>
    </w:div>
    <w:div w:id="1770466618">
      <w:bodyDiv w:val="1"/>
      <w:marLeft w:val="0"/>
      <w:marRight w:val="0"/>
      <w:marTop w:val="0"/>
      <w:marBottom w:val="0"/>
      <w:divBdr>
        <w:top w:val="none" w:sz="0" w:space="0" w:color="auto"/>
        <w:left w:val="none" w:sz="0" w:space="0" w:color="auto"/>
        <w:bottom w:val="none" w:sz="0" w:space="0" w:color="auto"/>
        <w:right w:val="none" w:sz="0" w:space="0" w:color="auto"/>
      </w:divBdr>
      <w:divsChild>
        <w:div w:id="1232538582">
          <w:marLeft w:val="0"/>
          <w:marRight w:val="0"/>
          <w:marTop w:val="0"/>
          <w:marBottom w:val="0"/>
          <w:divBdr>
            <w:top w:val="none" w:sz="0" w:space="0" w:color="auto"/>
            <w:left w:val="none" w:sz="0" w:space="0" w:color="auto"/>
            <w:bottom w:val="none" w:sz="0" w:space="0" w:color="auto"/>
            <w:right w:val="none" w:sz="0" w:space="0" w:color="auto"/>
          </w:divBdr>
        </w:div>
        <w:div w:id="509031359">
          <w:marLeft w:val="0"/>
          <w:marRight w:val="0"/>
          <w:marTop w:val="0"/>
          <w:marBottom w:val="0"/>
          <w:divBdr>
            <w:top w:val="none" w:sz="0" w:space="0" w:color="auto"/>
            <w:left w:val="none" w:sz="0" w:space="0" w:color="auto"/>
            <w:bottom w:val="none" w:sz="0" w:space="0" w:color="auto"/>
            <w:right w:val="none" w:sz="0" w:space="0" w:color="auto"/>
          </w:divBdr>
        </w:div>
        <w:div w:id="754866362">
          <w:marLeft w:val="0"/>
          <w:marRight w:val="0"/>
          <w:marTop w:val="0"/>
          <w:marBottom w:val="0"/>
          <w:divBdr>
            <w:top w:val="none" w:sz="0" w:space="0" w:color="auto"/>
            <w:left w:val="none" w:sz="0" w:space="0" w:color="auto"/>
            <w:bottom w:val="none" w:sz="0" w:space="0" w:color="auto"/>
            <w:right w:val="none" w:sz="0" w:space="0" w:color="auto"/>
          </w:divBdr>
        </w:div>
        <w:div w:id="16662671">
          <w:marLeft w:val="0"/>
          <w:marRight w:val="0"/>
          <w:marTop w:val="0"/>
          <w:marBottom w:val="0"/>
          <w:divBdr>
            <w:top w:val="none" w:sz="0" w:space="0" w:color="auto"/>
            <w:left w:val="none" w:sz="0" w:space="0" w:color="auto"/>
            <w:bottom w:val="none" w:sz="0" w:space="0" w:color="auto"/>
            <w:right w:val="none" w:sz="0" w:space="0" w:color="auto"/>
          </w:divBdr>
        </w:div>
        <w:div w:id="964579459">
          <w:marLeft w:val="0"/>
          <w:marRight w:val="0"/>
          <w:marTop w:val="0"/>
          <w:marBottom w:val="0"/>
          <w:divBdr>
            <w:top w:val="none" w:sz="0" w:space="0" w:color="auto"/>
            <w:left w:val="none" w:sz="0" w:space="0" w:color="auto"/>
            <w:bottom w:val="none" w:sz="0" w:space="0" w:color="auto"/>
            <w:right w:val="none" w:sz="0" w:space="0" w:color="auto"/>
          </w:divBdr>
        </w:div>
        <w:div w:id="1352367595">
          <w:marLeft w:val="0"/>
          <w:marRight w:val="0"/>
          <w:marTop w:val="0"/>
          <w:marBottom w:val="0"/>
          <w:divBdr>
            <w:top w:val="none" w:sz="0" w:space="0" w:color="auto"/>
            <w:left w:val="none" w:sz="0" w:space="0" w:color="auto"/>
            <w:bottom w:val="none" w:sz="0" w:space="0" w:color="auto"/>
            <w:right w:val="none" w:sz="0" w:space="0" w:color="auto"/>
          </w:divBdr>
        </w:div>
        <w:div w:id="1236743004">
          <w:marLeft w:val="0"/>
          <w:marRight w:val="0"/>
          <w:marTop w:val="0"/>
          <w:marBottom w:val="0"/>
          <w:divBdr>
            <w:top w:val="none" w:sz="0" w:space="0" w:color="auto"/>
            <w:left w:val="none" w:sz="0" w:space="0" w:color="auto"/>
            <w:bottom w:val="none" w:sz="0" w:space="0" w:color="auto"/>
            <w:right w:val="none" w:sz="0" w:space="0" w:color="auto"/>
          </w:divBdr>
        </w:div>
      </w:divsChild>
    </w:div>
    <w:div w:id="1786457888">
      <w:bodyDiv w:val="1"/>
      <w:marLeft w:val="0"/>
      <w:marRight w:val="0"/>
      <w:marTop w:val="0"/>
      <w:marBottom w:val="0"/>
      <w:divBdr>
        <w:top w:val="none" w:sz="0" w:space="0" w:color="auto"/>
        <w:left w:val="none" w:sz="0" w:space="0" w:color="auto"/>
        <w:bottom w:val="none" w:sz="0" w:space="0" w:color="auto"/>
        <w:right w:val="none" w:sz="0" w:space="0" w:color="auto"/>
      </w:divBdr>
      <w:divsChild>
        <w:div w:id="761683186">
          <w:marLeft w:val="0"/>
          <w:marRight w:val="0"/>
          <w:marTop w:val="0"/>
          <w:marBottom w:val="0"/>
          <w:divBdr>
            <w:top w:val="none" w:sz="0" w:space="0" w:color="auto"/>
            <w:left w:val="none" w:sz="0" w:space="0" w:color="auto"/>
            <w:bottom w:val="none" w:sz="0" w:space="0" w:color="auto"/>
            <w:right w:val="none" w:sz="0" w:space="0" w:color="auto"/>
          </w:divBdr>
        </w:div>
        <w:div w:id="1095705900">
          <w:marLeft w:val="0"/>
          <w:marRight w:val="0"/>
          <w:marTop w:val="0"/>
          <w:marBottom w:val="0"/>
          <w:divBdr>
            <w:top w:val="none" w:sz="0" w:space="0" w:color="auto"/>
            <w:left w:val="none" w:sz="0" w:space="0" w:color="auto"/>
            <w:bottom w:val="none" w:sz="0" w:space="0" w:color="auto"/>
            <w:right w:val="none" w:sz="0" w:space="0" w:color="auto"/>
          </w:divBdr>
        </w:div>
        <w:div w:id="292105952">
          <w:marLeft w:val="0"/>
          <w:marRight w:val="0"/>
          <w:marTop w:val="0"/>
          <w:marBottom w:val="0"/>
          <w:divBdr>
            <w:top w:val="none" w:sz="0" w:space="0" w:color="auto"/>
            <w:left w:val="none" w:sz="0" w:space="0" w:color="auto"/>
            <w:bottom w:val="none" w:sz="0" w:space="0" w:color="auto"/>
            <w:right w:val="none" w:sz="0" w:space="0" w:color="auto"/>
          </w:divBdr>
        </w:div>
        <w:div w:id="1804618703">
          <w:marLeft w:val="0"/>
          <w:marRight w:val="0"/>
          <w:marTop w:val="0"/>
          <w:marBottom w:val="0"/>
          <w:divBdr>
            <w:top w:val="none" w:sz="0" w:space="0" w:color="auto"/>
            <w:left w:val="none" w:sz="0" w:space="0" w:color="auto"/>
            <w:bottom w:val="none" w:sz="0" w:space="0" w:color="auto"/>
            <w:right w:val="none" w:sz="0" w:space="0" w:color="auto"/>
          </w:divBdr>
        </w:div>
        <w:div w:id="1916740864">
          <w:marLeft w:val="0"/>
          <w:marRight w:val="0"/>
          <w:marTop w:val="0"/>
          <w:marBottom w:val="0"/>
          <w:divBdr>
            <w:top w:val="none" w:sz="0" w:space="0" w:color="auto"/>
            <w:left w:val="none" w:sz="0" w:space="0" w:color="auto"/>
            <w:bottom w:val="none" w:sz="0" w:space="0" w:color="auto"/>
            <w:right w:val="none" w:sz="0" w:space="0" w:color="auto"/>
          </w:divBdr>
        </w:div>
        <w:div w:id="2015112181">
          <w:marLeft w:val="0"/>
          <w:marRight w:val="0"/>
          <w:marTop w:val="0"/>
          <w:marBottom w:val="0"/>
          <w:divBdr>
            <w:top w:val="none" w:sz="0" w:space="0" w:color="auto"/>
            <w:left w:val="none" w:sz="0" w:space="0" w:color="auto"/>
            <w:bottom w:val="none" w:sz="0" w:space="0" w:color="auto"/>
            <w:right w:val="none" w:sz="0" w:space="0" w:color="auto"/>
          </w:divBdr>
        </w:div>
        <w:div w:id="1662812005">
          <w:marLeft w:val="0"/>
          <w:marRight w:val="0"/>
          <w:marTop w:val="0"/>
          <w:marBottom w:val="0"/>
          <w:divBdr>
            <w:top w:val="none" w:sz="0" w:space="0" w:color="auto"/>
            <w:left w:val="none" w:sz="0" w:space="0" w:color="auto"/>
            <w:bottom w:val="none" w:sz="0" w:space="0" w:color="auto"/>
            <w:right w:val="none" w:sz="0" w:space="0" w:color="auto"/>
          </w:divBdr>
        </w:div>
      </w:divsChild>
    </w:div>
    <w:div w:id="1834686453">
      <w:bodyDiv w:val="1"/>
      <w:marLeft w:val="0"/>
      <w:marRight w:val="0"/>
      <w:marTop w:val="0"/>
      <w:marBottom w:val="0"/>
      <w:divBdr>
        <w:top w:val="none" w:sz="0" w:space="0" w:color="auto"/>
        <w:left w:val="none" w:sz="0" w:space="0" w:color="auto"/>
        <w:bottom w:val="none" w:sz="0" w:space="0" w:color="auto"/>
        <w:right w:val="none" w:sz="0" w:space="0" w:color="auto"/>
      </w:divBdr>
      <w:divsChild>
        <w:div w:id="1399477973">
          <w:marLeft w:val="0"/>
          <w:marRight w:val="0"/>
          <w:marTop w:val="0"/>
          <w:marBottom w:val="0"/>
          <w:divBdr>
            <w:top w:val="none" w:sz="0" w:space="0" w:color="auto"/>
            <w:left w:val="none" w:sz="0" w:space="0" w:color="auto"/>
            <w:bottom w:val="none" w:sz="0" w:space="0" w:color="auto"/>
            <w:right w:val="none" w:sz="0" w:space="0" w:color="auto"/>
          </w:divBdr>
        </w:div>
        <w:div w:id="1529106089">
          <w:marLeft w:val="0"/>
          <w:marRight w:val="0"/>
          <w:marTop w:val="0"/>
          <w:marBottom w:val="0"/>
          <w:divBdr>
            <w:top w:val="none" w:sz="0" w:space="0" w:color="auto"/>
            <w:left w:val="none" w:sz="0" w:space="0" w:color="auto"/>
            <w:bottom w:val="none" w:sz="0" w:space="0" w:color="auto"/>
            <w:right w:val="none" w:sz="0" w:space="0" w:color="auto"/>
          </w:divBdr>
        </w:div>
        <w:div w:id="1513646049">
          <w:marLeft w:val="0"/>
          <w:marRight w:val="0"/>
          <w:marTop w:val="0"/>
          <w:marBottom w:val="0"/>
          <w:divBdr>
            <w:top w:val="none" w:sz="0" w:space="0" w:color="auto"/>
            <w:left w:val="none" w:sz="0" w:space="0" w:color="auto"/>
            <w:bottom w:val="none" w:sz="0" w:space="0" w:color="auto"/>
            <w:right w:val="none" w:sz="0" w:space="0" w:color="auto"/>
          </w:divBdr>
        </w:div>
        <w:div w:id="1013260658">
          <w:marLeft w:val="0"/>
          <w:marRight w:val="0"/>
          <w:marTop w:val="0"/>
          <w:marBottom w:val="0"/>
          <w:divBdr>
            <w:top w:val="none" w:sz="0" w:space="0" w:color="auto"/>
            <w:left w:val="none" w:sz="0" w:space="0" w:color="auto"/>
            <w:bottom w:val="none" w:sz="0" w:space="0" w:color="auto"/>
            <w:right w:val="none" w:sz="0" w:space="0" w:color="auto"/>
          </w:divBdr>
        </w:div>
        <w:div w:id="747775406">
          <w:marLeft w:val="0"/>
          <w:marRight w:val="0"/>
          <w:marTop w:val="0"/>
          <w:marBottom w:val="0"/>
          <w:divBdr>
            <w:top w:val="none" w:sz="0" w:space="0" w:color="auto"/>
            <w:left w:val="none" w:sz="0" w:space="0" w:color="auto"/>
            <w:bottom w:val="none" w:sz="0" w:space="0" w:color="auto"/>
            <w:right w:val="none" w:sz="0" w:space="0" w:color="auto"/>
          </w:divBdr>
        </w:div>
        <w:div w:id="405224732">
          <w:marLeft w:val="0"/>
          <w:marRight w:val="0"/>
          <w:marTop w:val="0"/>
          <w:marBottom w:val="0"/>
          <w:divBdr>
            <w:top w:val="none" w:sz="0" w:space="0" w:color="auto"/>
            <w:left w:val="none" w:sz="0" w:space="0" w:color="auto"/>
            <w:bottom w:val="none" w:sz="0" w:space="0" w:color="auto"/>
            <w:right w:val="none" w:sz="0" w:space="0" w:color="auto"/>
          </w:divBdr>
        </w:div>
        <w:div w:id="1899391990">
          <w:marLeft w:val="0"/>
          <w:marRight w:val="0"/>
          <w:marTop w:val="0"/>
          <w:marBottom w:val="0"/>
          <w:divBdr>
            <w:top w:val="none" w:sz="0" w:space="0" w:color="auto"/>
            <w:left w:val="none" w:sz="0" w:space="0" w:color="auto"/>
            <w:bottom w:val="none" w:sz="0" w:space="0" w:color="auto"/>
            <w:right w:val="none" w:sz="0" w:space="0" w:color="auto"/>
          </w:divBdr>
        </w:div>
      </w:divsChild>
    </w:div>
    <w:div w:id="1863666248">
      <w:bodyDiv w:val="1"/>
      <w:marLeft w:val="0"/>
      <w:marRight w:val="0"/>
      <w:marTop w:val="0"/>
      <w:marBottom w:val="0"/>
      <w:divBdr>
        <w:top w:val="none" w:sz="0" w:space="0" w:color="auto"/>
        <w:left w:val="none" w:sz="0" w:space="0" w:color="auto"/>
        <w:bottom w:val="none" w:sz="0" w:space="0" w:color="auto"/>
        <w:right w:val="none" w:sz="0" w:space="0" w:color="auto"/>
      </w:divBdr>
      <w:divsChild>
        <w:div w:id="388650658">
          <w:marLeft w:val="0"/>
          <w:marRight w:val="0"/>
          <w:marTop w:val="0"/>
          <w:marBottom w:val="0"/>
          <w:divBdr>
            <w:top w:val="none" w:sz="0" w:space="0" w:color="auto"/>
            <w:left w:val="none" w:sz="0" w:space="0" w:color="auto"/>
            <w:bottom w:val="none" w:sz="0" w:space="0" w:color="auto"/>
            <w:right w:val="none" w:sz="0" w:space="0" w:color="auto"/>
          </w:divBdr>
        </w:div>
        <w:div w:id="351928789">
          <w:marLeft w:val="0"/>
          <w:marRight w:val="0"/>
          <w:marTop w:val="0"/>
          <w:marBottom w:val="0"/>
          <w:divBdr>
            <w:top w:val="none" w:sz="0" w:space="0" w:color="auto"/>
            <w:left w:val="none" w:sz="0" w:space="0" w:color="auto"/>
            <w:bottom w:val="none" w:sz="0" w:space="0" w:color="auto"/>
            <w:right w:val="none" w:sz="0" w:space="0" w:color="auto"/>
          </w:divBdr>
        </w:div>
        <w:div w:id="1101143271">
          <w:marLeft w:val="0"/>
          <w:marRight w:val="0"/>
          <w:marTop w:val="0"/>
          <w:marBottom w:val="0"/>
          <w:divBdr>
            <w:top w:val="none" w:sz="0" w:space="0" w:color="auto"/>
            <w:left w:val="none" w:sz="0" w:space="0" w:color="auto"/>
            <w:bottom w:val="none" w:sz="0" w:space="0" w:color="auto"/>
            <w:right w:val="none" w:sz="0" w:space="0" w:color="auto"/>
          </w:divBdr>
        </w:div>
        <w:div w:id="1822384892">
          <w:marLeft w:val="0"/>
          <w:marRight w:val="0"/>
          <w:marTop w:val="0"/>
          <w:marBottom w:val="0"/>
          <w:divBdr>
            <w:top w:val="none" w:sz="0" w:space="0" w:color="auto"/>
            <w:left w:val="none" w:sz="0" w:space="0" w:color="auto"/>
            <w:bottom w:val="none" w:sz="0" w:space="0" w:color="auto"/>
            <w:right w:val="none" w:sz="0" w:space="0" w:color="auto"/>
          </w:divBdr>
        </w:div>
        <w:div w:id="1933664147">
          <w:marLeft w:val="0"/>
          <w:marRight w:val="0"/>
          <w:marTop w:val="0"/>
          <w:marBottom w:val="0"/>
          <w:divBdr>
            <w:top w:val="none" w:sz="0" w:space="0" w:color="auto"/>
            <w:left w:val="none" w:sz="0" w:space="0" w:color="auto"/>
            <w:bottom w:val="none" w:sz="0" w:space="0" w:color="auto"/>
            <w:right w:val="none" w:sz="0" w:space="0" w:color="auto"/>
          </w:divBdr>
        </w:div>
        <w:div w:id="885143920">
          <w:marLeft w:val="0"/>
          <w:marRight w:val="0"/>
          <w:marTop w:val="0"/>
          <w:marBottom w:val="0"/>
          <w:divBdr>
            <w:top w:val="none" w:sz="0" w:space="0" w:color="auto"/>
            <w:left w:val="none" w:sz="0" w:space="0" w:color="auto"/>
            <w:bottom w:val="none" w:sz="0" w:space="0" w:color="auto"/>
            <w:right w:val="none" w:sz="0" w:space="0" w:color="auto"/>
          </w:divBdr>
        </w:div>
        <w:div w:id="651568474">
          <w:marLeft w:val="0"/>
          <w:marRight w:val="0"/>
          <w:marTop w:val="0"/>
          <w:marBottom w:val="0"/>
          <w:divBdr>
            <w:top w:val="none" w:sz="0" w:space="0" w:color="auto"/>
            <w:left w:val="none" w:sz="0" w:space="0" w:color="auto"/>
            <w:bottom w:val="none" w:sz="0" w:space="0" w:color="auto"/>
            <w:right w:val="none" w:sz="0" w:space="0" w:color="auto"/>
          </w:divBdr>
        </w:div>
      </w:divsChild>
    </w:div>
    <w:div w:id="1884051123">
      <w:bodyDiv w:val="1"/>
      <w:marLeft w:val="0"/>
      <w:marRight w:val="0"/>
      <w:marTop w:val="0"/>
      <w:marBottom w:val="0"/>
      <w:divBdr>
        <w:top w:val="none" w:sz="0" w:space="0" w:color="auto"/>
        <w:left w:val="none" w:sz="0" w:space="0" w:color="auto"/>
        <w:bottom w:val="none" w:sz="0" w:space="0" w:color="auto"/>
        <w:right w:val="none" w:sz="0" w:space="0" w:color="auto"/>
      </w:divBdr>
      <w:divsChild>
        <w:div w:id="909853885">
          <w:marLeft w:val="0"/>
          <w:marRight w:val="0"/>
          <w:marTop w:val="0"/>
          <w:marBottom w:val="0"/>
          <w:divBdr>
            <w:top w:val="none" w:sz="0" w:space="0" w:color="auto"/>
            <w:left w:val="none" w:sz="0" w:space="0" w:color="auto"/>
            <w:bottom w:val="none" w:sz="0" w:space="0" w:color="auto"/>
            <w:right w:val="none" w:sz="0" w:space="0" w:color="auto"/>
          </w:divBdr>
        </w:div>
        <w:div w:id="364330040">
          <w:marLeft w:val="0"/>
          <w:marRight w:val="0"/>
          <w:marTop w:val="0"/>
          <w:marBottom w:val="0"/>
          <w:divBdr>
            <w:top w:val="none" w:sz="0" w:space="0" w:color="auto"/>
            <w:left w:val="none" w:sz="0" w:space="0" w:color="auto"/>
            <w:bottom w:val="none" w:sz="0" w:space="0" w:color="auto"/>
            <w:right w:val="none" w:sz="0" w:space="0" w:color="auto"/>
          </w:divBdr>
        </w:div>
        <w:div w:id="1190031069">
          <w:marLeft w:val="0"/>
          <w:marRight w:val="0"/>
          <w:marTop w:val="0"/>
          <w:marBottom w:val="0"/>
          <w:divBdr>
            <w:top w:val="none" w:sz="0" w:space="0" w:color="auto"/>
            <w:left w:val="none" w:sz="0" w:space="0" w:color="auto"/>
            <w:bottom w:val="none" w:sz="0" w:space="0" w:color="auto"/>
            <w:right w:val="none" w:sz="0" w:space="0" w:color="auto"/>
          </w:divBdr>
        </w:div>
        <w:div w:id="877936730">
          <w:marLeft w:val="0"/>
          <w:marRight w:val="0"/>
          <w:marTop w:val="0"/>
          <w:marBottom w:val="0"/>
          <w:divBdr>
            <w:top w:val="none" w:sz="0" w:space="0" w:color="auto"/>
            <w:left w:val="none" w:sz="0" w:space="0" w:color="auto"/>
            <w:bottom w:val="none" w:sz="0" w:space="0" w:color="auto"/>
            <w:right w:val="none" w:sz="0" w:space="0" w:color="auto"/>
          </w:divBdr>
        </w:div>
        <w:div w:id="1466654117">
          <w:marLeft w:val="0"/>
          <w:marRight w:val="0"/>
          <w:marTop w:val="0"/>
          <w:marBottom w:val="0"/>
          <w:divBdr>
            <w:top w:val="none" w:sz="0" w:space="0" w:color="auto"/>
            <w:left w:val="none" w:sz="0" w:space="0" w:color="auto"/>
            <w:bottom w:val="none" w:sz="0" w:space="0" w:color="auto"/>
            <w:right w:val="none" w:sz="0" w:space="0" w:color="auto"/>
          </w:divBdr>
        </w:div>
        <w:div w:id="399716112">
          <w:marLeft w:val="0"/>
          <w:marRight w:val="0"/>
          <w:marTop w:val="0"/>
          <w:marBottom w:val="0"/>
          <w:divBdr>
            <w:top w:val="none" w:sz="0" w:space="0" w:color="auto"/>
            <w:left w:val="none" w:sz="0" w:space="0" w:color="auto"/>
            <w:bottom w:val="none" w:sz="0" w:space="0" w:color="auto"/>
            <w:right w:val="none" w:sz="0" w:space="0" w:color="auto"/>
          </w:divBdr>
        </w:div>
        <w:div w:id="428817979">
          <w:marLeft w:val="0"/>
          <w:marRight w:val="0"/>
          <w:marTop w:val="0"/>
          <w:marBottom w:val="0"/>
          <w:divBdr>
            <w:top w:val="none" w:sz="0" w:space="0" w:color="auto"/>
            <w:left w:val="none" w:sz="0" w:space="0" w:color="auto"/>
            <w:bottom w:val="none" w:sz="0" w:space="0" w:color="auto"/>
            <w:right w:val="none" w:sz="0" w:space="0" w:color="auto"/>
          </w:divBdr>
        </w:div>
      </w:divsChild>
    </w:div>
    <w:div w:id="1889026831">
      <w:bodyDiv w:val="1"/>
      <w:marLeft w:val="0"/>
      <w:marRight w:val="0"/>
      <w:marTop w:val="0"/>
      <w:marBottom w:val="0"/>
      <w:divBdr>
        <w:top w:val="none" w:sz="0" w:space="0" w:color="auto"/>
        <w:left w:val="none" w:sz="0" w:space="0" w:color="auto"/>
        <w:bottom w:val="none" w:sz="0" w:space="0" w:color="auto"/>
        <w:right w:val="none" w:sz="0" w:space="0" w:color="auto"/>
      </w:divBdr>
      <w:divsChild>
        <w:div w:id="2061857138">
          <w:marLeft w:val="0"/>
          <w:marRight w:val="0"/>
          <w:marTop w:val="0"/>
          <w:marBottom w:val="0"/>
          <w:divBdr>
            <w:top w:val="none" w:sz="0" w:space="0" w:color="auto"/>
            <w:left w:val="none" w:sz="0" w:space="0" w:color="auto"/>
            <w:bottom w:val="none" w:sz="0" w:space="0" w:color="auto"/>
            <w:right w:val="none" w:sz="0" w:space="0" w:color="auto"/>
          </w:divBdr>
        </w:div>
        <w:div w:id="1504398957">
          <w:marLeft w:val="0"/>
          <w:marRight w:val="0"/>
          <w:marTop w:val="0"/>
          <w:marBottom w:val="0"/>
          <w:divBdr>
            <w:top w:val="none" w:sz="0" w:space="0" w:color="auto"/>
            <w:left w:val="none" w:sz="0" w:space="0" w:color="auto"/>
            <w:bottom w:val="none" w:sz="0" w:space="0" w:color="auto"/>
            <w:right w:val="none" w:sz="0" w:space="0" w:color="auto"/>
          </w:divBdr>
        </w:div>
        <w:div w:id="944655478">
          <w:marLeft w:val="0"/>
          <w:marRight w:val="0"/>
          <w:marTop w:val="0"/>
          <w:marBottom w:val="0"/>
          <w:divBdr>
            <w:top w:val="none" w:sz="0" w:space="0" w:color="auto"/>
            <w:left w:val="none" w:sz="0" w:space="0" w:color="auto"/>
            <w:bottom w:val="none" w:sz="0" w:space="0" w:color="auto"/>
            <w:right w:val="none" w:sz="0" w:space="0" w:color="auto"/>
          </w:divBdr>
        </w:div>
        <w:div w:id="1867326007">
          <w:marLeft w:val="0"/>
          <w:marRight w:val="0"/>
          <w:marTop w:val="0"/>
          <w:marBottom w:val="0"/>
          <w:divBdr>
            <w:top w:val="none" w:sz="0" w:space="0" w:color="auto"/>
            <w:left w:val="none" w:sz="0" w:space="0" w:color="auto"/>
            <w:bottom w:val="none" w:sz="0" w:space="0" w:color="auto"/>
            <w:right w:val="none" w:sz="0" w:space="0" w:color="auto"/>
          </w:divBdr>
        </w:div>
        <w:div w:id="1016274126">
          <w:marLeft w:val="0"/>
          <w:marRight w:val="0"/>
          <w:marTop w:val="0"/>
          <w:marBottom w:val="0"/>
          <w:divBdr>
            <w:top w:val="none" w:sz="0" w:space="0" w:color="auto"/>
            <w:left w:val="none" w:sz="0" w:space="0" w:color="auto"/>
            <w:bottom w:val="none" w:sz="0" w:space="0" w:color="auto"/>
            <w:right w:val="none" w:sz="0" w:space="0" w:color="auto"/>
          </w:divBdr>
        </w:div>
        <w:div w:id="262613605">
          <w:marLeft w:val="0"/>
          <w:marRight w:val="0"/>
          <w:marTop w:val="0"/>
          <w:marBottom w:val="0"/>
          <w:divBdr>
            <w:top w:val="none" w:sz="0" w:space="0" w:color="auto"/>
            <w:left w:val="none" w:sz="0" w:space="0" w:color="auto"/>
            <w:bottom w:val="none" w:sz="0" w:space="0" w:color="auto"/>
            <w:right w:val="none" w:sz="0" w:space="0" w:color="auto"/>
          </w:divBdr>
          <w:divsChild>
            <w:div w:id="879706020">
              <w:marLeft w:val="0"/>
              <w:marRight w:val="0"/>
              <w:marTop w:val="0"/>
              <w:marBottom w:val="0"/>
              <w:divBdr>
                <w:top w:val="none" w:sz="0" w:space="0" w:color="auto"/>
                <w:left w:val="none" w:sz="0" w:space="0" w:color="auto"/>
                <w:bottom w:val="none" w:sz="0" w:space="0" w:color="auto"/>
                <w:right w:val="none" w:sz="0" w:space="0" w:color="auto"/>
              </w:divBdr>
            </w:div>
          </w:divsChild>
        </w:div>
        <w:div w:id="2137485023">
          <w:marLeft w:val="0"/>
          <w:marRight w:val="0"/>
          <w:marTop w:val="0"/>
          <w:marBottom w:val="0"/>
          <w:divBdr>
            <w:top w:val="none" w:sz="0" w:space="0" w:color="auto"/>
            <w:left w:val="none" w:sz="0" w:space="0" w:color="auto"/>
            <w:bottom w:val="none" w:sz="0" w:space="0" w:color="auto"/>
            <w:right w:val="none" w:sz="0" w:space="0" w:color="auto"/>
          </w:divBdr>
        </w:div>
        <w:div w:id="308440411">
          <w:marLeft w:val="0"/>
          <w:marRight w:val="0"/>
          <w:marTop w:val="0"/>
          <w:marBottom w:val="0"/>
          <w:divBdr>
            <w:top w:val="none" w:sz="0" w:space="0" w:color="auto"/>
            <w:left w:val="none" w:sz="0" w:space="0" w:color="auto"/>
            <w:bottom w:val="none" w:sz="0" w:space="0" w:color="auto"/>
            <w:right w:val="none" w:sz="0" w:space="0" w:color="auto"/>
          </w:divBdr>
        </w:div>
      </w:divsChild>
    </w:div>
    <w:div w:id="1893156183">
      <w:bodyDiv w:val="1"/>
      <w:marLeft w:val="0"/>
      <w:marRight w:val="0"/>
      <w:marTop w:val="0"/>
      <w:marBottom w:val="0"/>
      <w:divBdr>
        <w:top w:val="none" w:sz="0" w:space="0" w:color="auto"/>
        <w:left w:val="none" w:sz="0" w:space="0" w:color="auto"/>
        <w:bottom w:val="none" w:sz="0" w:space="0" w:color="auto"/>
        <w:right w:val="none" w:sz="0" w:space="0" w:color="auto"/>
      </w:divBdr>
      <w:divsChild>
        <w:div w:id="1948810415">
          <w:marLeft w:val="0"/>
          <w:marRight w:val="0"/>
          <w:marTop w:val="0"/>
          <w:marBottom w:val="0"/>
          <w:divBdr>
            <w:top w:val="none" w:sz="0" w:space="0" w:color="auto"/>
            <w:left w:val="none" w:sz="0" w:space="0" w:color="auto"/>
            <w:bottom w:val="none" w:sz="0" w:space="0" w:color="auto"/>
            <w:right w:val="none" w:sz="0" w:space="0" w:color="auto"/>
          </w:divBdr>
        </w:div>
        <w:div w:id="1870340961">
          <w:marLeft w:val="0"/>
          <w:marRight w:val="0"/>
          <w:marTop w:val="0"/>
          <w:marBottom w:val="0"/>
          <w:divBdr>
            <w:top w:val="none" w:sz="0" w:space="0" w:color="auto"/>
            <w:left w:val="none" w:sz="0" w:space="0" w:color="auto"/>
            <w:bottom w:val="none" w:sz="0" w:space="0" w:color="auto"/>
            <w:right w:val="none" w:sz="0" w:space="0" w:color="auto"/>
          </w:divBdr>
        </w:div>
        <w:div w:id="1226717700">
          <w:marLeft w:val="0"/>
          <w:marRight w:val="0"/>
          <w:marTop w:val="0"/>
          <w:marBottom w:val="0"/>
          <w:divBdr>
            <w:top w:val="none" w:sz="0" w:space="0" w:color="auto"/>
            <w:left w:val="none" w:sz="0" w:space="0" w:color="auto"/>
            <w:bottom w:val="none" w:sz="0" w:space="0" w:color="auto"/>
            <w:right w:val="none" w:sz="0" w:space="0" w:color="auto"/>
          </w:divBdr>
          <w:divsChild>
            <w:div w:id="1126318016">
              <w:marLeft w:val="0"/>
              <w:marRight w:val="0"/>
              <w:marTop w:val="0"/>
              <w:marBottom w:val="0"/>
              <w:divBdr>
                <w:top w:val="none" w:sz="0" w:space="0" w:color="auto"/>
                <w:left w:val="none" w:sz="0" w:space="0" w:color="auto"/>
                <w:bottom w:val="none" w:sz="0" w:space="0" w:color="auto"/>
                <w:right w:val="none" w:sz="0" w:space="0" w:color="auto"/>
              </w:divBdr>
              <w:divsChild>
                <w:div w:id="8127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26519">
          <w:marLeft w:val="0"/>
          <w:marRight w:val="0"/>
          <w:marTop w:val="0"/>
          <w:marBottom w:val="0"/>
          <w:divBdr>
            <w:top w:val="none" w:sz="0" w:space="0" w:color="auto"/>
            <w:left w:val="none" w:sz="0" w:space="0" w:color="auto"/>
            <w:bottom w:val="none" w:sz="0" w:space="0" w:color="auto"/>
            <w:right w:val="none" w:sz="0" w:space="0" w:color="auto"/>
          </w:divBdr>
        </w:div>
        <w:div w:id="1005672025">
          <w:marLeft w:val="0"/>
          <w:marRight w:val="0"/>
          <w:marTop w:val="0"/>
          <w:marBottom w:val="0"/>
          <w:divBdr>
            <w:top w:val="none" w:sz="0" w:space="0" w:color="auto"/>
            <w:left w:val="none" w:sz="0" w:space="0" w:color="auto"/>
            <w:bottom w:val="none" w:sz="0" w:space="0" w:color="auto"/>
            <w:right w:val="none" w:sz="0" w:space="0" w:color="auto"/>
          </w:divBdr>
        </w:div>
        <w:div w:id="1189413697">
          <w:marLeft w:val="0"/>
          <w:marRight w:val="0"/>
          <w:marTop w:val="0"/>
          <w:marBottom w:val="0"/>
          <w:divBdr>
            <w:top w:val="none" w:sz="0" w:space="0" w:color="auto"/>
            <w:left w:val="none" w:sz="0" w:space="0" w:color="auto"/>
            <w:bottom w:val="none" w:sz="0" w:space="0" w:color="auto"/>
            <w:right w:val="none" w:sz="0" w:space="0" w:color="auto"/>
          </w:divBdr>
        </w:div>
        <w:div w:id="1311519987">
          <w:marLeft w:val="0"/>
          <w:marRight w:val="0"/>
          <w:marTop w:val="0"/>
          <w:marBottom w:val="0"/>
          <w:divBdr>
            <w:top w:val="none" w:sz="0" w:space="0" w:color="auto"/>
            <w:left w:val="none" w:sz="0" w:space="0" w:color="auto"/>
            <w:bottom w:val="none" w:sz="0" w:space="0" w:color="auto"/>
            <w:right w:val="none" w:sz="0" w:space="0" w:color="auto"/>
          </w:divBdr>
        </w:div>
      </w:divsChild>
    </w:div>
    <w:div w:id="1939362410">
      <w:bodyDiv w:val="1"/>
      <w:marLeft w:val="0"/>
      <w:marRight w:val="0"/>
      <w:marTop w:val="0"/>
      <w:marBottom w:val="0"/>
      <w:divBdr>
        <w:top w:val="none" w:sz="0" w:space="0" w:color="auto"/>
        <w:left w:val="none" w:sz="0" w:space="0" w:color="auto"/>
        <w:bottom w:val="none" w:sz="0" w:space="0" w:color="auto"/>
        <w:right w:val="none" w:sz="0" w:space="0" w:color="auto"/>
      </w:divBdr>
      <w:divsChild>
        <w:div w:id="2098548850">
          <w:marLeft w:val="0"/>
          <w:marRight w:val="0"/>
          <w:marTop w:val="0"/>
          <w:marBottom w:val="0"/>
          <w:divBdr>
            <w:top w:val="none" w:sz="0" w:space="0" w:color="auto"/>
            <w:left w:val="none" w:sz="0" w:space="0" w:color="auto"/>
            <w:bottom w:val="none" w:sz="0" w:space="0" w:color="auto"/>
            <w:right w:val="none" w:sz="0" w:space="0" w:color="auto"/>
          </w:divBdr>
        </w:div>
        <w:div w:id="1416781107">
          <w:marLeft w:val="0"/>
          <w:marRight w:val="0"/>
          <w:marTop w:val="0"/>
          <w:marBottom w:val="0"/>
          <w:divBdr>
            <w:top w:val="none" w:sz="0" w:space="0" w:color="auto"/>
            <w:left w:val="none" w:sz="0" w:space="0" w:color="auto"/>
            <w:bottom w:val="none" w:sz="0" w:space="0" w:color="auto"/>
            <w:right w:val="none" w:sz="0" w:space="0" w:color="auto"/>
          </w:divBdr>
        </w:div>
        <w:div w:id="346030125">
          <w:marLeft w:val="0"/>
          <w:marRight w:val="0"/>
          <w:marTop w:val="0"/>
          <w:marBottom w:val="0"/>
          <w:divBdr>
            <w:top w:val="none" w:sz="0" w:space="0" w:color="auto"/>
            <w:left w:val="none" w:sz="0" w:space="0" w:color="auto"/>
            <w:bottom w:val="none" w:sz="0" w:space="0" w:color="auto"/>
            <w:right w:val="none" w:sz="0" w:space="0" w:color="auto"/>
          </w:divBdr>
        </w:div>
        <w:div w:id="1267274420">
          <w:marLeft w:val="0"/>
          <w:marRight w:val="0"/>
          <w:marTop w:val="0"/>
          <w:marBottom w:val="0"/>
          <w:divBdr>
            <w:top w:val="none" w:sz="0" w:space="0" w:color="auto"/>
            <w:left w:val="none" w:sz="0" w:space="0" w:color="auto"/>
            <w:bottom w:val="none" w:sz="0" w:space="0" w:color="auto"/>
            <w:right w:val="none" w:sz="0" w:space="0" w:color="auto"/>
          </w:divBdr>
        </w:div>
        <w:div w:id="170264048">
          <w:marLeft w:val="0"/>
          <w:marRight w:val="0"/>
          <w:marTop w:val="0"/>
          <w:marBottom w:val="0"/>
          <w:divBdr>
            <w:top w:val="none" w:sz="0" w:space="0" w:color="auto"/>
            <w:left w:val="none" w:sz="0" w:space="0" w:color="auto"/>
            <w:bottom w:val="none" w:sz="0" w:space="0" w:color="auto"/>
            <w:right w:val="none" w:sz="0" w:space="0" w:color="auto"/>
          </w:divBdr>
        </w:div>
        <w:div w:id="1259555994">
          <w:marLeft w:val="0"/>
          <w:marRight w:val="0"/>
          <w:marTop w:val="0"/>
          <w:marBottom w:val="0"/>
          <w:divBdr>
            <w:top w:val="none" w:sz="0" w:space="0" w:color="auto"/>
            <w:left w:val="none" w:sz="0" w:space="0" w:color="auto"/>
            <w:bottom w:val="none" w:sz="0" w:space="0" w:color="auto"/>
            <w:right w:val="none" w:sz="0" w:space="0" w:color="auto"/>
          </w:divBdr>
        </w:div>
        <w:div w:id="1558012094">
          <w:marLeft w:val="0"/>
          <w:marRight w:val="0"/>
          <w:marTop w:val="0"/>
          <w:marBottom w:val="0"/>
          <w:divBdr>
            <w:top w:val="none" w:sz="0" w:space="0" w:color="auto"/>
            <w:left w:val="none" w:sz="0" w:space="0" w:color="auto"/>
            <w:bottom w:val="none" w:sz="0" w:space="0" w:color="auto"/>
            <w:right w:val="none" w:sz="0" w:space="0" w:color="auto"/>
          </w:divBdr>
        </w:div>
      </w:divsChild>
    </w:div>
    <w:div w:id="1939748999">
      <w:bodyDiv w:val="1"/>
      <w:marLeft w:val="0"/>
      <w:marRight w:val="0"/>
      <w:marTop w:val="0"/>
      <w:marBottom w:val="0"/>
      <w:divBdr>
        <w:top w:val="none" w:sz="0" w:space="0" w:color="auto"/>
        <w:left w:val="none" w:sz="0" w:space="0" w:color="auto"/>
        <w:bottom w:val="none" w:sz="0" w:space="0" w:color="auto"/>
        <w:right w:val="none" w:sz="0" w:space="0" w:color="auto"/>
      </w:divBdr>
      <w:divsChild>
        <w:div w:id="828247847">
          <w:marLeft w:val="0"/>
          <w:marRight w:val="0"/>
          <w:marTop w:val="0"/>
          <w:marBottom w:val="0"/>
          <w:divBdr>
            <w:top w:val="none" w:sz="0" w:space="0" w:color="auto"/>
            <w:left w:val="none" w:sz="0" w:space="0" w:color="auto"/>
            <w:bottom w:val="none" w:sz="0" w:space="0" w:color="auto"/>
            <w:right w:val="none" w:sz="0" w:space="0" w:color="auto"/>
          </w:divBdr>
        </w:div>
        <w:div w:id="1277101623">
          <w:marLeft w:val="0"/>
          <w:marRight w:val="0"/>
          <w:marTop w:val="0"/>
          <w:marBottom w:val="0"/>
          <w:divBdr>
            <w:top w:val="none" w:sz="0" w:space="0" w:color="auto"/>
            <w:left w:val="none" w:sz="0" w:space="0" w:color="auto"/>
            <w:bottom w:val="none" w:sz="0" w:space="0" w:color="auto"/>
            <w:right w:val="none" w:sz="0" w:space="0" w:color="auto"/>
          </w:divBdr>
        </w:div>
        <w:div w:id="1848599357">
          <w:marLeft w:val="0"/>
          <w:marRight w:val="0"/>
          <w:marTop w:val="0"/>
          <w:marBottom w:val="0"/>
          <w:divBdr>
            <w:top w:val="none" w:sz="0" w:space="0" w:color="auto"/>
            <w:left w:val="none" w:sz="0" w:space="0" w:color="auto"/>
            <w:bottom w:val="none" w:sz="0" w:space="0" w:color="auto"/>
            <w:right w:val="none" w:sz="0" w:space="0" w:color="auto"/>
          </w:divBdr>
        </w:div>
        <w:div w:id="1211721720">
          <w:marLeft w:val="0"/>
          <w:marRight w:val="0"/>
          <w:marTop w:val="0"/>
          <w:marBottom w:val="0"/>
          <w:divBdr>
            <w:top w:val="none" w:sz="0" w:space="0" w:color="auto"/>
            <w:left w:val="none" w:sz="0" w:space="0" w:color="auto"/>
            <w:bottom w:val="none" w:sz="0" w:space="0" w:color="auto"/>
            <w:right w:val="none" w:sz="0" w:space="0" w:color="auto"/>
          </w:divBdr>
        </w:div>
        <w:div w:id="1045326636">
          <w:marLeft w:val="0"/>
          <w:marRight w:val="0"/>
          <w:marTop w:val="0"/>
          <w:marBottom w:val="0"/>
          <w:divBdr>
            <w:top w:val="none" w:sz="0" w:space="0" w:color="auto"/>
            <w:left w:val="none" w:sz="0" w:space="0" w:color="auto"/>
            <w:bottom w:val="none" w:sz="0" w:space="0" w:color="auto"/>
            <w:right w:val="none" w:sz="0" w:space="0" w:color="auto"/>
          </w:divBdr>
        </w:div>
        <w:div w:id="283117011">
          <w:marLeft w:val="0"/>
          <w:marRight w:val="0"/>
          <w:marTop w:val="0"/>
          <w:marBottom w:val="0"/>
          <w:divBdr>
            <w:top w:val="none" w:sz="0" w:space="0" w:color="auto"/>
            <w:left w:val="none" w:sz="0" w:space="0" w:color="auto"/>
            <w:bottom w:val="none" w:sz="0" w:space="0" w:color="auto"/>
            <w:right w:val="none" w:sz="0" w:space="0" w:color="auto"/>
          </w:divBdr>
        </w:div>
        <w:div w:id="57870456">
          <w:marLeft w:val="0"/>
          <w:marRight w:val="0"/>
          <w:marTop w:val="0"/>
          <w:marBottom w:val="0"/>
          <w:divBdr>
            <w:top w:val="none" w:sz="0" w:space="0" w:color="auto"/>
            <w:left w:val="none" w:sz="0" w:space="0" w:color="auto"/>
            <w:bottom w:val="none" w:sz="0" w:space="0" w:color="auto"/>
            <w:right w:val="none" w:sz="0" w:space="0" w:color="auto"/>
          </w:divBdr>
        </w:div>
      </w:divsChild>
    </w:div>
    <w:div w:id="1952197469">
      <w:bodyDiv w:val="1"/>
      <w:marLeft w:val="0"/>
      <w:marRight w:val="0"/>
      <w:marTop w:val="0"/>
      <w:marBottom w:val="0"/>
      <w:divBdr>
        <w:top w:val="none" w:sz="0" w:space="0" w:color="auto"/>
        <w:left w:val="none" w:sz="0" w:space="0" w:color="auto"/>
        <w:bottom w:val="none" w:sz="0" w:space="0" w:color="auto"/>
        <w:right w:val="none" w:sz="0" w:space="0" w:color="auto"/>
      </w:divBdr>
      <w:divsChild>
        <w:div w:id="1630818509">
          <w:marLeft w:val="0"/>
          <w:marRight w:val="0"/>
          <w:marTop w:val="0"/>
          <w:marBottom w:val="0"/>
          <w:divBdr>
            <w:top w:val="none" w:sz="0" w:space="0" w:color="auto"/>
            <w:left w:val="none" w:sz="0" w:space="0" w:color="auto"/>
            <w:bottom w:val="none" w:sz="0" w:space="0" w:color="auto"/>
            <w:right w:val="none" w:sz="0" w:space="0" w:color="auto"/>
          </w:divBdr>
        </w:div>
        <w:div w:id="1612861446">
          <w:marLeft w:val="0"/>
          <w:marRight w:val="0"/>
          <w:marTop w:val="0"/>
          <w:marBottom w:val="0"/>
          <w:divBdr>
            <w:top w:val="none" w:sz="0" w:space="0" w:color="auto"/>
            <w:left w:val="none" w:sz="0" w:space="0" w:color="auto"/>
            <w:bottom w:val="none" w:sz="0" w:space="0" w:color="auto"/>
            <w:right w:val="none" w:sz="0" w:space="0" w:color="auto"/>
          </w:divBdr>
        </w:div>
        <w:div w:id="79564769">
          <w:marLeft w:val="0"/>
          <w:marRight w:val="0"/>
          <w:marTop w:val="0"/>
          <w:marBottom w:val="0"/>
          <w:divBdr>
            <w:top w:val="none" w:sz="0" w:space="0" w:color="auto"/>
            <w:left w:val="none" w:sz="0" w:space="0" w:color="auto"/>
            <w:bottom w:val="none" w:sz="0" w:space="0" w:color="auto"/>
            <w:right w:val="none" w:sz="0" w:space="0" w:color="auto"/>
          </w:divBdr>
        </w:div>
        <w:div w:id="941573613">
          <w:marLeft w:val="0"/>
          <w:marRight w:val="0"/>
          <w:marTop w:val="0"/>
          <w:marBottom w:val="0"/>
          <w:divBdr>
            <w:top w:val="none" w:sz="0" w:space="0" w:color="auto"/>
            <w:left w:val="none" w:sz="0" w:space="0" w:color="auto"/>
            <w:bottom w:val="none" w:sz="0" w:space="0" w:color="auto"/>
            <w:right w:val="none" w:sz="0" w:space="0" w:color="auto"/>
          </w:divBdr>
        </w:div>
        <w:div w:id="771315764">
          <w:marLeft w:val="0"/>
          <w:marRight w:val="0"/>
          <w:marTop w:val="0"/>
          <w:marBottom w:val="0"/>
          <w:divBdr>
            <w:top w:val="none" w:sz="0" w:space="0" w:color="auto"/>
            <w:left w:val="none" w:sz="0" w:space="0" w:color="auto"/>
            <w:bottom w:val="none" w:sz="0" w:space="0" w:color="auto"/>
            <w:right w:val="none" w:sz="0" w:space="0" w:color="auto"/>
          </w:divBdr>
        </w:div>
        <w:div w:id="1563905839">
          <w:marLeft w:val="0"/>
          <w:marRight w:val="0"/>
          <w:marTop w:val="0"/>
          <w:marBottom w:val="0"/>
          <w:divBdr>
            <w:top w:val="none" w:sz="0" w:space="0" w:color="auto"/>
            <w:left w:val="none" w:sz="0" w:space="0" w:color="auto"/>
            <w:bottom w:val="none" w:sz="0" w:space="0" w:color="auto"/>
            <w:right w:val="none" w:sz="0" w:space="0" w:color="auto"/>
          </w:divBdr>
        </w:div>
        <w:div w:id="1650669505">
          <w:marLeft w:val="0"/>
          <w:marRight w:val="0"/>
          <w:marTop w:val="0"/>
          <w:marBottom w:val="0"/>
          <w:divBdr>
            <w:top w:val="none" w:sz="0" w:space="0" w:color="auto"/>
            <w:left w:val="none" w:sz="0" w:space="0" w:color="auto"/>
            <w:bottom w:val="none" w:sz="0" w:space="0" w:color="auto"/>
            <w:right w:val="none" w:sz="0" w:space="0" w:color="auto"/>
          </w:divBdr>
        </w:div>
      </w:divsChild>
    </w:div>
    <w:div w:id="1969508421">
      <w:bodyDiv w:val="1"/>
      <w:marLeft w:val="0"/>
      <w:marRight w:val="0"/>
      <w:marTop w:val="0"/>
      <w:marBottom w:val="0"/>
      <w:divBdr>
        <w:top w:val="none" w:sz="0" w:space="0" w:color="auto"/>
        <w:left w:val="none" w:sz="0" w:space="0" w:color="auto"/>
        <w:bottom w:val="none" w:sz="0" w:space="0" w:color="auto"/>
        <w:right w:val="none" w:sz="0" w:space="0" w:color="auto"/>
      </w:divBdr>
      <w:divsChild>
        <w:div w:id="720639306">
          <w:marLeft w:val="0"/>
          <w:marRight w:val="0"/>
          <w:marTop w:val="0"/>
          <w:marBottom w:val="0"/>
          <w:divBdr>
            <w:top w:val="none" w:sz="0" w:space="0" w:color="auto"/>
            <w:left w:val="none" w:sz="0" w:space="0" w:color="auto"/>
            <w:bottom w:val="none" w:sz="0" w:space="0" w:color="auto"/>
            <w:right w:val="none" w:sz="0" w:space="0" w:color="auto"/>
          </w:divBdr>
        </w:div>
        <w:div w:id="943028345">
          <w:marLeft w:val="0"/>
          <w:marRight w:val="0"/>
          <w:marTop w:val="0"/>
          <w:marBottom w:val="0"/>
          <w:divBdr>
            <w:top w:val="none" w:sz="0" w:space="0" w:color="auto"/>
            <w:left w:val="none" w:sz="0" w:space="0" w:color="auto"/>
            <w:bottom w:val="none" w:sz="0" w:space="0" w:color="auto"/>
            <w:right w:val="none" w:sz="0" w:space="0" w:color="auto"/>
          </w:divBdr>
        </w:div>
        <w:div w:id="744183225">
          <w:marLeft w:val="0"/>
          <w:marRight w:val="0"/>
          <w:marTop w:val="0"/>
          <w:marBottom w:val="0"/>
          <w:divBdr>
            <w:top w:val="none" w:sz="0" w:space="0" w:color="auto"/>
            <w:left w:val="none" w:sz="0" w:space="0" w:color="auto"/>
            <w:bottom w:val="none" w:sz="0" w:space="0" w:color="auto"/>
            <w:right w:val="none" w:sz="0" w:space="0" w:color="auto"/>
          </w:divBdr>
          <w:divsChild>
            <w:div w:id="1504082323">
              <w:marLeft w:val="0"/>
              <w:marRight w:val="0"/>
              <w:marTop w:val="0"/>
              <w:marBottom w:val="0"/>
              <w:divBdr>
                <w:top w:val="none" w:sz="0" w:space="0" w:color="auto"/>
                <w:left w:val="none" w:sz="0" w:space="0" w:color="auto"/>
                <w:bottom w:val="none" w:sz="0" w:space="0" w:color="auto"/>
                <w:right w:val="none" w:sz="0" w:space="0" w:color="auto"/>
              </w:divBdr>
              <w:divsChild>
                <w:div w:id="13889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7104">
          <w:marLeft w:val="0"/>
          <w:marRight w:val="0"/>
          <w:marTop w:val="0"/>
          <w:marBottom w:val="0"/>
          <w:divBdr>
            <w:top w:val="none" w:sz="0" w:space="0" w:color="auto"/>
            <w:left w:val="none" w:sz="0" w:space="0" w:color="auto"/>
            <w:bottom w:val="none" w:sz="0" w:space="0" w:color="auto"/>
            <w:right w:val="none" w:sz="0" w:space="0" w:color="auto"/>
          </w:divBdr>
        </w:div>
        <w:div w:id="1361471095">
          <w:marLeft w:val="0"/>
          <w:marRight w:val="0"/>
          <w:marTop w:val="0"/>
          <w:marBottom w:val="0"/>
          <w:divBdr>
            <w:top w:val="none" w:sz="0" w:space="0" w:color="auto"/>
            <w:left w:val="none" w:sz="0" w:space="0" w:color="auto"/>
            <w:bottom w:val="none" w:sz="0" w:space="0" w:color="auto"/>
            <w:right w:val="none" w:sz="0" w:space="0" w:color="auto"/>
          </w:divBdr>
        </w:div>
        <w:div w:id="2075160704">
          <w:marLeft w:val="0"/>
          <w:marRight w:val="0"/>
          <w:marTop w:val="0"/>
          <w:marBottom w:val="0"/>
          <w:divBdr>
            <w:top w:val="none" w:sz="0" w:space="0" w:color="auto"/>
            <w:left w:val="none" w:sz="0" w:space="0" w:color="auto"/>
            <w:bottom w:val="none" w:sz="0" w:space="0" w:color="auto"/>
            <w:right w:val="none" w:sz="0" w:space="0" w:color="auto"/>
          </w:divBdr>
          <w:divsChild>
            <w:div w:id="1754080322">
              <w:marLeft w:val="0"/>
              <w:marRight w:val="0"/>
              <w:marTop w:val="0"/>
              <w:marBottom w:val="0"/>
              <w:divBdr>
                <w:top w:val="none" w:sz="0" w:space="0" w:color="auto"/>
                <w:left w:val="none" w:sz="0" w:space="0" w:color="auto"/>
                <w:bottom w:val="none" w:sz="0" w:space="0" w:color="auto"/>
                <w:right w:val="none" w:sz="0" w:space="0" w:color="auto"/>
              </w:divBdr>
            </w:div>
          </w:divsChild>
        </w:div>
        <w:div w:id="2047287529">
          <w:marLeft w:val="0"/>
          <w:marRight w:val="0"/>
          <w:marTop w:val="0"/>
          <w:marBottom w:val="0"/>
          <w:divBdr>
            <w:top w:val="none" w:sz="0" w:space="0" w:color="auto"/>
            <w:left w:val="none" w:sz="0" w:space="0" w:color="auto"/>
            <w:bottom w:val="none" w:sz="0" w:space="0" w:color="auto"/>
            <w:right w:val="none" w:sz="0" w:space="0" w:color="auto"/>
          </w:divBdr>
        </w:div>
        <w:div w:id="486212945">
          <w:marLeft w:val="0"/>
          <w:marRight w:val="0"/>
          <w:marTop w:val="0"/>
          <w:marBottom w:val="0"/>
          <w:divBdr>
            <w:top w:val="none" w:sz="0" w:space="0" w:color="auto"/>
            <w:left w:val="none" w:sz="0" w:space="0" w:color="auto"/>
            <w:bottom w:val="none" w:sz="0" w:space="0" w:color="auto"/>
            <w:right w:val="none" w:sz="0" w:space="0" w:color="auto"/>
          </w:divBdr>
        </w:div>
      </w:divsChild>
    </w:div>
    <w:div w:id="1971084480">
      <w:bodyDiv w:val="1"/>
      <w:marLeft w:val="0"/>
      <w:marRight w:val="0"/>
      <w:marTop w:val="0"/>
      <w:marBottom w:val="0"/>
      <w:divBdr>
        <w:top w:val="none" w:sz="0" w:space="0" w:color="auto"/>
        <w:left w:val="none" w:sz="0" w:space="0" w:color="auto"/>
        <w:bottom w:val="none" w:sz="0" w:space="0" w:color="auto"/>
        <w:right w:val="none" w:sz="0" w:space="0" w:color="auto"/>
      </w:divBdr>
      <w:divsChild>
        <w:div w:id="1214998840">
          <w:marLeft w:val="0"/>
          <w:marRight w:val="0"/>
          <w:marTop w:val="0"/>
          <w:marBottom w:val="0"/>
          <w:divBdr>
            <w:top w:val="none" w:sz="0" w:space="0" w:color="auto"/>
            <w:left w:val="none" w:sz="0" w:space="0" w:color="auto"/>
            <w:bottom w:val="none" w:sz="0" w:space="0" w:color="auto"/>
            <w:right w:val="none" w:sz="0" w:space="0" w:color="auto"/>
          </w:divBdr>
        </w:div>
        <w:div w:id="580606384">
          <w:marLeft w:val="0"/>
          <w:marRight w:val="0"/>
          <w:marTop w:val="0"/>
          <w:marBottom w:val="0"/>
          <w:divBdr>
            <w:top w:val="none" w:sz="0" w:space="0" w:color="auto"/>
            <w:left w:val="none" w:sz="0" w:space="0" w:color="auto"/>
            <w:bottom w:val="none" w:sz="0" w:space="0" w:color="auto"/>
            <w:right w:val="none" w:sz="0" w:space="0" w:color="auto"/>
          </w:divBdr>
        </w:div>
        <w:div w:id="1158114358">
          <w:marLeft w:val="0"/>
          <w:marRight w:val="0"/>
          <w:marTop w:val="0"/>
          <w:marBottom w:val="0"/>
          <w:divBdr>
            <w:top w:val="none" w:sz="0" w:space="0" w:color="auto"/>
            <w:left w:val="none" w:sz="0" w:space="0" w:color="auto"/>
            <w:bottom w:val="none" w:sz="0" w:space="0" w:color="auto"/>
            <w:right w:val="none" w:sz="0" w:space="0" w:color="auto"/>
          </w:divBdr>
        </w:div>
        <w:div w:id="148988261">
          <w:marLeft w:val="0"/>
          <w:marRight w:val="0"/>
          <w:marTop w:val="0"/>
          <w:marBottom w:val="0"/>
          <w:divBdr>
            <w:top w:val="none" w:sz="0" w:space="0" w:color="auto"/>
            <w:left w:val="none" w:sz="0" w:space="0" w:color="auto"/>
            <w:bottom w:val="none" w:sz="0" w:space="0" w:color="auto"/>
            <w:right w:val="none" w:sz="0" w:space="0" w:color="auto"/>
          </w:divBdr>
        </w:div>
        <w:div w:id="199899050">
          <w:marLeft w:val="0"/>
          <w:marRight w:val="0"/>
          <w:marTop w:val="0"/>
          <w:marBottom w:val="0"/>
          <w:divBdr>
            <w:top w:val="none" w:sz="0" w:space="0" w:color="auto"/>
            <w:left w:val="none" w:sz="0" w:space="0" w:color="auto"/>
            <w:bottom w:val="none" w:sz="0" w:space="0" w:color="auto"/>
            <w:right w:val="none" w:sz="0" w:space="0" w:color="auto"/>
          </w:divBdr>
        </w:div>
        <w:div w:id="69159782">
          <w:marLeft w:val="0"/>
          <w:marRight w:val="0"/>
          <w:marTop w:val="0"/>
          <w:marBottom w:val="0"/>
          <w:divBdr>
            <w:top w:val="none" w:sz="0" w:space="0" w:color="auto"/>
            <w:left w:val="none" w:sz="0" w:space="0" w:color="auto"/>
            <w:bottom w:val="none" w:sz="0" w:space="0" w:color="auto"/>
            <w:right w:val="none" w:sz="0" w:space="0" w:color="auto"/>
          </w:divBdr>
        </w:div>
        <w:div w:id="349066706">
          <w:marLeft w:val="0"/>
          <w:marRight w:val="0"/>
          <w:marTop w:val="0"/>
          <w:marBottom w:val="0"/>
          <w:divBdr>
            <w:top w:val="none" w:sz="0" w:space="0" w:color="auto"/>
            <w:left w:val="none" w:sz="0" w:space="0" w:color="auto"/>
            <w:bottom w:val="none" w:sz="0" w:space="0" w:color="auto"/>
            <w:right w:val="none" w:sz="0" w:space="0" w:color="auto"/>
          </w:divBdr>
        </w:div>
      </w:divsChild>
    </w:div>
    <w:div w:id="2028019432">
      <w:bodyDiv w:val="1"/>
      <w:marLeft w:val="0"/>
      <w:marRight w:val="0"/>
      <w:marTop w:val="0"/>
      <w:marBottom w:val="0"/>
      <w:divBdr>
        <w:top w:val="none" w:sz="0" w:space="0" w:color="auto"/>
        <w:left w:val="none" w:sz="0" w:space="0" w:color="auto"/>
        <w:bottom w:val="none" w:sz="0" w:space="0" w:color="auto"/>
        <w:right w:val="none" w:sz="0" w:space="0" w:color="auto"/>
      </w:divBdr>
      <w:divsChild>
        <w:div w:id="1969554209">
          <w:marLeft w:val="0"/>
          <w:marRight w:val="0"/>
          <w:marTop w:val="0"/>
          <w:marBottom w:val="0"/>
          <w:divBdr>
            <w:top w:val="none" w:sz="0" w:space="0" w:color="auto"/>
            <w:left w:val="none" w:sz="0" w:space="0" w:color="auto"/>
            <w:bottom w:val="none" w:sz="0" w:space="0" w:color="auto"/>
            <w:right w:val="none" w:sz="0" w:space="0" w:color="auto"/>
          </w:divBdr>
        </w:div>
        <w:div w:id="472061887">
          <w:marLeft w:val="0"/>
          <w:marRight w:val="0"/>
          <w:marTop w:val="0"/>
          <w:marBottom w:val="0"/>
          <w:divBdr>
            <w:top w:val="none" w:sz="0" w:space="0" w:color="auto"/>
            <w:left w:val="none" w:sz="0" w:space="0" w:color="auto"/>
            <w:bottom w:val="none" w:sz="0" w:space="0" w:color="auto"/>
            <w:right w:val="none" w:sz="0" w:space="0" w:color="auto"/>
          </w:divBdr>
        </w:div>
        <w:div w:id="33043277">
          <w:marLeft w:val="0"/>
          <w:marRight w:val="0"/>
          <w:marTop w:val="0"/>
          <w:marBottom w:val="0"/>
          <w:divBdr>
            <w:top w:val="none" w:sz="0" w:space="0" w:color="auto"/>
            <w:left w:val="none" w:sz="0" w:space="0" w:color="auto"/>
            <w:bottom w:val="none" w:sz="0" w:space="0" w:color="auto"/>
            <w:right w:val="none" w:sz="0" w:space="0" w:color="auto"/>
          </w:divBdr>
        </w:div>
        <w:div w:id="466162562">
          <w:marLeft w:val="0"/>
          <w:marRight w:val="0"/>
          <w:marTop w:val="0"/>
          <w:marBottom w:val="0"/>
          <w:divBdr>
            <w:top w:val="none" w:sz="0" w:space="0" w:color="auto"/>
            <w:left w:val="none" w:sz="0" w:space="0" w:color="auto"/>
            <w:bottom w:val="none" w:sz="0" w:space="0" w:color="auto"/>
            <w:right w:val="none" w:sz="0" w:space="0" w:color="auto"/>
          </w:divBdr>
        </w:div>
        <w:div w:id="1664619805">
          <w:marLeft w:val="0"/>
          <w:marRight w:val="0"/>
          <w:marTop w:val="0"/>
          <w:marBottom w:val="0"/>
          <w:divBdr>
            <w:top w:val="none" w:sz="0" w:space="0" w:color="auto"/>
            <w:left w:val="none" w:sz="0" w:space="0" w:color="auto"/>
            <w:bottom w:val="none" w:sz="0" w:space="0" w:color="auto"/>
            <w:right w:val="none" w:sz="0" w:space="0" w:color="auto"/>
          </w:divBdr>
        </w:div>
        <w:div w:id="2071684216">
          <w:marLeft w:val="0"/>
          <w:marRight w:val="0"/>
          <w:marTop w:val="0"/>
          <w:marBottom w:val="0"/>
          <w:divBdr>
            <w:top w:val="none" w:sz="0" w:space="0" w:color="auto"/>
            <w:left w:val="none" w:sz="0" w:space="0" w:color="auto"/>
            <w:bottom w:val="none" w:sz="0" w:space="0" w:color="auto"/>
            <w:right w:val="none" w:sz="0" w:space="0" w:color="auto"/>
          </w:divBdr>
        </w:div>
        <w:div w:id="2025395935">
          <w:marLeft w:val="0"/>
          <w:marRight w:val="0"/>
          <w:marTop w:val="0"/>
          <w:marBottom w:val="0"/>
          <w:divBdr>
            <w:top w:val="none" w:sz="0" w:space="0" w:color="auto"/>
            <w:left w:val="none" w:sz="0" w:space="0" w:color="auto"/>
            <w:bottom w:val="none" w:sz="0" w:space="0" w:color="auto"/>
            <w:right w:val="none" w:sz="0" w:space="0" w:color="auto"/>
          </w:divBdr>
        </w:div>
      </w:divsChild>
    </w:div>
    <w:div w:id="2037928680">
      <w:bodyDiv w:val="1"/>
      <w:marLeft w:val="0"/>
      <w:marRight w:val="0"/>
      <w:marTop w:val="0"/>
      <w:marBottom w:val="0"/>
      <w:divBdr>
        <w:top w:val="none" w:sz="0" w:space="0" w:color="auto"/>
        <w:left w:val="none" w:sz="0" w:space="0" w:color="auto"/>
        <w:bottom w:val="none" w:sz="0" w:space="0" w:color="auto"/>
        <w:right w:val="none" w:sz="0" w:space="0" w:color="auto"/>
      </w:divBdr>
      <w:divsChild>
        <w:div w:id="1490711145">
          <w:marLeft w:val="0"/>
          <w:marRight w:val="0"/>
          <w:marTop w:val="0"/>
          <w:marBottom w:val="0"/>
          <w:divBdr>
            <w:top w:val="none" w:sz="0" w:space="0" w:color="auto"/>
            <w:left w:val="none" w:sz="0" w:space="0" w:color="auto"/>
            <w:bottom w:val="none" w:sz="0" w:space="0" w:color="auto"/>
            <w:right w:val="none" w:sz="0" w:space="0" w:color="auto"/>
          </w:divBdr>
        </w:div>
        <w:div w:id="1295059169">
          <w:marLeft w:val="0"/>
          <w:marRight w:val="0"/>
          <w:marTop w:val="0"/>
          <w:marBottom w:val="0"/>
          <w:divBdr>
            <w:top w:val="none" w:sz="0" w:space="0" w:color="auto"/>
            <w:left w:val="none" w:sz="0" w:space="0" w:color="auto"/>
            <w:bottom w:val="none" w:sz="0" w:space="0" w:color="auto"/>
            <w:right w:val="none" w:sz="0" w:space="0" w:color="auto"/>
          </w:divBdr>
        </w:div>
        <w:div w:id="681009918">
          <w:marLeft w:val="0"/>
          <w:marRight w:val="0"/>
          <w:marTop w:val="0"/>
          <w:marBottom w:val="0"/>
          <w:divBdr>
            <w:top w:val="none" w:sz="0" w:space="0" w:color="auto"/>
            <w:left w:val="none" w:sz="0" w:space="0" w:color="auto"/>
            <w:bottom w:val="none" w:sz="0" w:space="0" w:color="auto"/>
            <w:right w:val="none" w:sz="0" w:space="0" w:color="auto"/>
          </w:divBdr>
        </w:div>
        <w:div w:id="1485704094">
          <w:marLeft w:val="0"/>
          <w:marRight w:val="0"/>
          <w:marTop w:val="0"/>
          <w:marBottom w:val="0"/>
          <w:divBdr>
            <w:top w:val="none" w:sz="0" w:space="0" w:color="auto"/>
            <w:left w:val="none" w:sz="0" w:space="0" w:color="auto"/>
            <w:bottom w:val="none" w:sz="0" w:space="0" w:color="auto"/>
            <w:right w:val="none" w:sz="0" w:space="0" w:color="auto"/>
          </w:divBdr>
        </w:div>
        <w:div w:id="1172453207">
          <w:marLeft w:val="0"/>
          <w:marRight w:val="0"/>
          <w:marTop w:val="0"/>
          <w:marBottom w:val="0"/>
          <w:divBdr>
            <w:top w:val="none" w:sz="0" w:space="0" w:color="auto"/>
            <w:left w:val="none" w:sz="0" w:space="0" w:color="auto"/>
            <w:bottom w:val="none" w:sz="0" w:space="0" w:color="auto"/>
            <w:right w:val="none" w:sz="0" w:space="0" w:color="auto"/>
          </w:divBdr>
        </w:div>
        <w:div w:id="581912589">
          <w:marLeft w:val="0"/>
          <w:marRight w:val="0"/>
          <w:marTop w:val="0"/>
          <w:marBottom w:val="0"/>
          <w:divBdr>
            <w:top w:val="none" w:sz="0" w:space="0" w:color="auto"/>
            <w:left w:val="none" w:sz="0" w:space="0" w:color="auto"/>
            <w:bottom w:val="none" w:sz="0" w:space="0" w:color="auto"/>
            <w:right w:val="none" w:sz="0" w:space="0" w:color="auto"/>
          </w:divBdr>
        </w:div>
        <w:div w:id="868445221">
          <w:marLeft w:val="0"/>
          <w:marRight w:val="0"/>
          <w:marTop w:val="0"/>
          <w:marBottom w:val="0"/>
          <w:divBdr>
            <w:top w:val="none" w:sz="0" w:space="0" w:color="auto"/>
            <w:left w:val="none" w:sz="0" w:space="0" w:color="auto"/>
            <w:bottom w:val="none" w:sz="0" w:space="0" w:color="auto"/>
            <w:right w:val="none" w:sz="0" w:space="0" w:color="auto"/>
          </w:divBdr>
        </w:div>
      </w:divsChild>
    </w:div>
    <w:div w:id="2047027905">
      <w:bodyDiv w:val="1"/>
      <w:marLeft w:val="0"/>
      <w:marRight w:val="0"/>
      <w:marTop w:val="0"/>
      <w:marBottom w:val="0"/>
      <w:divBdr>
        <w:top w:val="none" w:sz="0" w:space="0" w:color="auto"/>
        <w:left w:val="none" w:sz="0" w:space="0" w:color="auto"/>
        <w:bottom w:val="none" w:sz="0" w:space="0" w:color="auto"/>
        <w:right w:val="none" w:sz="0" w:space="0" w:color="auto"/>
      </w:divBdr>
      <w:divsChild>
        <w:div w:id="1640723385">
          <w:marLeft w:val="0"/>
          <w:marRight w:val="0"/>
          <w:marTop w:val="0"/>
          <w:marBottom w:val="0"/>
          <w:divBdr>
            <w:top w:val="none" w:sz="0" w:space="0" w:color="auto"/>
            <w:left w:val="none" w:sz="0" w:space="0" w:color="auto"/>
            <w:bottom w:val="none" w:sz="0" w:space="0" w:color="auto"/>
            <w:right w:val="none" w:sz="0" w:space="0" w:color="auto"/>
          </w:divBdr>
        </w:div>
        <w:div w:id="578247338">
          <w:marLeft w:val="0"/>
          <w:marRight w:val="0"/>
          <w:marTop w:val="0"/>
          <w:marBottom w:val="0"/>
          <w:divBdr>
            <w:top w:val="none" w:sz="0" w:space="0" w:color="auto"/>
            <w:left w:val="none" w:sz="0" w:space="0" w:color="auto"/>
            <w:bottom w:val="none" w:sz="0" w:space="0" w:color="auto"/>
            <w:right w:val="none" w:sz="0" w:space="0" w:color="auto"/>
          </w:divBdr>
        </w:div>
        <w:div w:id="1133059511">
          <w:marLeft w:val="0"/>
          <w:marRight w:val="0"/>
          <w:marTop w:val="0"/>
          <w:marBottom w:val="0"/>
          <w:divBdr>
            <w:top w:val="none" w:sz="0" w:space="0" w:color="auto"/>
            <w:left w:val="none" w:sz="0" w:space="0" w:color="auto"/>
            <w:bottom w:val="none" w:sz="0" w:space="0" w:color="auto"/>
            <w:right w:val="none" w:sz="0" w:space="0" w:color="auto"/>
          </w:divBdr>
        </w:div>
        <w:div w:id="281881196">
          <w:marLeft w:val="0"/>
          <w:marRight w:val="0"/>
          <w:marTop w:val="0"/>
          <w:marBottom w:val="0"/>
          <w:divBdr>
            <w:top w:val="none" w:sz="0" w:space="0" w:color="auto"/>
            <w:left w:val="none" w:sz="0" w:space="0" w:color="auto"/>
            <w:bottom w:val="none" w:sz="0" w:space="0" w:color="auto"/>
            <w:right w:val="none" w:sz="0" w:space="0" w:color="auto"/>
          </w:divBdr>
        </w:div>
        <w:div w:id="2085686423">
          <w:marLeft w:val="0"/>
          <w:marRight w:val="0"/>
          <w:marTop w:val="0"/>
          <w:marBottom w:val="0"/>
          <w:divBdr>
            <w:top w:val="none" w:sz="0" w:space="0" w:color="auto"/>
            <w:left w:val="none" w:sz="0" w:space="0" w:color="auto"/>
            <w:bottom w:val="none" w:sz="0" w:space="0" w:color="auto"/>
            <w:right w:val="none" w:sz="0" w:space="0" w:color="auto"/>
          </w:divBdr>
        </w:div>
        <w:div w:id="164370832">
          <w:marLeft w:val="0"/>
          <w:marRight w:val="0"/>
          <w:marTop w:val="0"/>
          <w:marBottom w:val="0"/>
          <w:divBdr>
            <w:top w:val="none" w:sz="0" w:space="0" w:color="auto"/>
            <w:left w:val="none" w:sz="0" w:space="0" w:color="auto"/>
            <w:bottom w:val="none" w:sz="0" w:space="0" w:color="auto"/>
            <w:right w:val="none" w:sz="0" w:space="0" w:color="auto"/>
          </w:divBdr>
        </w:div>
        <w:div w:id="1073045030">
          <w:marLeft w:val="0"/>
          <w:marRight w:val="0"/>
          <w:marTop w:val="0"/>
          <w:marBottom w:val="0"/>
          <w:divBdr>
            <w:top w:val="none" w:sz="0" w:space="0" w:color="auto"/>
            <w:left w:val="none" w:sz="0" w:space="0" w:color="auto"/>
            <w:bottom w:val="none" w:sz="0" w:space="0" w:color="auto"/>
            <w:right w:val="none" w:sz="0" w:space="0" w:color="auto"/>
          </w:divBdr>
        </w:div>
      </w:divsChild>
    </w:div>
    <w:div w:id="2088188267">
      <w:bodyDiv w:val="1"/>
      <w:marLeft w:val="0"/>
      <w:marRight w:val="0"/>
      <w:marTop w:val="0"/>
      <w:marBottom w:val="0"/>
      <w:divBdr>
        <w:top w:val="none" w:sz="0" w:space="0" w:color="auto"/>
        <w:left w:val="none" w:sz="0" w:space="0" w:color="auto"/>
        <w:bottom w:val="none" w:sz="0" w:space="0" w:color="auto"/>
        <w:right w:val="none" w:sz="0" w:space="0" w:color="auto"/>
      </w:divBdr>
      <w:divsChild>
        <w:div w:id="712535487">
          <w:marLeft w:val="0"/>
          <w:marRight w:val="0"/>
          <w:marTop w:val="0"/>
          <w:marBottom w:val="0"/>
          <w:divBdr>
            <w:top w:val="none" w:sz="0" w:space="0" w:color="auto"/>
            <w:left w:val="none" w:sz="0" w:space="0" w:color="auto"/>
            <w:bottom w:val="none" w:sz="0" w:space="0" w:color="auto"/>
            <w:right w:val="none" w:sz="0" w:space="0" w:color="auto"/>
          </w:divBdr>
        </w:div>
        <w:div w:id="1619529515">
          <w:marLeft w:val="0"/>
          <w:marRight w:val="0"/>
          <w:marTop w:val="0"/>
          <w:marBottom w:val="0"/>
          <w:divBdr>
            <w:top w:val="none" w:sz="0" w:space="0" w:color="auto"/>
            <w:left w:val="none" w:sz="0" w:space="0" w:color="auto"/>
            <w:bottom w:val="none" w:sz="0" w:space="0" w:color="auto"/>
            <w:right w:val="none" w:sz="0" w:space="0" w:color="auto"/>
          </w:divBdr>
        </w:div>
        <w:div w:id="23675918">
          <w:marLeft w:val="0"/>
          <w:marRight w:val="0"/>
          <w:marTop w:val="0"/>
          <w:marBottom w:val="0"/>
          <w:divBdr>
            <w:top w:val="none" w:sz="0" w:space="0" w:color="auto"/>
            <w:left w:val="none" w:sz="0" w:space="0" w:color="auto"/>
            <w:bottom w:val="none" w:sz="0" w:space="0" w:color="auto"/>
            <w:right w:val="none" w:sz="0" w:space="0" w:color="auto"/>
          </w:divBdr>
        </w:div>
        <w:div w:id="1879927912">
          <w:marLeft w:val="0"/>
          <w:marRight w:val="0"/>
          <w:marTop w:val="0"/>
          <w:marBottom w:val="0"/>
          <w:divBdr>
            <w:top w:val="none" w:sz="0" w:space="0" w:color="auto"/>
            <w:left w:val="none" w:sz="0" w:space="0" w:color="auto"/>
            <w:bottom w:val="none" w:sz="0" w:space="0" w:color="auto"/>
            <w:right w:val="none" w:sz="0" w:space="0" w:color="auto"/>
          </w:divBdr>
        </w:div>
        <w:div w:id="204873166">
          <w:marLeft w:val="0"/>
          <w:marRight w:val="0"/>
          <w:marTop w:val="0"/>
          <w:marBottom w:val="0"/>
          <w:divBdr>
            <w:top w:val="none" w:sz="0" w:space="0" w:color="auto"/>
            <w:left w:val="none" w:sz="0" w:space="0" w:color="auto"/>
            <w:bottom w:val="none" w:sz="0" w:space="0" w:color="auto"/>
            <w:right w:val="none" w:sz="0" w:space="0" w:color="auto"/>
          </w:divBdr>
        </w:div>
        <w:div w:id="55981648">
          <w:marLeft w:val="0"/>
          <w:marRight w:val="0"/>
          <w:marTop w:val="0"/>
          <w:marBottom w:val="0"/>
          <w:divBdr>
            <w:top w:val="none" w:sz="0" w:space="0" w:color="auto"/>
            <w:left w:val="none" w:sz="0" w:space="0" w:color="auto"/>
            <w:bottom w:val="none" w:sz="0" w:space="0" w:color="auto"/>
            <w:right w:val="none" w:sz="0" w:space="0" w:color="auto"/>
          </w:divBdr>
        </w:div>
        <w:div w:id="755244581">
          <w:marLeft w:val="0"/>
          <w:marRight w:val="0"/>
          <w:marTop w:val="0"/>
          <w:marBottom w:val="0"/>
          <w:divBdr>
            <w:top w:val="none" w:sz="0" w:space="0" w:color="auto"/>
            <w:left w:val="none" w:sz="0" w:space="0" w:color="auto"/>
            <w:bottom w:val="none" w:sz="0" w:space="0" w:color="auto"/>
            <w:right w:val="none" w:sz="0" w:space="0" w:color="auto"/>
          </w:divBdr>
        </w:div>
      </w:divsChild>
    </w:div>
    <w:div w:id="2089187377">
      <w:bodyDiv w:val="1"/>
      <w:marLeft w:val="0"/>
      <w:marRight w:val="0"/>
      <w:marTop w:val="0"/>
      <w:marBottom w:val="0"/>
      <w:divBdr>
        <w:top w:val="none" w:sz="0" w:space="0" w:color="auto"/>
        <w:left w:val="none" w:sz="0" w:space="0" w:color="auto"/>
        <w:bottom w:val="none" w:sz="0" w:space="0" w:color="auto"/>
        <w:right w:val="none" w:sz="0" w:space="0" w:color="auto"/>
      </w:divBdr>
      <w:divsChild>
        <w:div w:id="1232081714">
          <w:marLeft w:val="0"/>
          <w:marRight w:val="0"/>
          <w:marTop w:val="0"/>
          <w:marBottom w:val="0"/>
          <w:divBdr>
            <w:top w:val="none" w:sz="0" w:space="0" w:color="auto"/>
            <w:left w:val="none" w:sz="0" w:space="0" w:color="auto"/>
            <w:bottom w:val="none" w:sz="0" w:space="0" w:color="auto"/>
            <w:right w:val="none" w:sz="0" w:space="0" w:color="auto"/>
          </w:divBdr>
        </w:div>
        <w:div w:id="1930118629">
          <w:marLeft w:val="0"/>
          <w:marRight w:val="0"/>
          <w:marTop w:val="0"/>
          <w:marBottom w:val="0"/>
          <w:divBdr>
            <w:top w:val="none" w:sz="0" w:space="0" w:color="auto"/>
            <w:left w:val="none" w:sz="0" w:space="0" w:color="auto"/>
            <w:bottom w:val="none" w:sz="0" w:space="0" w:color="auto"/>
            <w:right w:val="none" w:sz="0" w:space="0" w:color="auto"/>
          </w:divBdr>
        </w:div>
        <w:div w:id="1947690201">
          <w:marLeft w:val="0"/>
          <w:marRight w:val="0"/>
          <w:marTop w:val="0"/>
          <w:marBottom w:val="0"/>
          <w:divBdr>
            <w:top w:val="none" w:sz="0" w:space="0" w:color="auto"/>
            <w:left w:val="none" w:sz="0" w:space="0" w:color="auto"/>
            <w:bottom w:val="none" w:sz="0" w:space="0" w:color="auto"/>
            <w:right w:val="none" w:sz="0" w:space="0" w:color="auto"/>
          </w:divBdr>
        </w:div>
        <w:div w:id="1818957628">
          <w:marLeft w:val="0"/>
          <w:marRight w:val="0"/>
          <w:marTop w:val="0"/>
          <w:marBottom w:val="0"/>
          <w:divBdr>
            <w:top w:val="none" w:sz="0" w:space="0" w:color="auto"/>
            <w:left w:val="none" w:sz="0" w:space="0" w:color="auto"/>
            <w:bottom w:val="none" w:sz="0" w:space="0" w:color="auto"/>
            <w:right w:val="none" w:sz="0" w:space="0" w:color="auto"/>
          </w:divBdr>
        </w:div>
        <w:div w:id="1622684790">
          <w:marLeft w:val="0"/>
          <w:marRight w:val="0"/>
          <w:marTop w:val="0"/>
          <w:marBottom w:val="0"/>
          <w:divBdr>
            <w:top w:val="none" w:sz="0" w:space="0" w:color="auto"/>
            <w:left w:val="none" w:sz="0" w:space="0" w:color="auto"/>
            <w:bottom w:val="none" w:sz="0" w:space="0" w:color="auto"/>
            <w:right w:val="none" w:sz="0" w:space="0" w:color="auto"/>
          </w:divBdr>
        </w:div>
        <w:div w:id="498039067">
          <w:marLeft w:val="0"/>
          <w:marRight w:val="0"/>
          <w:marTop w:val="0"/>
          <w:marBottom w:val="0"/>
          <w:divBdr>
            <w:top w:val="none" w:sz="0" w:space="0" w:color="auto"/>
            <w:left w:val="none" w:sz="0" w:space="0" w:color="auto"/>
            <w:bottom w:val="none" w:sz="0" w:space="0" w:color="auto"/>
            <w:right w:val="none" w:sz="0" w:space="0" w:color="auto"/>
          </w:divBdr>
        </w:div>
        <w:div w:id="1022778434">
          <w:marLeft w:val="0"/>
          <w:marRight w:val="0"/>
          <w:marTop w:val="0"/>
          <w:marBottom w:val="0"/>
          <w:divBdr>
            <w:top w:val="none" w:sz="0" w:space="0" w:color="auto"/>
            <w:left w:val="none" w:sz="0" w:space="0" w:color="auto"/>
            <w:bottom w:val="none" w:sz="0" w:space="0" w:color="auto"/>
            <w:right w:val="none" w:sz="0" w:space="0" w:color="auto"/>
          </w:divBdr>
        </w:div>
      </w:divsChild>
    </w:div>
    <w:div w:id="2116823719">
      <w:bodyDiv w:val="1"/>
      <w:marLeft w:val="0"/>
      <w:marRight w:val="0"/>
      <w:marTop w:val="0"/>
      <w:marBottom w:val="0"/>
      <w:divBdr>
        <w:top w:val="none" w:sz="0" w:space="0" w:color="auto"/>
        <w:left w:val="none" w:sz="0" w:space="0" w:color="auto"/>
        <w:bottom w:val="none" w:sz="0" w:space="0" w:color="auto"/>
        <w:right w:val="none" w:sz="0" w:space="0" w:color="auto"/>
      </w:divBdr>
      <w:divsChild>
        <w:div w:id="3364689">
          <w:marLeft w:val="0"/>
          <w:marRight w:val="0"/>
          <w:marTop w:val="0"/>
          <w:marBottom w:val="0"/>
          <w:divBdr>
            <w:top w:val="none" w:sz="0" w:space="0" w:color="auto"/>
            <w:left w:val="none" w:sz="0" w:space="0" w:color="auto"/>
            <w:bottom w:val="none" w:sz="0" w:space="0" w:color="auto"/>
            <w:right w:val="none" w:sz="0" w:space="0" w:color="auto"/>
          </w:divBdr>
        </w:div>
        <w:div w:id="1470825482">
          <w:marLeft w:val="0"/>
          <w:marRight w:val="0"/>
          <w:marTop w:val="0"/>
          <w:marBottom w:val="0"/>
          <w:divBdr>
            <w:top w:val="none" w:sz="0" w:space="0" w:color="auto"/>
            <w:left w:val="none" w:sz="0" w:space="0" w:color="auto"/>
            <w:bottom w:val="none" w:sz="0" w:space="0" w:color="auto"/>
            <w:right w:val="none" w:sz="0" w:space="0" w:color="auto"/>
          </w:divBdr>
        </w:div>
        <w:div w:id="1905527786">
          <w:marLeft w:val="0"/>
          <w:marRight w:val="0"/>
          <w:marTop w:val="0"/>
          <w:marBottom w:val="0"/>
          <w:divBdr>
            <w:top w:val="none" w:sz="0" w:space="0" w:color="auto"/>
            <w:left w:val="none" w:sz="0" w:space="0" w:color="auto"/>
            <w:bottom w:val="none" w:sz="0" w:space="0" w:color="auto"/>
            <w:right w:val="none" w:sz="0" w:space="0" w:color="auto"/>
          </w:divBdr>
        </w:div>
        <w:div w:id="606617690">
          <w:marLeft w:val="0"/>
          <w:marRight w:val="0"/>
          <w:marTop w:val="0"/>
          <w:marBottom w:val="0"/>
          <w:divBdr>
            <w:top w:val="none" w:sz="0" w:space="0" w:color="auto"/>
            <w:left w:val="none" w:sz="0" w:space="0" w:color="auto"/>
            <w:bottom w:val="none" w:sz="0" w:space="0" w:color="auto"/>
            <w:right w:val="none" w:sz="0" w:space="0" w:color="auto"/>
          </w:divBdr>
        </w:div>
        <w:div w:id="1216048110">
          <w:marLeft w:val="0"/>
          <w:marRight w:val="0"/>
          <w:marTop w:val="0"/>
          <w:marBottom w:val="0"/>
          <w:divBdr>
            <w:top w:val="none" w:sz="0" w:space="0" w:color="auto"/>
            <w:left w:val="none" w:sz="0" w:space="0" w:color="auto"/>
            <w:bottom w:val="none" w:sz="0" w:space="0" w:color="auto"/>
            <w:right w:val="none" w:sz="0" w:space="0" w:color="auto"/>
          </w:divBdr>
        </w:div>
        <w:div w:id="570241249">
          <w:marLeft w:val="0"/>
          <w:marRight w:val="0"/>
          <w:marTop w:val="0"/>
          <w:marBottom w:val="0"/>
          <w:divBdr>
            <w:top w:val="none" w:sz="0" w:space="0" w:color="auto"/>
            <w:left w:val="none" w:sz="0" w:space="0" w:color="auto"/>
            <w:bottom w:val="none" w:sz="0" w:space="0" w:color="auto"/>
            <w:right w:val="none" w:sz="0" w:space="0" w:color="auto"/>
          </w:divBdr>
        </w:div>
        <w:div w:id="1117481441">
          <w:marLeft w:val="0"/>
          <w:marRight w:val="0"/>
          <w:marTop w:val="0"/>
          <w:marBottom w:val="0"/>
          <w:divBdr>
            <w:top w:val="none" w:sz="0" w:space="0" w:color="auto"/>
            <w:left w:val="none" w:sz="0" w:space="0" w:color="auto"/>
            <w:bottom w:val="none" w:sz="0" w:space="0" w:color="auto"/>
            <w:right w:val="none" w:sz="0" w:space="0" w:color="auto"/>
          </w:divBdr>
        </w:div>
      </w:divsChild>
    </w:div>
    <w:div w:id="2136605962">
      <w:bodyDiv w:val="1"/>
      <w:marLeft w:val="0"/>
      <w:marRight w:val="0"/>
      <w:marTop w:val="0"/>
      <w:marBottom w:val="0"/>
      <w:divBdr>
        <w:top w:val="none" w:sz="0" w:space="0" w:color="auto"/>
        <w:left w:val="none" w:sz="0" w:space="0" w:color="auto"/>
        <w:bottom w:val="none" w:sz="0" w:space="0" w:color="auto"/>
        <w:right w:val="none" w:sz="0" w:space="0" w:color="auto"/>
      </w:divBdr>
      <w:divsChild>
        <w:div w:id="2009020909">
          <w:marLeft w:val="0"/>
          <w:marRight w:val="0"/>
          <w:marTop w:val="0"/>
          <w:marBottom w:val="0"/>
          <w:divBdr>
            <w:top w:val="none" w:sz="0" w:space="0" w:color="auto"/>
            <w:left w:val="none" w:sz="0" w:space="0" w:color="auto"/>
            <w:bottom w:val="none" w:sz="0" w:space="0" w:color="auto"/>
            <w:right w:val="none" w:sz="0" w:space="0" w:color="auto"/>
          </w:divBdr>
        </w:div>
        <w:div w:id="1294677911">
          <w:marLeft w:val="0"/>
          <w:marRight w:val="0"/>
          <w:marTop w:val="0"/>
          <w:marBottom w:val="0"/>
          <w:divBdr>
            <w:top w:val="none" w:sz="0" w:space="0" w:color="auto"/>
            <w:left w:val="none" w:sz="0" w:space="0" w:color="auto"/>
            <w:bottom w:val="none" w:sz="0" w:space="0" w:color="auto"/>
            <w:right w:val="none" w:sz="0" w:space="0" w:color="auto"/>
          </w:divBdr>
        </w:div>
        <w:div w:id="580524190">
          <w:marLeft w:val="0"/>
          <w:marRight w:val="0"/>
          <w:marTop w:val="0"/>
          <w:marBottom w:val="0"/>
          <w:divBdr>
            <w:top w:val="none" w:sz="0" w:space="0" w:color="auto"/>
            <w:left w:val="none" w:sz="0" w:space="0" w:color="auto"/>
            <w:bottom w:val="none" w:sz="0" w:space="0" w:color="auto"/>
            <w:right w:val="none" w:sz="0" w:space="0" w:color="auto"/>
          </w:divBdr>
        </w:div>
        <w:div w:id="93594490">
          <w:marLeft w:val="0"/>
          <w:marRight w:val="0"/>
          <w:marTop w:val="0"/>
          <w:marBottom w:val="0"/>
          <w:divBdr>
            <w:top w:val="none" w:sz="0" w:space="0" w:color="auto"/>
            <w:left w:val="none" w:sz="0" w:space="0" w:color="auto"/>
            <w:bottom w:val="none" w:sz="0" w:space="0" w:color="auto"/>
            <w:right w:val="none" w:sz="0" w:space="0" w:color="auto"/>
          </w:divBdr>
        </w:div>
        <w:div w:id="568808248">
          <w:marLeft w:val="0"/>
          <w:marRight w:val="0"/>
          <w:marTop w:val="0"/>
          <w:marBottom w:val="0"/>
          <w:divBdr>
            <w:top w:val="none" w:sz="0" w:space="0" w:color="auto"/>
            <w:left w:val="none" w:sz="0" w:space="0" w:color="auto"/>
            <w:bottom w:val="none" w:sz="0" w:space="0" w:color="auto"/>
            <w:right w:val="none" w:sz="0" w:space="0" w:color="auto"/>
          </w:divBdr>
        </w:div>
        <w:div w:id="1016036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switch2.select(1)" TargetMode="External"/><Relationship Id="rId299" Type="http://schemas.openxmlformats.org/officeDocument/2006/relationships/hyperlink" Target="http://www.cplusplus.com/partition" TargetMode="External"/><Relationship Id="rId21" Type="http://schemas.openxmlformats.org/officeDocument/2006/relationships/hyperlink" Target="http://www.cplusplus.com/reference/algorithm/search/" TargetMode="External"/><Relationship Id="rId63" Type="http://schemas.openxmlformats.org/officeDocument/2006/relationships/hyperlink" Target="http://www.cplusplus.com/reference/algorithm/is_sorted_until/" TargetMode="External"/><Relationship Id="rId159" Type="http://schemas.openxmlformats.org/officeDocument/2006/relationships/hyperlink" Target="http://www.cplusplus.com/is_assignable" TargetMode="External"/><Relationship Id="rId324" Type="http://schemas.openxmlformats.org/officeDocument/2006/relationships/hyperlink" Target="http://www.cplusplus.com/RandomAccessIterator" TargetMode="External"/><Relationship Id="rId366" Type="http://schemas.openxmlformats.org/officeDocument/2006/relationships/hyperlink" Target="http://www.cplusplus.com/lower_bound" TargetMode="External"/><Relationship Id="rId170" Type="http://schemas.openxmlformats.org/officeDocument/2006/relationships/hyperlink" Target="http://www.cplusplus.com/move_backward" TargetMode="External"/><Relationship Id="rId226" Type="http://schemas.openxmlformats.org/officeDocument/2006/relationships/hyperlink" Target="javascript:switch2.select(2)" TargetMode="External"/><Relationship Id="rId433" Type="http://schemas.openxmlformats.org/officeDocument/2006/relationships/hyperlink" Target="http://www.cplusplus.com/pop_heap" TargetMode="External"/><Relationship Id="rId268" Type="http://schemas.openxmlformats.org/officeDocument/2006/relationships/hyperlink" Target="javascript:switch2.select(1)" TargetMode="External"/><Relationship Id="rId475" Type="http://schemas.openxmlformats.org/officeDocument/2006/relationships/hyperlink" Target="http://www.cplusplus.com/pair" TargetMode="External"/><Relationship Id="rId32" Type="http://schemas.openxmlformats.org/officeDocument/2006/relationships/hyperlink" Target="http://www.cplusplus.com/reference/algorithm/transform/" TargetMode="External"/><Relationship Id="rId74" Type="http://schemas.openxmlformats.org/officeDocument/2006/relationships/hyperlink" Target="http://www.cplusplus.com/reference/algorithm/set_difference/" TargetMode="External"/><Relationship Id="rId128" Type="http://schemas.openxmlformats.org/officeDocument/2006/relationships/hyperlink" Target="http://www.cplusplus.com/distance" TargetMode="External"/><Relationship Id="rId335" Type="http://schemas.openxmlformats.org/officeDocument/2006/relationships/hyperlink" Target="http://www.cplusplus.com/distance" TargetMode="External"/><Relationship Id="rId377" Type="http://schemas.openxmlformats.org/officeDocument/2006/relationships/hyperlink" Target="http://www.cplusplus.com/is_partitioned" TargetMode="External"/><Relationship Id="rId5" Type="http://schemas.openxmlformats.org/officeDocument/2006/relationships/hyperlink" Target="http://www.cplusplus.com/stl" TargetMode="External"/><Relationship Id="rId181" Type="http://schemas.openxmlformats.org/officeDocument/2006/relationships/hyperlink" Target="javascript:switch2.select(1)" TargetMode="External"/><Relationship Id="rId237" Type="http://schemas.openxmlformats.org/officeDocument/2006/relationships/hyperlink" Target="javascript:switch1.select(2)" TargetMode="External"/><Relationship Id="rId402" Type="http://schemas.openxmlformats.org/officeDocument/2006/relationships/hyperlink" Target="http://www.cplusplus.com/is_move_constructible" TargetMode="External"/><Relationship Id="rId279" Type="http://schemas.openxmlformats.org/officeDocument/2006/relationships/hyperlink" Target="http://www.cplusplus.com/RandomAccessIterator" TargetMode="External"/><Relationship Id="rId444" Type="http://schemas.openxmlformats.org/officeDocument/2006/relationships/hyperlink" Target="http://www.cplusplus.com/is_move_assignable" TargetMode="External"/><Relationship Id="rId486" Type="http://schemas.openxmlformats.org/officeDocument/2006/relationships/hyperlink" Target="http://www.cplusplus.com/distance" TargetMode="External"/><Relationship Id="rId43" Type="http://schemas.openxmlformats.org/officeDocument/2006/relationships/hyperlink" Target="http://www.cplusplus.com/reference/algorithm/remove_copy/" TargetMode="External"/><Relationship Id="rId139" Type="http://schemas.openxmlformats.org/officeDocument/2006/relationships/hyperlink" Target="http://www.cplusplus.com/InputIterator" TargetMode="External"/><Relationship Id="rId290" Type="http://schemas.openxmlformats.org/officeDocument/2006/relationships/hyperlink" Target="http://www.cplusplus.com/distance" TargetMode="External"/><Relationship Id="rId304" Type="http://schemas.openxmlformats.org/officeDocument/2006/relationships/hyperlink" Target="http://www.cplusplus.com/distance" TargetMode="External"/><Relationship Id="rId346" Type="http://schemas.openxmlformats.org/officeDocument/2006/relationships/hyperlink" Target="http://www.cplusplus.com/distance" TargetMode="External"/><Relationship Id="rId388" Type="http://schemas.openxmlformats.org/officeDocument/2006/relationships/hyperlink" Target="http://www.cplusplus.com/is_sorted" TargetMode="External"/><Relationship Id="rId85" Type="http://schemas.openxmlformats.org/officeDocument/2006/relationships/hyperlink" Target="http://www.cplusplus.com/reference/algorithm/min_element/" TargetMode="External"/><Relationship Id="rId150" Type="http://schemas.openxmlformats.org/officeDocument/2006/relationships/hyperlink" Target="javascript:switch1.select(1)" TargetMode="External"/><Relationship Id="rId192" Type="http://schemas.openxmlformats.org/officeDocument/2006/relationships/hyperlink" Target="http://www.cplusplus.com/swap" TargetMode="External"/><Relationship Id="rId206" Type="http://schemas.openxmlformats.org/officeDocument/2006/relationships/hyperlink" Target="http://www.cplusplus.com/distance" TargetMode="External"/><Relationship Id="rId413" Type="http://schemas.openxmlformats.org/officeDocument/2006/relationships/hyperlink" Target="http://www.cplusplus.com/OutputIterator" TargetMode="External"/><Relationship Id="rId248" Type="http://schemas.openxmlformats.org/officeDocument/2006/relationships/hyperlink" Target="http://www.cplusplus.com/is_move_assignable" TargetMode="External"/><Relationship Id="rId455" Type="http://schemas.openxmlformats.org/officeDocument/2006/relationships/hyperlink" Target="http://www.cplusplus.com/distance" TargetMode="External"/><Relationship Id="rId12" Type="http://schemas.openxmlformats.org/officeDocument/2006/relationships/hyperlink" Target="http://www.cplusplus.com/reference/algorithm/find_if_not/" TargetMode="External"/><Relationship Id="rId108" Type="http://schemas.openxmlformats.org/officeDocument/2006/relationships/hyperlink" Target="javascript:donate.hide()" TargetMode="External"/><Relationship Id="rId315" Type="http://schemas.openxmlformats.org/officeDocument/2006/relationships/hyperlink" Target="http://www.cplusplus.com/advance" TargetMode="External"/><Relationship Id="rId357" Type="http://schemas.openxmlformats.org/officeDocument/2006/relationships/hyperlink" Target="http://www.cplusplus.com/ForwardIterator" TargetMode="External"/><Relationship Id="rId54" Type="http://schemas.openxmlformats.org/officeDocument/2006/relationships/hyperlink" Target="http://www.cplusplus.com/reference/algorithm/partition/" TargetMode="External"/><Relationship Id="rId96" Type="http://schemas.openxmlformats.org/officeDocument/2006/relationships/hyperlink" Target="http://www.cplusplus.com/distance" TargetMode="External"/><Relationship Id="rId161" Type="http://schemas.openxmlformats.org/officeDocument/2006/relationships/hyperlink" Target="http://www.cplusplus.com/distance" TargetMode="External"/><Relationship Id="rId217" Type="http://schemas.openxmlformats.org/officeDocument/2006/relationships/hyperlink" Target="javascript:switch2.select(1)" TargetMode="External"/><Relationship Id="rId399" Type="http://schemas.openxmlformats.org/officeDocument/2006/relationships/hyperlink" Target="http://www.cplusplus.com/BidirectionalIterator" TargetMode="External"/><Relationship Id="rId259" Type="http://schemas.openxmlformats.org/officeDocument/2006/relationships/hyperlink" Target="http://www.cplusplus.com/OutputIterator" TargetMode="External"/><Relationship Id="rId424" Type="http://schemas.openxmlformats.org/officeDocument/2006/relationships/hyperlink" Target="http://www.cplusplus.com/InputIterator" TargetMode="External"/><Relationship Id="rId466" Type="http://schemas.openxmlformats.org/officeDocument/2006/relationships/hyperlink" Target="javascript:switch2.select(2)" TargetMode="External"/><Relationship Id="rId23" Type="http://schemas.openxmlformats.org/officeDocument/2006/relationships/hyperlink" Target="http://www.cplusplus.com/reference/algorithm/copy/" TargetMode="External"/><Relationship Id="rId119" Type="http://schemas.openxmlformats.org/officeDocument/2006/relationships/hyperlink" Target="http://www.cplusplus.com/ForwardIterator" TargetMode="External"/><Relationship Id="rId270" Type="http://schemas.openxmlformats.org/officeDocument/2006/relationships/hyperlink" Target="http://www.cplusplus.com/distance" TargetMode="External"/><Relationship Id="rId326" Type="http://schemas.openxmlformats.org/officeDocument/2006/relationships/hyperlink" Target="http://www.cplusplus.com/is_move_constructible" TargetMode="External"/><Relationship Id="rId65" Type="http://schemas.openxmlformats.org/officeDocument/2006/relationships/hyperlink" Target="http://www.cplusplus.com/reference/algorithm/lower_bound/" TargetMode="External"/><Relationship Id="rId130" Type="http://schemas.openxmlformats.org/officeDocument/2006/relationships/hyperlink" Target="http://www.cplusplus.com/iterator_traits" TargetMode="External"/><Relationship Id="rId368" Type="http://schemas.openxmlformats.org/officeDocument/2006/relationships/hyperlink" Target="http://www.cplusplus.com/is_sorted" TargetMode="External"/><Relationship Id="rId172" Type="http://schemas.openxmlformats.org/officeDocument/2006/relationships/hyperlink" Target="http://www.cplusplus.com/OutputIterator" TargetMode="External"/><Relationship Id="rId228" Type="http://schemas.openxmlformats.org/officeDocument/2006/relationships/hyperlink" Target="javascript:switch3.select(2)" TargetMode="External"/><Relationship Id="rId435" Type="http://schemas.openxmlformats.org/officeDocument/2006/relationships/hyperlink" Target="http://www.cplusplus.com/distance" TargetMode="External"/><Relationship Id="rId477" Type="http://schemas.openxmlformats.org/officeDocument/2006/relationships/hyperlink" Target="http://www.cplusplus.com/pair" TargetMode="External"/><Relationship Id="rId281" Type="http://schemas.openxmlformats.org/officeDocument/2006/relationships/hyperlink" Target="http://www.cplusplus.com/swap" TargetMode="External"/><Relationship Id="rId337" Type="http://schemas.openxmlformats.org/officeDocument/2006/relationships/hyperlink" Target="http://www.cplusplus.com/InputIterator" TargetMode="External"/><Relationship Id="rId34" Type="http://schemas.openxmlformats.org/officeDocument/2006/relationships/hyperlink" Target="http://www.cplusplus.com/reference/algorithm/replace_if/" TargetMode="External"/><Relationship Id="rId76" Type="http://schemas.openxmlformats.org/officeDocument/2006/relationships/hyperlink" Target="http://www.cplusplus.com/reference/algorithm/push_heap/" TargetMode="External"/><Relationship Id="rId141" Type="http://schemas.openxmlformats.org/officeDocument/2006/relationships/hyperlink" Target="http://www.cplusplus.com/distance" TargetMode="External"/><Relationship Id="rId379" Type="http://schemas.openxmlformats.org/officeDocument/2006/relationships/hyperlink" Target="http://www.cplusplus.com/lower_bound" TargetMode="External"/><Relationship Id="rId7" Type="http://schemas.openxmlformats.org/officeDocument/2006/relationships/hyperlink" Target="http://www.cplusplus.com/reference/algorithm/any_of/" TargetMode="External"/><Relationship Id="rId183" Type="http://schemas.openxmlformats.org/officeDocument/2006/relationships/hyperlink" Target="http://www.cplusplus.com/stl" TargetMode="External"/><Relationship Id="rId239" Type="http://schemas.openxmlformats.org/officeDocument/2006/relationships/hyperlink" Target="http://www.cplusplus.com/is_move_assignable" TargetMode="External"/><Relationship Id="rId390" Type="http://schemas.openxmlformats.org/officeDocument/2006/relationships/hyperlink" Target="http://www.cplusplus.com/distance" TargetMode="External"/><Relationship Id="rId404" Type="http://schemas.openxmlformats.org/officeDocument/2006/relationships/hyperlink" Target="http://www.cplusplus.com/distance" TargetMode="External"/><Relationship Id="rId446" Type="http://schemas.openxmlformats.org/officeDocument/2006/relationships/hyperlink" Target="http://www.cplusplus.com/RandomAccessIterator" TargetMode="External"/><Relationship Id="rId250" Type="http://schemas.openxmlformats.org/officeDocument/2006/relationships/hyperlink" Target="http://www.cplusplus.com/ForwardIterator" TargetMode="External"/><Relationship Id="rId271" Type="http://schemas.openxmlformats.org/officeDocument/2006/relationships/hyperlink" Target="http://www.cplusplus.com/ForwardIterator" TargetMode="External"/><Relationship Id="rId292" Type="http://schemas.openxmlformats.org/officeDocument/2006/relationships/hyperlink" Target="javascript:switch1.select(2)" TargetMode="External"/><Relationship Id="rId306" Type="http://schemas.openxmlformats.org/officeDocument/2006/relationships/hyperlink" Target="http://www.cplusplus.com/OutputIterator" TargetMode="External"/><Relationship Id="rId488" Type="http://schemas.openxmlformats.org/officeDocument/2006/relationships/hyperlink" Target="http://www.cplusplus.com/lexicographical_compare" TargetMode="External"/><Relationship Id="rId24" Type="http://schemas.openxmlformats.org/officeDocument/2006/relationships/hyperlink" Target="http://www.cplusplus.com/reference/algorithm/copy_n/" TargetMode="External"/><Relationship Id="rId45" Type="http://schemas.openxmlformats.org/officeDocument/2006/relationships/hyperlink" Target="http://www.cplusplus.com/reference/algorithm/unique/" TargetMode="External"/><Relationship Id="rId66" Type="http://schemas.openxmlformats.org/officeDocument/2006/relationships/hyperlink" Target="http://www.cplusplus.com/reference/algorithm/upper_bound/" TargetMode="External"/><Relationship Id="rId87" Type="http://schemas.openxmlformats.org/officeDocument/2006/relationships/hyperlink" Target="http://www.cplusplus.com/reference/algorithm/minmax_element/" TargetMode="External"/><Relationship Id="rId110" Type="http://schemas.openxmlformats.org/officeDocument/2006/relationships/hyperlink" Target="http://www.cplusplus.com/ForwardIterator" TargetMode="External"/><Relationship Id="rId131" Type="http://schemas.openxmlformats.org/officeDocument/2006/relationships/hyperlink" Target="http://www.cplusplus.com/distance" TargetMode="External"/><Relationship Id="rId327" Type="http://schemas.openxmlformats.org/officeDocument/2006/relationships/hyperlink" Target="http://www.cplusplus.com/is_move_assignable" TargetMode="External"/><Relationship Id="rId348" Type="http://schemas.openxmlformats.org/officeDocument/2006/relationships/hyperlink" Target="http://www.cplusplus.com/ForwardIterator" TargetMode="External"/><Relationship Id="rId369" Type="http://schemas.openxmlformats.org/officeDocument/2006/relationships/hyperlink" Target="http://www.cplusplus.com/is_partitioned" TargetMode="External"/><Relationship Id="rId152" Type="http://schemas.openxmlformats.org/officeDocument/2006/relationships/hyperlink" Target="http://www.cplusplus.com/distance" TargetMode="External"/><Relationship Id="rId173" Type="http://schemas.openxmlformats.org/officeDocument/2006/relationships/hyperlink" Target="http://www.cplusplus.com/distance" TargetMode="External"/><Relationship Id="rId194" Type="http://schemas.openxmlformats.org/officeDocument/2006/relationships/hyperlink" Target="http://www.cplusplus.com/swap" TargetMode="External"/><Relationship Id="rId208" Type="http://schemas.openxmlformats.org/officeDocument/2006/relationships/hyperlink" Target="http://www.cplusplus.com/OutputIterator" TargetMode="External"/><Relationship Id="rId229" Type="http://schemas.openxmlformats.org/officeDocument/2006/relationships/hyperlink" Target="http://www.cplusplus.com/cstdio:remove" TargetMode="External"/><Relationship Id="rId380" Type="http://schemas.openxmlformats.org/officeDocument/2006/relationships/hyperlink" Target="http://www.cplusplus.com/upper_bound" TargetMode="External"/><Relationship Id="rId415" Type="http://schemas.openxmlformats.org/officeDocument/2006/relationships/hyperlink" Target="http://www.cplusplus.com/InputIterator" TargetMode="External"/><Relationship Id="rId436" Type="http://schemas.openxmlformats.org/officeDocument/2006/relationships/hyperlink" Target="http://www.cplusplus.com/pop_heap" TargetMode="External"/><Relationship Id="rId457" Type="http://schemas.openxmlformats.org/officeDocument/2006/relationships/hyperlink" Target="javascript:switch1.select(2)" TargetMode="External"/><Relationship Id="rId240" Type="http://schemas.openxmlformats.org/officeDocument/2006/relationships/hyperlink" Target="http://www.cplusplus.com/distance" TargetMode="External"/><Relationship Id="rId261" Type="http://schemas.openxmlformats.org/officeDocument/2006/relationships/hyperlink" Target="javascript:switch1.select(1)" TargetMode="External"/><Relationship Id="rId478" Type="http://schemas.openxmlformats.org/officeDocument/2006/relationships/hyperlink" Target="http://www.cplusplus.com/pair" TargetMode="External"/><Relationship Id="rId14" Type="http://schemas.openxmlformats.org/officeDocument/2006/relationships/hyperlink" Target="http://www.cplusplus.com/reference/algorithm/find_first_of/" TargetMode="External"/><Relationship Id="rId35" Type="http://schemas.openxmlformats.org/officeDocument/2006/relationships/hyperlink" Target="http://www.cplusplus.com/reference/algorithm/replace_copy/" TargetMode="External"/><Relationship Id="rId56" Type="http://schemas.openxmlformats.org/officeDocument/2006/relationships/hyperlink" Target="http://www.cplusplus.com/reference/algorithm/partition_copy/" TargetMode="External"/><Relationship Id="rId77" Type="http://schemas.openxmlformats.org/officeDocument/2006/relationships/hyperlink" Target="http://www.cplusplus.com/reference/algorithm/pop_heap/" TargetMode="External"/><Relationship Id="rId100" Type="http://schemas.openxmlformats.org/officeDocument/2006/relationships/hyperlink" Target="javascript:switch1.select(2)" TargetMode="External"/><Relationship Id="rId282" Type="http://schemas.openxmlformats.org/officeDocument/2006/relationships/hyperlink" Target="http://www.cplusplus.com/distance" TargetMode="External"/><Relationship Id="rId317" Type="http://schemas.openxmlformats.org/officeDocument/2006/relationships/hyperlink" Target="http://www.cplusplus.com/RandomAccessIterator" TargetMode="External"/><Relationship Id="rId338" Type="http://schemas.openxmlformats.org/officeDocument/2006/relationships/hyperlink" Target="http://www.cplusplus.com/is_assignable" TargetMode="External"/><Relationship Id="rId359" Type="http://schemas.openxmlformats.org/officeDocument/2006/relationships/hyperlink" Target="http://www.cplusplus.com/is_partitioned" TargetMode="External"/><Relationship Id="rId8" Type="http://schemas.openxmlformats.org/officeDocument/2006/relationships/hyperlink" Target="http://www.cplusplus.com/reference/algorithm/none_of/" TargetMode="External"/><Relationship Id="rId98" Type="http://schemas.openxmlformats.org/officeDocument/2006/relationships/hyperlink" Target="http://www.cplusplus.com/is_move_constructible" TargetMode="External"/><Relationship Id="rId121" Type="http://schemas.openxmlformats.org/officeDocument/2006/relationships/hyperlink" Target="javascript:switch3.select(1)" TargetMode="External"/><Relationship Id="rId142" Type="http://schemas.openxmlformats.org/officeDocument/2006/relationships/hyperlink" Target="http://www.cplusplus.com/InputIterator" TargetMode="External"/><Relationship Id="rId163" Type="http://schemas.openxmlformats.org/officeDocument/2006/relationships/hyperlink" Target="http://www.cplusplus.com/OutputIterator" TargetMode="External"/><Relationship Id="rId184" Type="http://schemas.openxmlformats.org/officeDocument/2006/relationships/hyperlink" Target="javascript:switch3.select(1)" TargetMode="External"/><Relationship Id="rId219" Type="http://schemas.openxmlformats.org/officeDocument/2006/relationships/hyperlink" Target="javascript:switch3.select(1)" TargetMode="External"/><Relationship Id="rId370" Type="http://schemas.openxmlformats.org/officeDocument/2006/relationships/hyperlink" Target="http://www.cplusplus.com/distance" TargetMode="External"/><Relationship Id="rId391" Type="http://schemas.openxmlformats.org/officeDocument/2006/relationships/hyperlink" Target="http://www.cplusplus.com/RandomAccessIterator" TargetMode="External"/><Relationship Id="rId405" Type="http://schemas.openxmlformats.org/officeDocument/2006/relationships/hyperlink" Target="http://www.cplusplus.com/InputIterator" TargetMode="External"/><Relationship Id="rId426" Type="http://schemas.openxmlformats.org/officeDocument/2006/relationships/hyperlink" Target="http://www.cplusplus.com/OutputIterator" TargetMode="External"/><Relationship Id="rId447" Type="http://schemas.openxmlformats.org/officeDocument/2006/relationships/hyperlink" Target="http://www.cplusplus.com/distance" TargetMode="External"/><Relationship Id="rId230" Type="http://schemas.openxmlformats.org/officeDocument/2006/relationships/hyperlink" Target="http://www.cplusplus.com/%3Ccstdio%3E" TargetMode="External"/><Relationship Id="rId251" Type="http://schemas.openxmlformats.org/officeDocument/2006/relationships/hyperlink" Target="http://www.cplusplus.com/is_copy_constructible" TargetMode="External"/><Relationship Id="rId468" Type="http://schemas.openxmlformats.org/officeDocument/2006/relationships/hyperlink" Target="http://www.cplusplus.com/pair" TargetMode="External"/><Relationship Id="rId489" Type="http://schemas.openxmlformats.org/officeDocument/2006/relationships/hyperlink" Target="http://www.cplusplus.com/BidirectionalIterator" TargetMode="External"/><Relationship Id="rId25" Type="http://schemas.openxmlformats.org/officeDocument/2006/relationships/hyperlink" Target="http://www.cplusplus.com/reference/algorithm/copy_if/" TargetMode="External"/><Relationship Id="rId46" Type="http://schemas.openxmlformats.org/officeDocument/2006/relationships/hyperlink" Target="http://www.cplusplus.com/reference/algorithm/unique_copy/" TargetMode="External"/><Relationship Id="rId67" Type="http://schemas.openxmlformats.org/officeDocument/2006/relationships/hyperlink" Target="http://www.cplusplus.com/reference/algorithm/equal_range/" TargetMode="External"/><Relationship Id="rId272" Type="http://schemas.openxmlformats.org/officeDocument/2006/relationships/hyperlink" Target="http://www.cplusplus.com/ForwardIterator" TargetMode="External"/><Relationship Id="rId293" Type="http://schemas.openxmlformats.org/officeDocument/2006/relationships/hyperlink" Target="http://www.cplusplus.com/stable_partition" TargetMode="External"/><Relationship Id="rId307" Type="http://schemas.openxmlformats.org/officeDocument/2006/relationships/hyperlink" Target="http://www.cplusplus.com/OutputIterator" TargetMode="External"/><Relationship Id="rId328" Type="http://schemas.openxmlformats.org/officeDocument/2006/relationships/hyperlink" Target="http://www.cplusplus.com/distance" TargetMode="External"/><Relationship Id="rId349" Type="http://schemas.openxmlformats.org/officeDocument/2006/relationships/hyperlink" Target="http://www.cplusplus.com/distance" TargetMode="External"/><Relationship Id="rId88" Type="http://schemas.openxmlformats.org/officeDocument/2006/relationships/hyperlink" Target="http://www.cplusplus.com/reference/algorithm/lexicographical_compare/" TargetMode="External"/><Relationship Id="rId111" Type="http://schemas.openxmlformats.org/officeDocument/2006/relationships/hyperlink" Target="http://www.cplusplus.com/ForwardIterator" TargetMode="External"/><Relationship Id="rId132" Type="http://schemas.openxmlformats.org/officeDocument/2006/relationships/hyperlink" Target="http://www.cplusplus.com/pair" TargetMode="External"/><Relationship Id="rId153" Type="http://schemas.openxmlformats.org/officeDocument/2006/relationships/hyperlink" Target="http://www.cplusplus.com/distance" TargetMode="External"/><Relationship Id="rId174" Type="http://schemas.openxmlformats.org/officeDocument/2006/relationships/hyperlink" Target="http://www.cplusplus.com/reverse" TargetMode="External"/><Relationship Id="rId195" Type="http://schemas.openxmlformats.org/officeDocument/2006/relationships/hyperlink" Target="http://www.cplusplus.com/ForwardIterator" TargetMode="External"/><Relationship Id="rId209" Type="http://schemas.openxmlformats.org/officeDocument/2006/relationships/hyperlink" Target="http://www.cplusplus.com/distance" TargetMode="External"/><Relationship Id="rId360" Type="http://schemas.openxmlformats.org/officeDocument/2006/relationships/hyperlink" Target="http://www.cplusplus.com/distance" TargetMode="External"/><Relationship Id="rId381" Type="http://schemas.openxmlformats.org/officeDocument/2006/relationships/hyperlink" Target="http://www.cplusplus.com/distance" TargetMode="External"/><Relationship Id="rId416" Type="http://schemas.openxmlformats.org/officeDocument/2006/relationships/hyperlink" Target="http://www.cplusplus.com/InputIterator" TargetMode="External"/><Relationship Id="rId220" Type="http://schemas.openxmlformats.org/officeDocument/2006/relationships/hyperlink" Target="javascript:switch3.select(2)" TargetMode="External"/><Relationship Id="rId241" Type="http://schemas.openxmlformats.org/officeDocument/2006/relationships/hyperlink" Target="http://www.cplusplus.com/ForwardIterator" TargetMode="External"/><Relationship Id="rId437" Type="http://schemas.openxmlformats.org/officeDocument/2006/relationships/hyperlink" Target="http://www.cplusplus.com/push_heap" TargetMode="External"/><Relationship Id="rId458" Type="http://schemas.openxmlformats.org/officeDocument/2006/relationships/hyperlink" Target="http://www.cplusplus.com/initializer_list" TargetMode="External"/><Relationship Id="rId479" Type="http://schemas.openxmlformats.org/officeDocument/2006/relationships/hyperlink" Target="http://www.cplusplus.com/%3Cutility%3E" TargetMode="External"/><Relationship Id="rId15" Type="http://schemas.openxmlformats.org/officeDocument/2006/relationships/hyperlink" Target="http://www.cplusplus.com/reference/algorithm/adjacent_find/" TargetMode="External"/><Relationship Id="rId36" Type="http://schemas.openxmlformats.org/officeDocument/2006/relationships/hyperlink" Target="http://www.cplusplus.com/reference/algorithm/replace_copy_if/" TargetMode="External"/><Relationship Id="rId57" Type="http://schemas.openxmlformats.org/officeDocument/2006/relationships/hyperlink" Target="http://www.cplusplus.com/reference/algorithm/partition_point/" TargetMode="External"/><Relationship Id="rId262" Type="http://schemas.openxmlformats.org/officeDocument/2006/relationships/hyperlink" Target="javascript:switch1.select(2)" TargetMode="External"/><Relationship Id="rId283" Type="http://schemas.openxmlformats.org/officeDocument/2006/relationships/hyperlink" Target="http://www.cplusplus.com/%3Crandom%3E" TargetMode="External"/><Relationship Id="rId318" Type="http://schemas.openxmlformats.org/officeDocument/2006/relationships/hyperlink" Target="http://www.cplusplus.com/swap" TargetMode="External"/><Relationship Id="rId339" Type="http://schemas.openxmlformats.org/officeDocument/2006/relationships/hyperlink" Target="http://www.cplusplus.com/RandomAccessIterator" TargetMode="External"/><Relationship Id="rId490" Type="http://schemas.openxmlformats.org/officeDocument/2006/relationships/hyperlink" Target="http://www.cplusplus.com/swap" TargetMode="External"/><Relationship Id="rId78" Type="http://schemas.openxmlformats.org/officeDocument/2006/relationships/hyperlink" Target="http://www.cplusplus.com/reference/algorithm/make_heap/" TargetMode="External"/><Relationship Id="rId99" Type="http://schemas.openxmlformats.org/officeDocument/2006/relationships/hyperlink" Target="javascript:switch1.select(1)" TargetMode="External"/><Relationship Id="rId101" Type="http://schemas.openxmlformats.org/officeDocument/2006/relationships/hyperlink" Target="http://www.cplusplus.com/distance" TargetMode="External"/><Relationship Id="rId122" Type="http://schemas.openxmlformats.org/officeDocument/2006/relationships/hyperlink" Target="javascript:switch3.select(2)" TargetMode="External"/><Relationship Id="rId143" Type="http://schemas.openxmlformats.org/officeDocument/2006/relationships/hyperlink" Target="http://www.cplusplus.com/InputIterator" TargetMode="External"/><Relationship Id="rId164" Type="http://schemas.openxmlformats.org/officeDocument/2006/relationships/hyperlink" Target="http://www.cplusplus.com/distance" TargetMode="External"/><Relationship Id="rId185" Type="http://schemas.openxmlformats.org/officeDocument/2006/relationships/hyperlink" Target="javascript:switch3.select(2)" TargetMode="External"/><Relationship Id="rId350" Type="http://schemas.openxmlformats.org/officeDocument/2006/relationships/hyperlink" Target="http://www.cplusplus.com/RandomAccessIterator" TargetMode="External"/><Relationship Id="rId371" Type="http://schemas.openxmlformats.org/officeDocument/2006/relationships/hyperlink" Target="http://www.cplusplus.com/RandomAccessIterator" TargetMode="External"/><Relationship Id="rId406" Type="http://schemas.openxmlformats.org/officeDocument/2006/relationships/hyperlink" Target="http://www.cplusplus.com/InputIterator" TargetMode="External"/><Relationship Id="rId9" Type="http://schemas.openxmlformats.org/officeDocument/2006/relationships/hyperlink" Target="http://www.cplusplus.com/reference/algorithm/for_each/" TargetMode="External"/><Relationship Id="rId210" Type="http://schemas.openxmlformats.org/officeDocument/2006/relationships/hyperlink" Target="http://www.cplusplus.com/OutputIterator" TargetMode="External"/><Relationship Id="rId392" Type="http://schemas.openxmlformats.org/officeDocument/2006/relationships/hyperlink" Target="http://www.cplusplus.com/advance" TargetMode="External"/><Relationship Id="rId427" Type="http://schemas.openxmlformats.org/officeDocument/2006/relationships/hyperlink" Target="http://www.cplusplus.com/distance" TargetMode="External"/><Relationship Id="rId448" Type="http://schemas.openxmlformats.org/officeDocument/2006/relationships/hyperlink" Target="http://www.cplusplus.com/make_heap" TargetMode="External"/><Relationship Id="rId469" Type="http://schemas.openxmlformats.org/officeDocument/2006/relationships/hyperlink" Target="http://www.cplusplus.com/make_pair" TargetMode="External"/><Relationship Id="rId26" Type="http://schemas.openxmlformats.org/officeDocument/2006/relationships/hyperlink" Target="http://www.cplusplus.com/reference/algorithm/copy_backward/" TargetMode="External"/><Relationship Id="rId231" Type="http://schemas.openxmlformats.org/officeDocument/2006/relationships/hyperlink" Target="javascript:switch1.select(1)" TargetMode="External"/><Relationship Id="rId252" Type="http://schemas.openxmlformats.org/officeDocument/2006/relationships/hyperlink" Target="http://www.cplusplus.com/is_copy_assignable" TargetMode="External"/><Relationship Id="rId273" Type="http://schemas.openxmlformats.org/officeDocument/2006/relationships/hyperlink" Target="http://www.cplusplus.com/OutputIterator" TargetMode="External"/><Relationship Id="rId294" Type="http://schemas.openxmlformats.org/officeDocument/2006/relationships/hyperlink" Target="javascript:switch2.select(1)" TargetMode="External"/><Relationship Id="rId308" Type="http://schemas.openxmlformats.org/officeDocument/2006/relationships/hyperlink" Target="http://www.cplusplus.com/pair" TargetMode="External"/><Relationship Id="rId329" Type="http://schemas.openxmlformats.org/officeDocument/2006/relationships/hyperlink" Target="http://www.cplusplus.com/RandomAccessIterator" TargetMode="External"/><Relationship Id="rId480" Type="http://schemas.openxmlformats.org/officeDocument/2006/relationships/hyperlink" Target="http://www.cplusplus.com/InputIterator" TargetMode="External"/><Relationship Id="rId47" Type="http://schemas.openxmlformats.org/officeDocument/2006/relationships/hyperlink" Target="http://www.cplusplus.com/reference/algorithm/reverse/" TargetMode="External"/><Relationship Id="rId68" Type="http://schemas.openxmlformats.org/officeDocument/2006/relationships/hyperlink" Target="http://www.cplusplus.com/reference/algorithm/binary_search/" TargetMode="External"/><Relationship Id="rId89" Type="http://schemas.openxmlformats.org/officeDocument/2006/relationships/hyperlink" Target="http://www.cplusplus.com/reference/algorithm/next_permutation/" TargetMode="External"/><Relationship Id="rId112" Type="http://schemas.openxmlformats.org/officeDocument/2006/relationships/hyperlink" Target="javascript:switch1.select(1)" TargetMode="External"/><Relationship Id="rId133" Type="http://schemas.openxmlformats.org/officeDocument/2006/relationships/hyperlink" Target="http://www.cplusplus.com/InputIterator" TargetMode="External"/><Relationship Id="rId154" Type="http://schemas.openxmlformats.org/officeDocument/2006/relationships/hyperlink" Target="http://www.cplusplus.com/copy_backward" TargetMode="External"/><Relationship Id="rId175" Type="http://schemas.openxmlformats.org/officeDocument/2006/relationships/hyperlink" Target="http://www.cplusplus.com/move" TargetMode="External"/><Relationship Id="rId340" Type="http://schemas.openxmlformats.org/officeDocument/2006/relationships/hyperlink" Target="http://www.cplusplus.com/swap" TargetMode="External"/><Relationship Id="rId361" Type="http://schemas.openxmlformats.org/officeDocument/2006/relationships/hyperlink" Target="http://www.cplusplus.com/RandomAccessIterator" TargetMode="External"/><Relationship Id="rId196" Type="http://schemas.openxmlformats.org/officeDocument/2006/relationships/hyperlink" Target="http://www.cplusplus.com/swap" TargetMode="External"/><Relationship Id="rId200" Type="http://schemas.openxmlformats.org/officeDocument/2006/relationships/hyperlink" Target="http://www.cplusplus.com/InputIterator" TargetMode="External"/><Relationship Id="rId382" Type="http://schemas.openxmlformats.org/officeDocument/2006/relationships/hyperlink" Target="http://www.cplusplus.com/RandomAccessIterator" TargetMode="External"/><Relationship Id="rId417" Type="http://schemas.openxmlformats.org/officeDocument/2006/relationships/hyperlink" Target="http://www.cplusplus.com/OutputIterator" TargetMode="External"/><Relationship Id="rId438" Type="http://schemas.openxmlformats.org/officeDocument/2006/relationships/hyperlink" Target="http://www.cplusplus.com/priority_queue" TargetMode="External"/><Relationship Id="rId459" Type="http://schemas.openxmlformats.org/officeDocument/2006/relationships/hyperlink" Target="javascript:switch2.select(1)" TargetMode="External"/><Relationship Id="rId16" Type="http://schemas.openxmlformats.org/officeDocument/2006/relationships/hyperlink" Target="http://www.cplusplus.com/reference/algorithm/count/" TargetMode="External"/><Relationship Id="rId221" Type="http://schemas.openxmlformats.org/officeDocument/2006/relationships/hyperlink" Target="http://www.cplusplus.com/ForwardIterator" TargetMode="External"/><Relationship Id="rId242" Type="http://schemas.openxmlformats.org/officeDocument/2006/relationships/hyperlink" Target="http://www.cplusplus.com/OutputIterator" TargetMode="External"/><Relationship Id="rId263" Type="http://schemas.openxmlformats.org/officeDocument/2006/relationships/hyperlink" Target="http://www.cplusplus.com/ForwardIterator" TargetMode="External"/><Relationship Id="rId284" Type="http://schemas.openxmlformats.org/officeDocument/2006/relationships/hyperlink" Target="http://www.cplusplus.com/random_shuffle" TargetMode="External"/><Relationship Id="rId319" Type="http://schemas.openxmlformats.org/officeDocument/2006/relationships/hyperlink" Target="http://www.cplusplus.com/is_move_constructible" TargetMode="External"/><Relationship Id="rId470" Type="http://schemas.openxmlformats.org/officeDocument/2006/relationships/hyperlink" Target="http://www.cplusplus.com/pair" TargetMode="External"/><Relationship Id="rId491" Type="http://schemas.openxmlformats.org/officeDocument/2006/relationships/hyperlink" Target="http://www.cplusplus.com/distance" TargetMode="External"/><Relationship Id="rId37" Type="http://schemas.openxmlformats.org/officeDocument/2006/relationships/hyperlink" Target="http://www.cplusplus.com/reference/algorithm/fill/" TargetMode="External"/><Relationship Id="rId58" Type="http://schemas.openxmlformats.org/officeDocument/2006/relationships/hyperlink" Target="http://www.cplusplus.com/reference/algorithm/sort/" TargetMode="External"/><Relationship Id="rId79" Type="http://schemas.openxmlformats.org/officeDocument/2006/relationships/hyperlink" Target="http://www.cplusplus.com/reference/algorithm/sort_heap/" TargetMode="External"/><Relationship Id="rId102" Type="http://schemas.openxmlformats.org/officeDocument/2006/relationships/hyperlink" Target="http://www.cplusplus.com/InputIterator" TargetMode="External"/><Relationship Id="rId123" Type="http://schemas.openxmlformats.org/officeDocument/2006/relationships/hyperlink" Target="http://www.cplusplus.com/distance" TargetMode="External"/><Relationship Id="rId144" Type="http://schemas.openxmlformats.org/officeDocument/2006/relationships/hyperlink" Target="http://www.cplusplus.com/equal" TargetMode="External"/><Relationship Id="rId330" Type="http://schemas.openxmlformats.org/officeDocument/2006/relationships/hyperlink" Target="http://www.cplusplus.com/RandomAccessIterator" TargetMode="External"/><Relationship Id="rId90" Type="http://schemas.openxmlformats.org/officeDocument/2006/relationships/hyperlink" Target="http://www.cplusplus.com/reference/algorithm/prev_permutation/" TargetMode="External"/><Relationship Id="rId165" Type="http://schemas.openxmlformats.org/officeDocument/2006/relationships/hyperlink" Target="http://www.cplusplus.com/reverse_copy" TargetMode="External"/><Relationship Id="rId186" Type="http://schemas.openxmlformats.org/officeDocument/2006/relationships/hyperlink" Target="http://www.cplusplus.com/is_nothrow_move_constructible" TargetMode="External"/><Relationship Id="rId351" Type="http://schemas.openxmlformats.org/officeDocument/2006/relationships/hyperlink" Target="http://www.cplusplus.com/RandomAccessIterator" TargetMode="External"/><Relationship Id="rId372" Type="http://schemas.openxmlformats.org/officeDocument/2006/relationships/hyperlink" Target="http://www.cplusplus.com/advance" TargetMode="External"/><Relationship Id="rId393" Type="http://schemas.openxmlformats.org/officeDocument/2006/relationships/hyperlink" Target="http://www.cplusplus.com/InputIterator" TargetMode="External"/><Relationship Id="rId407" Type="http://schemas.openxmlformats.org/officeDocument/2006/relationships/hyperlink" Target="javascript:switch1.select(1)" TargetMode="External"/><Relationship Id="rId428" Type="http://schemas.openxmlformats.org/officeDocument/2006/relationships/hyperlink" Target="http://www.cplusplus.com/make_heap" TargetMode="External"/><Relationship Id="rId449" Type="http://schemas.openxmlformats.org/officeDocument/2006/relationships/hyperlink" Target="http://www.cplusplus.com/RandomAccessIterator" TargetMode="External"/><Relationship Id="rId211" Type="http://schemas.openxmlformats.org/officeDocument/2006/relationships/hyperlink" Target="http://www.cplusplus.com/distance" TargetMode="External"/><Relationship Id="rId232" Type="http://schemas.openxmlformats.org/officeDocument/2006/relationships/hyperlink" Target="javascript:switch1.select(2)" TargetMode="External"/><Relationship Id="rId253" Type="http://schemas.openxmlformats.org/officeDocument/2006/relationships/hyperlink" Target="http://www.cplusplus.com/distance" TargetMode="External"/><Relationship Id="rId274" Type="http://schemas.openxmlformats.org/officeDocument/2006/relationships/hyperlink" Target="http://www.cplusplus.com/distance" TargetMode="External"/><Relationship Id="rId295" Type="http://schemas.openxmlformats.org/officeDocument/2006/relationships/hyperlink" Target="javascript:switch2.select(2)" TargetMode="External"/><Relationship Id="rId309" Type="http://schemas.openxmlformats.org/officeDocument/2006/relationships/hyperlink" Target="http://www.cplusplus.com/distance" TargetMode="External"/><Relationship Id="rId460" Type="http://schemas.openxmlformats.org/officeDocument/2006/relationships/hyperlink" Target="javascript:switch2.select(2)" TargetMode="External"/><Relationship Id="rId481" Type="http://schemas.openxmlformats.org/officeDocument/2006/relationships/hyperlink" Target="http://www.cplusplus.com/InputIterator" TargetMode="External"/><Relationship Id="rId27" Type="http://schemas.openxmlformats.org/officeDocument/2006/relationships/hyperlink" Target="http://www.cplusplus.com/reference/algorithm/move/" TargetMode="External"/><Relationship Id="rId48" Type="http://schemas.openxmlformats.org/officeDocument/2006/relationships/hyperlink" Target="http://www.cplusplus.com/reference/algorithm/reverse_copy/" TargetMode="External"/><Relationship Id="rId69" Type="http://schemas.openxmlformats.org/officeDocument/2006/relationships/hyperlink" Target="http://www.cplusplus.com/reference/algorithm/merge/" TargetMode="External"/><Relationship Id="rId113" Type="http://schemas.openxmlformats.org/officeDocument/2006/relationships/hyperlink" Target="javascript:switch1.select(2)" TargetMode="External"/><Relationship Id="rId134" Type="http://schemas.openxmlformats.org/officeDocument/2006/relationships/hyperlink" Target="http://www.cplusplus.com/InputIterator" TargetMode="External"/><Relationship Id="rId320" Type="http://schemas.openxmlformats.org/officeDocument/2006/relationships/hyperlink" Target="http://www.cplusplus.com/is_move_assignable" TargetMode="External"/><Relationship Id="rId80" Type="http://schemas.openxmlformats.org/officeDocument/2006/relationships/hyperlink" Target="http://www.cplusplus.com/reference/algorithm/is_heap/" TargetMode="External"/><Relationship Id="rId155" Type="http://schemas.openxmlformats.org/officeDocument/2006/relationships/hyperlink" Target="http://www.cplusplus.com/InputIterator" TargetMode="External"/><Relationship Id="rId176" Type="http://schemas.openxmlformats.org/officeDocument/2006/relationships/hyperlink" Target="http://www.cplusplus.com/BidirectionalIterator" TargetMode="External"/><Relationship Id="rId197" Type="http://schemas.openxmlformats.org/officeDocument/2006/relationships/hyperlink" Target="http://www.cplusplus.com/swap" TargetMode="External"/><Relationship Id="rId341" Type="http://schemas.openxmlformats.org/officeDocument/2006/relationships/hyperlink" Target="http://www.cplusplus.com/is_move_constructible" TargetMode="External"/><Relationship Id="rId362" Type="http://schemas.openxmlformats.org/officeDocument/2006/relationships/hyperlink" Target="http://www.cplusplus.com/advance" TargetMode="External"/><Relationship Id="rId383" Type="http://schemas.openxmlformats.org/officeDocument/2006/relationships/hyperlink" Target="http://www.cplusplus.com/advance" TargetMode="External"/><Relationship Id="rId418" Type="http://schemas.openxmlformats.org/officeDocument/2006/relationships/hyperlink" Target="http://www.cplusplus.com/distance" TargetMode="External"/><Relationship Id="rId439" Type="http://schemas.openxmlformats.org/officeDocument/2006/relationships/hyperlink" Target="http://www.cplusplus.com/push_heap" TargetMode="External"/><Relationship Id="rId201" Type="http://schemas.openxmlformats.org/officeDocument/2006/relationships/hyperlink" Target="http://www.cplusplus.com/OutputIterator" TargetMode="External"/><Relationship Id="rId222" Type="http://schemas.openxmlformats.org/officeDocument/2006/relationships/hyperlink" Target="http://www.cplusplus.com/distance" TargetMode="External"/><Relationship Id="rId243" Type="http://schemas.openxmlformats.org/officeDocument/2006/relationships/hyperlink" Target="http://www.cplusplus.com/distance" TargetMode="External"/><Relationship Id="rId264" Type="http://schemas.openxmlformats.org/officeDocument/2006/relationships/hyperlink" Target="http://www.cplusplus.com/ForwardIterator" TargetMode="External"/><Relationship Id="rId285" Type="http://schemas.openxmlformats.org/officeDocument/2006/relationships/hyperlink" Target="http://www.cplusplus.com/ForwardIterator" TargetMode="External"/><Relationship Id="rId450" Type="http://schemas.openxmlformats.org/officeDocument/2006/relationships/hyperlink" Target="http://www.cplusplus.com/make_heap" TargetMode="External"/><Relationship Id="rId471" Type="http://schemas.openxmlformats.org/officeDocument/2006/relationships/hyperlink" Target="http://www.cplusplus.com/initializer_list" TargetMode="External"/><Relationship Id="rId17" Type="http://schemas.openxmlformats.org/officeDocument/2006/relationships/hyperlink" Target="http://www.cplusplus.com/reference/algorithm/count_if/" TargetMode="External"/><Relationship Id="rId38" Type="http://schemas.openxmlformats.org/officeDocument/2006/relationships/hyperlink" Target="http://www.cplusplus.com/reference/algorithm/fill_n/" TargetMode="External"/><Relationship Id="rId59" Type="http://schemas.openxmlformats.org/officeDocument/2006/relationships/hyperlink" Target="http://www.cplusplus.com/reference/algorithm/stable_sort/" TargetMode="External"/><Relationship Id="rId103" Type="http://schemas.openxmlformats.org/officeDocument/2006/relationships/hyperlink" Target="http://www.cplusplus.com/distance" TargetMode="External"/><Relationship Id="rId124" Type="http://schemas.openxmlformats.org/officeDocument/2006/relationships/hyperlink" Target="http://www.cplusplus.com/ForwardIterator" TargetMode="External"/><Relationship Id="rId310" Type="http://schemas.openxmlformats.org/officeDocument/2006/relationships/hyperlink" Target="http://www.cplusplus.com/partition" TargetMode="External"/><Relationship Id="rId492" Type="http://schemas.openxmlformats.org/officeDocument/2006/relationships/fontTable" Target="fontTable.xml"/><Relationship Id="rId70" Type="http://schemas.openxmlformats.org/officeDocument/2006/relationships/hyperlink" Target="http://www.cplusplus.com/reference/algorithm/inplace_merge/" TargetMode="External"/><Relationship Id="rId91" Type="http://schemas.openxmlformats.org/officeDocument/2006/relationships/hyperlink" Target="http://www.cplusplus.com/InputIterator" TargetMode="External"/><Relationship Id="rId145" Type="http://schemas.openxmlformats.org/officeDocument/2006/relationships/hyperlink" Target="http://www.cplusplus.com/distance" TargetMode="External"/><Relationship Id="rId166" Type="http://schemas.openxmlformats.org/officeDocument/2006/relationships/hyperlink" Target="http://www.cplusplus.com/copy" TargetMode="External"/><Relationship Id="rId187" Type="http://schemas.openxmlformats.org/officeDocument/2006/relationships/hyperlink" Target="http://www.cplusplus.com/is_nothrow_move_assignable" TargetMode="External"/><Relationship Id="rId331" Type="http://schemas.openxmlformats.org/officeDocument/2006/relationships/hyperlink" Target="http://www.cplusplus.com/swap" TargetMode="External"/><Relationship Id="rId352" Type="http://schemas.openxmlformats.org/officeDocument/2006/relationships/hyperlink" Target="http://www.cplusplus.com/distance" TargetMode="External"/><Relationship Id="rId373" Type="http://schemas.openxmlformats.org/officeDocument/2006/relationships/hyperlink" Target="http://www.cplusplus.com/is_sorted" TargetMode="External"/><Relationship Id="rId394" Type="http://schemas.openxmlformats.org/officeDocument/2006/relationships/hyperlink" Target="http://www.cplusplus.com/InputIterator" TargetMode="External"/><Relationship Id="rId408" Type="http://schemas.openxmlformats.org/officeDocument/2006/relationships/hyperlink" Target="javascript:switch1.select(2)" TargetMode="External"/><Relationship Id="rId429" Type="http://schemas.openxmlformats.org/officeDocument/2006/relationships/hyperlink" Target="http://www.cplusplus.com/pop_heap" TargetMode="External"/><Relationship Id="rId1" Type="http://schemas.openxmlformats.org/officeDocument/2006/relationships/numbering" Target="numbering.xml"/><Relationship Id="rId212" Type="http://schemas.openxmlformats.org/officeDocument/2006/relationships/hyperlink" Target="http://www.cplusplus.com/ForwardIterator" TargetMode="External"/><Relationship Id="rId233" Type="http://schemas.openxmlformats.org/officeDocument/2006/relationships/hyperlink" Target="http://www.cplusplus.com/ForwardIterator" TargetMode="External"/><Relationship Id="rId254" Type="http://schemas.openxmlformats.org/officeDocument/2006/relationships/hyperlink" Target="http://www.cplusplus.com/iter_swap" TargetMode="External"/><Relationship Id="rId440" Type="http://schemas.openxmlformats.org/officeDocument/2006/relationships/hyperlink" Target="http://www.cplusplus.com/pop_heap" TargetMode="External"/><Relationship Id="rId28" Type="http://schemas.openxmlformats.org/officeDocument/2006/relationships/hyperlink" Target="http://www.cplusplus.com/reference/algorithm/move_backward/" TargetMode="External"/><Relationship Id="rId49" Type="http://schemas.openxmlformats.org/officeDocument/2006/relationships/hyperlink" Target="http://www.cplusplus.com/reference/algorithm/rotate/" TargetMode="External"/><Relationship Id="rId114" Type="http://schemas.openxmlformats.org/officeDocument/2006/relationships/hyperlink" Target="http://www.cplusplus.com/distance" TargetMode="External"/><Relationship Id="rId275" Type="http://schemas.openxmlformats.org/officeDocument/2006/relationships/hyperlink" Target="javascript:switch1.select(1)" TargetMode="External"/><Relationship Id="rId296" Type="http://schemas.openxmlformats.org/officeDocument/2006/relationships/hyperlink" Target="http://www.cplusplus.com/BidirectionalIterator" TargetMode="External"/><Relationship Id="rId300" Type="http://schemas.openxmlformats.org/officeDocument/2006/relationships/hyperlink" Target="http://www.cplusplus.com/BidirectionalIterator" TargetMode="External"/><Relationship Id="rId461" Type="http://schemas.openxmlformats.org/officeDocument/2006/relationships/hyperlink" Target="http://www.cplusplus.com/is_copy_constructible" TargetMode="External"/><Relationship Id="rId482" Type="http://schemas.openxmlformats.org/officeDocument/2006/relationships/hyperlink" Target="http://www.cplusplus.com/lexicographical_compare" TargetMode="External"/><Relationship Id="rId60" Type="http://schemas.openxmlformats.org/officeDocument/2006/relationships/hyperlink" Target="http://www.cplusplus.com/reference/algorithm/partial_sort/" TargetMode="External"/><Relationship Id="rId81" Type="http://schemas.openxmlformats.org/officeDocument/2006/relationships/hyperlink" Target="http://www.cplusplus.com/reference/algorithm/is_heap_until/" TargetMode="External"/><Relationship Id="rId135" Type="http://schemas.openxmlformats.org/officeDocument/2006/relationships/hyperlink" Target="http://www.cplusplus.com/pair" TargetMode="External"/><Relationship Id="rId156" Type="http://schemas.openxmlformats.org/officeDocument/2006/relationships/hyperlink" Target="http://www.cplusplus.com/OutputIterator" TargetMode="External"/><Relationship Id="rId177" Type="http://schemas.openxmlformats.org/officeDocument/2006/relationships/hyperlink" Target="http://www.cplusplus.com/BidirectionalIterator" TargetMode="External"/><Relationship Id="rId198" Type="http://schemas.openxmlformats.org/officeDocument/2006/relationships/hyperlink" Target="http://www.cplusplus.com/swap" TargetMode="External"/><Relationship Id="rId321" Type="http://schemas.openxmlformats.org/officeDocument/2006/relationships/hyperlink" Target="http://www.cplusplus.com/distance" TargetMode="External"/><Relationship Id="rId342" Type="http://schemas.openxmlformats.org/officeDocument/2006/relationships/hyperlink" Target="http://www.cplusplus.com/is_move_assignable" TargetMode="External"/><Relationship Id="rId363" Type="http://schemas.openxmlformats.org/officeDocument/2006/relationships/hyperlink" Target="http://www.cplusplus.com/is_sorted" TargetMode="External"/><Relationship Id="rId384" Type="http://schemas.openxmlformats.org/officeDocument/2006/relationships/hyperlink" Target="http://www.cplusplus.com/is_sorted" TargetMode="External"/><Relationship Id="rId419" Type="http://schemas.openxmlformats.org/officeDocument/2006/relationships/hyperlink" Target="http://www.cplusplus.com/set_symmetric_difference" TargetMode="External"/><Relationship Id="rId202" Type="http://schemas.openxmlformats.org/officeDocument/2006/relationships/hyperlink" Target="http://www.cplusplus.com/distance" TargetMode="External"/><Relationship Id="rId223" Type="http://schemas.openxmlformats.org/officeDocument/2006/relationships/hyperlink" Target="javascript:switch1.select(1)" TargetMode="External"/><Relationship Id="rId244" Type="http://schemas.openxmlformats.org/officeDocument/2006/relationships/hyperlink" Target="http://www.cplusplus.com/ForwardIterator" TargetMode="External"/><Relationship Id="rId430" Type="http://schemas.openxmlformats.org/officeDocument/2006/relationships/hyperlink" Target="http://www.cplusplus.com/RandomAccessIterator" TargetMode="External"/><Relationship Id="rId18" Type="http://schemas.openxmlformats.org/officeDocument/2006/relationships/hyperlink" Target="http://www.cplusplus.com/reference/algorithm/mismatch/" TargetMode="External"/><Relationship Id="rId39" Type="http://schemas.openxmlformats.org/officeDocument/2006/relationships/hyperlink" Target="http://www.cplusplus.com/reference/algorithm/generate/" TargetMode="External"/><Relationship Id="rId265" Type="http://schemas.openxmlformats.org/officeDocument/2006/relationships/hyperlink" Target="http://www.cplusplus.com/swap" TargetMode="External"/><Relationship Id="rId286" Type="http://schemas.openxmlformats.org/officeDocument/2006/relationships/hyperlink" Target="http://www.cplusplus.com/swap" TargetMode="External"/><Relationship Id="rId451" Type="http://schemas.openxmlformats.org/officeDocument/2006/relationships/hyperlink" Target="http://www.cplusplus.com/distance" TargetMode="External"/><Relationship Id="rId472" Type="http://schemas.openxmlformats.org/officeDocument/2006/relationships/hyperlink" Target="http://www.cplusplus.com/is_copy_constructible" TargetMode="External"/><Relationship Id="rId493" Type="http://schemas.openxmlformats.org/officeDocument/2006/relationships/theme" Target="theme/theme1.xml"/><Relationship Id="rId50" Type="http://schemas.openxmlformats.org/officeDocument/2006/relationships/hyperlink" Target="http://www.cplusplus.com/reference/algorithm/rotate_copy/" TargetMode="External"/><Relationship Id="rId104" Type="http://schemas.openxmlformats.org/officeDocument/2006/relationships/hyperlink" Target="http://www.cplusplus.com/InputIterator" TargetMode="External"/><Relationship Id="rId125" Type="http://schemas.openxmlformats.org/officeDocument/2006/relationships/hyperlink" Target="http://www.cplusplus.com/distance" TargetMode="External"/><Relationship Id="rId146" Type="http://schemas.openxmlformats.org/officeDocument/2006/relationships/hyperlink" Target="http://www.cplusplus.com/distance" TargetMode="External"/><Relationship Id="rId167" Type="http://schemas.openxmlformats.org/officeDocument/2006/relationships/hyperlink" Target="http://www.cplusplus.com/BidirectionalIterator" TargetMode="External"/><Relationship Id="rId188" Type="http://schemas.openxmlformats.org/officeDocument/2006/relationships/hyperlink" Target="http://www.cplusplus.com/reference/algorithm/swap/" TargetMode="External"/><Relationship Id="rId311" Type="http://schemas.openxmlformats.org/officeDocument/2006/relationships/hyperlink" Target="http://www.cplusplus.com/RandomAccessIterator" TargetMode="External"/><Relationship Id="rId332" Type="http://schemas.openxmlformats.org/officeDocument/2006/relationships/hyperlink" Target="http://www.cplusplus.com/is_move_constructible" TargetMode="External"/><Relationship Id="rId353" Type="http://schemas.openxmlformats.org/officeDocument/2006/relationships/hyperlink" Target="http://www.cplusplus.com/is_sorted" TargetMode="External"/><Relationship Id="rId374" Type="http://schemas.openxmlformats.org/officeDocument/2006/relationships/hyperlink" Target="http://www.cplusplus.com/is_partitioned" TargetMode="External"/><Relationship Id="rId395" Type="http://schemas.openxmlformats.org/officeDocument/2006/relationships/hyperlink" Target="http://www.cplusplus.com/OutputIterator" TargetMode="External"/><Relationship Id="rId409" Type="http://schemas.openxmlformats.org/officeDocument/2006/relationships/hyperlink" Target="http://www.cplusplus.com/distances" TargetMode="External"/><Relationship Id="rId71" Type="http://schemas.openxmlformats.org/officeDocument/2006/relationships/hyperlink" Target="http://www.cplusplus.com/reference/algorithm/includes/" TargetMode="External"/><Relationship Id="rId92" Type="http://schemas.openxmlformats.org/officeDocument/2006/relationships/hyperlink" Target="http://www.cplusplus.com/distance" TargetMode="External"/><Relationship Id="rId213" Type="http://schemas.openxmlformats.org/officeDocument/2006/relationships/hyperlink" Target="http://www.cplusplus.com/distance" TargetMode="External"/><Relationship Id="rId234" Type="http://schemas.openxmlformats.org/officeDocument/2006/relationships/hyperlink" Target="http://www.cplusplus.com/is_move_assignable" TargetMode="External"/><Relationship Id="rId420" Type="http://schemas.openxmlformats.org/officeDocument/2006/relationships/hyperlink" Target="http://www.cplusplus.com/InputIterator" TargetMode="External"/><Relationship Id="rId2" Type="http://schemas.openxmlformats.org/officeDocument/2006/relationships/styles" Target="styles.xml"/><Relationship Id="rId29" Type="http://schemas.openxmlformats.org/officeDocument/2006/relationships/hyperlink" Target="http://www.cplusplus.com/reference/algorithm/swap/" TargetMode="External"/><Relationship Id="rId255" Type="http://schemas.openxmlformats.org/officeDocument/2006/relationships/hyperlink" Target="http://www.cplusplus.com/BidirectionalIterator" TargetMode="External"/><Relationship Id="rId276" Type="http://schemas.openxmlformats.org/officeDocument/2006/relationships/hyperlink" Target="javascript:switch1.select(2)" TargetMode="External"/><Relationship Id="rId297" Type="http://schemas.openxmlformats.org/officeDocument/2006/relationships/hyperlink" Target="http://www.cplusplus.com/distance" TargetMode="External"/><Relationship Id="rId441" Type="http://schemas.openxmlformats.org/officeDocument/2006/relationships/hyperlink" Target="http://www.cplusplus.com/RandomAccessIterator" TargetMode="External"/><Relationship Id="rId462" Type="http://schemas.openxmlformats.org/officeDocument/2006/relationships/hyperlink" Target="javascript:switch1.select(1)" TargetMode="External"/><Relationship Id="rId483" Type="http://schemas.openxmlformats.org/officeDocument/2006/relationships/hyperlink" Target="http://www.cplusplus.com/lexicographical_compare" TargetMode="External"/><Relationship Id="rId40" Type="http://schemas.openxmlformats.org/officeDocument/2006/relationships/hyperlink" Target="http://www.cplusplus.com/reference/algorithm/generate_n/" TargetMode="External"/><Relationship Id="rId115" Type="http://schemas.openxmlformats.org/officeDocument/2006/relationships/hyperlink" Target="javascript:switch1.select(1)" TargetMode="External"/><Relationship Id="rId136" Type="http://schemas.openxmlformats.org/officeDocument/2006/relationships/hyperlink" Target="http://www.cplusplus.com/pair" TargetMode="External"/><Relationship Id="rId157" Type="http://schemas.openxmlformats.org/officeDocument/2006/relationships/hyperlink" Target="http://www.cplusplus.com/distance" TargetMode="External"/><Relationship Id="rId178" Type="http://schemas.openxmlformats.org/officeDocument/2006/relationships/hyperlink" Target="http://www.cplusplus.com/distance" TargetMode="External"/><Relationship Id="rId301" Type="http://schemas.openxmlformats.org/officeDocument/2006/relationships/hyperlink" Target="http://www.cplusplus.com/swap" TargetMode="External"/><Relationship Id="rId322" Type="http://schemas.openxmlformats.org/officeDocument/2006/relationships/hyperlink" Target="http://www.cplusplus.com/sort" TargetMode="External"/><Relationship Id="rId343" Type="http://schemas.openxmlformats.org/officeDocument/2006/relationships/hyperlink" Target="http://www.cplusplus.com/distance" TargetMode="External"/><Relationship Id="rId364" Type="http://schemas.openxmlformats.org/officeDocument/2006/relationships/hyperlink" Target="http://www.cplusplus.com/is_partitioned" TargetMode="External"/><Relationship Id="rId61" Type="http://schemas.openxmlformats.org/officeDocument/2006/relationships/hyperlink" Target="http://www.cplusplus.com/reference/algorithm/partial_sort_copy/" TargetMode="External"/><Relationship Id="rId82" Type="http://schemas.openxmlformats.org/officeDocument/2006/relationships/hyperlink" Target="http://www.cplusplus.com/reference/algorithm/min/" TargetMode="External"/><Relationship Id="rId199" Type="http://schemas.openxmlformats.org/officeDocument/2006/relationships/hyperlink" Target="http://www.cplusplus.com/InputIterator" TargetMode="External"/><Relationship Id="rId203" Type="http://schemas.openxmlformats.org/officeDocument/2006/relationships/hyperlink" Target="http://www.cplusplus.com/ForwardIterator" TargetMode="External"/><Relationship Id="rId385" Type="http://schemas.openxmlformats.org/officeDocument/2006/relationships/hyperlink" Target="http://www.cplusplus.com/is_partitioned" TargetMode="External"/><Relationship Id="rId19" Type="http://schemas.openxmlformats.org/officeDocument/2006/relationships/hyperlink" Target="http://www.cplusplus.com/reference/algorithm/equal/" TargetMode="External"/><Relationship Id="rId224" Type="http://schemas.openxmlformats.org/officeDocument/2006/relationships/hyperlink" Target="javascript:switch1.select(2)" TargetMode="External"/><Relationship Id="rId245" Type="http://schemas.openxmlformats.org/officeDocument/2006/relationships/hyperlink" Target="http://www.cplusplus.com/OutputIterator" TargetMode="External"/><Relationship Id="rId266" Type="http://schemas.openxmlformats.org/officeDocument/2006/relationships/hyperlink" Target="http://www.cplusplus.com/is_move_constructible" TargetMode="External"/><Relationship Id="rId287" Type="http://schemas.openxmlformats.org/officeDocument/2006/relationships/hyperlink" Target="http://www.cplusplus.com/%3Crandom%3E" TargetMode="External"/><Relationship Id="rId410" Type="http://schemas.openxmlformats.org/officeDocument/2006/relationships/hyperlink" Target="http://www.cplusplus.com/distance" TargetMode="External"/><Relationship Id="rId431" Type="http://schemas.openxmlformats.org/officeDocument/2006/relationships/hyperlink" Target="http://www.cplusplus.com/distance" TargetMode="External"/><Relationship Id="rId452" Type="http://schemas.openxmlformats.org/officeDocument/2006/relationships/hyperlink" Target="http://www.cplusplus.com/make_heap" TargetMode="External"/><Relationship Id="rId473" Type="http://schemas.openxmlformats.org/officeDocument/2006/relationships/hyperlink" Target="http://www.cplusplus.com/InputIterator" TargetMode="External"/><Relationship Id="rId30" Type="http://schemas.openxmlformats.org/officeDocument/2006/relationships/hyperlink" Target="http://www.cplusplus.com/reference/algorithm/swap_ranges/" TargetMode="External"/><Relationship Id="rId105" Type="http://schemas.openxmlformats.org/officeDocument/2006/relationships/hyperlink" Target="http://www.cplusplus.com/distance" TargetMode="External"/><Relationship Id="rId126" Type="http://schemas.openxmlformats.org/officeDocument/2006/relationships/hyperlink" Target="http://www.cplusplus.com/InputIterator" TargetMode="External"/><Relationship Id="rId147" Type="http://schemas.openxmlformats.org/officeDocument/2006/relationships/hyperlink" Target="http://www.cplusplus.com/find_end" TargetMode="External"/><Relationship Id="rId168" Type="http://schemas.openxmlformats.org/officeDocument/2006/relationships/hyperlink" Target="http://www.cplusplus.com/BidirectionalIterator" TargetMode="External"/><Relationship Id="rId312" Type="http://schemas.openxmlformats.org/officeDocument/2006/relationships/hyperlink" Target="http://www.cplusplus.com/ForwardIterator" TargetMode="External"/><Relationship Id="rId333" Type="http://schemas.openxmlformats.org/officeDocument/2006/relationships/hyperlink" Target="http://www.cplusplus.com/is_move_assignable" TargetMode="External"/><Relationship Id="rId354" Type="http://schemas.openxmlformats.org/officeDocument/2006/relationships/hyperlink" Target="http://www.cplusplus.com/is_partitioned" TargetMode="External"/><Relationship Id="rId51" Type="http://schemas.openxmlformats.org/officeDocument/2006/relationships/hyperlink" Target="http://www.cplusplus.com/reference/algorithm/random_shuffle/" TargetMode="External"/><Relationship Id="rId72" Type="http://schemas.openxmlformats.org/officeDocument/2006/relationships/hyperlink" Target="http://www.cplusplus.com/reference/algorithm/set_union/" TargetMode="External"/><Relationship Id="rId93" Type="http://schemas.openxmlformats.org/officeDocument/2006/relationships/hyperlink" Target="http://www.cplusplus.com/InputIterator" TargetMode="External"/><Relationship Id="rId189" Type="http://schemas.openxmlformats.org/officeDocument/2006/relationships/hyperlink" Target="http://www.cplusplus.com/swap" TargetMode="External"/><Relationship Id="rId375" Type="http://schemas.openxmlformats.org/officeDocument/2006/relationships/hyperlink" Target="http://www.cplusplus.com/ForwardIterator" TargetMode="External"/><Relationship Id="rId396" Type="http://schemas.openxmlformats.org/officeDocument/2006/relationships/hyperlink" Target="http://www.cplusplus.com/is_assignable" TargetMode="External"/><Relationship Id="rId3" Type="http://schemas.openxmlformats.org/officeDocument/2006/relationships/settings" Target="settings.xml"/><Relationship Id="rId214" Type="http://schemas.openxmlformats.org/officeDocument/2006/relationships/hyperlink" Target="javascript:switch1.select(1)" TargetMode="External"/><Relationship Id="rId235" Type="http://schemas.openxmlformats.org/officeDocument/2006/relationships/hyperlink" Target="http://www.cplusplus.com/distance" TargetMode="External"/><Relationship Id="rId256" Type="http://schemas.openxmlformats.org/officeDocument/2006/relationships/hyperlink" Target="http://www.cplusplus.com/swap" TargetMode="External"/><Relationship Id="rId277" Type="http://schemas.openxmlformats.org/officeDocument/2006/relationships/hyperlink" Target="http://www.cplusplus.com/%3Crandom%3E" TargetMode="External"/><Relationship Id="rId298" Type="http://schemas.openxmlformats.org/officeDocument/2006/relationships/hyperlink" Target="http://www.cplusplus.com/BidirectionalIterator" TargetMode="External"/><Relationship Id="rId400" Type="http://schemas.openxmlformats.org/officeDocument/2006/relationships/hyperlink" Target="http://www.cplusplus.com/BidirectionalIterator" TargetMode="External"/><Relationship Id="rId421" Type="http://schemas.openxmlformats.org/officeDocument/2006/relationships/hyperlink" Target="http://www.cplusplus.com/InputIterator" TargetMode="External"/><Relationship Id="rId442" Type="http://schemas.openxmlformats.org/officeDocument/2006/relationships/hyperlink" Target="http://www.cplusplus.com/swap" TargetMode="External"/><Relationship Id="rId463" Type="http://schemas.openxmlformats.org/officeDocument/2006/relationships/hyperlink" Target="javascript:switch1.select(2)" TargetMode="External"/><Relationship Id="rId484" Type="http://schemas.openxmlformats.org/officeDocument/2006/relationships/hyperlink" Target="http://www.cplusplus.com/BidirectionalIterator" TargetMode="External"/><Relationship Id="rId116" Type="http://schemas.openxmlformats.org/officeDocument/2006/relationships/hyperlink" Target="javascript:switch1.select(2)" TargetMode="External"/><Relationship Id="rId137" Type="http://schemas.openxmlformats.org/officeDocument/2006/relationships/hyperlink" Target="http://www.cplusplus.com/make_pair" TargetMode="External"/><Relationship Id="rId158" Type="http://schemas.openxmlformats.org/officeDocument/2006/relationships/hyperlink" Target="http://www.cplusplus.com/InputIterator" TargetMode="External"/><Relationship Id="rId302" Type="http://schemas.openxmlformats.org/officeDocument/2006/relationships/hyperlink" Target="http://www.cplusplus.com/is_move_constructible" TargetMode="External"/><Relationship Id="rId323" Type="http://schemas.openxmlformats.org/officeDocument/2006/relationships/hyperlink" Target="http://www.cplusplus.com/stable_sort" TargetMode="External"/><Relationship Id="rId344" Type="http://schemas.openxmlformats.org/officeDocument/2006/relationships/hyperlink" Target="http://www.cplusplus.com/distance" TargetMode="External"/><Relationship Id="rId20" Type="http://schemas.openxmlformats.org/officeDocument/2006/relationships/hyperlink" Target="http://www.cplusplus.com/reference/algorithm/is_permutation/" TargetMode="External"/><Relationship Id="rId41" Type="http://schemas.openxmlformats.org/officeDocument/2006/relationships/hyperlink" Target="http://www.cplusplus.com/reference/algorithm/remove/" TargetMode="External"/><Relationship Id="rId62" Type="http://schemas.openxmlformats.org/officeDocument/2006/relationships/hyperlink" Target="http://www.cplusplus.com/reference/algorithm/is_sorted/" TargetMode="External"/><Relationship Id="rId83" Type="http://schemas.openxmlformats.org/officeDocument/2006/relationships/hyperlink" Target="http://www.cplusplus.com/reference/algorithm/max/" TargetMode="External"/><Relationship Id="rId179" Type="http://schemas.openxmlformats.org/officeDocument/2006/relationships/hyperlink" Target="javascript:switch1.select(1)" TargetMode="External"/><Relationship Id="rId365" Type="http://schemas.openxmlformats.org/officeDocument/2006/relationships/hyperlink" Target="http://www.cplusplus.com/RandomAccessIterator" TargetMode="External"/><Relationship Id="rId386" Type="http://schemas.openxmlformats.org/officeDocument/2006/relationships/hyperlink" Target="http://www.cplusplus.com/RandomAccessIterator" TargetMode="External"/><Relationship Id="rId190" Type="http://schemas.openxmlformats.org/officeDocument/2006/relationships/hyperlink" Target="http://www.cplusplus.com/ForwardIterator" TargetMode="External"/><Relationship Id="rId204" Type="http://schemas.openxmlformats.org/officeDocument/2006/relationships/hyperlink" Target="http://www.cplusplus.com/distance" TargetMode="External"/><Relationship Id="rId225" Type="http://schemas.openxmlformats.org/officeDocument/2006/relationships/hyperlink" Target="javascript:switch2.select(1)" TargetMode="External"/><Relationship Id="rId246" Type="http://schemas.openxmlformats.org/officeDocument/2006/relationships/hyperlink" Target="http://www.cplusplus.com/distance" TargetMode="External"/><Relationship Id="rId267" Type="http://schemas.openxmlformats.org/officeDocument/2006/relationships/hyperlink" Target="http://www.cplusplus.com/is_move_assignable" TargetMode="External"/><Relationship Id="rId288" Type="http://schemas.openxmlformats.org/officeDocument/2006/relationships/hyperlink" Target="http://www.cplusplus.com/distance" TargetMode="External"/><Relationship Id="rId411" Type="http://schemas.openxmlformats.org/officeDocument/2006/relationships/hyperlink" Target="http://www.cplusplus.com/InputIterator" TargetMode="External"/><Relationship Id="rId432" Type="http://schemas.openxmlformats.org/officeDocument/2006/relationships/hyperlink" Target="http://www.cplusplus.com/make_heap" TargetMode="External"/><Relationship Id="rId453" Type="http://schemas.openxmlformats.org/officeDocument/2006/relationships/hyperlink" Target="http://www.cplusplus.com/is_heap" TargetMode="External"/><Relationship Id="rId474" Type="http://schemas.openxmlformats.org/officeDocument/2006/relationships/hyperlink" Target="http://www.cplusplus.com/InputIterator" TargetMode="External"/><Relationship Id="rId106" Type="http://schemas.openxmlformats.org/officeDocument/2006/relationships/image" Target="media/image1.wmf"/><Relationship Id="rId127" Type="http://schemas.openxmlformats.org/officeDocument/2006/relationships/hyperlink" Target="http://www.cplusplus.com/iterator_traits" TargetMode="External"/><Relationship Id="rId313" Type="http://schemas.openxmlformats.org/officeDocument/2006/relationships/hyperlink" Target="http://www.cplusplus.com/distance" TargetMode="External"/><Relationship Id="rId10" Type="http://schemas.openxmlformats.org/officeDocument/2006/relationships/hyperlink" Target="http://www.cplusplus.com/reference/algorithm/find/" TargetMode="External"/><Relationship Id="rId31" Type="http://schemas.openxmlformats.org/officeDocument/2006/relationships/hyperlink" Target="http://www.cplusplus.com/reference/algorithm/iter_swap/" TargetMode="External"/><Relationship Id="rId52" Type="http://schemas.openxmlformats.org/officeDocument/2006/relationships/hyperlink" Target="http://www.cplusplus.com/reference/algorithm/shuffle/" TargetMode="External"/><Relationship Id="rId73" Type="http://schemas.openxmlformats.org/officeDocument/2006/relationships/hyperlink" Target="http://www.cplusplus.com/reference/algorithm/set_intersection/" TargetMode="External"/><Relationship Id="rId94" Type="http://schemas.openxmlformats.org/officeDocument/2006/relationships/hyperlink" Target="http://www.cplusplus.com/distance" TargetMode="External"/><Relationship Id="rId148" Type="http://schemas.openxmlformats.org/officeDocument/2006/relationships/hyperlink" Target="http://www.cplusplus.com/ForwardIterator" TargetMode="External"/><Relationship Id="rId169" Type="http://schemas.openxmlformats.org/officeDocument/2006/relationships/hyperlink" Target="http://www.cplusplus.com/distance" TargetMode="External"/><Relationship Id="rId334" Type="http://schemas.openxmlformats.org/officeDocument/2006/relationships/hyperlink" Target="http://www.cplusplus.com/distance" TargetMode="External"/><Relationship Id="rId355" Type="http://schemas.openxmlformats.org/officeDocument/2006/relationships/hyperlink" Target="http://www.cplusplus.com/RandomAccessIterator" TargetMode="External"/><Relationship Id="rId376" Type="http://schemas.openxmlformats.org/officeDocument/2006/relationships/hyperlink" Target="http://www.cplusplus.com/is_sorted" TargetMode="External"/><Relationship Id="rId397" Type="http://schemas.openxmlformats.org/officeDocument/2006/relationships/hyperlink" Target="http://www.cplusplus.com/distance" TargetMode="External"/><Relationship Id="rId4" Type="http://schemas.openxmlformats.org/officeDocument/2006/relationships/webSettings" Target="webSettings.xml"/><Relationship Id="rId180" Type="http://schemas.openxmlformats.org/officeDocument/2006/relationships/hyperlink" Target="javascript:switch1.select(2)" TargetMode="External"/><Relationship Id="rId215" Type="http://schemas.openxmlformats.org/officeDocument/2006/relationships/hyperlink" Target="javascript:switch1.select(2)" TargetMode="External"/><Relationship Id="rId236" Type="http://schemas.openxmlformats.org/officeDocument/2006/relationships/hyperlink" Target="javascript:switch1.select(1)" TargetMode="External"/><Relationship Id="rId257" Type="http://schemas.openxmlformats.org/officeDocument/2006/relationships/hyperlink" Target="http://www.cplusplus.com/distance" TargetMode="External"/><Relationship Id="rId278" Type="http://schemas.openxmlformats.org/officeDocument/2006/relationships/hyperlink" Target="http://www.cplusplus.com/shuffle" TargetMode="External"/><Relationship Id="rId401" Type="http://schemas.openxmlformats.org/officeDocument/2006/relationships/hyperlink" Target="http://www.cplusplus.com/swap" TargetMode="External"/><Relationship Id="rId422" Type="http://schemas.openxmlformats.org/officeDocument/2006/relationships/hyperlink" Target="http://www.cplusplus.com/OutputIterator" TargetMode="External"/><Relationship Id="rId443" Type="http://schemas.openxmlformats.org/officeDocument/2006/relationships/hyperlink" Target="http://www.cplusplus.com/is_move_constructible" TargetMode="External"/><Relationship Id="rId464" Type="http://schemas.openxmlformats.org/officeDocument/2006/relationships/hyperlink" Target="http://www.cplusplus.com/initializer_list" TargetMode="External"/><Relationship Id="rId303" Type="http://schemas.openxmlformats.org/officeDocument/2006/relationships/hyperlink" Target="http://www.cplusplus.com/is_move_assignable" TargetMode="External"/><Relationship Id="rId485" Type="http://schemas.openxmlformats.org/officeDocument/2006/relationships/hyperlink" Target="http://www.cplusplus.com/swap" TargetMode="External"/><Relationship Id="rId42" Type="http://schemas.openxmlformats.org/officeDocument/2006/relationships/hyperlink" Target="http://www.cplusplus.com/reference/algorithm/remove_if/" TargetMode="External"/><Relationship Id="rId84" Type="http://schemas.openxmlformats.org/officeDocument/2006/relationships/hyperlink" Target="http://www.cplusplus.com/reference/algorithm/minmax/" TargetMode="External"/><Relationship Id="rId138" Type="http://schemas.openxmlformats.org/officeDocument/2006/relationships/hyperlink" Target="http://www.cplusplus.com/distance" TargetMode="External"/><Relationship Id="rId345" Type="http://schemas.openxmlformats.org/officeDocument/2006/relationships/hyperlink" Target="http://www.cplusplus.com/ForwardIterator" TargetMode="External"/><Relationship Id="rId387" Type="http://schemas.openxmlformats.org/officeDocument/2006/relationships/hyperlink" Target="http://www.cplusplus.com/ForwardIterator" TargetMode="External"/><Relationship Id="rId191" Type="http://schemas.openxmlformats.org/officeDocument/2006/relationships/hyperlink" Target="http://www.cplusplus.com/ForwardIterator" TargetMode="External"/><Relationship Id="rId205" Type="http://schemas.openxmlformats.org/officeDocument/2006/relationships/hyperlink" Target="http://www.cplusplus.com/ForwardIterator" TargetMode="External"/><Relationship Id="rId247" Type="http://schemas.openxmlformats.org/officeDocument/2006/relationships/hyperlink" Target="http://www.cplusplus.com/ForwardIterator" TargetMode="External"/><Relationship Id="rId412" Type="http://schemas.openxmlformats.org/officeDocument/2006/relationships/hyperlink" Target="http://www.cplusplus.com/InputIterator" TargetMode="External"/><Relationship Id="rId107" Type="http://schemas.openxmlformats.org/officeDocument/2006/relationships/control" Target="activeX/activeX1.xml"/><Relationship Id="rId289" Type="http://schemas.openxmlformats.org/officeDocument/2006/relationships/hyperlink" Target="http://www.cplusplus.com/InputIterator" TargetMode="External"/><Relationship Id="rId454" Type="http://schemas.openxmlformats.org/officeDocument/2006/relationships/hyperlink" Target="http://www.cplusplus.com/RandomAccessIterator" TargetMode="External"/><Relationship Id="rId11" Type="http://schemas.openxmlformats.org/officeDocument/2006/relationships/hyperlink" Target="http://www.cplusplus.com/reference/algorithm/find_if/" TargetMode="External"/><Relationship Id="rId53" Type="http://schemas.openxmlformats.org/officeDocument/2006/relationships/hyperlink" Target="http://www.cplusplus.com/reference/algorithm/is_partitioned/" TargetMode="External"/><Relationship Id="rId149" Type="http://schemas.openxmlformats.org/officeDocument/2006/relationships/hyperlink" Target="http://www.cplusplus.com/ForwardIterator" TargetMode="External"/><Relationship Id="rId314" Type="http://schemas.openxmlformats.org/officeDocument/2006/relationships/hyperlink" Target="http://www.cplusplus.com/RandomAccessIterator" TargetMode="External"/><Relationship Id="rId356" Type="http://schemas.openxmlformats.org/officeDocument/2006/relationships/hyperlink" Target="http://www.cplusplus.com/upper_bound" TargetMode="External"/><Relationship Id="rId398" Type="http://schemas.openxmlformats.org/officeDocument/2006/relationships/hyperlink" Target="http://www.cplusplus.com/BidirectionalIterator" TargetMode="External"/><Relationship Id="rId95" Type="http://schemas.openxmlformats.org/officeDocument/2006/relationships/hyperlink" Target="http://www.cplusplus.com/InputIterator" TargetMode="External"/><Relationship Id="rId160" Type="http://schemas.openxmlformats.org/officeDocument/2006/relationships/hyperlink" Target="http://www.cplusplus.com/OutputIterator" TargetMode="External"/><Relationship Id="rId216" Type="http://schemas.openxmlformats.org/officeDocument/2006/relationships/hyperlink" Target="http://www.cplusplus.com/OutputIterator" TargetMode="External"/><Relationship Id="rId423" Type="http://schemas.openxmlformats.org/officeDocument/2006/relationships/hyperlink" Target="http://www.cplusplus.com/distance" TargetMode="External"/><Relationship Id="rId258" Type="http://schemas.openxmlformats.org/officeDocument/2006/relationships/hyperlink" Target="http://www.cplusplus.com/BidirectionalIterator" TargetMode="External"/><Relationship Id="rId465" Type="http://schemas.openxmlformats.org/officeDocument/2006/relationships/hyperlink" Target="javascript:switch2.select(1)" TargetMode="External"/><Relationship Id="rId22" Type="http://schemas.openxmlformats.org/officeDocument/2006/relationships/hyperlink" Target="http://www.cplusplus.com/reference/algorithm/search_n/" TargetMode="External"/><Relationship Id="rId64" Type="http://schemas.openxmlformats.org/officeDocument/2006/relationships/hyperlink" Target="http://www.cplusplus.com/reference/algorithm/nth_element/" TargetMode="External"/><Relationship Id="rId118" Type="http://schemas.openxmlformats.org/officeDocument/2006/relationships/hyperlink" Target="javascript:switch2.select(2)" TargetMode="External"/><Relationship Id="rId325" Type="http://schemas.openxmlformats.org/officeDocument/2006/relationships/hyperlink" Target="http://www.cplusplus.com/swap" TargetMode="External"/><Relationship Id="rId367" Type="http://schemas.openxmlformats.org/officeDocument/2006/relationships/hyperlink" Target="http://www.cplusplus.com/ForwardIterator" TargetMode="External"/><Relationship Id="rId171" Type="http://schemas.openxmlformats.org/officeDocument/2006/relationships/hyperlink" Target="http://www.cplusplus.com/InputIterator" TargetMode="External"/><Relationship Id="rId227" Type="http://schemas.openxmlformats.org/officeDocument/2006/relationships/hyperlink" Target="javascript:switch3.select(1)" TargetMode="External"/><Relationship Id="rId269" Type="http://schemas.openxmlformats.org/officeDocument/2006/relationships/hyperlink" Target="javascript:switch2.select(2)" TargetMode="External"/><Relationship Id="rId434" Type="http://schemas.openxmlformats.org/officeDocument/2006/relationships/hyperlink" Target="http://www.cplusplus.com/RandomAccessIterator" TargetMode="External"/><Relationship Id="rId476" Type="http://schemas.openxmlformats.org/officeDocument/2006/relationships/hyperlink" Target="http://www.cplusplus.com/InputIterator" TargetMode="External"/><Relationship Id="rId33" Type="http://schemas.openxmlformats.org/officeDocument/2006/relationships/hyperlink" Target="http://www.cplusplus.com/reference/algorithm/replace/" TargetMode="External"/><Relationship Id="rId129" Type="http://schemas.openxmlformats.org/officeDocument/2006/relationships/hyperlink" Target="http://www.cplusplus.com/InputIterator" TargetMode="External"/><Relationship Id="rId280" Type="http://schemas.openxmlformats.org/officeDocument/2006/relationships/hyperlink" Target="http://www.cplusplus.com/iterator_traits::difference_type" TargetMode="External"/><Relationship Id="rId336" Type="http://schemas.openxmlformats.org/officeDocument/2006/relationships/hyperlink" Target="http://www.cplusplus.com/distance" TargetMode="External"/><Relationship Id="rId75" Type="http://schemas.openxmlformats.org/officeDocument/2006/relationships/hyperlink" Target="http://www.cplusplus.com/reference/algorithm/set_symmetric_difference/" TargetMode="External"/><Relationship Id="rId140" Type="http://schemas.openxmlformats.org/officeDocument/2006/relationships/hyperlink" Target="http://www.cplusplus.com/InputIterator" TargetMode="External"/><Relationship Id="rId182" Type="http://schemas.openxmlformats.org/officeDocument/2006/relationships/hyperlink" Target="javascript:switch2.select(2)" TargetMode="External"/><Relationship Id="rId378" Type="http://schemas.openxmlformats.org/officeDocument/2006/relationships/hyperlink" Target="http://www.cplusplus.com/pair" TargetMode="External"/><Relationship Id="rId403" Type="http://schemas.openxmlformats.org/officeDocument/2006/relationships/hyperlink" Target="http://www.cplusplus.com/is_move_assignable" TargetMode="External"/><Relationship Id="rId6" Type="http://schemas.openxmlformats.org/officeDocument/2006/relationships/hyperlink" Target="http://www.cplusplus.com/reference/algorithm/all_of/" TargetMode="External"/><Relationship Id="rId238" Type="http://schemas.openxmlformats.org/officeDocument/2006/relationships/hyperlink" Target="http://www.cplusplus.com/ForwardIterator" TargetMode="External"/><Relationship Id="rId445" Type="http://schemas.openxmlformats.org/officeDocument/2006/relationships/hyperlink" Target="http://www.cplusplus.com/distance" TargetMode="External"/><Relationship Id="rId487" Type="http://schemas.openxmlformats.org/officeDocument/2006/relationships/hyperlink" Target="http://www.cplusplus.com/lexicographical_compare" TargetMode="External"/><Relationship Id="rId291" Type="http://schemas.openxmlformats.org/officeDocument/2006/relationships/hyperlink" Target="javascript:switch1.select(1)" TargetMode="External"/><Relationship Id="rId305" Type="http://schemas.openxmlformats.org/officeDocument/2006/relationships/hyperlink" Target="http://www.cplusplus.com/InputIterator" TargetMode="External"/><Relationship Id="rId347" Type="http://schemas.openxmlformats.org/officeDocument/2006/relationships/hyperlink" Target="http://www.cplusplus.com/is_sorted" TargetMode="External"/><Relationship Id="rId44" Type="http://schemas.openxmlformats.org/officeDocument/2006/relationships/hyperlink" Target="http://www.cplusplus.com/reference/algorithm/remove_copy_if/" TargetMode="External"/><Relationship Id="rId86" Type="http://schemas.openxmlformats.org/officeDocument/2006/relationships/hyperlink" Target="http://www.cplusplus.com/reference/algorithm/max_element/" TargetMode="External"/><Relationship Id="rId151" Type="http://schemas.openxmlformats.org/officeDocument/2006/relationships/hyperlink" Target="javascript:switch1.select(2)" TargetMode="External"/><Relationship Id="rId389" Type="http://schemas.openxmlformats.org/officeDocument/2006/relationships/hyperlink" Target="http://www.cplusplus.com/is_partitioned" TargetMode="External"/><Relationship Id="rId193" Type="http://schemas.openxmlformats.org/officeDocument/2006/relationships/hyperlink" Target="http://www.cplusplus.com/distance" TargetMode="External"/><Relationship Id="rId207" Type="http://schemas.openxmlformats.org/officeDocument/2006/relationships/hyperlink" Target="http://www.cplusplus.com/InputIterator" TargetMode="External"/><Relationship Id="rId249" Type="http://schemas.openxmlformats.org/officeDocument/2006/relationships/hyperlink" Target="http://www.cplusplus.com/distance" TargetMode="External"/><Relationship Id="rId414" Type="http://schemas.openxmlformats.org/officeDocument/2006/relationships/hyperlink" Target="http://www.cplusplus.com/distance" TargetMode="External"/><Relationship Id="rId456" Type="http://schemas.openxmlformats.org/officeDocument/2006/relationships/hyperlink" Target="javascript:switch1.select(1)" TargetMode="External"/><Relationship Id="rId13" Type="http://schemas.openxmlformats.org/officeDocument/2006/relationships/hyperlink" Target="http://www.cplusplus.com/reference/algorithm/find_end/" TargetMode="External"/><Relationship Id="rId109" Type="http://schemas.openxmlformats.org/officeDocument/2006/relationships/hyperlink" Target="http://www.cplusplus.com/search" TargetMode="External"/><Relationship Id="rId260" Type="http://schemas.openxmlformats.org/officeDocument/2006/relationships/hyperlink" Target="http://www.cplusplus.com/distance" TargetMode="External"/><Relationship Id="rId316" Type="http://schemas.openxmlformats.org/officeDocument/2006/relationships/hyperlink" Target="http://www.cplusplus.com/stable_sort" TargetMode="External"/><Relationship Id="rId55" Type="http://schemas.openxmlformats.org/officeDocument/2006/relationships/hyperlink" Target="http://www.cplusplus.com/reference/algorithm/stable_partition/" TargetMode="External"/><Relationship Id="rId97" Type="http://schemas.openxmlformats.org/officeDocument/2006/relationships/hyperlink" Target="http://www.cplusplus.com/InputIterator" TargetMode="External"/><Relationship Id="rId120" Type="http://schemas.openxmlformats.org/officeDocument/2006/relationships/hyperlink" Target="http://www.cplusplus.com/ForwardIterator" TargetMode="External"/><Relationship Id="rId358" Type="http://schemas.openxmlformats.org/officeDocument/2006/relationships/hyperlink" Target="http://www.cplusplus.com/is_sorted" TargetMode="External"/><Relationship Id="rId162" Type="http://schemas.openxmlformats.org/officeDocument/2006/relationships/hyperlink" Target="http://www.cplusplus.com/is_assignable" TargetMode="External"/><Relationship Id="rId218" Type="http://schemas.openxmlformats.org/officeDocument/2006/relationships/hyperlink" Target="javascript:switch2.select(2)" TargetMode="External"/><Relationship Id="rId425" Type="http://schemas.openxmlformats.org/officeDocument/2006/relationships/hyperlink" Target="http://www.cplusplus.com/InputIterator" TargetMode="External"/><Relationship Id="rId467" Type="http://schemas.openxmlformats.org/officeDocument/2006/relationships/hyperlink" Target="http://www.cplusplus.com/is_copy_constructibl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183</Pages>
  <Words>45204</Words>
  <Characters>257664</Characters>
  <Application>Microsoft Office Word</Application>
  <DocSecurity>0</DocSecurity>
  <Lines>2147</Lines>
  <Paragraphs>604</Paragraphs>
  <ScaleCrop>false</ScaleCrop>
  <HeadingPairs>
    <vt:vector size="2" baseType="variant">
      <vt:variant>
        <vt:lpstr>Title</vt:lpstr>
      </vt:variant>
      <vt:variant>
        <vt:i4>1</vt:i4>
      </vt:variant>
    </vt:vector>
  </HeadingPairs>
  <TitlesOfParts>
    <vt:vector size="1" baseType="lpstr">
      <vt:lpstr/>
    </vt:vector>
  </TitlesOfParts>
  <Company>EWU</Company>
  <LinksUpToDate>false</LinksUpToDate>
  <CharactersWithSpaces>302264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2013-2-60-005</dc:creator>
  <cp:keywords/>
  <dc:description/>
  <cp:lastModifiedBy>2013-2-60-005</cp:lastModifiedBy>
  <cp:revision>3</cp:revision>
  <dcterms:created xsi:type="dcterms:W3CDTF">2014-05-25T04:57:00Z</dcterms:created>
  <dcterms:modified xsi:type="dcterms:W3CDTF">2014-05-25T05:32:00Z</dcterms:modified>
</cp:coreProperties>
</file>