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2BB" w:rsidRPr="0069233C" w:rsidRDefault="00CE72BB" w:rsidP="00CE72BB">
      <w:pPr>
        <w:spacing w:after="0" w:line="240" w:lineRule="auto"/>
        <w:rPr>
          <w:rFonts w:ascii="Times New Roman" w:eastAsia="Times New Roman" w:hAnsi="Times New Roman" w:cs="Times New Roman"/>
          <w:sz w:val="24"/>
          <w:szCs w:val="24"/>
        </w:rPr>
      </w:pPr>
      <w:bookmarkStart w:id="0" w:name="_GoBack"/>
      <w:r w:rsidRPr="0069233C">
        <w:rPr>
          <w:rFonts w:ascii="Times New Roman" w:eastAsia="Times New Roman" w:hAnsi="Times New Roman" w:cs="Times New Roman"/>
          <w:sz w:val="24"/>
          <w:szCs w:val="24"/>
        </w:rPr>
        <w:t xml:space="preserve">class template </w:t>
      </w:r>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&lt;vector&gt; </w:t>
      </w:r>
    </w:p>
    <w:p w:rsidR="00CE72BB" w:rsidRPr="0069233C" w:rsidRDefault="00CE72BB" w:rsidP="00CE72B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69233C">
        <w:rPr>
          <w:rFonts w:ascii="Times New Roman" w:eastAsia="Times New Roman" w:hAnsi="Times New Roman" w:cs="Times New Roman"/>
          <w:b/>
          <w:bCs/>
          <w:kern w:val="36"/>
          <w:sz w:val="48"/>
          <w:szCs w:val="48"/>
        </w:rPr>
        <w:t>std::</w:t>
      </w:r>
      <w:proofErr w:type="gramEnd"/>
      <w:r w:rsidRPr="0069233C">
        <w:rPr>
          <w:rFonts w:ascii="Times New Roman" w:eastAsia="Times New Roman" w:hAnsi="Times New Roman" w:cs="Times New Roman"/>
          <w:b/>
          <w:bCs/>
          <w:kern w:val="36"/>
          <w:sz w:val="48"/>
          <w:szCs w:val="48"/>
        </w:rPr>
        <w:t>vector</w:t>
      </w:r>
    </w:p>
    <w:p w:rsidR="00CE72BB" w:rsidRPr="0069233C" w:rsidRDefault="00CE72BB" w:rsidP="00CE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33C">
        <w:rPr>
          <w:rFonts w:ascii="Courier New" w:eastAsia="Times New Roman" w:hAnsi="Courier New" w:cs="Courier New"/>
          <w:sz w:val="20"/>
          <w:szCs w:val="20"/>
        </w:rPr>
        <w:t>template &lt; class T, class Alloc = allocator&lt;T&gt; &gt; class vector; // generic template</w:t>
      </w:r>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Vector</w:t>
      </w:r>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Vectors are sequence containers representing arrays that can change in size.</w:t>
      </w: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sz w:val="24"/>
          <w:szCs w:val="24"/>
        </w:rPr>
        <w:br/>
        <w:t>Just like arrays, vectors use contiguous storage locations for their elements, which means that their elements can also be accessed using offsets on regular pointers to its elements, and just as efficiently as in arrays. But unlike arrays, their size can change dynamically, with their storage being handled automatically by the container.</w:t>
      </w: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sz w:val="24"/>
          <w:szCs w:val="24"/>
        </w:rPr>
        <w:br/>
        <w:t>Internally, vectors use a dynamically allocated array to store their elements. This array may need to be reallocated in order to grow in size when new elements are inserted, which implies allocating a new array and moving all elements to it. This is a relatively expensive task in terms of processing time, and thus, vectors do not reallocate each time an element is added to the container.</w:t>
      </w: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sz w:val="24"/>
          <w:szCs w:val="24"/>
        </w:rPr>
        <w:br/>
        <w:t xml:space="preserve">Instead, vector containers may allocate some extra storage to accommodate for possible growth, and thus the container may have an actual </w:t>
      </w:r>
      <w:hyperlink r:id="rId5" w:history="1">
        <w:r w:rsidRPr="0069233C">
          <w:rPr>
            <w:rFonts w:ascii="Times New Roman" w:eastAsia="Times New Roman" w:hAnsi="Times New Roman" w:cs="Times New Roman"/>
            <w:color w:val="0000FF"/>
            <w:sz w:val="24"/>
            <w:szCs w:val="24"/>
          </w:rPr>
          <w:t>capacity</w:t>
        </w:r>
      </w:hyperlink>
      <w:r w:rsidRPr="0069233C">
        <w:rPr>
          <w:rFonts w:ascii="Times New Roman" w:eastAsia="Times New Roman" w:hAnsi="Times New Roman" w:cs="Times New Roman"/>
          <w:sz w:val="24"/>
          <w:szCs w:val="24"/>
        </w:rPr>
        <w:t xml:space="preserve"> greater than the storage strictly needed to contain its elements (i.e., its </w:t>
      </w:r>
      <w:hyperlink r:id="rId6" w:history="1">
        <w:r w:rsidRPr="0069233C">
          <w:rPr>
            <w:rFonts w:ascii="Times New Roman" w:eastAsia="Times New Roman" w:hAnsi="Times New Roman" w:cs="Times New Roman"/>
            <w:color w:val="0000FF"/>
            <w:sz w:val="24"/>
            <w:szCs w:val="24"/>
          </w:rPr>
          <w:t>size</w:t>
        </w:r>
      </w:hyperlink>
      <w:r w:rsidRPr="0069233C">
        <w:rPr>
          <w:rFonts w:ascii="Times New Roman" w:eastAsia="Times New Roman" w:hAnsi="Times New Roman" w:cs="Times New Roman"/>
          <w:sz w:val="24"/>
          <w:szCs w:val="24"/>
        </w:rPr>
        <w:t xml:space="preserve">). Libraries can implement different strategies for growth to balance between memory usage and reallocations, but in any case, reallocations should only happen at logarithmically growing intervals of </w:t>
      </w:r>
      <w:hyperlink r:id="rId7" w:history="1">
        <w:r w:rsidRPr="0069233C">
          <w:rPr>
            <w:rFonts w:ascii="Times New Roman" w:eastAsia="Times New Roman" w:hAnsi="Times New Roman" w:cs="Times New Roman"/>
            <w:color w:val="0000FF"/>
            <w:sz w:val="24"/>
            <w:szCs w:val="24"/>
          </w:rPr>
          <w:t>size</w:t>
        </w:r>
      </w:hyperlink>
      <w:r w:rsidRPr="0069233C">
        <w:rPr>
          <w:rFonts w:ascii="Times New Roman" w:eastAsia="Times New Roman" w:hAnsi="Times New Roman" w:cs="Times New Roman"/>
          <w:sz w:val="24"/>
          <w:szCs w:val="24"/>
        </w:rPr>
        <w:t xml:space="preserve"> so that the insertion of individual elements at the end of the vector can be provided with </w:t>
      </w:r>
      <w:r w:rsidRPr="0069233C">
        <w:rPr>
          <w:rFonts w:ascii="Times New Roman" w:eastAsia="Times New Roman" w:hAnsi="Times New Roman" w:cs="Times New Roman"/>
          <w:i/>
          <w:iCs/>
          <w:sz w:val="24"/>
          <w:szCs w:val="24"/>
        </w:rPr>
        <w:t>amortized constant time</w:t>
      </w:r>
      <w:r w:rsidRPr="0069233C">
        <w:rPr>
          <w:rFonts w:ascii="Times New Roman" w:eastAsia="Times New Roman" w:hAnsi="Times New Roman" w:cs="Times New Roman"/>
          <w:sz w:val="24"/>
          <w:szCs w:val="24"/>
        </w:rPr>
        <w:t xml:space="preserve"> complexity (see </w:t>
      </w:r>
      <w:hyperlink r:id="rId8" w:history="1">
        <w:r w:rsidRPr="0069233C">
          <w:rPr>
            <w:rFonts w:ascii="Times New Roman" w:eastAsia="Times New Roman" w:hAnsi="Times New Roman" w:cs="Times New Roman"/>
            <w:color w:val="0000FF"/>
            <w:sz w:val="24"/>
            <w:szCs w:val="24"/>
          </w:rPr>
          <w:t>push_back</w:t>
        </w:r>
      </w:hyperlink>
      <w:r w:rsidRPr="0069233C">
        <w:rPr>
          <w:rFonts w:ascii="Times New Roman" w:eastAsia="Times New Roman" w:hAnsi="Times New Roman" w:cs="Times New Roman"/>
          <w:sz w:val="24"/>
          <w:szCs w:val="24"/>
        </w:rPr>
        <w:t>).</w:t>
      </w: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sz w:val="24"/>
          <w:szCs w:val="24"/>
        </w:rPr>
        <w:br/>
        <w:t>Therefore, compared to arrays, vectors consume more memory in exchange for the ability to manage storage and grow dynamically in an efficient way.</w:t>
      </w: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sz w:val="24"/>
          <w:szCs w:val="24"/>
        </w:rPr>
        <w:br/>
        <w:t>Compared to the other dynamic sequence containers (</w:t>
      </w:r>
      <w:hyperlink r:id="rId9" w:history="1">
        <w:r w:rsidRPr="0069233C">
          <w:rPr>
            <w:rFonts w:ascii="Times New Roman" w:eastAsia="Times New Roman" w:hAnsi="Times New Roman" w:cs="Times New Roman"/>
            <w:color w:val="0000FF"/>
            <w:sz w:val="24"/>
            <w:szCs w:val="24"/>
          </w:rPr>
          <w:t>deques</w:t>
        </w:r>
      </w:hyperlink>
      <w:r w:rsidRPr="0069233C">
        <w:rPr>
          <w:rFonts w:ascii="Times New Roman" w:eastAsia="Times New Roman" w:hAnsi="Times New Roman" w:cs="Times New Roman"/>
          <w:sz w:val="24"/>
          <w:szCs w:val="24"/>
        </w:rPr>
        <w:t xml:space="preserve">, </w:t>
      </w:r>
      <w:hyperlink r:id="rId10" w:history="1">
        <w:r w:rsidRPr="0069233C">
          <w:rPr>
            <w:rFonts w:ascii="Times New Roman" w:eastAsia="Times New Roman" w:hAnsi="Times New Roman" w:cs="Times New Roman"/>
            <w:color w:val="0000FF"/>
            <w:sz w:val="24"/>
            <w:szCs w:val="24"/>
          </w:rPr>
          <w:t>lists</w:t>
        </w:r>
      </w:hyperlink>
      <w:r w:rsidRPr="0069233C">
        <w:rPr>
          <w:rFonts w:ascii="Times New Roman" w:eastAsia="Times New Roman" w:hAnsi="Times New Roman" w:cs="Times New Roman"/>
          <w:sz w:val="24"/>
          <w:szCs w:val="24"/>
        </w:rPr>
        <w:t xml:space="preserve"> and </w:t>
      </w:r>
      <w:hyperlink r:id="rId11" w:history="1">
        <w:r w:rsidRPr="0069233C">
          <w:rPr>
            <w:rFonts w:ascii="Times New Roman" w:eastAsia="Times New Roman" w:hAnsi="Times New Roman" w:cs="Times New Roman"/>
            <w:color w:val="0000FF"/>
            <w:sz w:val="24"/>
            <w:szCs w:val="24"/>
          </w:rPr>
          <w:t>forward_lists</w:t>
        </w:r>
      </w:hyperlink>
      <w:r w:rsidRPr="0069233C">
        <w:rPr>
          <w:rFonts w:ascii="Times New Roman" w:eastAsia="Times New Roman" w:hAnsi="Times New Roman" w:cs="Times New Roman"/>
          <w:sz w:val="24"/>
          <w:szCs w:val="24"/>
        </w:rPr>
        <w:t xml:space="preserve">), vectors are very efficient accessing its elements (just like arrays) and relatively efficient adding or removing elements from its </w:t>
      </w:r>
      <w:hyperlink r:id="rId12" w:history="1">
        <w:r w:rsidRPr="0069233C">
          <w:rPr>
            <w:rFonts w:ascii="Times New Roman" w:eastAsia="Times New Roman" w:hAnsi="Times New Roman" w:cs="Times New Roman"/>
            <w:color w:val="0000FF"/>
            <w:sz w:val="24"/>
            <w:szCs w:val="24"/>
          </w:rPr>
          <w:t>end</w:t>
        </w:r>
      </w:hyperlink>
      <w:r w:rsidRPr="0069233C">
        <w:rPr>
          <w:rFonts w:ascii="Times New Roman" w:eastAsia="Times New Roman" w:hAnsi="Times New Roman" w:cs="Times New Roman"/>
          <w:sz w:val="24"/>
          <w:szCs w:val="24"/>
        </w:rPr>
        <w:t xml:space="preserve">. For operations that involve inserting or removing elements at positions other than the end, they perform worse than the others, and have less consistent iterators and references than </w:t>
      </w:r>
      <w:hyperlink r:id="rId13" w:history="1">
        <w:r w:rsidRPr="0069233C">
          <w:rPr>
            <w:rFonts w:ascii="Times New Roman" w:eastAsia="Times New Roman" w:hAnsi="Times New Roman" w:cs="Times New Roman"/>
            <w:color w:val="0000FF"/>
            <w:sz w:val="24"/>
            <w:szCs w:val="24"/>
          </w:rPr>
          <w:t>lists</w:t>
        </w:r>
      </w:hyperlink>
      <w:r w:rsidRPr="0069233C">
        <w:rPr>
          <w:rFonts w:ascii="Times New Roman" w:eastAsia="Times New Roman" w:hAnsi="Times New Roman" w:cs="Times New Roman"/>
          <w:sz w:val="24"/>
          <w:szCs w:val="24"/>
        </w:rPr>
        <w:t xml:space="preserve"> and </w:t>
      </w:r>
      <w:hyperlink r:id="rId14" w:history="1">
        <w:r w:rsidRPr="0069233C">
          <w:rPr>
            <w:rFonts w:ascii="Times New Roman" w:eastAsia="Times New Roman" w:hAnsi="Times New Roman" w:cs="Times New Roman"/>
            <w:color w:val="0000FF"/>
            <w:sz w:val="24"/>
            <w:szCs w:val="24"/>
          </w:rPr>
          <w:t>forward_lists</w:t>
        </w:r>
      </w:hyperlink>
      <w:r w:rsidRPr="0069233C">
        <w:rPr>
          <w:rFonts w:ascii="Times New Roman" w:eastAsia="Times New Roman" w:hAnsi="Times New Roman" w:cs="Times New Roman"/>
          <w:sz w:val="24"/>
          <w:szCs w:val="24"/>
        </w:rPr>
        <w:t>.</w:t>
      </w: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sz w:val="24"/>
          <w:szCs w:val="24"/>
        </w:rPr>
        <w:br/>
      </w:r>
    </w:p>
    <w:p w:rsidR="00CE72BB" w:rsidRPr="0069233C" w:rsidRDefault="00CE72BB" w:rsidP="00CE72BB">
      <w:pPr>
        <w:spacing w:before="100" w:beforeAutospacing="1" w:after="100" w:afterAutospacing="1" w:line="240" w:lineRule="auto"/>
        <w:outlineLvl w:val="2"/>
        <w:rPr>
          <w:rFonts w:ascii="Times New Roman" w:eastAsia="Times New Roman" w:hAnsi="Times New Roman" w:cs="Times New Roman"/>
          <w:b/>
          <w:bCs/>
          <w:sz w:val="27"/>
          <w:szCs w:val="27"/>
        </w:rPr>
      </w:pPr>
      <w:r w:rsidRPr="0069233C">
        <w:rPr>
          <w:rFonts w:ascii="Times New Roman" w:eastAsia="Times New Roman" w:hAnsi="Times New Roman" w:cs="Times New Roman"/>
          <w:b/>
          <w:bCs/>
          <w:sz w:val="27"/>
          <w:szCs w:val="27"/>
        </w:rPr>
        <w:t>Container properties</w:t>
      </w:r>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Sequence</w:t>
      </w:r>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Elements in sequence containers are ordered in a strict linear sequence. Individual elements are accessed by their position in this sequence.</w:t>
      </w:r>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Dynamic array</w:t>
      </w:r>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lastRenderedPageBreak/>
        <w:t>Allows direct access to any element in the sequence, even through pointer arithmetics, and provides relatively fast addition/removal of elements at the end of the sequence.</w:t>
      </w:r>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Allocator-aware</w:t>
      </w:r>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The container uses an allocator object to dynamically handle its storage needs.</w:t>
      </w:r>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p>
    <w:p w:rsidR="00CE72BB" w:rsidRPr="0069233C" w:rsidRDefault="00CE72BB" w:rsidP="00CE72BB">
      <w:pPr>
        <w:spacing w:before="100" w:beforeAutospacing="1" w:after="100" w:afterAutospacing="1" w:line="240" w:lineRule="auto"/>
        <w:outlineLvl w:val="2"/>
        <w:rPr>
          <w:rFonts w:ascii="Times New Roman" w:eastAsia="Times New Roman" w:hAnsi="Times New Roman" w:cs="Times New Roman"/>
          <w:b/>
          <w:bCs/>
          <w:sz w:val="27"/>
          <w:szCs w:val="27"/>
        </w:rPr>
      </w:pPr>
      <w:r w:rsidRPr="0069233C">
        <w:rPr>
          <w:rFonts w:ascii="Times New Roman" w:eastAsia="Times New Roman" w:hAnsi="Times New Roman" w:cs="Times New Roman"/>
          <w:b/>
          <w:bCs/>
          <w:sz w:val="27"/>
          <w:szCs w:val="27"/>
        </w:rPr>
        <w:t>Template parameters</w:t>
      </w:r>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T</w:t>
      </w:r>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Type of the elements.</w:t>
      </w:r>
      <w:r w:rsidRPr="0069233C">
        <w:rPr>
          <w:rFonts w:ascii="Times New Roman" w:eastAsia="Times New Roman" w:hAnsi="Times New Roman" w:cs="Times New Roman"/>
          <w:sz w:val="24"/>
          <w:szCs w:val="24"/>
        </w:rPr>
        <w:br/>
        <w:t xml:space="preserve">Only if </w:t>
      </w:r>
      <w:r w:rsidRPr="0069233C">
        <w:rPr>
          <w:rFonts w:ascii="Courier New" w:eastAsia="Times New Roman" w:hAnsi="Courier New" w:cs="Courier New"/>
          <w:sz w:val="20"/>
        </w:rPr>
        <w:t>T</w:t>
      </w:r>
      <w:r w:rsidRPr="0069233C">
        <w:rPr>
          <w:rFonts w:ascii="Times New Roman" w:eastAsia="Times New Roman" w:hAnsi="Times New Roman" w:cs="Times New Roman"/>
          <w:sz w:val="24"/>
          <w:szCs w:val="24"/>
        </w:rPr>
        <w:t xml:space="preserve"> </w:t>
      </w:r>
      <w:hyperlink r:id="rId15" w:history="1">
        <w:r w:rsidRPr="0069233C">
          <w:rPr>
            <w:rFonts w:ascii="Times New Roman" w:eastAsia="Times New Roman" w:hAnsi="Times New Roman" w:cs="Times New Roman"/>
            <w:color w:val="0000FF"/>
            <w:sz w:val="24"/>
            <w:szCs w:val="24"/>
          </w:rPr>
          <w:t>is guaranteed to not throw while moving</w:t>
        </w:r>
      </w:hyperlink>
      <w:r w:rsidRPr="0069233C">
        <w:rPr>
          <w:rFonts w:ascii="Times New Roman" w:eastAsia="Times New Roman" w:hAnsi="Times New Roman" w:cs="Times New Roman"/>
          <w:sz w:val="24"/>
          <w:szCs w:val="24"/>
        </w:rPr>
        <w:t>, implementations can optimize to move elements instead of copying them during reallocations.</w:t>
      </w:r>
      <w:r w:rsidRPr="0069233C">
        <w:rPr>
          <w:rFonts w:ascii="Times New Roman" w:eastAsia="Times New Roman" w:hAnsi="Times New Roman" w:cs="Times New Roman"/>
          <w:sz w:val="24"/>
          <w:szCs w:val="24"/>
        </w:rPr>
        <w:br/>
        <w:t xml:space="preserve">Aliased as member type </w:t>
      </w:r>
      <w:proofErr w:type="gramStart"/>
      <w:r w:rsidRPr="0069233C">
        <w:rPr>
          <w:rFonts w:ascii="Courier New" w:eastAsia="Times New Roman" w:hAnsi="Courier New" w:cs="Courier New"/>
          <w:sz w:val="20"/>
        </w:rPr>
        <w:t>vector::</w:t>
      </w:r>
      <w:proofErr w:type="gramEnd"/>
      <w:r w:rsidRPr="0069233C">
        <w:rPr>
          <w:rFonts w:ascii="Courier New" w:eastAsia="Times New Roman" w:hAnsi="Courier New" w:cs="Courier New"/>
          <w:sz w:val="20"/>
        </w:rPr>
        <w:t>value_type</w:t>
      </w:r>
      <w:r w:rsidRPr="0069233C">
        <w:rPr>
          <w:rFonts w:ascii="Times New Roman" w:eastAsia="Times New Roman" w:hAnsi="Times New Roman" w:cs="Times New Roman"/>
          <w:sz w:val="24"/>
          <w:szCs w:val="24"/>
        </w:rPr>
        <w:t>.</w:t>
      </w:r>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Alloc</w:t>
      </w:r>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Type of the allocator object used to define the storage allocation model. By default, the </w:t>
      </w:r>
      <w:hyperlink r:id="rId16" w:history="1">
        <w:r w:rsidRPr="0069233C">
          <w:rPr>
            <w:rFonts w:ascii="Times New Roman" w:eastAsia="Times New Roman" w:hAnsi="Times New Roman" w:cs="Times New Roman"/>
            <w:color w:val="0000FF"/>
            <w:sz w:val="24"/>
            <w:szCs w:val="24"/>
          </w:rPr>
          <w:t>allocator</w:t>
        </w:r>
      </w:hyperlink>
      <w:r w:rsidRPr="0069233C">
        <w:rPr>
          <w:rFonts w:ascii="Times New Roman" w:eastAsia="Times New Roman" w:hAnsi="Times New Roman" w:cs="Times New Roman"/>
          <w:sz w:val="24"/>
          <w:szCs w:val="24"/>
        </w:rPr>
        <w:t xml:space="preserve"> class template is used, which defines the simplest memory allocation model and is value-independent.</w:t>
      </w:r>
      <w:r w:rsidRPr="0069233C">
        <w:rPr>
          <w:rFonts w:ascii="Times New Roman" w:eastAsia="Times New Roman" w:hAnsi="Times New Roman" w:cs="Times New Roman"/>
          <w:sz w:val="24"/>
          <w:szCs w:val="24"/>
        </w:rPr>
        <w:br/>
        <w:t xml:space="preserve">Aliased as member type </w:t>
      </w:r>
      <w:proofErr w:type="gramStart"/>
      <w:r w:rsidRPr="0069233C">
        <w:rPr>
          <w:rFonts w:ascii="Courier New" w:eastAsia="Times New Roman" w:hAnsi="Courier New" w:cs="Courier New"/>
          <w:sz w:val="20"/>
        </w:rPr>
        <w:t>vector::</w:t>
      </w:r>
      <w:proofErr w:type="gramEnd"/>
      <w:r w:rsidRPr="0069233C">
        <w:rPr>
          <w:rFonts w:ascii="Courier New" w:eastAsia="Times New Roman" w:hAnsi="Courier New" w:cs="Courier New"/>
          <w:sz w:val="20"/>
        </w:rPr>
        <w:t>allocator_type</w:t>
      </w:r>
      <w:r w:rsidRPr="0069233C">
        <w:rPr>
          <w:rFonts w:ascii="Times New Roman" w:eastAsia="Times New Roman" w:hAnsi="Times New Roman" w:cs="Times New Roman"/>
          <w:sz w:val="24"/>
          <w:szCs w:val="24"/>
        </w:rPr>
        <w:t>.</w:t>
      </w:r>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p>
    <w:p w:rsidR="00CE72BB" w:rsidRPr="0069233C" w:rsidRDefault="00CE72BB" w:rsidP="00CE72BB">
      <w:pPr>
        <w:spacing w:before="100" w:beforeAutospacing="1" w:after="100" w:afterAutospacing="1" w:line="240" w:lineRule="auto"/>
        <w:outlineLvl w:val="2"/>
        <w:rPr>
          <w:rFonts w:ascii="Times New Roman" w:eastAsia="Times New Roman" w:hAnsi="Times New Roman" w:cs="Times New Roman"/>
          <w:b/>
          <w:bCs/>
          <w:sz w:val="27"/>
          <w:szCs w:val="27"/>
        </w:rPr>
      </w:pPr>
      <w:r w:rsidRPr="0069233C">
        <w:rPr>
          <w:rFonts w:ascii="Times New Roman" w:eastAsia="Times New Roman" w:hAnsi="Times New Roman" w:cs="Times New Roman"/>
          <w:b/>
          <w:bCs/>
          <w:sz w:val="27"/>
          <w:szCs w:val="27"/>
        </w:rPr>
        <w:t>Member types</w:t>
      </w:r>
    </w:p>
    <w:p w:rsidR="00CE72BB" w:rsidRPr="0069233C" w:rsidRDefault="0069233C" w:rsidP="00CE72B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history="1">
        <w:r w:rsidR="00CE72BB" w:rsidRPr="0069233C">
          <w:rPr>
            <w:rFonts w:ascii="Times New Roman" w:eastAsia="Times New Roman" w:hAnsi="Times New Roman" w:cs="Times New Roman"/>
            <w:color w:val="0000FF"/>
            <w:sz w:val="24"/>
            <w:szCs w:val="24"/>
          </w:rPr>
          <w:t>C++98</w:t>
        </w:r>
      </w:hyperlink>
    </w:p>
    <w:p w:rsidR="00CE72BB" w:rsidRPr="0069233C" w:rsidRDefault="0069233C" w:rsidP="00CE72B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history="1">
        <w:r w:rsidR="00CE72BB" w:rsidRPr="0069233C">
          <w:rPr>
            <w:rFonts w:ascii="Times New Roman" w:eastAsia="Times New Roman" w:hAnsi="Times New Roman" w:cs="Times New Roman"/>
            <w:color w:val="0000FF"/>
            <w:sz w:val="24"/>
            <w:szCs w:val="24"/>
          </w:rPr>
          <w:t>C++11</w:t>
        </w:r>
      </w:hyperlink>
    </w:p>
    <w:p w:rsidR="00CE72BB" w:rsidRPr="0069233C" w:rsidRDefault="00CE72BB" w:rsidP="00CE72BB">
      <w:pPr>
        <w:numPr>
          <w:ilvl w:val="0"/>
          <w:numId w:val="1"/>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gridCol w:w="4625"/>
        <w:gridCol w:w="2358"/>
      </w:tblGrid>
      <w:tr w:rsidR="00CE72BB" w:rsidRPr="0069233C" w:rsidTr="00CE72BB">
        <w:trPr>
          <w:tblCellSpacing w:w="15" w:type="dxa"/>
        </w:trPr>
        <w:tc>
          <w:tcPr>
            <w:tcW w:w="0" w:type="auto"/>
            <w:vAlign w:val="center"/>
            <w:hideMark/>
          </w:tcPr>
          <w:p w:rsidR="00CE72BB" w:rsidRPr="0069233C" w:rsidRDefault="00CE72BB" w:rsidP="00CE72BB">
            <w:pPr>
              <w:spacing w:after="0" w:line="240" w:lineRule="auto"/>
              <w:jc w:val="center"/>
              <w:rPr>
                <w:rFonts w:ascii="Times New Roman" w:eastAsia="Times New Roman" w:hAnsi="Times New Roman" w:cs="Times New Roman"/>
                <w:b/>
                <w:bCs/>
                <w:sz w:val="24"/>
                <w:szCs w:val="24"/>
              </w:rPr>
            </w:pPr>
            <w:r w:rsidRPr="0069233C">
              <w:rPr>
                <w:rFonts w:ascii="Times New Roman" w:eastAsia="Times New Roman" w:hAnsi="Times New Roman" w:cs="Times New Roman"/>
                <w:b/>
                <w:bCs/>
                <w:sz w:val="24"/>
                <w:szCs w:val="24"/>
              </w:rPr>
              <w:t>member type</w:t>
            </w:r>
          </w:p>
        </w:tc>
        <w:tc>
          <w:tcPr>
            <w:tcW w:w="0" w:type="auto"/>
            <w:vAlign w:val="center"/>
            <w:hideMark/>
          </w:tcPr>
          <w:p w:rsidR="00CE72BB" w:rsidRPr="0069233C" w:rsidRDefault="00CE72BB" w:rsidP="00CE72BB">
            <w:pPr>
              <w:spacing w:after="0" w:line="240" w:lineRule="auto"/>
              <w:jc w:val="center"/>
              <w:rPr>
                <w:rFonts w:ascii="Times New Roman" w:eastAsia="Times New Roman" w:hAnsi="Times New Roman" w:cs="Times New Roman"/>
                <w:b/>
                <w:bCs/>
                <w:sz w:val="24"/>
                <w:szCs w:val="24"/>
              </w:rPr>
            </w:pPr>
            <w:r w:rsidRPr="0069233C">
              <w:rPr>
                <w:rFonts w:ascii="Times New Roman" w:eastAsia="Times New Roman" w:hAnsi="Times New Roman" w:cs="Times New Roman"/>
                <w:b/>
                <w:bCs/>
                <w:sz w:val="24"/>
                <w:szCs w:val="24"/>
              </w:rPr>
              <w:t>definition</w:t>
            </w:r>
          </w:p>
        </w:tc>
        <w:tc>
          <w:tcPr>
            <w:tcW w:w="0" w:type="auto"/>
            <w:vAlign w:val="center"/>
            <w:hideMark/>
          </w:tcPr>
          <w:p w:rsidR="00CE72BB" w:rsidRPr="0069233C" w:rsidRDefault="00CE72BB" w:rsidP="00CE72BB">
            <w:pPr>
              <w:spacing w:after="0" w:line="240" w:lineRule="auto"/>
              <w:jc w:val="center"/>
              <w:rPr>
                <w:rFonts w:ascii="Times New Roman" w:eastAsia="Times New Roman" w:hAnsi="Times New Roman" w:cs="Times New Roman"/>
                <w:b/>
                <w:bCs/>
                <w:sz w:val="24"/>
                <w:szCs w:val="24"/>
              </w:rPr>
            </w:pPr>
            <w:r w:rsidRPr="0069233C">
              <w:rPr>
                <w:rFonts w:ascii="Times New Roman" w:eastAsia="Times New Roman" w:hAnsi="Times New Roman" w:cs="Times New Roman"/>
                <w:b/>
                <w:bCs/>
                <w:sz w:val="24"/>
                <w:szCs w:val="24"/>
              </w:rPr>
              <w:t>notes</w:t>
            </w:r>
          </w:p>
        </w:tc>
      </w:tr>
      <w:tr w:rsidR="00CE72BB" w:rsidRPr="0069233C" w:rsidTr="00CE72BB">
        <w:trPr>
          <w:tblCellSpacing w:w="15" w:type="dxa"/>
        </w:trPr>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value_type</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The first template parameter (</w:t>
            </w:r>
            <w:r w:rsidRPr="0069233C">
              <w:rPr>
                <w:rFonts w:ascii="Courier New" w:eastAsia="Times New Roman" w:hAnsi="Courier New" w:cs="Courier New"/>
                <w:sz w:val="20"/>
              </w:rPr>
              <w:t>T</w:t>
            </w:r>
            <w:r w:rsidRPr="0069233C">
              <w:rPr>
                <w:rFonts w:ascii="Times New Roman" w:eastAsia="Times New Roman" w:hAnsi="Times New Roman" w:cs="Times New Roman"/>
                <w:sz w:val="24"/>
                <w:szCs w:val="24"/>
              </w:rPr>
              <w:t>)</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p>
        </w:tc>
      </w:tr>
      <w:tr w:rsidR="00CE72BB" w:rsidRPr="0069233C" w:rsidTr="00CE72BB">
        <w:trPr>
          <w:tblCellSpacing w:w="15" w:type="dxa"/>
        </w:trPr>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allocator_type</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The second template parameter (</w:t>
            </w:r>
            <w:r w:rsidRPr="0069233C">
              <w:rPr>
                <w:rFonts w:ascii="Courier New" w:eastAsia="Times New Roman" w:hAnsi="Courier New" w:cs="Courier New"/>
                <w:sz w:val="20"/>
              </w:rPr>
              <w:t>Alloc</w:t>
            </w:r>
            <w:r w:rsidRPr="0069233C">
              <w:rPr>
                <w:rFonts w:ascii="Times New Roman" w:eastAsia="Times New Roman" w:hAnsi="Times New Roman" w:cs="Times New Roman"/>
                <w:sz w:val="24"/>
                <w:szCs w:val="24"/>
              </w:rPr>
              <w:t>)</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defaults to: </w:t>
            </w:r>
            <w:hyperlink r:id="rId19" w:history="1">
              <w:r w:rsidRPr="0069233C">
                <w:rPr>
                  <w:rFonts w:ascii="Courier New" w:eastAsia="Times New Roman" w:hAnsi="Courier New" w:cs="Courier New"/>
                  <w:color w:val="0000FF"/>
                  <w:sz w:val="20"/>
                </w:rPr>
                <w:t>allocator</w:t>
              </w:r>
            </w:hyperlink>
            <w:r w:rsidRPr="0069233C">
              <w:rPr>
                <w:rFonts w:ascii="Courier New" w:eastAsia="Times New Roman" w:hAnsi="Courier New" w:cs="Courier New"/>
                <w:sz w:val="20"/>
              </w:rPr>
              <w:t>&lt;value_type&gt;</w:t>
            </w:r>
          </w:p>
        </w:tc>
      </w:tr>
      <w:tr w:rsidR="00CE72BB" w:rsidRPr="0069233C" w:rsidTr="00CE72BB">
        <w:trPr>
          <w:tblCellSpacing w:w="15" w:type="dxa"/>
        </w:trPr>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reference</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allocator_</w:t>
            </w:r>
            <w:proofErr w:type="gramStart"/>
            <w:r w:rsidRPr="0069233C">
              <w:rPr>
                <w:rFonts w:ascii="Courier New" w:eastAsia="Times New Roman" w:hAnsi="Courier New" w:cs="Courier New"/>
                <w:sz w:val="20"/>
              </w:rPr>
              <w:t>type::</w:t>
            </w:r>
            <w:proofErr w:type="gramEnd"/>
            <w:r w:rsidRPr="0069233C">
              <w:rPr>
                <w:rFonts w:ascii="Courier New" w:eastAsia="Times New Roman" w:hAnsi="Courier New" w:cs="Courier New"/>
                <w:sz w:val="20"/>
              </w:rPr>
              <w:t>reference</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for the default </w:t>
            </w:r>
            <w:hyperlink r:id="rId20" w:history="1">
              <w:r w:rsidRPr="0069233C">
                <w:rPr>
                  <w:rFonts w:ascii="Times New Roman" w:eastAsia="Times New Roman" w:hAnsi="Times New Roman" w:cs="Times New Roman"/>
                  <w:color w:val="0000FF"/>
                  <w:sz w:val="24"/>
                  <w:szCs w:val="24"/>
                </w:rPr>
                <w:t>allocator</w:t>
              </w:r>
            </w:hyperlink>
            <w:r w:rsidRPr="0069233C">
              <w:rPr>
                <w:rFonts w:ascii="Times New Roman" w:eastAsia="Times New Roman" w:hAnsi="Times New Roman" w:cs="Times New Roman"/>
                <w:sz w:val="24"/>
                <w:szCs w:val="24"/>
              </w:rPr>
              <w:t xml:space="preserve">: </w:t>
            </w:r>
            <w:r w:rsidRPr="0069233C">
              <w:rPr>
                <w:rFonts w:ascii="Courier New" w:eastAsia="Times New Roman" w:hAnsi="Courier New" w:cs="Courier New"/>
                <w:sz w:val="20"/>
              </w:rPr>
              <w:t>value_type&amp;</w:t>
            </w:r>
          </w:p>
        </w:tc>
      </w:tr>
      <w:tr w:rsidR="00CE72BB" w:rsidRPr="0069233C" w:rsidTr="00CE72BB">
        <w:trPr>
          <w:tblCellSpacing w:w="15" w:type="dxa"/>
        </w:trPr>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const_reference</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allocator_</w:t>
            </w:r>
            <w:proofErr w:type="gramStart"/>
            <w:r w:rsidRPr="0069233C">
              <w:rPr>
                <w:rFonts w:ascii="Courier New" w:eastAsia="Times New Roman" w:hAnsi="Courier New" w:cs="Courier New"/>
                <w:sz w:val="20"/>
              </w:rPr>
              <w:t>type::</w:t>
            </w:r>
            <w:proofErr w:type="gramEnd"/>
            <w:r w:rsidRPr="0069233C">
              <w:rPr>
                <w:rFonts w:ascii="Courier New" w:eastAsia="Times New Roman" w:hAnsi="Courier New" w:cs="Courier New"/>
                <w:sz w:val="20"/>
              </w:rPr>
              <w:t>const_reference</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for the default </w:t>
            </w:r>
            <w:hyperlink r:id="rId21" w:history="1">
              <w:r w:rsidRPr="0069233C">
                <w:rPr>
                  <w:rFonts w:ascii="Times New Roman" w:eastAsia="Times New Roman" w:hAnsi="Times New Roman" w:cs="Times New Roman"/>
                  <w:color w:val="0000FF"/>
                  <w:sz w:val="24"/>
                  <w:szCs w:val="24"/>
                </w:rPr>
                <w:t>allocator</w:t>
              </w:r>
            </w:hyperlink>
            <w:r w:rsidRPr="0069233C">
              <w:rPr>
                <w:rFonts w:ascii="Times New Roman" w:eastAsia="Times New Roman" w:hAnsi="Times New Roman" w:cs="Times New Roman"/>
                <w:sz w:val="24"/>
                <w:szCs w:val="24"/>
              </w:rPr>
              <w:t xml:space="preserve">: </w:t>
            </w:r>
            <w:r w:rsidRPr="0069233C">
              <w:rPr>
                <w:rFonts w:ascii="Courier New" w:eastAsia="Times New Roman" w:hAnsi="Courier New" w:cs="Courier New"/>
                <w:sz w:val="20"/>
              </w:rPr>
              <w:t>const value_type&amp;</w:t>
            </w:r>
          </w:p>
        </w:tc>
      </w:tr>
      <w:tr w:rsidR="00CE72BB" w:rsidRPr="0069233C" w:rsidTr="00CE72BB">
        <w:trPr>
          <w:tblCellSpacing w:w="15" w:type="dxa"/>
        </w:trPr>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pointer</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allocator_</w:t>
            </w:r>
            <w:proofErr w:type="gramStart"/>
            <w:r w:rsidRPr="0069233C">
              <w:rPr>
                <w:rFonts w:ascii="Courier New" w:eastAsia="Times New Roman" w:hAnsi="Courier New" w:cs="Courier New"/>
                <w:sz w:val="20"/>
              </w:rPr>
              <w:t>type::</w:t>
            </w:r>
            <w:proofErr w:type="gramEnd"/>
            <w:r w:rsidRPr="0069233C">
              <w:rPr>
                <w:rFonts w:ascii="Courier New" w:eastAsia="Times New Roman" w:hAnsi="Courier New" w:cs="Courier New"/>
                <w:sz w:val="20"/>
              </w:rPr>
              <w:t>pointer</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for the default </w:t>
            </w:r>
            <w:hyperlink r:id="rId22" w:history="1">
              <w:r w:rsidRPr="0069233C">
                <w:rPr>
                  <w:rFonts w:ascii="Times New Roman" w:eastAsia="Times New Roman" w:hAnsi="Times New Roman" w:cs="Times New Roman"/>
                  <w:color w:val="0000FF"/>
                  <w:sz w:val="24"/>
                  <w:szCs w:val="24"/>
                </w:rPr>
                <w:t>allocator</w:t>
              </w:r>
            </w:hyperlink>
            <w:r w:rsidRPr="0069233C">
              <w:rPr>
                <w:rFonts w:ascii="Times New Roman" w:eastAsia="Times New Roman" w:hAnsi="Times New Roman" w:cs="Times New Roman"/>
                <w:sz w:val="24"/>
                <w:szCs w:val="24"/>
              </w:rPr>
              <w:t xml:space="preserve">: </w:t>
            </w:r>
            <w:r w:rsidRPr="0069233C">
              <w:rPr>
                <w:rFonts w:ascii="Courier New" w:eastAsia="Times New Roman" w:hAnsi="Courier New" w:cs="Courier New"/>
                <w:sz w:val="20"/>
              </w:rPr>
              <w:t>value_type*</w:t>
            </w:r>
          </w:p>
        </w:tc>
      </w:tr>
      <w:tr w:rsidR="00CE72BB" w:rsidRPr="0069233C" w:rsidTr="00CE72BB">
        <w:trPr>
          <w:tblCellSpacing w:w="15" w:type="dxa"/>
        </w:trPr>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const_pointer</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allocator_</w:t>
            </w:r>
            <w:proofErr w:type="gramStart"/>
            <w:r w:rsidRPr="0069233C">
              <w:rPr>
                <w:rFonts w:ascii="Courier New" w:eastAsia="Times New Roman" w:hAnsi="Courier New" w:cs="Courier New"/>
                <w:sz w:val="20"/>
              </w:rPr>
              <w:t>type::</w:t>
            </w:r>
            <w:proofErr w:type="gramEnd"/>
            <w:r w:rsidRPr="0069233C">
              <w:rPr>
                <w:rFonts w:ascii="Courier New" w:eastAsia="Times New Roman" w:hAnsi="Courier New" w:cs="Courier New"/>
                <w:sz w:val="20"/>
              </w:rPr>
              <w:t>const_pointer</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for the default </w:t>
            </w:r>
            <w:hyperlink r:id="rId23" w:history="1">
              <w:r w:rsidRPr="0069233C">
                <w:rPr>
                  <w:rFonts w:ascii="Times New Roman" w:eastAsia="Times New Roman" w:hAnsi="Times New Roman" w:cs="Times New Roman"/>
                  <w:color w:val="0000FF"/>
                  <w:sz w:val="24"/>
                  <w:szCs w:val="24"/>
                </w:rPr>
                <w:t>allocator</w:t>
              </w:r>
            </w:hyperlink>
            <w:r w:rsidRPr="0069233C">
              <w:rPr>
                <w:rFonts w:ascii="Times New Roman" w:eastAsia="Times New Roman" w:hAnsi="Times New Roman" w:cs="Times New Roman"/>
                <w:sz w:val="24"/>
                <w:szCs w:val="24"/>
              </w:rPr>
              <w:t xml:space="preserve">: </w:t>
            </w:r>
            <w:r w:rsidRPr="0069233C">
              <w:rPr>
                <w:rFonts w:ascii="Courier New" w:eastAsia="Times New Roman" w:hAnsi="Courier New" w:cs="Courier New"/>
                <w:sz w:val="20"/>
              </w:rPr>
              <w:t>const value_type*</w:t>
            </w:r>
          </w:p>
        </w:tc>
      </w:tr>
      <w:tr w:rsidR="00CE72BB" w:rsidRPr="0069233C" w:rsidTr="00CE72BB">
        <w:trPr>
          <w:tblCellSpacing w:w="15" w:type="dxa"/>
        </w:trPr>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lastRenderedPageBreak/>
              <w:t>iterator</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 </w:t>
            </w:r>
            <w:hyperlink r:id="rId24" w:history="1">
              <w:r w:rsidRPr="0069233C">
                <w:rPr>
                  <w:rFonts w:ascii="Times New Roman" w:eastAsia="Times New Roman" w:hAnsi="Times New Roman" w:cs="Times New Roman"/>
                  <w:color w:val="0000FF"/>
                  <w:sz w:val="24"/>
                  <w:szCs w:val="24"/>
                </w:rPr>
                <w:t>random access iterator</w:t>
              </w:r>
            </w:hyperlink>
            <w:r w:rsidRPr="0069233C">
              <w:rPr>
                <w:rFonts w:ascii="Times New Roman" w:eastAsia="Times New Roman" w:hAnsi="Times New Roman" w:cs="Times New Roman"/>
                <w:sz w:val="24"/>
                <w:szCs w:val="24"/>
              </w:rPr>
              <w:t xml:space="preserve"> to </w:t>
            </w:r>
            <w:r w:rsidRPr="0069233C">
              <w:rPr>
                <w:rFonts w:ascii="Courier New" w:eastAsia="Times New Roman" w:hAnsi="Courier New" w:cs="Courier New"/>
                <w:sz w:val="20"/>
              </w:rPr>
              <w:t>value_type</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convertible to </w:t>
            </w:r>
            <w:r w:rsidRPr="0069233C">
              <w:rPr>
                <w:rFonts w:ascii="Courier New" w:eastAsia="Times New Roman" w:hAnsi="Courier New" w:cs="Courier New"/>
                <w:sz w:val="20"/>
              </w:rPr>
              <w:t>const_iterator</w:t>
            </w:r>
          </w:p>
        </w:tc>
      </w:tr>
      <w:tr w:rsidR="00CE72BB" w:rsidRPr="0069233C" w:rsidTr="00CE72BB">
        <w:trPr>
          <w:tblCellSpacing w:w="15" w:type="dxa"/>
        </w:trPr>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const_iterator</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 </w:t>
            </w:r>
            <w:hyperlink r:id="rId25" w:history="1">
              <w:r w:rsidRPr="0069233C">
                <w:rPr>
                  <w:rFonts w:ascii="Times New Roman" w:eastAsia="Times New Roman" w:hAnsi="Times New Roman" w:cs="Times New Roman"/>
                  <w:color w:val="0000FF"/>
                  <w:sz w:val="24"/>
                  <w:szCs w:val="24"/>
                </w:rPr>
                <w:t>random access iterator</w:t>
              </w:r>
            </w:hyperlink>
            <w:r w:rsidRPr="0069233C">
              <w:rPr>
                <w:rFonts w:ascii="Times New Roman" w:eastAsia="Times New Roman" w:hAnsi="Times New Roman" w:cs="Times New Roman"/>
                <w:sz w:val="24"/>
                <w:szCs w:val="24"/>
              </w:rPr>
              <w:t xml:space="preserve"> to </w:t>
            </w:r>
            <w:r w:rsidRPr="0069233C">
              <w:rPr>
                <w:rFonts w:ascii="Courier New" w:eastAsia="Times New Roman" w:hAnsi="Courier New" w:cs="Courier New"/>
                <w:sz w:val="20"/>
              </w:rPr>
              <w:t>const value_type</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p>
        </w:tc>
      </w:tr>
      <w:tr w:rsidR="00CE72BB" w:rsidRPr="0069233C" w:rsidTr="00CE72BB">
        <w:trPr>
          <w:tblCellSpacing w:w="15" w:type="dxa"/>
        </w:trPr>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reverse_iterator</w:t>
            </w:r>
          </w:p>
        </w:tc>
        <w:tc>
          <w:tcPr>
            <w:tcW w:w="0" w:type="auto"/>
            <w:vAlign w:val="center"/>
            <w:hideMark/>
          </w:tcPr>
          <w:p w:rsidR="00CE72BB" w:rsidRPr="0069233C" w:rsidRDefault="0069233C" w:rsidP="00CE72BB">
            <w:pPr>
              <w:spacing w:after="0" w:line="240" w:lineRule="auto"/>
              <w:rPr>
                <w:rFonts w:ascii="Times New Roman" w:eastAsia="Times New Roman" w:hAnsi="Times New Roman" w:cs="Times New Roman"/>
                <w:sz w:val="24"/>
                <w:szCs w:val="24"/>
              </w:rPr>
            </w:pPr>
            <w:hyperlink r:id="rId26" w:history="1">
              <w:r w:rsidR="00CE72BB" w:rsidRPr="0069233C">
                <w:rPr>
                  <w:rFonts w:ascii="Courier New" w:eastAsia="Times New Roman" w:hAnsi="Courier New" w:cs="Courier New"/>
                  <w:color w:val="0000FF"/>
                  <w:sz w:val="20"/>
                </w:rPr>
                <w:t>reverse_iterator</w:t>
              </w:r>
            </w:hyperlink>
            <w:r w:rsidR="00CE72BB" w:rsidRPr="0069233C">
              <w:rPr>
                <w:rFonts w:ascii="Courier New" w:eastAsia="Times New Roman" w:hAnsi="Courier New" w:cs="Courier New"/>
                <w:sz w:val="20"/>
              </w:rPr>
              <w:t>&lt;iterator&gt;</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p>
        </w:tc>
      </w:tr>
      <w:tr w:rsidR="00CE72BB" w:rsidRPr="0069233C" w:rsidTr="00CE72BB">
        <w:trPr>
          <w:tblCellSpacing w:w="15" w:type="dxa"/>
        </w:trPr>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const_reverse_iterator</w:t>
            </w:r>
          </w:p>
        </w:tc>
        <w:tc>
          <w:tcPr>
            <w:tcW w:w="0" w:type="auto"/>
            <w:vAlign w:val="center"/>
            <w:hideMark/>
          </w:tcPr>
          <w:p w:rsidR="00CE72BB" w:rsidRPr="0069233C" w:rsidRDefault="0069233C" w:rsidP="00CE72BB">
            <w:pPr>
              <w:spacing w:after="0" w:line="240" w:lineRule="auto"/>
              <w:rPr>
                <w:rFonts w:ascii="Times New Roman" w:eastAsia="Times New Roman" w:hAnsi="Times New Roman" w:cs="Times New Roman"/>
                <w:sz w:val="24"/>
                <w:szCs w:val="24"/>
              </w:rPr>
            </w:pPr>
            <w:hyperlink r:id="rId27" w:history="1">
              <w:r w:rsidR="00CE72BB" w:rsidRPr="0069233C">
                <w:rPr>
                  <w:rFonts w:ascii="Courier New" w:eastAsia="Times New Roman" w:hAnsi="Courier New" w:cs="Courier New"/>
                  <w:color w:val="0000FF"/>
                  <w:sz w:val="20"/>
                </w:rPr>
                <w:t>reverse_iterator</w:t>
              </w:r>
            </w:hyperlink>
            <w:r w:rsidR="00CE72BB" w:rsidRPr="0069233C">
              <w:rPr>
                <w:rFonts w:ascii="Courier New" w:eastAsia="Times New Roman" w:hAnsi="Courier New" w:cs="Courier New"/>
                <w:sz w:val="20"/>
              </w:rPr>
              <w:t>&lt;const_iterator&gt;</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p>
        </w:tc>
      </w:tr>
      <w:tr w:rsidR="00CE72BB" w:rsidRPr="0069233C" w:rsidTr="00CE72BB">
        <w:trPr>
          <w:tblCellSpacing w:w="15" w:type="dxa"/>
        </w:trPr>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difference_type</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 signed integral type, identical to: </w:t>
            </w:r>
            <w:r w:rsidRPr="0069233C">
              <w:rPr>
                <w:rFonts w:ascii="Courier New" w:eastAsia="Times New Roman" w:hAnsi="Courier New" w:cs="Courier New"/>
                <w:sz w:val="20"/>
              </w:rPr>
              <w:t>iterator_traits&lt;iterator</w:t>
            </w:r>
            <w:proofErr w:type="gramStart"/>
            <w:r w:rsidRPr="0069233C">
              <w:rPr>
                <w:rFonts w:ascii="Courier New" w:eastAsia="Times New Roman" w:hAnsi="Courier New" w:cs="Courier New"/>
                <w:sz w:val="20"/>
              </w:rPr>
              <w:t>&gt;::</w:t>
            </w:r>
            <w:proofErr w:type="gramEnd"/>
            <w:r w:rsidRPr="0069233C">
              <w:rPr>
                <w:rFonts w:ascii="Courier New" w:eastAsia="Times New Roman" w:hAnsi="Courier New" w:cs="Courier New"/>
                <w:sz w:val="20"/>
              </w:rPr>
              <w:t>difference_type</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usually the same as </w:t>
            </w:r>
            <w:hyperlink r:id="rId28" w:history="1">
              <w:r w:rsidRPr="0069233C">
                <w:rPr>
                  <w:rFonts w:ascii="Times New Roman" w:eastAsia="Times New Roman" w:hAnsi="Times New Roman" w:cs="Times New Roman"/>
                  <w:color w:val="0000FF"/>
                  <w:sz w:val="24"/>
                  <w:szCs w:val="24"/>
                </w:rPr>
                <w:t>ptrdiff_t</w:t>
              </w:r>
            </w:hyperlink>
          </w:p>
        </w:tc>
      </w:tr>
      <w:tr w:rsidR="00CE72BB" w:rsidRPr="0069233C" w:rsidTr="00CE72BB">
        <w:trPr>
          <w:tblCellSpacing w:w="15" w:type="dxa"/>
        </w:trPr>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size_type</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an unsigned integral type that can represent any non-negative value of </w:t>
            </w:r>
            <w:r w:rsidRPr="0069233C">
              <w:rPr>
                <w:rFonts w:ascii="Courier New" w:eastAsia="Times New Roman" w:hAnsi="Courier New" w:cs="Courier New"/>
                <w:sz w:val="20"/>
              </w:rPr>
              <w:t>difference_type</w:t>
            </w:r>
          </w:p>
        </w:tc>
        <w:tc>
          <w:tcPr>
            <w:tcW w:w="0" w:type="auto"/>
            <w:vAlign w:val="center"/>
            <w:hideMark/>
          </w:tcPr>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usually the same as </w:t>
            </w:r>
            <w:hyperlink r:id="rId29" w:history="1">
              <w:r w:rsidRPr="0069233C">
                <w:rPr>
                  <w:rFonts w:ascii="Times New Roman" w:eastAsia="Times New Roman" w:hAnsi="Times New Roman" w:cs="Times New Roman"/>
                  <w:color w:val="0000FF"/>
                  <w:sz w:val="24"/>
                  <w:szCs w:val="24"/>
                </w:rPr>
                <w:t>size_t</w:t>
              </w:r>
            </w:hyperlink>
          </w:p>
        </w:tc>
      </w:tr>
    </w:tbl>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p>
    <w:p w:rsidR="00CE72BB" w:rsidRPr="0069233C" w:rsidRDefault="00CE72BB" w:rsidP="00CE72BB">
      <w:pPr>
        <w:spacing w:before="100" w:beforeAutospacing="1" w:after="100" w:afterAutospacing="1" w:line="240" w:lineRule="auto"/>
        <w:outlineLvl w:val="2"/>
        <w:rPr>
          <w:rFonts w:ascii="Times New Roman" w:eastAsia="Times New Roman" w:hAnsi="Times New Roman" w:cs="Times New Roman"/>
          <w:b/>
          <w:bCs/>
          <w:sz w:val="27"/>
          <w:szCs w:val="27"/>
        </w:rPr>
      </w:pPr>
      <w:r w:rsidRPr="0069233C">
        <w:rPr>
          <w:rFonts w:ascii="Times New Roman" w:eastAsia="Times New Roman" w:hAnsi="Times New Roman" w:cs="Times New Roman"/>
          <w:b/>
          <w:bCs/>
          <w:sz w:val="27"/>
          <w:szCs w:val="27"/>
        </w:rPr>
        <w:t>Member functions</w:t>
      </w:r>
    </w:p>
    <w:p w:rsidR="00CE72BB" w:rsidRPr="0069233C" w:rsidRDefault="0069233C" w:rsidP="00CE72BB">
      <w:pPr>
        <w:spacing w:after="0" w:line="240" w:lineRule="auto"/>
        <w:rPr>
          <w:rFonts w:ascii="Times New Roman" w:eastAsia="Times New Roman" w:hAnsi="Times New Roman" w:cs="Times New Roman"/>
          <w:sz w:val="24"/>
          <w:szCs w:val="24"/>
        </w:rPr>
      </w:pPr>
      <w:hyperlink r:id="rId30" w:history="1">
        <w:r w:rsidR="00CE72BB" w:rsidRPr="0069233C">
          <w:rPr>
            <w:rFonts w:ascii="Times New Roman" w:eastAsia="Times New Roman" w:hAnsi="Times New Roman" w:cs="Times New Roman"/>
            <w:b/>
            <w:bCs/>
            <w:color w:val="0000FF"/>
            <w:sz w:val="24"/>
            <w:szCs w:val="24"/>
          </w:rPr>
          <w:t>(constructor)</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Construct vector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31" w:history="1">
        <w:r w:rsidR="00CE72BB" w:rsidRPr="0069233C">
          <w:rPr>
            <w:rFonts w:ascii="Times New Roman" w:eastAsia="Times New Roman" w:hAnsi="Times New Roman" w:cs="Times New Roman"/>
            <w:b/>
            <w:bCs/>
            <w:color w:val="0000FF"/>
            <w:sz w:val="24"/>
            <w:szCs w:val="24"/>
          </w:rPr>
          <w:t>(destructor)</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Vector destructor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32" w:history="1">
        <w:r w:rsidR="00CE72BB" w:rsidRPr="0069233C">
          <w:rPr>
            <w:rFonts w:ascii="Times New Roman" w:eastAsia="Times New Roman" w:hAnsi="Times New Roman" w:cs="Times New Roman"/>
            <w:b/>
            <w:bCs/>
            <w:color w:val="0000FF"/>
            <w:sz w:val="24"/>
            <w:szCs w:val="24"/>
          </w:rPr>
          <w:t>operator=</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Assign content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b/>
          <w:bCs/>
          <w:sz w:val="24"/>
          <w:szCs w:val="24"/>
        </w:rPr>
        <w:t>Iterators</w:t>
      </w:r>
      <w:r w:rsidRPr="0069233C">
        <w:rPr>
          <w:rFonts w:ascii="Times New Roman" w:eastAsia="Times New Roman" w:hAnsi="Times New Roman" w:cs="Times New Roman"/>
          <w:sz w:val="24"/>
          <w:szCs w:val="24"/>
        </w:rPr>
        <w:t>:</w:t>
      </w:r>
    </w:p>
    <w:p w:rsidR="00CE72BB" w:rsidRPr="0069233C" w:rsidRDefault="0069233C" w:rsidP="00CE72BB">
      <w:pPr>
        <w:spacing w:after="0" w:line="240" w:lineRule="auto"/>
        <w:rPr>
          <w:rFonts w:ascii="Times New Roman" w:eastAsia="Times New Roman" w:hAnsi="Times New Roman" w:cs="Times New Roman"/>
          <w:sz w:val="24"/>
          <w:szCs w:val="24"/>
        </w:rPr>
      </w:pPr>
      <w:hyperlink r:id="rId33" w:history="1">
        <w:r w:rsidR="00CE72BB" w:rsidRPr="0069233C">
          <w:rPr>
            <w:rFonts w:ascii="Times New Roman" w:eastAsia="Times New Roman" w:hAnsi="Times New Roman" w:cs="Times New Roman"/>
            <w:b/>
            <w:bCs/>
            <w:color w:val="0000FF"/>
            <w:sz w:val="24"/>
            <w:szCs w:val="24"/>
          </w:rPr>
          <w:t>begin</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iterator to beginning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34" w:history="1">
        <w:r w:rsidR="00CE72BB" w:rsidRPr="0069233C">
          <w:rPr>
            <w:rFonts w:ascii="Times New Roman" w:eastAsia="Times New Roman" w:hAnsi="Times New Roman" w:cs="Times New Roman"/>
            <w:b/>
            <w:bCs/>
            <w:color w:val="0000FF"/>
            <w:sz w:val="24"/>
            <w:szCs w:val="24"/>
          </w:rPr>
          <w:t>end</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iterator to end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35" w:history="1">
        <w:r w:rsidR="00CE72BB" w:rsidRPr="0069233C">
          <w:rPr>
            <w:rFonts w:ascii="Times New Roman" w:eastAsia="Times New Roman" w:hAnsi="Times New Roman" w:cs="Times New Roman"/>
            <w:b/>
            <w:bCs/>
            <w:color w:val="0000FF"/>
            <w:sz w:val="24"/>
            <w:szCs w:val="24"/>
          </w:rPr>
          <w:t>rbegin</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reverse iterator to reverse beginning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36" w:history="1">
        <w:r w:rsidR="00CE72BB" w:rsidRPr="0069233C">
          <w:rPr>
            <w:rFonts w:ascii="Times New Roman" w:eastAsia="Times New Roman" w:hAnsi="Times New Roman" w:cs="Times New Roman"/>
            <w:b/>
            <w:bCs/>
            <w:color w:val="0000FF"/>
            <w:sz w:val="24"/>
            <w:szCs w:val="24"/>
          </w:rPr>
          <w:t>rend</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reverse iterator to reverse end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37" w:history="1">
        <w:r w:rsidR="00CE72BB" w:rsidRPr="0069233C">
          <w:rPr>
            <w:rFonts w:ascii="Times New Roman" w:eastAsia="Times New Roman" w:hAnsi="Times New Roman" w:cs="Times New Roman"/>
            <w:b/>
            <w:bCs/>
            <w:color w:val="0000FF"/>
            <w:sz w:val="24"/>
            <w:szCs w:val="24"/>
          </w:rPr>
          <w:t xml:space="preserve">cbegin </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const_iterator to beginning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38" w:history="1">
        <w:r w:rsidR="00CE72BB" w:rsidRPr="0069233C">
          <w:rPr>
            <w:rFonts w:ascii="Times New Roman" w:eastAsia="Times New Roman" w:hAnsi="Times New Roman" w:cs="Times New Roman"/>
            <w:b/>
            <w:bCs/>
            <w:color w:val="0000FF"/>
            <w:sz w:val="24"/>
            <w:szCs w:val="24"/>
          </w:rPr>
          <w:t xml:space="preserve">cend </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const_iterator to end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39" w:history="1">
        <w:r w:rsidR="00CE72BB" w:rsidRPr="0069233C">
          <w:rPr>
            <w:rFonts w:ascii="Times New Roman" w:eastAsia="Times New Roman" w:hAnsi="Times New Roman" w:cs="Times New Roman"/>
            <w:b/>
            <w:bCs/>
            <w:color w:val="0000FF"/>
            <w:sz w:val="24"/>
            <w:szCs w:val="24"/>
          </w:rPr>
          <w:t xml:space="preserve">crbegin </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const_reverse_iterator to reverse beginning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40" w:history="1">
        <w:r w:rsidR="00CE72BB" w:rsidRPr="0069233C">
          <w:rPr>
            <w:rFonts w:ascii="Times New Roman" w:eastAsia="Times New Roman" w:hAnsi="Times New Roman" w:cs="Times New Roman"/>
            <w:b/>
            <w:bCs/>
            <w:color w:val="0000FF"/>
            <w:sz w:val="24"/>
            <w:szCs w:val="24"/>
          </w:rPr>
          <w:t xml:space="preserve">crend </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const_reverse_iterator to reverse end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b/>
          <w:bCs/>
          <w:sz w:val="24"/>
          <w:szCs w:val="24"/>
        </w:rPr>
        <w:t>Capacity</w:t>
      </w:r>
      <w:r w:rsidRPr="0069233C">
        <w:rPr>
          <w:rFonts w:ascii="Times New Roman" w:eastAsia="Times New Roman" w:hAnsi="Times New Roman" w:cs="Times New Roman"/>
          <w:sz w:val="24"/>
          <w:szCs w:val="24"/>
        </w:rPr>
        <w:t>:</w:t>
      </w:r>
    </w:p>
    <w:p w:rsidR="00CE72BB" w:rsidRPr="0069233C" w:rsidRDefault="0069233C" w:rsidP="00CE72BB">
      <w:pPr>
        <w:spacing w:after="0" w:line="240" w:lineRule="auto"/>
        <w:rPr>
          <w:rFonts w:ascii="Times New Roman" w:eastAsia="Times New Roman" w:hAnsi="Times New Roman" w:cs="Times New Roman"/>
          <w:sz w:val="24"/>
          <w:szCs w:val="24"/>
        </w:rPr>
      </w:pPr>
      <w:hyperlink r:id="rId41" w:history="1">
        <w:r w:rsidR="00CE72BB" w:rsidRPr="0069233C">
          <w:rPr>
            <w:rFonts w:ascii="Times New Roman" w:eastAsia="Times New Roman" w:hAnsi="Times New Roman" w:cs="Times New Roman"/>
            <w:b/>
            <w:bCs/>
            <w:color w:val="0000FF"/>
            <w:sz w:val="24"/>
            <w:szCs w:val="24"/>
          </w:rPr>
          <w:t>size</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size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42" w:history="1">
        <w:r w:rsidR="00CE72BB" w:rsidRPr="0069233C">
          <w:rPr>
            <w:rFonts w:ascii="Times New Roman" w:eastAsia="Times New Roman" w:hAnsi="Times New Roman" w:cs="Times New Roman"/>
            <w:b/>
            <w:bCs/>
            <w:color w:val="0000FF"/>
            <w:sz w:val="24"/>
            <w:szCs w:val="24"/>
          </w:rPr>
          <w:t>max_size</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maximum size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43" w:history="1">
        <w:r w:rsidR="00CE72BB" w:rsidRPr="0069233C">
          <w:rPr>
            <w:rFonts w:ascii="Times New Roman" w:eastAsia="Times New Roman" w:hAnsi="Times New Roman" w:cs="Times New Roman"/>
            <w:b/>
            <w:bCs/>
            <w:color w:val="0000FF"/>
            <w:sz w:val="24"/>
            <w:szCs w:val="24"/>
          </w:rPr>
          <w:t>resize</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Change size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44" w:history="1">
        <w:r w:rsidR="00CE72BB" w:rsidRPr="0069233C">
          <w:rPr>
            <w:rFonts w:ascii="Times New Roman" w:eastAsia="Times New Roman" w:hAnsi="Times New Roman" w:cs="Times New Roman"/>
            <w:b/>
            <w:bCs/>
            <w:color w:val="0000FF"/>
            <w:sz w:val="24"/>
            <w:szCs w:val="24"/>
          </w:rPr>
          <w:t>capacity</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size of allocated storage capacity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45" w:history="1">
        <w:r w:rsidR="00CE72BB" w:rsidRPr="0069233C">
          <w:rPr>
            <w:rFonts w:ascii="Times New Roman" w:eastAsia="Times New Roman" w:hAnsi="Times New Roman" w:cs="Times New Roman"/>
            <w:b/>
            <w:bCs/>
            <w:color w:val="0000FF"/>
            <w:sz w:val="24"/>
            <w:szCs w:val="24"/>
          </w:rPr>
          <w:t>empty</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Test whether vector is empty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46" w:history="1">
        <w:r w:rsidR="00CE72BB" w:rsidRPr="0069233C">
          <w:rPr>
            <w:rFonts w:ascii="Times New Roman" w:eastAsia="Times New Roman" w:hAnsi="Times New Roman" w:cs="Times New Roman"/>
            <w:b/>
            <w:bCs/>
            <w:color w:val="0000FF"/>
            <w:sz w:val="24"/>
            <w:szCs w:val="24"/>
          </w:rPr>
          <w:t>reserve</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Request a change in capacity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47" w:history="1">
        <w:r w:rsidR="00CE72BB" w:rsidRPr="0069233C">
          <w:rPr>
            <w:rFonts w:ascii="Times New Roman" w:eastAsia="Times New Roman" w:hAnsi="Times New Roman" w:cs="Times New Roman"/>
            <w:b/>
            <w:bCs/>
            <w:color w:val="0000FF"/>
            <w:sz w:val="24"/>
            <w:szCs w:val="24"/>
          </w:rPr>
          <w:t xml:space="preserve">shrink_to_fit </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Shrink to fit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b/>
          <w:bCs/>
          <w:sz w:val="24"/>
          <w:szCs w:val="24"/>
        </w:rPr>
        <w:t>Element access</w:t>
      </w:r>
      <w:r w:rsidRPr="0069233C">
        <w:rPr>
          <w:rFonts w:ascii="Times New Roman" w:eastAsia="Times New Roman" w:hAnsi="Times New Roman" w:cs="Times New Roman"/>
          <w:sz w:val="24"/>
          <w:szCs w:val="24"/>
        </w:rPr>
        <w:t>:</w:t>
      </w:r>
    </w:p>
    <w:p w:rsidR="00CE72BB" w:rsidRPr="0069233C" w:rsidRDefault="0069233C" w:rsidP="00CE72BB">
      <w:pPr>
        <w:spacing w:after="0" w:line="240" w:lineRule="auto"/>
        <w:rPr>
          <w:rFonts w:ascii="Times New Roman" w:eastAsia="Times New Roman" w:hAnsi="Times New Roman" w:cs="Times New Roman"/>
          <w:sz w:val="24"/>
          <w:szCs w:val="24"/>
        </w:rPr>
      </w:pPr>
      <w:hyperlink r:id="rId48" w:history="1">
        <w:proofErr w:type="gramStart"/>
        <w:r w:rsidR="00CE72BB" w:rsidRPr="0069233C">
          <w:rPr>
            <w:rFonts w:ascii="Times New Roman" w:eastAsia="Times New Roman" w:hAnsi="Times New Roman" w:cs="Times New Roman"/>
            <w:b/>
            <w:bCs/>
            <w:color w:val="0000FF"/>
            <w:sz w:val="24"/>
            <w:szCs w:val="24"/>
          </w:rPr>
          <w:t>operator[</w:t>
        </w:r>
        <w:proofErr w:type="gramEnd"/>
        <w:r w:rsidR="00CE72BB" w:rsidRPr="0069233C">
          <w:rPr>
            <w:rFonts w:ascii="Times New Roman" w:eastAsia="Times New Roman" w:hAnsi="Times New Roman" w:cs="Times New Roman"/>
            <w:b/>
            <w:bCs/>
            <w:color w:val="0000FF"/>
            <w:sz w:val="24"/>
            <w:szCs w:val="24"/>
          </w:rPr>
          <w:t>]</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Access element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49" w:history="1">
        <w:r w:rsidR="00CE72BB" w:rsidRPr="0069233C">
          <w:rPr>
            <w:rFonts w:ascii="Times New Roman" w:eastAsia="Times New Roman" w:hAnsi="Times New Roman" w:cs="Times New Roman"/>
            <w:b/>
            <w:bCs/>
            <w:color w:val="0000FF"/>
            <w:sz w:val="24"/>
            <w:szCs w:val="24"/>
          </w:rPr>
          <w:t>at</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Access element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50" w:history="1">
        <w:r w:rsidR="00CE72BB" w:rsidRPr="0069233C">
          <w:rPr>
            <w:rFonts w:ascii="Times New Roman" w:eastAsia="Times New Roman" w:hAnsi="Times New Roman" w:cs="Times New Roman"/>
            <w:b/>
            <w:bCs/>
            <w:color w:val="0000FF"/>
            <w:sz w:val="24"/>
            <w:szCs w:val="24"/>
          </w:rPr>
          <w:t>front</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Access first element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51" w:history="1">
        <w:r w:rsidR="00CE72BB" w:rsidRPr="0069233C">
          <w:rPr>
            <w:rFonts w:ascii="Times New Roman" w:eastAsia="Times New Roman" w:hAnsi="Times New Roman" w:cs="Times New Roman"/>
            <w:b/>
            <w:bCs/>
            <w:color w:val="0000FF"/>
            <w:sz w:val="24"/>
            <w:szCs w:val="24"/>
          </w:rPr>
          <w:t>back</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Access last element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52" w:history="1">
        <w:r w:rsidR="00CE72BB" w:rsidRPr="0069233C">
          <w:rPr>
            <w:rFonts w:ascii="Times New Roman" w:eastAsia="Times New Roman" w:hAnsi="Times New Roman" w:cs="Times New Roman"/>
            <w:b/>
            <w:bCs/>
            <w:color w:val="0000FF"/>
            <w:sz w:val="24"/>
            <w:szCs w:val="24"/>
          </w:rPr>
          <w:t xml:space="preserve">data </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Access data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b/>
          <w:bCs/>
          <w:sz w:val="24"/>
          <w:szCs w:val="24"/>
        </w:rPr>
        <w:t>Modifiers</w:t>
      </w:r>
      <w:r w:rsidRPr="0069233C">
        <w:rPr>
          <w:rFonts w:ascii="Times New Roman" w:eastAsia="Times New Roman" w:hAnsi="Times New Roman" w:cs="Times New Roman"/>
          <w:sz w:val="24"/>
          <w:szCs w:val="24"/>
        </w:rPr>
        <w:t>:</w:t>
      </w:r>
    </w:p>
    <w:p w:rsidR="00CE72BB" w:rsidRPr="0069233C" w:rsidRDefault="0069233C" w:rsidP="00CE72BB">
      <w:pPr>
        <w:spacing w:after="0" w:line="240" w:lineRule="auto"/>
        <w:rPr>
          <w:rFonts w:ascii="Times New Roman" w:eastAsia="Times New Roman" w:hAnsi="Times New Roman" w:cs="Times New Roman"/>
          <w:sz w:val="24"/>
          <w:szCs w:val="24"/>
        </w:rPr>
      </w:pPr>
      <w:hyperlink r:id="rId53" w:history="1">
        <w:r w:rsidR="00CE72BB" w:rsidRPr="0069233C">
          <w:rPr>
            <w:rFonts w:ascii="Times New Roman" w:eastAsia="Times New Roman" w:hAnsi="Times New Roman" w:cs="Times New Roman"/>
            <w:b/>
            <w:bCs/>
            <w:color w:val="0000FF"/>
            <w:sz w:val="24"/>
            <w:szCs w:val="24"/>
          </w:rPr>
          <w:t>assign</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Assign vector content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54" w:history="1">
        <w:r w:rsidR="00CE72BB" w:rsidRPr="0069233C">
          <w:rPr>
            <w:rFonts w:ascii="Times New Roman" w:eastAsia="Times New Roman" w:hAnsi="Times New Roman" w:cs="Times New Roman"/>
            <w:b/>
            <w:bCs/>
            <w:color w:val="0000FF"/>
            <w:sz w:val="24"/>
            <w:szCs w:val="24"/>
          </w:rPr>
          <w:t>push_back</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Add element at the end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55" w:history="1">
        <w:r w:rsidR="00CE72BB" w:rsidRPr="0069233C">
          <w:rPr>
            <w:rFonts w:ascii="Times New Roman" w:eastAsia="Times New Roman" w:hAnsi="Times New Roman" w:cs="Times New Roman"/>
            <w:b/>
            <w:bCs/>
            <w:color w:val="0000FF"/>
            <w:sz w:val="24"/>
            <w:szCs w:val="24"/>
          </w:rPr>
          <w:t>pop_back</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Delete last element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56" w:history="1">
        <w:r w:rsidR="00CE72BB" w:rsidRPr="0069233C">
          <w:rPr>
            <w:rFonts w:ascii="Times New Roman" w:eastAsia="Times New Roman" w:hAnsi="Times New Roman" w:cs="Times New Roman"/>
            <w:b/>
            <w:bCs/>
            <w:color w:val="0000FF"/>
            <w:sz w:val="24"/>
            <w:szCs w:val="24"/>
          </w:rPr>
          <w:t>insert</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Insert elements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57" w:history="1">
        <w:r w:rsidR="00CE72BB" w:rsidRPr="0069233C">
          <w:rPr>
            <w:rFonts w:ascii="Times New Roman" w:eastAsia="Times New Roman" w:hAnsi="Times New Roman" w:cs="Times New Roman"/>
            <w:b/>
            <w:bCs/>
            <w:color w:val="0000FF"/>
            <w:sz w:val="24"/>
            <w:szCs w:val="24"/>
          </w:rPr>
          <w:t>erase</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Erase elements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58" w:history="1">
        <w:r w:rsidR="00CE72BB" w:rsidRPr="0069233C">
          <w:rPr>
            <w:rFonts w:ascii="Times New Roman" w:eastAsia="Times New Roman" w:hAnsi="Times New Roman" w:cs="Times New Roman"/>
            <w:b/>
            <w:bCs/>
            <w:color w:val="0000FF"/>
            <w:sz w:val="24"/>
            <w:szCs w:val="24"/>
          </w:rPr>
          <w:t>swap</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Swap content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59" w:history="1">
        <w:r w:rsidR="00CE72BB" w:rsidRPr="0069233C">
          <w:rPr>
            <w:rFonts w:ascii="Times New Roman" w:eastAsia="Times New Roman" w:hAnsi="Times New Roman" w:cs="Times New Roman"/>
            <w:b/>
            <w:bCs/>
            <w:color w:val="0000FF"/>
            <w:sz w:val="24"/>
            <w:szCs w:val="24"/>
          </w:rPr>
          <w:t>clear</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Clear content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60" w:history="1">
        <w:r w:rsidR="00CE72BB" w:rsidRPr="0069233C">
          <w:rPr>
            <w:rFonts w:ascii="Times New Roman" w:eastAsia="Times New Roman" w:hAnsi="Times New Roman" w:cs="Times New Roman"/>
            <w:b/>
            <w:bCs/>
            <w:color w:val="0000FF"/>
            <w:sz w:val="24"/>
            <w:szCs w:val="24"/>
          </w:rPr>
          <w:t xml:space="preserve">emplace </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Construct and insert element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61" w:history="1">
        <w:r w:rsidR="00CE72BB" w:rsidRPr="0069233C">
          <w:rPr>
            <w:rFonts w:ascii="Times New Roman" w:eastAsia="Times New Roman" w:hAnsi="Times New Roman" w:cs="Times New Roman"/>
            <w:b/>
            <w:bCs/>
            <w:color w:val="0000FF"/>
            <w:sz w:val="24"/>
            <w:szCs w:val="24"/>
          </w:rPr>
          <w:t xml:space="preserve">emplace_back </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Construct and insert element at the end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CE72BB" w:rsidP="00CE72BB">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b/>
          <w:bCs/>
          <w:sz w:val="24"/>
          <w:szCs w:val="24"/>
        </w:rPr>
        <w:t>Allocator</w:t>
      </w:r>
      <w:r w:rsidRPr="0069233C">
        <w:rPr>
          <w:rFonts w:ascii="Times New Roman" w:eastAsia="Times New Roman" w:hAnsi="Times New Roman" w:cs="Times New Roman"/>
          <w:sz w:val="24"/>
          <w:szCs w:val="24"/>
        </w:rPr>
        <w:t>:</w:t>
      </w:r>
    </w:p>
    <w:p w:rsidR="00CE72BB" w:rsidRPr="0069233C" w:rsidRDefault="0069233C" w:rsidP="00CE72BB">
      <w:pPr>
        <w:spacing w:after="0" w:line="240" w:lineRule="auto"/>
        <w:rPr>
          <w:rFonts w:ascii="Times New Roman" w:eastAsia="Times New Roman" w:hAnsi="Times New Roman" w:cs="Times New Roman"/>
          <w:sz w:val="24"/>
          <w:szCs w:val="24"/>
        </w:rPr>
      </w:pPr>
      <w:hyperlink r:id="rId62" w:history="1">
        <w:r w:rsidR="00CE72BB" w:rsidRPr="0069233C">
          <w:rPr>
            <w:rFonts w:ascii="Times New Roman" w:eastAsia="Times New Roman" w:hAnsi="Times New Roman" w:cs="Times New Roman"/>
            <w:b/>
            <w:bCs/>
            <w:color w:val="0000FF"/>
            <w:sz w:val="24"/>
            <w:szCs w:val="24"/>
          </w:rPr>
          <w:t>get_allocator</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Get allocator (public member </w:t>
      </w:r>
      <w:proofErr w:type="gramStart"/>
      <w:r w:rsidRPr="0069233C">
        <w:rPr>
          <w:rFonts w:ascii="Times New Roman" w:eastAsia="Times New Roman" w:hAnsi="Times New Roman" w:cs="Times New Roman"/>
          <w:sz w:val="24"/>
          <w:szCs w:val="24"/>
        </w:rPr>
        <w:t>function )</w:t>
      </w:r>
      <w:proofErr w:type="gramEnd"/>
    </w:p>
    <w:p w:rsidR="00CE72BB" w:rsidRPr="0069233C" w:rsidRDefault="00CE72BB" w:rsidP="00CE72BB">
      <w:pPr>
        <w:spacing w:after="0" w:line="240" w:lineRule="auto"/>
        <w:rPr>
          <w:rFonts w:ascii="Times New Roman" w:eastAsia="Times New Roman" w:hAnsi="Times New Roman" w:cs="Times New Roman"/>
          <w:sz w:val="24"/>
          <w:szCs w:val="24"/>
        </w:rPr>
      </w:pPr>
    </w:p>
    <w:p w:rsidR="00CE72BB" w:rsidRPr="0069233C" w:rsidRDefault="00CE72BB" w:rsidP="00CE72BB">
      <w:pPr>
        <w:spacing w:before="100" w:beforeAutospacing="1" w:after="100" w:afterAutospacing="1" w:line="240" w:lineRule="auto"/>
        <w:outlineLvl w:val="2"/>
        <w:rPr>
          <w:rFonts w:ascii="Times New Roman" w:eastAsia="Times New Roman" w:hAnsi="Times New Roman" w:cs="Times New Roman"/>
          <w:b/>
          <w:bCs/>
          <w:sz w:val="27"/>
          <w:szCs w:val="27"/>
        </w:rPr>
      </w:pPr>
      <w:r w:rsidRPr="0069233C">
        <w:rPr>
          <w:rFonts w:ascii="Times New Roman" w:eastAsia="Times New Roman" w:hAnsi="Times New Roman" w:cs="Times New Roman"/>
          <w:b/>
          <w:bCs/>
          <w:sz w:val="27"/>
          <w:szCs w:val="27"/>
        </w:rPr>
        <w:t>Non-member function overloads</w:t>
      </w:r>
    </w:p>
    <w:p w:rsidR="00CE72BB" w:rsidRPr="0069233C" w:rsidRDefault="0069233C" w:rsidP="00CE72BB">
      <w:pPr>
        <w:spacing w:after="0" w:line="240" w:lineRule="auto"/>
        <w:rPr>
          <w:rFonts w:ascii="Times New Roman" w:eastAsia="Times New Roman" w:hAnsi="Times New Roman" w:cs="Times New Roman"/>
          <w:sz w:val="24"/>
          <w:szCs w:val="24"/>
        </w:rPr>
      </w:pPr>
      <w:hyperlink r:id="rId63" w:history="1">
        <w:r w:rsidR="00CE72BB" w:rsidRPr="0069233C">
          <w:rPr>
            <w:rFonts w:ascii="Times New Roman" w:eastAsia="Times New Roman" w:hAnsi="Times New Roman" w:cs="Times New Roman"/>
            <w:b/>
            <w:bCs/>
            <w:color w:val="0000FF"/>
            <w:sz w:val="24"/>
            <w:szCs w:val="24"/>
          </w:rPr>
          <w:t>relational operators</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Relational operators for vector (function </w:t>
      </w:r>
      <w:proofErr w:type="gramStart"/>
      <w:r w:rsidRPr="0069233C">
        <w:rPr>
          <w:rFonts w:ascii="Times New Roman" w:eastAsia="Times New Roman" w:hAnsi="Times New Roman" w:cs="Times New Roman"/>
          <w:sz w:val="24"/>
          <w:szCs w:val="24"/>
        </w:rPr>
        <w:t>template )</w:t>
      </w:r>
      <w:proofErr w:type="gramEnd"/>
    </w:p>
    <w:p w:rsidR="00CE72BB" w:rsidRPr="0069233C" w:rsidRDefault="0069233C" w:rsidP="00CE72BB">
      <w:pPr>
        <w:spacing w:after="0" w:line="240" w:lineRule="auto"/>
        <w:rPr>
          <w:rFonts w:ascii="Times New Roman" w:eastAsia="Times New Roman" w:hAnsi="Times New Roman" w:cs="Times New Roman"/>
          <w:sz w:val="24"/>
          <w:szCs w:val="24"/>
        </w:rPr>
      </w:pPr>
      <w:hyperlink r:id="rId64" w:history="1">
        <w:r w:rsidR="00CE72BB" w:rsidRPr="0069233C">
          <w:rPr>
            <w:rFonts w:ascii="Times New Roman" w:eastAsia="Times New Roman" w:hAnsi="Times New Roman" w:cs="Times New Roman"/>
            <w:b/>
            <w:bCs/>
            <w:color w:val="0000FF"/>
            <w:sz w:val="24"/>
            <w:szCs w:val="24"/>
          </w:rPr>
          <w:t>swap</w:t>
        </w:r>
      </w:hyperlink>
    </w:p>
    <w:p w:rsidR="00CE72BB" w:rsidRPr="0069233C" w:rsidRDefault="00CE72BB" w:rsidP="00CE72BB">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Exchange contents of vectors (function </w:t>
      </w:r>
      <w:proofErr w:type="gramStart"/>
      <w:r w:rsidRPr="0069233C">
        <w:rPr>
          <w:rFonts w:ascii="Times New Roman" w:eastAsia="Times New Roman" w:hAnsi="Times New Roman" w:cs="Times New Roman"/>
          <w:sz w:val="24"/>
          <w:szCs w:val="24"/>
        </w:rPr>
        <w:t>template )</w:t>
      </w:r>
      <w:proofErr w:type="gramEnd"/>
    </w:p>
    <w:bookmarkEnd w:id="0"/>
    <w:p w:rsidR="00CE72BB" w:rsidRPr="00CE72BB" w:rsidRDefault="00CE72BB" w:rsidP="00CE72BB">
      <w:pPr>
        <w:spacing w:after="0" w:line="240" w:lineRule="auto"/>
        <w:rPr>
          <w:rFonts w:ascii="Times New Roman" w:eastAsia="Times New Roman" w:hAnsi="Times New Roman" w:cs="Times New Roman"/>
          <w:sz w:val="24"/>
          <w:szCs w:val="24"/>
        </w:rPr>
      </w:pPr>
      <w:r w:rsidRPr="00CE72BB">
        <w:rPr>
          <w:rFonts w:ascii="Times New Roman" w:eastAsia="Times New Roman" w:hAnsi="Times New Roman" w:cs="Times New Roman"/>
          <w:sz w:val="24"/>
          <w:szCs w:val="24"/>
        </w:rPr>
        <w:br/>
      </w:r>
    </w:p>
    <w:p w:rsidR="00CE72BB" w:rsidRPr="00CE72BB" w:rsidRDefault="00CE72BB" w:rsidP="00CE72BB">
      <w:pPr>
        <w:spacing w:before="100" w:beforeAutospacing="1" w:after="100" w:afterAutospacing="1" w:line="240" w:lineRule="auto"/>
        <w:outlineLvl w:val="2"/>
        <w:rPr>
          <w:rFonts w:ascii="Times New Roman" w:eastAsia="Times New Roman" w:hAnsi="Times New Roman" w:cs="Times New Roman"/>
          <w:b/>
          <w:bCs/>
          <w:sz w:val="27"/>
          <w:szCs w:val="27"/>
        </w:rPr>
      </w:pPr>
      <w:r w:rsidRPr="00CE72BB">
        <w:rPr>
          <w:rFonts w:ascii="Times New Roman" w:eastAsia="Times New Roman" w:hAnsi="Times New Roman" w:cs="Times New Roman"/>
          <w:b/>
          <w:bCs/>
          <w:sz w:val="27"/>
          <w:szCs w:val="27"/>
        </w:rPr>
        <w:t>Template specializations</w:t>
      </w:r>
    </w:p>
    <w:p w:rsidR="00CE72BB" w:rsidRPr="00CE72BB" w:rsidRDefault="0069233C" w:rsidP="00CE72BB">
      <w:pPr>
        <w:spacing w:after="0" w:line="240" w:lineRule="auto"/>
        <w:rPr>
          <w:rFonts w:ascii="Times New Roman" w:eastAsia="Times New Roman" w:hAnsi="Times New Roman" w:cs="Times New Roman"/>
          <w:sz w:val="24"/>
          <w:szCs w:val="24"/>
        </w:rPr>
      </w:pPr>
      <w:hyperlink r:id="rId65" w:history="1">
        <w:r w:rsidR="00CE72BB" w:rsidRPr="00CE72BB">
          <w:rPr>
            <w:rFonts w:ascii="Times New Roman" w:eastAsia="Times New Roman" w:hAnsi="Times New Roman" w:cs="Times New Roman"/>
            <w:b/>
            <w:bCs/>
            <w:color w:val="0000FF"/>
            <w:sz w:val="24"/>
            <w:szCs w:val="24"/>
            <w:u w:val="single"/>
          </w:rPr>
          <w:t>vector&lt;bool&gt;</w:t>
        </w:r>
      </w:hyperlink>
    </w:p>
    <w:p w:rsidR="00CE72BB" w:rsidRPr="00CE72BB" w:rsidRDefault="00CE72BB" w:rsidP="00CE72BB">
      <w:pPr>
        <w:spacing w:after="0" w:line="240" w:lineRule="auto"/>
        <w:ind w:left="720"/>
        <w:rPr>
          <w:rFonts w:ascii="Times New Roman" w:eastAsia="Times New Roman" w:hAnsi="Times New Roman" w:cs="Times New Roman"/>
          <w:sz w:val="24"/>
          <w:szCs w:val="24"/>
        </w:rPr>
      </w:pPr>
      <w:r w:rsidRPr="00CE72BB">
        <w:rPr>
          <w:rFonts w:ascii="Times New Roman" w:eastAsia="Times New Roman" w:hAnsi="Times New Roman" w:cs="Times New Roman"/>
          <w:sz w:val="24"/>
          <w:szCs w:val="24"/>
        </w:rPr>
        <w:t xml:space="preserve">Vector of bool (class template </w:t>
      </w:r>
      <w:proofErr w:type="gramStart"/>
      <w:r w:rsidRPr="00CE72BB">
        <w:rPr>
          <w:rFonts w:ascii="Times New Roman" w:eastAsia="Times New Roman" w:hAnsi="Times New Roman" w:cs="Times New Roman"/>
          <w:sz w:val="24"/>
          <w:szCs w:val="24"/>
        </w:rPr>
        <w:t>specialization )</w:t>
      </w:r>
      <w:proofErr w:type="gramEnd"/>
    </w:p>
    <w:p w:rsidR="00CE72BB" w:rsidRPr="00CE72BB" w:rsidRDefault="006A6609" w:rsidP="00CE72BB">
      <w:pPr>
        <w:spacing w:before="100" w:beforeAutospacing="1" w:after="100" w:afterAutospacing="1" w:line="240" w:lineRule="auto"/>
        <w:outlineLvl w:val="2"/>
        <w:rPr>
          <w:ins w:id="1" w:author="Unknown"/>
          <w:rFonts w:ascii="Times New Roman" w:eastAsia="Times New Roman" w:hAnsi="Times New Roman" w:cs="Times New Roman"/>
          <w:b/>
          <w:bCs/>
          <w:sz w:val="27"/>
          <w:szCs w:val="27"/>
        </w:rPr>
      </w:pPr>
      <w:ins w:id="2" w:author="Unknown">
        <w:r w:rsidRPr="00CE72BB">
          <w:rPr>
            <w:rFonts w:ascii="Times New Roman" w:eastAsia="Times New Roman" w:hAnsi="Times New Roman" w:cs="Times New Roman"/>
            <w:b/>
            <w:bCs/>
            <w:sz w:val="27"/>
            <w:szCs w:val="27"/>
          </w:rPr>
          <w:fldChar w:fldCharType="begin"/>
        </w:r>
        <w:r w:rsidR="00CE72BB" w:rsidRPr="00CE72BB">
          <w:rPr>
            <w:rFonts w:ascii="Times New Roman" w:eastAsia="Times New Roman" w:hAnsi="Times New Roman" w:cs="Times New Roman"/>
            <w:b/>
            <w:bCs/>
            <w:sz w:val="27"/>
            <w:szCs w:val="27"/>
          </w:rPr>
          <w:instrText xml:space="preserve"> HYPERLINK "http://www.cplusplus.com/" </w:instrText>
        </w:r>
        <w:r w:rsidRPr="00CE72BB">
          <w:rPr>
            <w:rFonts w:ascii="Times New Roman" w:eastAsia="Times New Roman" w:hAnsi="Times New Roman" w:cs="Times New Roman"/>
            <w:b/>
            <w:bCs/>
            <w:sz w:val="27"/>
            <w:szCs w:val="27"/>
          </w:rPr>
          <w:fldChar w:fldCharType="separate"/>
        </w:r>
        <w:r w:rsidR="00CE72BB" w:rsidRPr="00CE72BB">
          <w:rPr>
            <w:rFonts w:ascii="Times New Roman" w:eastAsia="Times New Roman" w:hAnsi="Times New Roman" w:cs="Times New Roman"/>
            <w:b/>
            <w:bCs/>
            <w:color w:val="0000FF"/>
            <w:sz w:val="27"/>
            <w:szCs w:val="27"/>
            <w:u w:val="single"/>
          </w:rPr>
          <w:t>C++</w:t>
        </w:r>
        <w:r w:rsidRPr="00CE72BB">
          <w:rPr>
            <w:rFonts w:ascii="Times New Roman" w:eastAsia="Times New Roman" w:hAnsi="Times New Roman" w:cs="Times New Roman"/>
            <w:b/>
            <w:bCs/>
            <w:sz w:val="27"/>
            <w:szCs w:val="27"/>
          </w:rPr>
          <w:fldChar w:fldCharType="end"/>
        </w:r>
      </w:ins>
    </w:p>
    <w:p w:rsidR="00CE72BB" w:rsidRPr="00CE72BB" w:rsidRDefault="006A6609" w:rsidP="00CE72BB">
      <w:pPr>
        <w:numPr>
          <w:ilvl w:val="0"/>
          <w:numId w:val="2"/>
        </w:numPr>
        <w:spacing w:before="100" w:beforeAutospacing="1" w:after="100" w:afterAutospacing="1" w:line="240" w:lineRule="auto"/>
        <w:rPr>
          <w:ins w:id="3" w:author="Unknown"/>
          <w:rFonts w:ascii="Times New Roman" w:eastAsia="Times New Roman" w:hAnsi="Times New Roman" w:cs="Times New Roman"/>
          <w:sz w:val="24"/>
          <w:szCs w:val="24"/>
        </w:rPr>
      </w:pPr>
      <w:ins w:id="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"http://www.cplusplus.com/info/"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Information</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0"/>
          <w:numId w:val="2"/>
        </w:numPr>
        <w:spacing w:before="100" w:beforeAutospacing="1" w:after="100" w:afterAutospacing="1" w:line="240" w:lineRule="auto"/>
        <w:rPr>
          <w:ins w:id="5" w:author="Unknown"/>
          <w:rFonts w:ascii="Times New Roman" w:eastAsia="Times New Roman" w:hAnsi="Times New Roman" w:cs="Times New Roman"/>
          <w:sz w:val="24"/>
          <w:szCs w:val="24"/>
        </w:rPr>
      </w:pPr>
      <w:ins w:id="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"http://www.cplusplus.com/doc/"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Tutorials</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0"/>
          <w:numId w:val="2"/>
        </w:numPr>
        <w:spacing w:before="100" w:beforeAutospacing="1" w:after="100" w:afterAutospacing="1" w:line="240" w:lineRule="auto"/>
        <w:rPr>
          <w:ins w:id="7" w:author="Unknown"/>
          <w:rFonts w:ascii="Times New Roman" w:eastAsia="Times New Roman" w:hAnsi="Times New Roman" w:cs="Times New Roman"/>
          <w:sz w:val="24"/>
          <w:szCs w:val="24"/>
        </w:rPr>
      </w:pPr>
      <w:ins w:id="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Reference</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0"/>
          <w:numId w:val="2"/>
        </w:numPr>
        <w:spacing w:before="100" w:beforeAutospacing="1" w:after="100" w:afterAutospacing="1" w:line="240" w:lineRule="auto"/>
        <w:rPr>
          <w:ins w:id="9" w:author="Unknown"/>
          <w:rFonts w:ascii="Times New Roman" w:eastAsia="Times New Roman" w:hAnsi="Times New Roman" w:cs="Times New Roman"/>
          <w:sz w:val="24"/>
          <w:szCs w:val="24"/>
        </w:rPr>
      </w:pPr>
      <w:ins w:id="1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"http://www.cplusplus.com/articles/"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Articles</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0"/>
          <w:numId w:val="2"/>
        </w:numPr>
        <w:spacing w:before="100" w:beforeAutospacing="1" w:after="100" w:afterAutospacing="1" w:line="240" w:lineRule="auto"/>
        <w:rPr>
          <w:ins w:id="11" w:author="Unknown"/>
          <w:rFonts w:ascii="Times New Roman" w:eastAsia="Times New Roman" w:hAnsi="Times New Roman" w:cs="Times New Roman"/>
          <w:sz w:val="24"/>
          <w:szCs w:val="24"/>
        </w:rPr>
      </w:pPr>
      <w:ins w:id="1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"http://www.cplusplus.com/forum/"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Forum</w:t>
        </w:r>
        <w:r w:rsidRPr="00CE72BB">
          <w:rPr>
            <w:rFonts w:ascii="Times New Roman" w:eastAsia="Times New Roman" w:hAnsi="Times New Roman" w:cs="Times New Roman"/>
            <w:sz w:val="24"/>
            <w:szCs w:val="24"/>
          </w:rPr>
          <w:fldChar w:fldCharType="end"/>
        </w:r>
      </w:ins>
    </w:p>
    <w:p w:rsidR="00CE72BB" w:rsidRPr="00CE72BB" w:rsidRDefault="006A6609" w:rsidP="00CE72BB">
      <w:pPr>
        <w:spacing w:before="100" w:beforeAutospacing="1" w:after="100" w:afterAutospacing="1" w:line="240" w:lineRule="auto"/>
        <w:outlineLvl w:val="2"/>
        <w:rPr>
          <w:ins w:id="13" w:author="Unknown"/>
          <w:rFonts w:ascii="Times New Roman" w:eastAsia="Times New Roman" w:hAnsi="Times New Roman" w:cs="Times New Roman"/>
          <w:b/>
          <w:bCs/>
          <w:sz w:val="27"/>
          <w:szCs w:val="27"/>
        </w:rPr>
      </w:pPr>
      <w:ins w:id="14" w:author="Unknown">
        <w:r w:rsidRPr="00CE72BB">
          <w:rPr>
            <w:rFonts w:ascii="Times New Roman" w:eastAsia="Times New Roman" w:hAnsi="Times New Roman" w:cs="Times New Roman"/>
            <w:b/>
            <w:bCs/>
            <w:sz w:val="27"/>
            <w:szCs w:val="27"/>
          </w:rPr>
          <w:fldChar w:fldCharType="begin"/>
        </w:r>
        <w:r w:rsidR="00CE72BB" w:rsidRPr="00CE72BB">
          <w:rPr>
            <w:rFonts w:ascii="Times New Roman" w:eastAsia="Times New Roman" w:hAnsi="Times New Roman" w:cs="Times New Roman"/>
            <w:b/>
            <w:bCs/>
            <w:sz w:val="27"/>
            <w:szCs w:val="27"/>
          </w:rPr>
          <w:instrText xml:space="preserve"> HYPERLINK "http://www.cplusplus.com/reference/" </w:instrText>
        </w:r>
        <w:r w:rsidRPr="00CE72BB">
          <w:rPr>
            <w:rFonts w:ascii="Times New Roman" w:eastAsia="Times New Roman" w:hAnsi="Times New Roman" w:cs="Times New Roman"/>
            <w:b/>
            <w:bCs/>
            <w:sz w:val="27"/>
            <w:szCs w:val="27"/>
          </w:rPr>
          <w:fldChar w:fldCharType="separate"/>
        </w:r>
        <w:r w:rsidR="00CE72BB" w:rsidRPr="00CE72BB">
          <w:rPr>
            <w:rFonts w:ascii="Times New Roman" w:eastAsia="Times New Roman" w:hAnsi="Times New Roman" w:cs="Times New Roman"/>
            <w:b/>
            <w:bCs/>
            <w:color w:val="0000FF"/>
            <w:sz w:val="27"/>
            <w:szCs w:val="27"/>
            <w:u w:val="single"/>
          </w:rPr>
          <w:t>Reference</w:t>
        </w:r>
        <w:r w:rsidRPr="00CE72BB">
          <w:rPr>
            <w:rFonts w:ascii="Times New Roman" w:eastAsia="Times New Roman" w:hAnsi="Times New Roman" w:cs="Times New Roman"/>
            <w:b/>
            <w:bCs/>
            <w:sz w:val="27"/>
            <w:szCs w:val="27"/>
          </w:rPr>
          <w:fldChar w:fldCharType="end"/>
        </w:r>
      </w:ins>
    </w:p>
    <w:p w:rsidR="00CE72BB" w:rsidRPr="00CE72BB" w:rsidRDefault="006A6609" w:rsidP="00CE72BB">
      <w:pPr>
        <w:numPr>
          <w:ilvl w:val="0"/>
          <w:numId w:val="3"/>
        </w:numPr>
        <w:spacing w:before="100" w:beforeAutospacing="1" w:after="100" w:afterAutospacing="1" w:line="240" w:lineRule="auto"/>
        <w:outlineLvl w:val="3"/>
        <w:rPr>
          <w:ins w:id="15" w:author="Unknown"/>
          <w:rFonts w:ascii="Times New Roman" w:eastAsia="Times New Roman" w:hAnsi="Times New Roman" w:cs="Times New Roman"/>
          <w:b/>
          <w:bCs/>
          <w:sz w:val="24"/>
          <w:szCs w:val="24"/>
        </w:rPr>
      </w:pPr>
      <w:ins w:id="16" w:author="Unknown">
        <w:r w:rsidRPr="00CE72BB">
          <w:rPr>
            <w:rFonts w:ascii="Times New Roman" w:eastAsia="Times New Roman" w:hAnsi="Times New Roman" w:cs="Times New Roman"/>
            <w:b/>
            <w:bCs/>
            <w:sz w:val="24"/>
            <w:szCs w:val="24"/>
          </w:rPr>
          <w:fldChar w:fldCharType="begin"/>
        </w:r>
        <w:r w:rsidR="00CE72BB" w:rsidRPr="00CE72BB">
          <w:rPr>
            <w:rFonts w:ascii="Times New Roman" w:eastAsia="Times New Roman" w:hAnsi="Times New Roman" w:cs="Times New Roman"/>
            <w:b/>
            <w:bCs/>
            <w:sz w:val="24"/>
            <w:szCs w:val="24"/>
          </w:rPr>
          <w:instrText xml:space="preserve"> HYPERLINK "http://www.cplusplus.com/reference/clibrary/" </w:instrText>
        </w:r>
        <w:r w:rsidRPr="00CE72BB">
          <w:rPr>
            <w:rFonts w:ascii="Times New Roman" w:eastAsia="Times New Roman" w:hAnsi="Times New Roman" w:cs="Times New Roman"/>
            <w:b/>
            <w:bCs/>
            <w:sz w:val="24"/>
            <w:szCs w:val="24"/>
          </w:rPr>
          <w:fldChar w:fldCharType="separate"/>
        </w:r>
        <w:r w:rsidR="00CE72BB" w:rsidRPr="00CE72BB">
          <w:rPr>
            <w:rFonts w:ascii="Times New Roman" w:eastAsia="Times New Roman" w:hAnsi="Times New Roman" w:cs="Times New Roman"/>
            <w:b/>
            <w:bCs/>
            <w:color w:val="0000FF"/>
            <w:sz w:val="24"/>
            <w:szCs w:val="24"/>
            <w:u w:val="single"/>
          </w:rPr>
          <w:t>C library:</w:t>
        </w:r>
        <w:r w:rsidRPr="00CE72BB">
          <w:rPr>
            <w:rFonts w:ascii="Times New Roman" w:eastAsia="Times New Roman" w:hAnsi="Times New Roman" w:cs="Times New Roman"/>
            <w:b/>
            <w:bCs/>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7" w:author="Unknown"/>
          <w:rFonts w:ascii="Times New Roman" w:eastAsia="Times New Roman" w:hAnsi="Times New Roman" w:cs="Times New Roman"/>
          <w:sz w:val="24"/>
          <w:szCs w:val="24"/>
        </w:rPr>
      </w:pPr>
      <w:ins w:id="1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"http://www.cplusplus.com/reference/cassert/"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&lt;cassert&gt; (assert.h)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9" w:author="Unknown"/>
          <w:rFonts w:ascii="Times New Roman" w:eastAsia="Times New Roman" w:hAnsi="Times New Roman" w:cs="Times New Roman"/>
          <w:sz w:val="24"/>
          <w:szCs w:val="24"/>
        </w:rPr>
      </w:pPr>
      <w:ins w:id="2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"http://www.cplusplus.com/reference/cctype/"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&lt;cctype&gt; (ctype.h)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21" w:author="Unknown"/>
          <w:rFonts w:ascii="Times New Roman" w:eastAsia="Times New Roman" w:hAnsi="Times New Roman" w:cs="Times New Roman"/>
          <w:sz w:val="24"/>
          <w:szCs w:val="24"/>
        </w:rPr>
      </w:pPr>
      <w:ins w:id="2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"http://www.cplusplus.com/reference/cerrno/"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&lt;cerrno&gt; (errno.h)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23" w:author="Unknown"/>
          <w:rFonts w:ascii="Times New Roman" w:eastAsia="Times New Roman" w:hAnsi="Times New Roman" w:cs="Times New Roman"/>
          <w:sz w:val="24"/>
          <w:szCs w:val="24"/>
        </w:rPr>
      </w:pPr>
      <w:ins w:id="2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"http://www.cplusplus.com/reference/cfenv/"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&lt;cfenv&gt; (fenv.h)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25" w:author="Unknown"/>
          <w:rFonts w:ascii="Times New Roman" w:eastAsia="Times New Roman" w:hAnsi="Times New Roman" w:cs="Times New Roman"/>
          <w:sz w:val="24"/>
          <w:szCs w:val="24"/>
        </w:rPr>
      </w:pPr>
      <w:ins w:id="2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"http://www.cplusplus.com/reference/cfloat/"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&lt;cfloat&gt; (float.h)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27" w:author="Unknown"/>
          <w:rFonts w:ascii="Times New Roman" w:eastAsia="Times New Roman" w:hAnsi="Times New Roman" w:cs="Times New Roman"/>
          <w:sz w:val="24"/>
          <w:szCs w:val="24"/>
        </w:rPr>
      </w:pPr>
      <w:ins w:id="2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"http://www.cplusplus.com/reference/cinttypes/"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&lt;cinttypes&gt; (inttypes.h)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29" w:author="Unknown"/>
          <w:rFonts w:ascii="Times New Roman" w:eastAsia="Times New Roman" w:hAnsi="Times New Roman" w:cs="Times New Roman"/>
          <w:sz w:val="24"/>
          <w:szCs w:val="24"/>
        </w:rPr>
      </w:pPr>
      <w:ins w:id="3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"http://www.cplusplus.com/reference/ciso646/"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&lt;ciso646&gt; (iso646.h)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31" w:author="Unknown"/>
          <w:rFonts w:ascii="Times New Roman" w:eastAsia="Times New Roman" w:hAnsi="Times New Roman" w:cs="Times New Roman"/>
          <w:sz w:val="24"/>
          <w:szCs w:val="24"/>
        </w:rPr>
      </w:pPr>
      <w:ins w:id="3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"http://www.cplusplus.com/reference/climits/"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&lt;climits&gt; (limits.h)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33" w:author="Unknown"/>
          <w:rFonts w:ascii="Times New Roman" w:eastAsia="Times New Roman" w:hAnsi="Times New Roman" w:cs="Times New Roman"/>
          <w:sz w:val="24"/>
          <w:szCs w:val="24"/>
        </w:rPr>
      </w:pPr>
      <w:ins w:id="3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"http://www.cplusplus.com/reference/clocale/"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&lt;clocale&gt; (locale.h)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35" w:author="Unknown"/>
          <w:rFonts w:ascii="Times New Roman" w:eastAsia="Times New Roman" w:hAnsi="Times New Roman" w:cs="Times New Roman"/>
          <w:sz w:val="24"/>
          <w:szCs w:val="24"/>
        </w:rPr>
      </w:pPr>
      <w:ins w:id="3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"http://www.cplusplus.com/reference/cmath/"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&lt;cmath&gt; (math.h)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37" w:author="Unknown"/>
          <w:rFonts w:ascii="Times New Roman" w:eastAsia="Times New Roman" w:hAnsi="Times New Roman" w:cs="Times New Roman"/>
          <w:sz w:val="24"/>
          <w:szCs w:val="24"/>
        </w:rPr>
      </w:pPr>
      <w:ins w:id="3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"http://www.cplusplus.com/reference/csetjmp/"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&lt;csetjmp&gt; (setjmp.h)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39" w:author="Unknown"/>
          <w:rFonts w:ascii="Times New Roman" w:eastAsia="Times New Roman" w:hAnsi="Times New Roman" w:cs="Times New Roman"/>
          <w:sz w:val="24"/>
          <w:szCs w:val="24"/>
        </w:rPr>
      </w:pPr>
      <w:ins w:id="4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"http://www.cplusplus.com/reference/csignal/"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&lt;csignal&gt; (signal.h)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41" w:author="Unknown"/>
          <w:rFonts w:ascii="Times New Roman" w:eastAsia="Times New Roman" w:hAnsi="Times New Roman" w:cs="Times New Roman"/>
          <w:sz w:val="24"/>
          <w:szCs w:val="24"/>
        </w:rPr>
      </w:pPr>
      <w:ins w:id="4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"http://www.cplusplus.com/reference/cstdarg/"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&lt;cstdarg&gt; (stdarg.h)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43" w:author="Unknown"/>
          <w:rFonts w:ascii="Times New Roman" w:eastAsia="Times New Roman" w:hAnsi="Times New Roman" w:cs="Times New Roman"/>
          <w:sz w:val="24"/>
          <w:szCs w:val="24"/>
        </w:rPr>
      </w:pPr>
      <w:ins w:id="4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"http://www.cplusplus.com/reference/cstdbool/"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&lt;cstdbool&gt; (stdbool.h)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45" w:author="Unknown"/>
          <w:rFonts w:ascii="Times New Roman" w:eastAsia="Times New Roman" w:hAnsi="Times New Roman" w:cs="Times New Roman"/>
          <w:sz w:val="24"/>
          <w:szCs w:val="24"/>
        </w:rPr>
      </w:pPr>
      <w:ins w:id="4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"http://www.cplusplus.com/reference/cstddef/"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&lt;cstddef&gt; (stddef.h)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47" w:author="Unknown"/>
          <w:rFonts w:ascii="Times New Roman" w:eastAsia="Times New Roman" w:hAnsi="Times New Roman" w:cs="Times New Roman"/>
          <w:sz w:val="24"/>
          <w:szCs w:val="24"/>
        </w:rPr>
      </w:pPr>
      <w:ins w:id="4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"http://www.cplusplus.com/reference/cstdint/"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&lt;cstdint&gt; (stdint.h)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49" w:author="Unknown"/>
          <w:rFonts w:ascii="Times New Roman" w:eastAsia="Times New Roman" w:hAnsi="Times New Roman" w:cs="Times New Roman"/>
          <w:sz w:val="24"/>
          <w:szCs w:val="24"/>
        </w:rPr>
      </w:pPr>
      <w:ins w:id="5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"http://www.cplusplus.com/reference/cstdio/"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&lt;cstdio&gt; (stdio.h)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51" w:author="Unknown"/>
          <w:rFonts w:ascii="Times New Roman" w:eastAsia="Times New Roman" w:hAnsi="Times New Roman" w:cs="Times New Roman"/>
          <w:sz w:val="24"/>
          <w:szCs w:val="24"/>
        </w:rPr>
      </w:pPr>
      <w:ins w:id="5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"http://www.cplusplus.com/reference/cstdlib/"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&lt;cstdlib&gt; (stdlib.h)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53" w:author="Unknown"/>
          <w:rFonts w:ascii="Times New Roman" w:eastAsia="Times New Roman" w:hAnsi="Times New Roman" w:cs="Times New Roman"/>
          <w:sz w:val="24"/>
          <w:szCs w:val="24"/>
        </w:rPr>
      </w:pPr>
      <w:ins w:id="5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"http://www.cplusplus.com/reference/cstring/"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&lt;cstring&gt; (string.h)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55" w:author="Unknown"/>
          <w:rFonts w:ascii="Times New Roman" w:eastAsia="Times New Roman" w:hAnsi="Times New Roman" w:cs="Times New Roman"/>
          <w:sz w:val="24"/>
          <w:szCs w:val="24"/>
        </w:rPr>
      </w:pPr>
      <w:ins w:id="56" w:author="Unknown">
        <w:r w:rsidRPr="00CE72BB">
          <w:rPr>
            <w:rFonts w:ascii="Times New Roman" w:eastAsia="Times New Roman" w:hAnsi="Times New Roman" w:cs="Times New Roman"/>
            <w:sz w:val="24"/>
            <w:szCs w:val="24"/>
          </w:rPr>
          <w:lastRenderedPageBreak/>
          <w:fldChar w:fldCharType="begin"/>
        </w:r>
        <w:r w:rsidR="00CE72BB" w:rsidRPr="00CE72BB">
          <w:rPr>
            <w:rFonts w:ascii="Times New Roman" w:eastAsia="Times New Roman" w:hAnsi="Times New Roman" w:cs="Times New Roman"/>
            <w:sz w:val="24"/>
            <w:szCs w:val="24"/>
          </w:rPr>
          <w:instrText xml:space="preserve"> HYPERLINK "http://www.cplusplus.com/reference/ctgmath/"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&lt;ctgmath&gt; (tgmath.h)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57" w:author="Unknown"/>
          <w:rFonts w:ascii="Times New Roman" w:eastAsia="Times New Roman" w:hAnsi="Times New Roman" w:cs="Times New Roman"/>
          <w:sz w:val="24"/>
          <w:szCs w:val="24"/>
        </w:rPr>
      </w:pPr>
      <w:ins w:id="5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"http://www.cplusplus.com/reference/ctime/"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&lt;ctime&gt; (time.h)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59" w:author="Unknown"/>
          <w:rFonts w:ascii="Times New Roman" w:eastAsia="Times New Roman" w:hAnsi="Times New Roman" w:cs="Times New Roman"/>
          <w:sz w:val="24"/>
          <w:szCs w:val="24"/>
        </w:rPr>
      </w:pPr>
      <w:ins w:id="6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"http://www.cplusplus.com/reference/cuchar/"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&lt;cuchar&gt; (uchar.h)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61" w:author="Unknown"/>
          <w:rFonts w:ascii="Times New Roman" w:eastAsia="Times New Roman" w:hAnsi="Times New Roman" w:cs="Times New Roman"/>
          <w:sz w:val="24"/>
          <w:szCs w:val="24"/>
        </w:rPr>
      </w:pPr>
      <w:ins w:id="6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"http://www.cplusplus.com/reference/cwchar/"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&lt;cwchar&gt; (wchar.h)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63" w:author="Unknown"/>
          <w:rFonts w:ascii="Times New Roman" w:eastAsia="Times New Roman" w:hAnsi="Times New Roman" w:cs="Times New Roman"/>
          <w:sz w:val="24"/>
          <w:szCs w:val="24"/>
        </w:rPr>
      </w:pPr>
      <w:ins w:id="6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"http://www.cplusplus.com/reference/cwctype/"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&lt;cwctype&gt; (wctype.h)</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0"/>
          <w:numId w:val="3"/>
        </w:numPr>
        <w:spacing w:before="100" w:beforeAutospacing="1" w:after="100" w:afterAutospacing="1" w:line="240" w:lineRule="auto"/>
        <w:outlineLvl w:val="3"/>
        <w:rPr>
          <w:ins w:id="65" w:author="Unknown"/>
          <w:rFonts w:ascii="Times New Roman" w:eastAsia="Times New Roman" w:hAnsi="Times New Roman" w:cs="Times New Roman"/>
          <w:b/>
          <w:bCs/>
          <w:sz w:val="24"/>
          <w:szCs w:val="24"/>
        </w:rPr>
      </w:pPr>
      <w:ins w:id="66" w:author="Unknown">
        <w:r w:rsidRPr="00CE72BB">
          <w:rPr>
            <w:rFonts w:ascii="Times New Roman" w:eastAsia="Times New Roman" w:hAnsi="Times New Roman" w:cs="Times New Roman"/>
            <w:b/>
            <w:bCs/>
            <w:sz w:val="24"/>
            <w:szCs w:val="24"/>
          </w:rPr>
          <w:fldChar w:fldCharType="begin"/>
        </w:r>
        <w:r w:rsidR="00CE72BB" w:rsidRPr="00CE72BB">
          <w:rPr>
            <w:rFonts w:ascii="Times New Roman" w:eastAsia="Times New Roman" w:hAnsi="Times New Roman" w:cs="Times New Roman"/>
            <w:b/>
            <w:bCs/>
            <w:sz w:val="24"/>
            <w:szCs w:val="24"/>
          </w:rPr>
          <w:instrText xml:space="preserve"> HYPERLINK "http://www.cplusplus.com/reference/stl/" </w:instrText>
        </w:r>
        <w:r w:rsidRPr="00CE72BB">
          <w:rPr>
            <w:rFonts w:ascii="Times New Roman" w:eastAsia="Times New Roman" w:hAnsi="Times New Roman" w:cs="Times New Roman"/>
            <w:b/>
            <w:bCs/>
            <w:sz w:val="24"/>
            <w:szCs w:val="24"/>
          </w:rPr>
          <w:fldChar w:fldCharType="separate"/>
        </w:r>
        <w:r w:rsidR="00CE72BB" w:rsidRPr="00CE72BB">
          <w:rPr>
            <w:rFonts w:ascii="Times New Roman" w:eastAsia="Times New Roman" w:hAnsi="Times New Roman" w:cs="Times New Roman"/>
            <w:b/>
            <w:bCs/>
            <w:color w:val="0000FF"/>
            <w:sz w:val="24"/>
            <w:szCs w:val="24"/>
            <w:u w:val="single"/>
          </w:rPr>
          <w:t>Containers:</w:t>
        </w:r>
        <w:r w:rsidRPr="00CE72BB">
          <w:rPr>
            <w:rFonts w:ascii="Times New Roman" w:eastAsia="Times New Roman" w:hAnsi="Times New Roman" w:cs="Times New Roman"/>
            <w:b/>
            <w:bCs/>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67" w:author="Unknown"/>
          <w:rFonts w:ascii="Times New Roman" w:eastAsia="Times New Roman" w:hAnsi="Times New Roman" w:cs="Times New Roman"/>
          <w:sz w:val="24"/>
          <w:szCs w:val="24"/>
        </w:rPr>
      </w:pPr>
      <w:ins w:id="6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"http://www.cplusplus.com/reference/array/"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&lt;array&gt;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69" w:author="Unknown"/>
          <w:rFonts w:ascii="Times New Roman" w:eastAsia="Times New Roman" w:hAnsi="Times New Roman" w:cs="Times New Roman"/>
          <w:sz w:val="24"/>
          <w:szCs w:val="24"/>
        </w:rPr>
      </w:pPr>
      <w:ins w:id="7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"http://www.cplusplus.com/reference/deque/"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&lt;deque&gt;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71" w:author="Unknown"/>
          <w:rFonts w:ascii="Times New Roman" w:eastAsia="Times New Roman" w:hAnsi="Times New Roman" w:cs="Times New Roman"/>
          <w:sz w:val="24"/>
          <w:szCs w:val="24"/>
        </w:rPr>
      </w:pPr>
      <w:ins w:id="7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"http://www.cplusplus.com/reference/forward_list/"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&lt;forward_list&gt;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73" w:author="Unknown"/>
          <w:rFonts w:ascii="Times New Roman" w:eastAsia="Times New Roman" w:hAnsi="Times New Roman" w:cs="Times New Roman"/>
          <w:sz w:val="24"/>
          <w:szCs w:val="24"/>
        </w:rPr>
      </w:pPr>
      <w:ins w:id="7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"http://www.cplusplus.com/reference/list/"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&lt;list&gt;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75" w:author="Unknown"/>
          <w:rFonts w:ascii="Times New Roman" w:eastAsia="Times New Roman" w:hAnsi="Times New Roman" w:cs="Times New Roman"/>
          <w:sz w:val="24"/>
          <w:szCs w:val="24"/>
        </w:rPr>
      </w:pPr>
      <w:ins w:id="7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"http://www.cplusplus.com/reference/map/"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&lt;map&gt;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77" w:author="Unknown"/>
          <w:rFonts w:ascii="Times New Roman" w:eastAsia="Times New Roman" w:hAnsi="Times New Roman" w:cs="Times New Roman"/>
          <w:sz w:val="24"/>
          <w:szCs w:val="24"/>
        </w:rPr>
      </w:pPr>
      <w:ins w:id="7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"http://www.cplusplus.com/reference/queue/"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&lt;queue&gt;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79" w:author="Unknown"/>
          <w:rFonts w:ascii="Times New Roman" w:eastAsia="Times New Roman" w:hAnsi="Times New Roman" w:cs="Times New Roman"/>
          <w:sz w:val="24"/>
          <w:szCs w:val="24"/>
        </w:rPr>
      </w:pPr>
      <w:ins w:id="8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"http://www.cplusplus.com/reference/set/"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&lt;set&gt;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81" w:author="Unknown"/>
          <w:rFonts w:ascii="Times New Roman" w:eastAsia="Times New Roman" w:hAnsi="Times New Roman" w:cs="Times New Roman"/>
          <w:sz w:val="24"/>
          <w:szCs w:val="24"/>
        </w:rPr>
      </w:pPr>
      <w:ins w:id="8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"http://www.cplusplus.com/reference/stack/"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&lt;stack&gt;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83" w:author="Unknown"/>
          <w:rFonts w:ascii="Times New Roman" w:eastAsia="Times New Roman" w:hAnsi="Times New Roman" w:cs="Times New Roman"/>
          <w:sz w:val="24"/>
          <w:szCs w:val="24"/>
        </w:rPr>
      </w:pPr>
      <w:ins w:id="8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"http://www.cplusplus.com/reference/unordered_map/"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&lt;unordered_map&gt;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85" w:author="Unknown"/>
          <w:rFonts w:ascii="Times New Roman" w:eastAsia="Times New Roman" w:hAnsi="Times New Roman" w:cs="Times New Roman"/>
          <w:sz w:val="24"/>
          <w:szCs w:val="24"/>
        </w:rPr>
      </w:pPr>
      <w:ins w:id="8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"http://www.cplusplus.com/reference/unordered_set/"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&lt;unordered_set&gt;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87" w:author="Unknown"/>
          <w:rFonts w:ascii="Times New Roman" w:eastAsia="Times New Roman" w:hAnsi="Times New Roman" w:cs="Times New Roman"/>
          <w:sz w:val="24"/>
          <w:szCs w:val="24"/>
        </w:rPr>
      </w:pPr>
      <w:ins w:id="8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&lt;vector&gt;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0"/>
          <w:numId w:val="3"/>
        </w:numPr>
        <w:spacing w:before="100" w:beforeAutospacing="1" w:after="100" w:afterAutospacing="1" w:line="240" w:lineRule="auto"/>
        <w:outlineLvl w:val="3"/>
        <w:rPr>
          <w:ins w:id="89" w:author="Unknown"/>
          <w:rFonts w:ascii="Times New Roman" w:eastAsia="Times New Roman" w:hAnsi="Times New Roman" w:cs="Times New Roman"/>
          <w:b/>
          <w:bCs/>
          <w:sz w:val="24"/>
          <w:szCs w:val="24"/>
        </w:rPr>
      </w:pPr>
      <w:ins w:id="90" w:author="Unknown">
        <w:r w:rsidRPr="00CE72BB">
          <w:rPr>
            <w:rFonts w:ascii="Times New Roman" w:eastAsia="Times New Roman" w:hAnsi="Times New Roman" w:cs="Times New Roman"/>
            <w:b/>
            <w:bCs/>
            <w:sz w:val="24"/>
            <w:szCs w:val="24"/>
          </w:rPr>
          <w:fldChar w:fldCharType="begin"/>
        </w:r>
        <w:r w:rsidR="00CE72BB" w:rsidRPr="00CE72BB">
          <w:rPr>
            <w:rFonts w:ascii="Times New Roman" w:eastAsia="Times New Roman" w:hAnsi="Times New Roman" w:cs="Times New Roman"/>
            <w:b/>
            <w:bCs/>
            <w:sz w:val="24"/>
            <w:szCs w:val="24"/>
          </w:rPr>
          <w:instrText xml:space="preserve"> HYPERLINK "http://www.cplusplus.com/reference/iolibrary/" </w:instrText>
        </w:r>
        <w:r w:rsidRPr="00CE72BB">
          <w:rPr>
            <w:rFonts w:ascii="Times New Roman" w:eastAsia="Times New Roman" w:hAnsi="Times New Roman" w:cs="Times New Roman"/>
            <w:b/>
            <w:bCs/>
            <w:sz w:val="24"/>
            <w:szCs w:val="24"/>
          </w:rPr>
          <w:fldChar w:fldCharType="separate"/>
        </w:r>
        <w:r w:rsidR="00CE72BB" w:rsidRPr="00CE72BB">
          <w:rPr>
            <w:rFonts w:ascii="Times New Roman" w:eastAsia="Times New Roman" w:hAnsi="Times New Roman" w:cs="Times New Roman"/>
            <w:b/>
            <w:bCs/>
            <w:color w:val="0000FF"/>
            <w:sz w:val="24"/>
            <w:szCs w:val="24"/>
            <w:u w:val="single"/>
          </w:rPr>
          <w:t>Input/Output:</w:t>
        </w:r>
        <w:r w:rsidRPr="00CE72BB">
          <w:rPr>
            <w:rFonts w:ascii="Times New Roman" w:eastAsia="Times New Roman" w:hAnsi="Times New Roman" w:cs="Times New Roman"/>
            <w:b/>
            <w:bCs/>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91" w:author="Unknown"/>
          <w:rFonts w:ascii="Times New Roman" w:eastAsia="Times New Roman" w:hAnsi="Times New Roman" w:cs="Times New Roman"/>
          <w:sz w:val="24"/>
          <w:szCs w:val="24"/>
        </w:rPr>
      </w:pPr>
      <w:ins w:id="9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"http://www.cplusplus.com/reference/fstream/"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&lt;fstream&gt;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93" w:author="Unknown"/>
          <w:rFonts w:ascii="Times New Roman" w:eastAsia="Times New Roman" w:hAnsi="Times New Roman" w:cs="Times New Roman"/>
          <w:sz w:val="24"/>
          <w:szCs w:val="24"/>
        </w:rPr>
      </w:pPr>
      <w:ins w:id="9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"http://www.cplusplus.com/reference/iomanip/"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&lt;iomanip&gt;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95" w:author="Unknown"/>
          <w:rFonts w:ascii="Times New Roman" w:eastAsia="Times New Roman" w:hAnsi="Times New Roman" w:cs="Times New Roman"/>
          <w:sz w:val="24"/>
          <w:szCs w:val="24"/>
        </w:rPr>
      </w:pPr>
      <w:ins w:id="9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"http://www.cplusplus.com/reference/ios/"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&lt;ios&gt;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97" w:author="Unknown"/>
          <w:rFonts w:ascii="Times New Roman" w:eastAsia="Times New Roman" w:hAnsi="Times New Roman" w:cs="Times New Roman"/>
          <w:sz w:val="24"/>
          <w:szCs w:val="24"/>
        </w:rPr>
      </w:pPr>
      <w:ins w:id="9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"http://www.cplusplus.com/reference/iosfwd/"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&lt;iosfwd&gt;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99" w:author="Unknown"/>
          <w:rFonts w:ascii="Times New Roman" w:eastAsia="Times New Roman" w:hAnsi="Times New Roman" w:cs="Times New Roman"/>
          <w:sz w:val="24"/>
          <w:szCs w:val="24"/>
        </w:rPr>
      </w:pPr>
      <w:ins w:id="10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"http://www.cplusplus.com/reference/iostream/"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&lt;iostream&gt;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01" w:author="Unknown"/>
          <w:rFonts w:ascii="Times New Roman" w:eastAsia="Times New Roman" w:hAnsi="Times New Roman" w:cs="Times New Roman"/>
          <w:sz w:val="24"/>
          <w:szCs w:val="24"/>
        </w:rPr>
      </w:pPr>
      <w:ins w:id="10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"http://www.cplusplus.com/reference/istream/"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&lt;istream&gt;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03" w:author="Unknown"/>
          <w:rFonts w:ascii="Times New Roman" w:eastAsia="Times New Roman" w:hAnsi="Times New Roman" w:cs="Times New Roman"/>
          <w:sz w:val="24"/>
          <w:szCs w:val="24"/>
        </w:rPr>
      </w:pPr>
      <w:ins w:id="10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"http://www.cplusplus.com/reference/ostream/"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&lt;ostream&gt;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05" w:author="Unknown"/>
          <w:rFonts w:ascii="Times New Roman" w:eastAsia="Times New Roman" w:hAnsi="Times New Roman" w:cs="Times New Roman"/>
          <w:sz w:val="24"/>
          <w:szCs w:val="24"/>
        </w:rPr>
      </w:pPr>
      <w:ins w:id="10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"http://www.cplusplus.com/reference/sstream/"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&lt;sstream&gt;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07" w:author="Unknown"/>
          <w:rFonts w:ascii="Times New Roman" w:eastAsia="Times New Roman" w:hAnsi="Times New Roman" w:cs="Times New Roman"/>
          <w:sz w:val="24"/>
          <w:szCs w:val="24"/>
        </w:rPr>
      </w:pPr>
      <w:ins w:id="10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"http://www.cplusplus.com/reference/streambuf/"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&lt;streambuf&gt;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0"/>
          <w:numId w:val="3"/>
        </w:numPr>
        <w:spacing w:before="100" w:beforeAutospacing="1" w:after="100" w:afterAutospacing="1" w:line="240" w:lineRule="auto"/>
        <w:outlineLvl w:val="3"/>
        <w:rPr>
          <w:ins w:id="109" w:author="Unknown"/>
          <w:rFonts w:ascii="Times New Roman" w:eastAsia="Times New Roman" w:hAnsi="Times New Roman" w:cs="Times New Roman"/>
          <w:b/>
          <w:bCs/>
          <w:sz w:val="24"/>
          <w:szCs w:val="24"/>
        </w:rPr>
      </w:pPr>
      <w:ins w:id="110" w:author="Unknown">
        <w:r w:rsidRPr="00CE72BB">
          <w:rPr>
            <w:rFonts w:ascii="Times New Roman" w:eastAsia="Times New Roman" w:hAnsi="Times New Roman" w:cs="Times New Roman"/>
            <w:b/>
            <w:bCs/>
            <w:sz w:val="24"/>
            <w:szCs w:val="24"/>
          </w:rPr>
          <w:fldChar w:fldCharType="begin"/>
        </w:r>
        <w:r w:rsidR="00CE72BB" w:rsidRPr="00CE72BB">
          <w:rPr>
            <w:rFonts w:ascii="Times New Roman" w:eastAsia="Times New Roman" w:hAnsi="Times New Roman" w:cs="Times New Roman"/>
            <w:b/>
            <w:bCs/>
            <w:sz w:val="24"/>
            <w:szCs w:val="24"/>
          </w:rPr>
          <w:instrText xml:space="preserve"> HYPERLINK "http://www.cplusplus.com/reference/multithreading/" </w:instrText>
        </w:r>
        <w:r w:rsidRPr="00CE72BB">
          <w:rPr>
            <w:rFonts w:ascii="Times New Roman" w:eastAsia="Times New Roman" w:hAnsi="Times New Roman" w:cs="Times New Roman"/>
            <w:b/>
            <w:bCs/>
            <w:sz w:val="24"/>
            <w:szCs w:val="24"/>
          </w:rPr>
          <w:fldChar w:fldCharType="separate"/>
        </w:r>
        <w:r w:rsidR="00CE72BB" w:rsidRPr="00CE72BB">
          <w:rPr>
            <w:rFonts w:ascii="Times New Roman" w:eastAsia="Times New Roman" w:hAnsi="Times New Roman" w:cs="Times New Roman"/>
            <w:b/>
            <w:bCs/>
            <w:color w:val="0000FF"/>
            <w:sz w:val="24"/>
            <w:szCs w:val="24"/>
            <w:u w:val="single"/>
          </w:rPr>
          <w:t>Multi-threading:</w:t>
        </w:r>
        <w:r w:rsidRPr="00CE72BB">
          <w:rPr>
            <w:rFonts w:ascii="Times New Roman" w:eastAsia="Times New Roman" w:hAnsi="Times New Roman" w:cs="Times New Roman"/>
            <w:b/>
            <w:bCs/>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11" w:author="Unknown"/>
          <w:rFonts w:ascii="Times New Roman" w:eastAsia="Times New Roman" w:hAnsi="Times New Roman" w:cs="Times New Roman"/>
          <w:sz w:val="24"/>
          <w:szCs w:val="24"/>
        </w:rPr>
      </w:pPr>
      <w:ins w:id="11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"http://www.cplusplus.com/reference/atomic/"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&lt;atomic&gt;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13" w:author="Unknown"/>
          <w:rFonts w:ascii="Times New Roman" w:eastAsia="Times New Roman" w:hAnsi="Times New Roman" w:cs="Times New Roman"/>
          <w:sz w:val="24"/>
          <w:szCs w:val="24"/>
        </w:rPr>
      </w:pPr>
      <w:ins w:id="11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"http://www.cplusplus.com/reference/condition_variable/"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&lt;condition_variable&gt;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15" w:author="Unknown"/>
          <w:rFonts w:ascii="Times New Roman" w:eastAsia="Times New Roman" w:hAnsi="Times New Roman" w:cs="Times New Roman"/>
          <w:sz w:val="24"/>
          <w:szCs w:val="24"/>
        </w:rPr>
      </w:pPr>
      <w:ins w:id="11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"http://www.cplusplus.com/reference/future/"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&lt;future&gt;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17" w:author="Unknown"/>
          <w:rFonts w:ascii="Times New Roman" w:eastAsia="Times New Roman" w:hAnsi="Times New Roman" w:cs="Times New Roman"/>
          <w:sz w:val="24"/>
          <w:szCs w:val="24"/>
        </w:rPr>
      </w:pPr>
      <w:ins w:id="11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"http://www.cplusplus.com/reference/mutex/"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&lt;mutex&gt;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19" w:author="Unknown"/>
          <w:rFonts w:ascii="Times New Roman" w:eastAsia="Times New Roman" w:hAnsi="Times New Roman" w:cs="Times New Roman"/>
          <w:sz w:val="24"/>
          <w:szCs w:val="24"/>
        </w:rPr>
      </w:pPr>
      <w:ins w:id="12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"http://www.cplusplus.com/reference/thread/"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&lt;thread&gt;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0"/>
          <w:numId w:val="3"/>
        </w:numPr>
        <w:spacing w:before="100" w:beforeAutospacing="1" w:after="100" w:afterAutospacing="1" w:line="240" w:lineRule="auto"/>
        <w:outlineLvl w:val="3"/>
        <w:rPr>
          <w:ins w:id="121" w:author="Unknown"/>
          <w:rFonts w:ascii="Times New Roman" w:eastAsia="Times New Roman" w:hAnsi="Times New Roman" w:cs="Times New Roman"/>
          <w:b/>
          <w:bCs/>
          <w:sz w:val="24"/>
          <w:szCs w:val="24"/>
        </w:rPr>
      </w:pPr>
      <w:ins w:id="122" w:author="Unknown">
        <w:r w:rsidRPr="00CE72BB">
          <w:rPr>
            <w:rFonts w:ascii="Times New Roman" w:eastAsia="Times New Roman" w:hAnsi="Times New Roman" w:cs="Times New Roman"/>
            <w:b/>
            <w:bCs/>
            <w:sz w:val="24"/>
            <w:szCs w:val="24"/>
          </w:rPr>
          <w:fldChar w:fldCharType="begin"/>
        </w:r>
        <w:r w:rsidR="00CE72BB" w:rsidRPr="00CE72BB">
          <w:rPr>
            <w:rFonts w:ascii="Times New Roman" w:eastAsia="Times New Roman" w:hAnsi="Times New Roman" w:cs="Times New Roman"/>
            <w:b/>
            <w:bCs/>
            <w:sz w:val="24"/>
            <w:szCs w:val="24"/>
          </w:rPr>
          <w:instrText xml:space="preserve"> HYPERLINK "http://www.cplusplus.com/reference/std/" </w:instrText>
        </w:r>
        <w:r w:rsidRPr="00CE72BB">
          <w:rPr>
            <w:rFonts w:ascii="Times New Roman" w:eastAsia="Times New Roman" w:hAnsi="Times New Roman" w:cs="Times New Roman"/>
            <w:b/>
            <w:bCs/>
            <w:sz w:val="24"/>
            <w:szCs w:val="24"/>
          </w:rPr>
          <w:fldChar w:fldCharType="separate"/>
        </w:r>
        <w:r w:rsidR="00CE72BB" w:rsidRPr="00CE72BB">
          <w:rPr>
            <w:rFonts w:ascii="Times New Roman" w:eastAsia="Times New Roman" w:hAnsi="Times New Roman" w:cs="Times New Roman"/>
            <w:b/>
            <w:bCs/>
            <w:color w:val="0000FF"/>
            <w:sz w:val="24"/>
            <w:szCs w:val="24"/>
            <w:u w:val="single"/>
          </w:rPr>
          <w:t>Other:</w:t>
        </w:r>
        <w:r w:rsidRPr="00CE72BB">
          <w:rPr>
            <w:rFonts w:ascii="Times New Roman" w:eastAsia="Times New Roman" w:hAnsi="Times New Roman" w:cs="Times New Roman"/>
            <w:b/>
            <w:bCs/>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23" w:author="Unknown"/>
          <w:rFonts w:ascii="Times New Roman" w:eastAsia="Times New Roman" w:hAnsi="Times New Roman" w:cs="Times New Roman"/>
          <w:sz w:val="24"/>
          <w:szCs w:val="24"/>
        </w:rPr>
      </w:pPr>
      <w:ins w:id="12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"http://www.cplusplus.com/reference/algorithm/"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&lt;algorithm&gt;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25" w:author="Unknown"/>
          <w:rFonts w:ascii="Times New Roman" w:eastAsia="Times New Roman" w:hAnsi="Times New Roman" w:cs="Times New Roman"/>
          <w:sz w:val="24"/>
          <w:szCs w:val="24"/>
        </w:rPr>
      </w:pPr>
      <w:ins w:id="12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"http://www.cplusplus.com/reference/bitset/"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&lt;bitset&gt;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27" w:author="Unknown"/>
          <w:rFonts w:ascii="Times New Roman" w:eastAsia="Times New Roman" w:hAnsi="Times New Roman" w:cs="Times New Roman"/>
          <w:sz w:val="24"/>
          <w:szCs w:val="24"/>
        </w:rPr>
      </w:pPr>
      <w:ins w:id="12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"http://www.cplusplus.com/reference/chrono/"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&lt;chrono&gt;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29" w:author="Unknown"/>
          <w:rFonts w:ascii="Times New Roman" w:eastAsia="Times New Roman" w:hAnsi="Times New Roman" w:cs="Times New Roman"/>
          <w:sz w:val="24"/>
          <w:szCs w:val="24"/>
        </w:rPr>
      </w:pPr>
      <w:ins w:id="13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"http://www.cplusplus.com/reference/codecvt/"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&lt;codecvt&gt;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31" w:author="Unknown"/>
          <w:rFonts w:ascii="Times New Roman" w:eastAsia="Times New Roman" w:hAnsi="Times New Roman" w:cs="Times New Roman"/>
          <w:sz w:val="24"/>
          <w:szCs w:val="24"/>
        </w:rPr>
      </w:pPr>
      <w:ins w:id="13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"http://www.cplusplus.com/reference/complex/"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&lt;complex&gt;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33" w:author="Unknown"/>
          <w:rFonts w:ascii="Times New Roman" w:eastAsia="Times New Roman" w:hAnsi="Times New Roman" w:cs="Times New Roman"/>
          <w:sz w:val="24"/>
          <w:szCs w:val="24"/>
        </w:rPr>
      </w:pPr>
      <w:ins w:id="13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"http://www.cplusplus.com/reference/exception/"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&lt;exception&gt;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35" w:author="Unknown"/>
          <w:rFonts w:ascii="Times New Roman" w:eastAsia="Times New Roman" w:hAnsi="Times New Roman" w:cs="Times New Roman"/>
          <w:sz w:val="24"/>
          <w:szCs w:val="24"/>
        </w:rPr>
      </w:pPr>
      <w:ins w:id="13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"http://www.cplusplus.com/reference/functional/"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&lt;functional&gt;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37" w:author="Unknown"/>
          <w:rFonts w:ascii="Times New Roman" w:eastAsia="Times New Roman" w:hAnsi="Times New Roman" w:cs="Times New Roman"/>
          <w:sz w:val="24"/>
          <w:szCs w:val="24"/>
        </w:rPr>
      </w:pPr>
      <w:ins w:id="13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"http://www.cplusplus.com/reference/initializer_list/"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&lt;initializer_list&gt;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39" w:author="Unknown"/>
          <w:rFonts w:ascii="Times New Roman" w:eastAsia="Times New Roman" w:hAnsi="Times New Roman" w:cs="Times New Roman"/>
          <w:sz w:val="24"/>
          <w:szCs w:val="24"/>
        </w:rPr>
      </w:pPr>
      <w:ins w:id="14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"http://www.cplusplus.com/reference/iterator/"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&lt;iterator&gt;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41" w:author="Unknown"/>
          <w:rFonts w:ascii="Times New Roman" w:eastAsia="Times New Roman" w:hAnsi="Times New Roman" w:cs="Times New Roman"/>
          <w:sz w:val="24"/>
          <w:szCs w:val="24"/>
        </w:rPr>
      </w:pPr>
      <w:ins w:id="14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"http://www.cplusplus.com/reference/limits/"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&lt;limits&gt;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43" w:author="Unknown"/>
          <w:rFonts w:ascii="Times New Roman" w:eastAsia="Times New Roman" w:hAnsi="Times New Roman" w:cs="Times New Roman"/>
          <w:sz w:val="24"/>
          <w:szCs w:val="24"/>
        </w:rPr>
      </w:pPr>
      <w:ins w:id="14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"http://www.cplusplus.com/reference/locale/"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&lt;locale&gt;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45" w:author="Unknown"/>
          <w:rFonts w:ascii="Times New Roman" w:eastAsia="Times New Roman" w:hAnsi="Times New Roman" w:cs="Times New Roman"/>
          <w:sz w:val="24"/>
          <w:szCs w:val="24"/>
        </w:rPr>
      </w:pPr>
      <w:ins w:id="14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"http://www.cplusplus.com/reference/memory/"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&lt;memory&gt;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47" w:author="Unknown"/>
          <w:rFonts w:ascii="Times New Roman" w:eastAsia="Times New Roman" w:hAnsi="Times New Roman" w:cs="Times New Roman"/>
          <w:sz w:val="24"/>
          <w:szCs w:val="24"/>
        </w:rPr>
      </w:pPr>
      <w:ins w:id="148" w:author="Unknown">
        <w:r w:rsidRPr="00CE72BB">
          <w:rPr>
            <w:rFonts w:ascii="Times New Roman" w:eastAsia="Times New Roman" w:hAnsi="Times New Roman" w:cs="Times New Roman"/>
            <w:sz w:val="24"/>
            <w:szCs w:val="24"/>
          </w:rPr>
          <w:lastRenderedPageBreak/>
          <w:fldChar w:fldCharType="begin"/>
        </w:r>
        <w:r w:rsidR="00CE72BB" w:rsidRPr="00CE72BB">
          <w:rPr>
            <w:rFonts w:ascii="Times New Roman" w:eastAsia="Times New Roman" w:hAnsi="Times New Roman" w:cs="Times New Roman"/>
            <w:sz w:val="24"/>
            <w:szCs w:val="24"/>
          </w:rPr>
          <w:instrText xml:space="preserve"> HYPERLINK "http://www.cplusplus.com/reference/new/"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&lt;new&gt;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49" w:author="Unknown"/>
          <w:rFonts w:ascii="Times New Roman" w:eastAsia="Times New Roman" w:hAnsi="Times New Roman" w:cs="Times New Roman"/>
          <w:sz w:val="24"/>
          <w:szCs w:val="24"/>
        </w:rPr>
      </w:pPr>
      <w:ins w:id="15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"http://www.cplusplus.com/reference/numeric/"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&lt;numeric&gt;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51" w:author="Unknown"/>
          <w:rFonts w:ascii="Times New Roman" w:eastAsia="Times New Roman" w:hAnsi="Times New Roman" w:cs="Times New Roman"/>
          <w:sz w:val="24"/>
          <w:szCs w:val="24"/>
        </w:rPr>
      </w:pPr>
      <w:ins w:id="15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"http://www.cplusplus.com/reference/random/"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&lt;random&gt;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53" w:author="Unknown"/>
          <w:rFonts w:ascii="Times New Roman" w:eastAsia="Times New Roman" w:hAnsi="Times New Roman" w:cs="Times New Roman"/>
          <w:sz w:val="24"/>
          <w:szCs w:val="24"/>
        </w:rPr>
      </w:pPr>
      <w:ins w:id="15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"http://www.cplusplus.com/reference/ratio/"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&lt;ratio&gt;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55" w:author="Unknown"/>
          <w:rFonts w:ascii="Times New Roman" w:eastAsia="Times New Roman" w:hAnsi="Times New Roman" w:cs="Times New Roman"/>
          <w:sz w:val="24"/>
          <w:szCs w:val="24"/>
        </w:rPr>
      </w:pPr>
      <w:ins w:id="15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"http://www.cplusplus.com/reference/regex/"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&lt;regex&gt;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57" w:author="Unknown"/>
          <w:rFonts w:ascii="Times New Roman" w:eastAsia="Times New Roman" w:hAnsi="Times New Roman" w:cs="Times New Roman"/>
          <w:sz w:val="24"/>
          <w:szCs w:val="24"/>
        </w:rPr>
      </w:pPr>
      <w:ins w:id="15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"http://www.cplusplus.com/reference/stdexcept/"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&lt;stdexcept&gt;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59" w:author="Unknown"/>
          <w:rFonts w:ascii="Times New Roman" w:eastAsia="Times New Roman" w:hAnsi="Times New Roman" w:cs="Times New Roman"/>
          <w:sz w:val="24"/>
          <w:szCs w:val="24"/>
        </w:rPr>
      </w:pPr>
      <w:ins w:id="16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"http://www.cplusplus.com/reference/string/"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&lt;string&gt;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61" w:author="Unknown"/>
          <w:rFonts w:ascii="Times New Roman" w:eastAsia="Times New Roman" w:hAnsi="Times New Roman" w:cs="Times New Roman"/>
          <w:sz w:val="24"/>
          <w:szCs w:val="24"/>
        </w:rPr>
      </w:pPr>
      <w:ins w:id="16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"http://www.cplusplus.com/reference/system_error/"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&lt;system_error&gt;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63" w:author="Unknown"/>
          <w:rFonts w:ascii="Times New Roman" w:eastAsia="Times New Roman" w:hAnsi="Times New Roman" w:cs="Times New Roman"/>
          <w:sz w:val="24"/>
          <w:szCs w:val="24"/>
        </w:rPr>
      </w:pPr>
      <w:ins w:id="16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"http://www.cplusplus.com/reference/tuple/"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&lt;tuple&gt;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65" w:author="Unknown"/>
          <w:rFonts w:ascii="Times New Roman" w:eastAsia="Times New Roman" w:hAnsi="Times New Roman" w:cs="Times New Roman"/>
          <w:sz w:val="24"/>
          <w:szCs w:val="24"/>
        </w:rPr>
      </w:pPr>
      <w:ins w:id="16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"http://www.cplusplus.com/reference/typeindex/"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&lt;typeindex&gt;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67" w:author="Unknown"/>
          <w:rFonts w:ascii="Times New Roman" w:eastAsia="Times New Roman" w:hAnsi="Times New Roman" w:cs="Times New Roman"/>
          <w:sz w:val="24"/>
          <w:szCs w:val="24"/>
        </w:rPr>
      </w:pPr>
      <w:ins w:id="16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"http://www.cplusplus.com/reference/typeinfo/"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&lt;typeinfo&gt;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69" w:author="Unknown"/>
          <w:rFonts w:ascii="Times New Roman" w:eastAsia="Times New Roman" w:hAnsi="Times New Roman" w:cs="Times New Roman"/>
          <w:sz w:val="24"/>
          <w:szCs w:val="24"/>
        </w:rPr>
      </w:pPr>
      <w:ins w:id="17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"http://www.cplusplus.com/reference/type_traits/"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&lt;type_traits&gt;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71" w:author="Unknown"/>
          <w:rFonts w:ascii="Times New Roman" w:eastAsia="Times New Roman" w:hAnsi="Times New Roman" w:cs="Times New Roman"/>
          <w:sz w:val="24"/>
          <w:szCs w:val="24"/>
        </w:rPr>
      </w:pPr>
      <w:ins w:id="17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"http://www.cplusplus.com/reference/utility/"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&lt;utility&gt;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3"/>
        </w:numPr>
        <w:spacing w:before="100" w:beforeAutospacing="1" w:after="100" w:afterAutospacing="1" w:line="240" w:lineRule="auto"/>
        <w:rPr>
          <w:ins w:id="173" w:author="Unknown"/>
          <w:rFonts w:ascii="Times New Roman" w:eastAsia="Times New Roman" w:hAnsi="Times New Roman" w:cs="Times New Roman"/>
          <w:sz w:val="24"/>
          <w:szCs w:val="24"/>
        </w:rPr>
      </w:pPr>
      <w:ins w:id="17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"http://www.cplusplus.com/reference/valarray/"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&lt;valarray&gt;</w:t>
        </w:r>
        <w:r w:rsidRPr="00CE72BB">
          <w:rPr>
            <w:rFonts w:ascii="Times New Roman" w:eastAsia="Times New Roman" w:hAnsi="Times New Roman" w:cs="Times New Roman"/>
            <w:sz w:val="24"/>
            <w:szCs w:val="24"/>
          </w:rPr>
          <w:fldChar w:fldCharType="end"/>
        </w:r>
      </w:ins>
    </w:p>
    <w:p w:rsidR="00CE72BB" w:rsidRPr="00CE72BB" w:rsidRDefault="006A6609" w:rsidP="00CE72BB">
      <w:pPr>
        <w:spacing w:before="100" w:beforeAutospacing="1" w:after="100" w:afterAutospacing="1" w:line="240" w:lineRule="auto"/>
        <w:outlineLvl w:val="2"/>
        <w:rPr>
          <w:ins w:id="175" w:author="Unknown"/>
          <w:rFonts w:ascii="Times New Roman" w:eastAsia="Times New Roman" w:hAnsi="Times New Roman" w:cs="Times New Roman"/>
          <w:b/>
          <w:bCs/>
          <w:sz w:val="27"/>
          <w:szCs w:val="27"/>
        </w:rPr>
      </w:pPr>
      <w:ins w:id="176" w:author="Unknown">
        <w:r w:rsidRPr="00CE72BB">
          <w:rPr>
            <w:rFonts w:ascii="Times New Roman" w:eastAsia="Times New Roman" w:hAnsi="Times New Roman" w:cs="Times New Roman"/>
            <w:b/>
            <w:bCs/>
            <w:sz w:val="27"/>
            <w:szCs w:val="27"/>
          </w:rPr>
          <w:fldChar w:fldCharType="begin"/>
        </w:r>
        <w:r w:rsidR="00CE72BB" w:rsidRPr="00CE72BB">
          <w:rPr>
            <w:rFonts w:ascii="Times New Roman" w:eastAsia="Times New Roman" w:hAnsi="Times New Roman" w:cs="Times New Roman"/>
            <w:b/>
            <w:bCs/>
            <w:sz w:val="27"/>
            <w:szCs w:val="27"/>
          </w:rPr>
          <w:instrText xml:space="preserve"> HYPERLINK "http://www.cplusplus.com/reference/vector/" </w:instrText>
        </w:r>
        <w:r w:rsidRPr="00CE72BB">
          <w:rPr>
            <w:rFonts w:ascii="Times New Roman" w:eastAsia="Times New Roman" w:hAnsi="Times New Roman" w:cs="Times New Roman"/>
            <w:b/>
            <w:bCs/>
            <w:sz w:val="27"/>
            <w:szCs w:val="27"/>
          </w:rPr>
          <w:fldChar w:fldCharType="separate"/>
        </w:r>
        <w:r w:rsidR="00CE72BB" w:rsidRPr="00CE72BB">
          <w:rPr>
            <w:rFonts w:ascii="Times New Roman" w:eastAsia="Times New Roman" w:hAnsi="Times New Roman" w:cs="Times New Roman"/>
            <w:b/>
            <w:bCs/>
            <w:color w:val="0000FF"/>
            <w:sz w:val="27"/>
            <w:szCs w:val="27"/>
            <w:u w:val="single"/>
          </w:rPr>
          <w:t>&lt;vector&gt;</w:t>
        </w:r>
        <w:r w:rsidRPr="00CE72BB">
          <w:rPr>
            <w:rFonts w:ascii="Times New Roman" w:eastAsia="Times New Roman" w:hAnsi="Times New Roman" w:cs="Times New Roman"/>
            <w:b/>
            <w:bCs/>
            <w:sz w:val="27"/>
            <w:szCs w:val="27"/>
          </w:rPr>
          <w:fldChar w:fldCharType="end"/>
        </w:r>
      </w:ins>
    </w:p>
    <w:p w:rsidR="00CE72BB" w:rsidRPr="00CE72BB" w:rsidRDefault="006A6609" w:rsidP="00CE72BB">
      <w:pPr>
        <w:numPr>
          <w:ilvl w:val="0"/>
          <w:numId w:val="4"/>
        </w:numPr>
        <w:spacing w:before="100" w:beforeAutospacing="1" w:after="100" w:afterAutospacing="1" w:line="240" w:lineRule="auto"/>
        <w:rPr>
          <w:ins w:id="177" w:author="Unknown"/>
          <w:rFonts w:ascii="Times New Roman" w:eastAsia="Times New Roman" w:hAnsi="Times New Roman" w:cs="Times New Roman"/>
          <w:sz w:val="24"/>
          <w:szCs w:val="24"/>
        </w:rPr>
      </w:pPr>
      <w:ins w:id="17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vector</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0"/>
          <w:numId w:val="4"/>
        </w:numPr>
        <w:spacing w:before="100" w:beforeAutospacing="1" w:after="100" w:afterAutospacing="1" w:line="240" w:lineRule="auto"/>
        <w:rPr>
          <w:ins w:id="179" w:author="Unknown"/>
          <w:rFonts w:ascii="Times New Roman" w:eastAsia="Times New Roman" w:hAnsi="Times New Roman" w:cs="Times New Roman"/>
          <w:sz w:val="24"/>
          <w:szCs w:val="24"/>
        </w:rPr>
      </w:pPr>
      <w:ins w:id="18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"http://www.cplusplus.com/reference/vector/vector-bool/"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vector&lt;bool&gt;</w:t>
        </w:r>
        <w:r w:rsidRPr="00CE72BB">
          <w:rPr>
            <w:rFonts w:ascii="Times New Roman" w:eastAsia="Times New Roman" w:hAnsi="Times New Roman" w:cs="Times New Roman"/>
            <w:sz w:val="24"/>
            <w:szCs w:val="24"/>
          </w:rPr>
          <w:fldChar w:fldCharType="end"/>
        </w:r>
      </w:ins>
    </w:p>
    <w:p w:rsidR="00CE72BB" w:rsidRPr="00CE72BB" w:rsidRDefault="006A6609" w:rsidP="00CE72BB">
      <w:pPr>
        <w:spacing w:before="100" w:beforeAutospacing="1" w:after="100" w:afterAutospacing="1" w:line="240" w:lineRule="auto"/>
        <w:outlineLvl w:val="2"/>
        <w:rPr>
          <w:ins w:id="181" w:author="Unknown"/>
          <w:rFonts w:ascii="Times New Roman" w:eastAsia="Times New Roman" w:hAnsi="Times New Roman" w:cs="Times New Roman"/>
          <w:b/>
          <w:bCs/>
          <w:sz w:val="27"/>
          <w:szCs w:val="27"/>
        </w:rPr>
      </w:pPr>
      <w:ins w:id="182" w:author="Unknown">
        <w:r w:rsidRPr="00CE72BB">
          <w:rPr>
            <w:rFonts w:ascii="Times New Roman" w:eastAsia="Times New Roman" w:hAnsi="Times New Roman" w:cs="Times New Roman"/>
            <w:b/>
            <w:bCs/>
            <w:sz w:val="27"/>
            <w:szCs w:val="27"/>
          </w:rPr>
          <w:fldChar w:fldCharType="begin"/>
        </w:r>
        <w:r w:rsidR="00CE72BB" w:rsidRPr="00CE72BB">
          <w:rPr>
            <w:rFonts w:ascii="Times New Roman" w:eastAsia="Times New Roman" w:hAnsi="Times New Roman" w:cs="Times New Roman"/>
            <w:b/>
            <w:bCs/>
            <w:sz w:val="27"/>
            <w:szCs w:val="27"/>
          </w:rPr>
          <w:instrText xml:space="preserve"> HYPERLINK "http://www.cplusplus.com/reference/vector/vector/" </w:instrText>
        </w:r>
        <w:r w:rsidRPr="00CE72BB">
          <w:rPr>
            <w:rFonts w:ascii="Times New Roman" w:eastAsia="Times New Roman" w:hAnsi="Times New Roman" w:cs="Times New Roman"/>
            <w:b/>
            <w:bCs/>
            <w:sz w:val="27"/>
            <w:szCs w:val="27"/>
          </w:rPr>
          <w:fldChar w:fldCharType="separate"/>
        </w:r>
        <w:r w:rsidR="00CE72BB" w:rsidRPr="00CE72BB">
          <w:rPr>
            <w:rFonts w:ascii="Times New Roman" w:eastAsia="Times New Roman" w:hAnsi="Times New Roman" w:cs="Times New Roman"/>
            <w:b/>
            <w:bCs/>
            <w:color w:val="0000FF"/>
            <w:sz w:val="27"/>
            <w:szCs w:val="27"/>
            <w:u w:val="single"/>
          </w:rPr>
          <w:t>vector</w:t>
        </w:r>
        <w:r w:rsidRPr="00CE72BB">
          <w:rPr>
            <w:rFonts w:ascii="Times New Roman" w:eastAsia="Times New Roman" w:hAnsi="Times New Roman" w:cs="Times New Roman"/>
            <w:b/>
            <w:bCs/>
            <w:sz w:val="27"/>
            <w:szCs w:val="27"/>
          </w:rPr>
          <w:fldChar w:fldCharType="end"/>
        </w:r>
      </w:ins>
    </w:p>
    <w:p w:rsidR="00CE72BB" w:rsidRPr="00CE72BB" w:rsidRDefault="006A6609" w:rsidP="00CE72BB">
      <w:pPr>
        <w:numPr>
          <w:ilvl w:val="0"/>
          <w:numId w:val="5"/>
        </w:numPr>
        <w:spacing w:before="100" w:beforeAutospacing="1" w:after="100" w:afterAutospacing="1" w:line="240" w:lineRule="auto"/>
        <w:rPr>
          <w:ins w:id="183" w:author="Unknown"/>
          <w:rFonts w:ascii="Times New Roman" w:eastAsia="Times New Roman" w:hAnsi="Times New Roman" w:cs="Times New Roman"/>
          <w:sz w:val="24"/>
          <w:szCs w:val="24"/>
        </w:rPr>
      </w:pPr>
      <w:ins w:id="18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"http://www.cplusplus.com/reference/vector/vector/vector/"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vector</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0"/>
          <w:numId w:val="5"/>
        </w:numPr>
        <w:spacing w:before="100" w:beforeAutospacing="1" w:after="100" w:afterAutospacing="1" w:line="240" w:lineRule="auto"/>
        <w:rPr>
          <w:ins w:id="185" w:author="Unknown"/>
          <w:rFonts w:ascii="Times New Roman" w:eastAsia="Times New Roman" w:hAnsi="Times New Roman" w:cs="Times New Roman"/>
          <w:sz w:val="24"/>
          <w:szCs w:val="24"/>
        </w:rPr>
      </w:pPr>
      <w:ins w:id="18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"http://www.cplusplus.com/reference/vector/vector/%7Evector/"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~vector</w:t>
        </w:r>
        <w:r w:rsidRPr="00CE72BB">
          <w:rPr>
            <w:rFonts w:ascii="Times New Roman" w:eastAsia="Times New Roman" w:hAnsi="Times New Roman" w:cs="Times New Roman"/>
            <w:sz w:val="24"/>
            <w:szCs w:val="24"/>
          </w:rPr>
          <w:fldChar w:fldCharType="end"/>
        </w:r>
      </w:ins>
    </w:p>
    <w:p w:rsidR="00CE72BB" w:rsidRPr="00CE72BB" w:rsidRDefault="00CE72BB" w:rsidP="00CE72BB">
      <w:pPr>
        <w:numPr>
          <w:ilvl w:val="0"/>
          <w:numId w:val="5"/>
        </w:numPr>
        <w:spacing w:before="100" w:beforeAutospacing="1" w:after="100" w:afterAutospacing="1" w:line="240" w:lineRule="auto"/>
        <w:outlineLvl w:val="3"/>
        <w:rPr>
          <w:ins w:id="187" w:author="Unknown"/>
          <w:rFonts w:ascii="Times New Roman" w:eastAsia="Times New Roman" w:hAnsi="Times New Roman" w:cs="Times New Roman"/>
          <w:b/>
          <w:bCs/>
          <w:sz w:val="24"/>
          <w:szCs w:val="24"/>
        </w:rPr>
      </w:pPr>
      <w:ins w:id="188" w:author="Unknown">
        <w:r w:rsidRPr="00CE72BB">
          <w:rPr>
            <w:rFonts w:ascii="Times New Roman" w:eastAsia="Times New Roman" w:hAnsi="Times New Roman" w:cs="Times New Roman"/>
            <w:b/>
            <w:bCs/>
            <w:sz w:val="24"/>
            <w:szCs w:val="24"/>
          </w:rPr>
          <w:t>member functions:</w:t>
        </w:r>
      </w:ins>
    </w:p>
    <w:p w:rsidR="00CE72BB" w:rsidRPr="00CE72BB" w:rsidRDefault="006A6609" w:rsidP="00CE72BB">
      <w:pPr>
        <w:numPr>
          <w:ilvl w:val="1"/>
          <w:numId w:val="5"/>
        </w:numPr>
        <w:spacing w:before="100" w:beforeAutospacing="1" w:after="100" w:afterAutospacing="1" w:line="240" w:lineRule="auto"/>
        <w:rPr>
          <w:ins w:id="189" w:author="Unknown"/>
          <w:rFonts w:ascii="Times New Roman" w:eastAsia="Times New Roman" w:hAnsi="Times New Roman" w:cs="Times New Roman"/>
          <w:sz w:val="24"/>
          <w:szCs w:val="24"/>
        </w:rPr>
      </w:pPr>
      <w:ins w:id="19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"http://www.cplusplus.com/reference/vector/vector/assign/"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assign</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191" w:author="Unknown"/>
          <w:rFonts w:ascii="Times New Roman" w:eastAsia="Times New Roman" w:hAnsi="Times New Roman" w:cs="Times New Roman"/>
          <w:sz w:val="24"/>
          <w:szCs w:val="24"/>
        </w:rPr>
      </w:pPr>
      <w:ins w:id="19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"http://www.cplusplus.com/reference/vector/vector/at/"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at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193" w:author="Unknown"/>
          <w:rFonts w:ascii="Times New Roman" w:eastAsia="Times New Roman" w:hAnsi="Times New Roman" w:cs="Times New Roman"/>
          <w:sz w:val="24"/>
          <w:szCs w:val="24"/>
        </w:rPr>
      </w:pPr>
      <w:ins w:id="19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"http://www.cplusplus.com/reference/vector/vector/back/"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back</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195" w:author="Unknown"/>
          <w:rFonts w:ascii="Times New Roman" w:eastAsia="Times New Roman" w:hAnsi="Times New Roman" w:cs="Times New Roman"/>
          <w:sz w:val="24"/>
          <w:szCs w:val="24"/>
        </w:rPr>
      </w:pPr>
      <w:ins w:id="19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"http://www.cplusplus.com/reference/vector/vector/begin/"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begin</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197" w:author="Unknown"/>
          <w:rFonts w:ascii="Times New Roman" w:eastAsia="Times New Roman" w:hAnsi="Times New Roman" w:cs="Times New Roman"/>
          <w:sz w:val="24"/>
          <w:szCs w:val="24"/>
        </w:rPr>
      </w:pPr>
      <w:ins w:id="19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"http://www.cplusplus.com/reference/vector/vector/capacity/"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capacity</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199" w:author="Unknown"/>
          <w:rFonts w:ascii="Times New Roman" w:eastAsia="Times New Roman" w:hAnsi="Times New Roman" w:cs="Times New Roman"/>
          <w:sz w:val="24"/>
          <w:szCs w:val="24"/>
        </w:rPr>
      </w:pPr>
      <w:ins w:id="20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"http://www.cplusplus.com/reference/vector/vector/cbegin/"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cbegin</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01" w:author="Unknown"/>
          <w:rFonts w:ascii="Times New Roman" w:eastAsia="Times New Roman" w:hAnsi="Times New Roman" w:cs="Times New Roman"/>
          <w:sz w:val="24"/>
          <w:szCs w:val="24"/>
        </w:rPr>
      </w:pPr>
      <w:ins w:id="20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"http://www.cplusplus.com/reference/vector/vector/cend/"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cend</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03" w:author="Unknown"/>
          <w:rFonts w:ascii="Times New Roman" w:eastAsia="Times New Roman" w:hAnsi="Times New Roman" w:cs="Times New Roman"/>
          <w:sz w:val="24"/>
          <w:szCs w:val="24"/>
        </w:rPr>
      </w:pPr>
      <w:ins w:id="20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"http://www.cplusplus.com/reference/vector/vector/clear/"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clear</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05" w:author="Unknown"/>
          <w:rFonts w:ascii="Times New Roman" w:eastAsia="Times New Roman" w:hAnsi="Times New Roman" w:cs="Times New Roman"/>
          <w:sz w:val="24"/>
          <w:szCs w:val="24"/>
        </w:rPr>
      </w:pPr>
      <w:ins w:id="20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"http://www.cplusplus.com/reference/vector/vector/crbegin/"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crbegin</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07" w:author="Unknown"/>
          <w:rFonts w:ascii="Times New Roman" w:eastAsia="Times New Roman" w:hAnsi="Times New Roman" w:cs="Times New Roman"/>
          <w:sz w:val="24"/>
          <w:szCs w:val="24"/>
        </w:rPr>
      </w:pPr>
      <w:ins w:id="20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"http://www.cplusplus.com/reference/vector/vector/crend/"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crend</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09" w:author="Unknown"/>
          <w:rFonts w:ascii="Times New Roman" w:eastAsia="Times New Roman" w:hAnsi="Times New Roman" w:cs="Times New Roman"/>
          <w:sz w:val="24"/>
          <w:szCs w:val="24"/>
        </w:rPr>
      </w:pPr>
      <w:ins w:id="21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"http://www.cplusplus.com/reference/vector/vector/data/"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data</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11" w:author="Unknown"/>
          <w:rFonts w:ascii="Times New Roman" w:eastAsia="Times New Roman" w:hAnsi="Times New Roman" w:cs="Times New Roman"/>
          <w:sz w:val="24"/>
          <w:szCs w:val="24"/>
        </w:rPr>
      </w:pPr>
      <w:ins w:id="21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"http://www.cplusplus.com/reference/vector/vector/emplace/"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emplace</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13" w:author="Unknown"/>
          <w:rFonts w:ascii="Times New Roman" w:eastAsia="Times New Roman" w:hAnsi="Times New Roman" w:cs="Times New Roman"/>
          <w:sz w:val="24"/>
          <w:szCs w:val="24"/>
        </w:rPr>
      </w:pPr>
      <w:ins w:id="21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"http://www.cplusplus.com/reference/vector/vector/emplace_back/"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emplace_back</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15" w:author="Unknown"/>
          <w:rFonts w:ascii="Times New Roman" w:eastAsia="Times New Roman" w:hAnsi="Times New Roman" w:cs="Times New Roman"/>
          <w:sz w:val="24"/>
          <w:szCs w:val="24"/>
        </w:rPr>
      </w:pPr>
      <w:ins w:id="21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"http://www.cplusplus.com/reference/vector/vector/empty/"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empty</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17" w:author="Unknown"/>
          <w:rFonts w:ascii="Times New Roman" w:eastAsia="Times New Roman" w:hAnsi="Times New Roman" w:cs="Times New Roman"/>
          <w:sz w:val="24"/>
          <w:szCs w:val="24"/>
        </w:rPr>
      </w:pPr>
      <w:ins w:id="21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"http://www.cplusplus.com/reference/vector/vector/end/"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end</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19" w:author="Unknown"/>
          <w:rFonts w:ascii="Times New Roman" w:eastAsia="Times New Roman" w:hAnsi="Times New Roman" w:cs="Times New Roman"/>
          <w:sz w:val="24"/>
          <w:szCs w:val="24"/>
        </w:rPr>
      </w:pPr>
      <w:ins w:id="22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"http://www.cplusplus.com/reference/vector/vector/erase/"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erase</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21" w:author="Unknown"/>
          <w:rFonts w:ascii="Times New Roman" w:eastAsia="Times New Roman" w:hAnsi="Times New Roman" w:cs="Times New Roman"/>
          <w:sz w:val="24"/>
          <w:szCs w:val="24"/>
        </w:rPr>
      </w:pPr>
      <w:ins w:id="22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"http://www.cplusplus.com/reference/vector/vector/front/"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front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23" w:author="Unknown"/>
          <w:rFonts w:ascii="Times New Roman" w:eastAsia="Times New Roman" w:hAnsi="Times New Roman" w:cs="Times New Roman"/>
          <w:sz w:val="24"/>
          <w:szCs w:val="24"/>
        </w:rPr>
      </w:pPr>
      <w:ins w:id="22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"http://www.cplusplus.com/reference/vector/vector/get_allocator/"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get_allocator</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25" w:author="Unknown"/>
          <w:rFonts w:ascii="Times New Roman" w:eastAsia="Times New Roman" w:hAnsi="Times New Roman" w:cs="Times New Roman"/>
          <w:sz w:val="24"/>
          <w:szCs w:val="24"/>
        </w:rPr>
      </w:pPr>
      <w:ins w:id="22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"http://www.cplusplus.com/reference/vector/vector/insert/"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insert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27" w:author="Unknown"/>
          <w:rFonts w:ascii="Times New Roman" w:eastAsia="Times New Roman" w:hAnsi="Times New Roman" w:cs="Times New Roman"/>
          <w:sz w:val="24"/>
          <w:szCs w:val="24"/>
        </w:rPr>
      </w:pPr>
      <w:ins w:id="22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"http://www.cplusplus.com/reference/vector/vector/max_size/"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max_size</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29" w:author="Unknown"/>
          <w:rFonts w:ascii="Times New Roman" w:eastAsia="Times New Roman" w:hAnsi="Times New Roman" w:cs="Times New Roman"/>
          <w:sz w:val="24"/>
          <w:szCs w:val="24"/>
        </w:rPr>
      </w:pPr>
      <w:ins w:id="23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"http://www.cplusplus.com/reference/vector/vector/operator=/"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operator=</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31" w:author="Unknown"/>
          <w:rFonts w:ascii="Times New Roman" w:eastAsia="Times New Roman" w:hAnsi="Times New Roman" w:cs="Times New Roman"/>
          <w:sz w:val="24"/>
          <w:szCs w:val="24"/>
        </w:rPr>
      </w:pPr>
      <w:ins w:id="232" w:author="Unknown">
        <w:r w:rsidRPr="00CE72BB">
          <w:rPr>
            <w:rFonts w:ascii="Times New Roman" w:eastAsia="Times New Roman" w:hAnsi="Times New Roman" w:cs="Times New Roman"/>
            <w:sz w:val="24"/>
            <w:szCs w:val="24"/>
          </w:rPr>
          <w:lastRenderedPageBreak/>
          <w:fldChar w:fldCharType="begin"/>
        </w:r>
        <w:r w:rsidR="00CE72BB" w:rsidRPr="00CE72BB">
          <w:rPr>
            <w:rFonts w:ascii="Times New Roman" w:eastAsia="Times New Roman" w:hAnsi="Times New Roman" w:cs="Times New Roman"/>
            <w:sz w:val="24"/>
            <w:szCs w:val="24"/>
          </w:rPr>
          <w:instrText xml:space="preserve"> HYPERLINK "http://www.cplusplus.com/reference/vector/vector/operator%5b%5d/"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operator[]</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33" w:author="Unknown"/>
          <w:rFonts w:ascii="Times New Roman" w:eastAsia="Times New Roman" w:hAnsi="Times New Roman" w:cs="Times New Roman"/>
          <w:sz w:val="24"/>
          <w:szCs w:val="24"/>
        </w:rPr>
      </w:pPr>
      <w:ins w:id="23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"http://www.cplusplus.com/reference/vector/vector/pop_back/"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pop_back</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35" w:author="Unknown"/>
          <w:rFonts w:ascii="Times New Roman" w:eastAsia="Times New Roman" w:hAnsi="Times New Roman" w:cs="Times New Roman"/>
          <w:sz w:val="24"/>
          <w:szCs w:val="24"/>
        </w:rPr>
      </w:pPr>
      <w:ins w:id="23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"http://www.cplusplus.com/reference/vector/vector/push_back/"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push_back</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37" w:author="Unknown"/>
          <w:rFonts w:ascii="Times New Roman" w:eastAsia="Times New Roman" w:hAnsi="Times New Roman" w:cs="Times New Roman"/>
          <w:sz w:val="24"/>
          <w:szCs w:val="24"/>
        </w:rPr>
      </w:pPr>
      <w:ins w:id="23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"http://www.cplusplus.com/reference/vector/vector/rbegin/"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rbegin</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39" w:author="Unknown"/>
          <w:rFonts w:ascii="Times New Roman" w:eastAsia="Times New Roman" w:hAnsi="Times New Roman" w:cs="Times New Roman"/>
          <w:sz w:val="24"/>
          <w:szCs w:val="24"/>
        </w:rPr>
      </w:pPr>
      <w:ins w:id="24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"http://www.cplusplus.com/reference/vector/vector/rend/"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rend</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41" w:author="Unknown"/>
          <w:rFonts w:ascii="Times New Roman" w:eastAsia="Times New Roman" w:hAnsi="Times New Roman" w:cs="Times New Roman"/>
          <w:sz w:val="24"/>
          <w:szCs w:val="24"/>
        </w:rPr>
      </w:pPr>
      <w:ins w:id="242"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"http://www.cplusplus.com/reference/vector/vector/reserve/"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reserve</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43" w:author="Unknown"/>
          <w:rFonts w:ascii="Times New Roman" w:eastAsia="Times New Roman" w:hAnsi="Times New Roman" w:cs="Times New Roman"/>
          <w:sz w:val="24"/>
          <w:szCs w:val="24"/>
        </w:rPr>
      </w:pPr>
      <w:ins w:id="24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"http://www.cplusplus.com/reference/vector/vector/resize/"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resize</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45" w:author="Unknown"/>
          <w:rFonts w:ascii="Times New Roman" w:eastAsia="Times New Roman" w:hAnsi="Times New Roman" w:cs="Times New Roman"/>
          <w:sz w:val="24"/>
          <w:szCs w:val="24"/>
        </w:rPr>
      </w:pPr>
      <w:ins w:id="246"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"http://www.cplusplus.com/reference/vector/vector/shrink_to_fit/"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shrink_to_fit</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47" w:author="Unknown"/>
          <w:rFonts w:ascii="Times New Roman" w:eastAsia="Times New Roman" w:hAnsi="Times New Roman" w:cs="Times New Roman"/>
          <w:sz w:val="24"/>
          <w:szCs w:val="24"/>
        </w:rPr>
      </w:pPr>
      <w:ins w:id="248"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"http://www.cplusplus.com/reference/vector/vector/size/"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size</w:t>
        </w:r>
        <w:r w:rsidRPr="00CE72BB">
          <w:rPr>
            <w:rFonts w:ascii="Times New Roman" w:eastAsia="Times New Roman" w:hAnsi="Times New Roman" w:cs="Times New Roman"/>
            <w:sz w:val="24"/>
            <w:szCs w:val="24"/>
          </w:rPr>
          <w:fldChar w:fldCharType="end"/>
        </w:r>
      </w:ins>
    </w:p>
    <w:p w:rsidR="00CE72BB" w:rsidRPr="00CE72BB" w:rsidRDefault="006A6609" w:rsidP="00CE72BB">
      <w:pPr>
        <w:numPr>
          <w:ilvl w:val="1"/>
          <w:numId w:val="5"/>
        </w:numPr>
        <w:spacing w:before="100" w:beforeAutospacing="1" w:after="100" w:afterAutospacing="1" w:line="240" w:lineRule="auto"/>
        <w:rPr>
          <w:ins w:id="249" w:author="Unknown"/>
          <w:rFonts w:ascii="Times New Roman" w:eastAsia="Times New Roman" w:hAnsi="Times New Roman" w:cs="Times New Roman"/>
          <w:sz w:val="24"/>
          <w:szCs w:val="24"/>
        </w:rPr>
      </w:pPr>
      <w:ins w:id="250"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"http://www.cplusplus.com/reference/vector/vector/swap/" </w:instrText>
        </w:r>
        <w:r w:rsidRPr="00CE72BB">
          <w:rPr>
            <w:rFonts w:ascii="Times New Roman" w:eastAsia="Times New Roman" w:hAnsi="Times New Roman" w:cs="Times New Roman"/>
            <w:sz w:val="24"/>
            <w:szCs w:val="24"/>
          </w:rPr>
          <w:fldChar w:fldCharType="separate"/>
        </w:r>
        <w:proofErr w:type="gramStart"/>
        <w:r w:rsidR="00CE72BB" w:rsidRPr="00CE72BB">
          <w:rPr>
            <w:rFonts w:ascii="Times New Roman" w:eastAsia="Times New Roman" w:hAnsi="Times New Roman" w:cs="Times New Roman"/>
            <w:color w:val="0000FF"/>
            <w:sz w:val="24"/>
            <w:szCs w:val="24"/>
            <w:u w:val="single"/>
          </w:rPr>
          <w:t>vector::</w:t>
        </w:r>
        <w:proofErr w:type="gramEnd"/>
        <w:r w:rsidR="00CE72BB" w:rsidRPr="00CE72BB">
          <w:rPr>
            <w:rFonts w:ascii="Times New Roman" w:eastAsia="Times New Roman" w:hAnsi="Times New Roman" w:cs="Times New Roman"/>
            <w:color w:val="0000FF"/>
            <w:sz w:val="24"/>
            <w:szCs w:val="24"/>
            <w:u w:val="single"/>
          </w:rPr>
          <w:t>swap</w:t>
        </w:r>
        <w:r w:rsidRPr="00CE72BB">
          <w:rPr>
            <w:rFonts w:ascii="Times New Roman" w:eastAsia="Times New Roman" w:hAnsi="Times New Roman" w:cs="Times New Roman"/>
            <w:sz w:val="24"/>
            <w:szCs w:val="24"/>
          </w:rPr>
          <w:fldChar w:fldCharType="end"/>
        </w:r>
      </w:ins>
    </w:p>
    <w:p w:rsidR="00CE72BB" w:rsidRPr="00CE72BB" w:rsidRDefault="00CE72BB" w:rsidP="00CE72BB">
      <w:pPr>
        <w:numPr>
          <w:ilvl w:val="0"/>
          <w:numId w:val="5"/>
        </w:numPr>
        <w:spacing w:before="100" w:beforeAutospacing="1" w:after="100" w:afterAutospacing="1" w:line="240" w:lineRule="auto"/>
        <w:outlineLvl w:val="3"/>
        <w:rPr>
          <w:ins w:id="251" w:author="Unknown"/>
          <w:rFonts w:ascii="Times New Roman" w:eastAsia="Times New Roman" w:hAnsi="Times New Roman" w:cs="Times New Roman"/>
          <w:b/>
          <w:bCs/>
          <w:sz w:val="24"/>
          <w:szCs w:val="24"/>
        </w:rPr>
      </w:pPr>
      <w:ins w:id="252" w:author="Unknown">
        <w:r w:rsidRPr="00CE72BB">
          <w:rPr>
            <w:rFonts w:ascii="Times New Roman" w:eastAsia="Times New Roman" w:hAnsi="Times New Roman" w:cs="Times New Roman"/>
            <w:b/>
            <w:bCs/>
            <w:sz w:val="24"/>
            <w:szCs w:val="24"/>
          </w:rPr>
          <w:t>non-member overloads:</w:t>
        </w:r>
      </w:ins>
    </w:p>
    <w:p w:rsidR="00CE72BB" w:rsidRPr="00CE72BB" w:rsidRDefault="006A6609" w:rsidP="00CE72BB">
      <w:pPr>
        <w:numPr>
          <w:ilvl w:val="1"/>
          <w:numId w:val="5"/>
        </w:numPr>
        <w:spacing w:before="100" w:beforeAutospacing="1" w:after="100" w:afterAutospacing="1" w:line="240" w:lineRule="auto"/>
        <w:rPr>
          <w:ins w:id="253" w:author="Unknown"/>
          <w:rFonts w:ascii="Times New Roman" w:eastAsia="Times New Roman" w:hAnsi="Times New Roman" w:cs="Times New Roman"/>
          <w:sz w:val="24"/>
          <w:szCs w:val="24"/>
        </w:rPr>
      </w:pPr>
      <w:ins w:id="254"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"http://www.cplusplus.com/reference/vector/vector/operators/"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relational operators (vector)</w:t>
        </w:r>
        <w:r w:rsidRPr="00CE72BB">
          <w:rPr>
            <w:rFonts w:ascii="Times New Roman" w:eastAsia="Times New Roman" w:hAnsi="Times New Roman" w:cs="Times New Roman"/>
            <w:sz w:val="24"/>
            <w:szCs w:val="24"/>
          </w:rPr>
          <w:fldChar w:fldCharType="end"/>
        </w:r>
      </w:ins>
    </w:p>
    <w:p w:rsidR="00CE72BB" w:rsidRDefault="006A6609" w:rsidP="00CE72BB">
      <w:pPr>
        <w:numPr>
          <w:ilvl w:val="1"/>
          <w:numId w:val="5"/>
        </w:numPr>
        <w:spacing w:before="100" w:beforeAutospacing="1" w:after="100" w:afterAutospacing="1" w:line="240" w:lineRule="auto"/>
        <w:rPr>
          <w:rFonts w:ascii="Times New Roman" w:eastAsia="Times New Roman" w:hAnsi="Times New Roman" w:cs="Times New Roman"/>
          <w:sz w:val="24"/>
          <w:szCs w:val="24"/>
        </w:rPr>
      </w:pPr>
      <w:ins w:id="255" w:author="Unknown">
        <w:r w:rsidRPr="00CE72BB">
          <w:rPr>
            <w:rFonts w:ascii="Times New Roman" w:eastAsia="Times New Roman" w:hAnsi="Times New Roman" w:cs="Times New Roman"/>
            <w:sz w:val="24"/>
            <w:szCs w:val="24"/>
          </w:rPr>
          <w:fldChar w:fldCharType="begin"/>
        </w:r>
        <w:r w:rsidR="00CE72BB" w:rsidRPr="00CE72BB">
          <w:rPr>
            <w:rFonts w:ascii="Times New Roman" w:eastAsia="Times New Roman" w:hAnsi="Times New Roman" w:cs="Times New Roman"/>
            <w:sz w:val="24"/>
            <w:szCs w:val="24"/>
          </w:rPr>
          <w:instrText xml:space="preserve"> HYPERLINK "http://www.cplusplus.com/reference/vector/vector/swap-free/" </w:instrText>
        </w:r>
        <w:r w:rsidRPr="00CE72BB">
          <w:rPr>
            <w:rFonts w:ascii="Times New Roman" w:eastAsia="Times New Roman" w:hAnsi="Times New Roman" w:cs="Times New Roman"/>
            <w:sz w:val="24"/>
            <w:szCs w:val="24"/>
          </w:rPr>
          <w:fldChar w:fldCharType="separate"/>
        </w:r>
        <w:r w:rsidR="00CE72BB" w:rsidRPr="00CE72BB">
          <w:rPr>
            <w:rFonts w:ascii="Times New Roman" w:eastAsia="Times New Roman" w:hAnsi="Times New Roman" w:cs="Times New Roman"/>
            <w:color w:val="0000FF"/>
            <w:sz w:val="24"/>
            <w:szCs w:val="24"/>
            <w:u w:val="single"/>
          </w:rPr>
          <w:t>swap (vector)</w:t>
        </w:r>
        <w:r w:rsidRPr="00CE72BB">
          <w:rPr>
            <w:rFonts w:ascii="Times New Roman" w:eastAsia="Times New Roman" w:hAnsi="Times New Roman" w:cs="Times New Roman"/>
            <w:sz w:val="24"/>
            <w:szCs w:val="24"/>
          </w:rPr>
          <w:fldChar w:fldCharType="end"/>
        </w:r>
      </w:ins>
    </w:p>
    <w:p w:rsidR="006C641C" w:rsidRPr="00CE72BB" w:rsidRDefault="006C641C" w:rsidP="006C641C">
      <w:pPr>
        <w:spacing w:before="100" w:beforeAutospacing="1" w:after="100" w:afterAutospacing="1" w:line="240" w:lineRule="auto"/>
        <w:ind w:left="1080"/>
        <w:rPr>
          <w:ins w:id="256" w:author="Unknown"/>
          <w:rFonts w:ascii="Times New Roman" w:eastAsia="Times New Roman" w:hAnsi="Times New Roman" w:cs="Times New Roman"/>
          <w:sz w:val="24"/>
          <w:szCs w:val="24"/>
        </w:rPr>
      </w:pPr>
    </w:p>
    <w:p w:rsidR="0072256E" w:rsidRDefault="0072256E"/>
    <w:p w:rsidR="006C641C" w:rsidRDefault="006C641C"/>
    <w:p w:rsidR="006C641C" w:rsidRDefault="006C641C"/>
    <w:p w:rsidR="006C641C" w:rsidRDefault="006C641C"/>
    <w:p w:rsidR="006C641C" w:rsidRDefault="006C641C"/>
    <w:p w:rsidR="006C641C" w:rsidRDefault="006C641C"/>
    <w:p w:rsidR="006C641C" w:rsidRDefault="006C641C"/>
    <w:p w:rsidR="006C641C" w:rsidRDefault="006C641C"/>
    <w:p w:rsidR="006C641C" w:rsidRDefault="006C641C"/>
    <w:p w:rsidR="006C641C" w:rsidRDefault="006C641C"/>
    <w:p w:rsidR="006C641C" w:rsidRDefault="006C641C"/>
    <w:p w:rsidR="006C641C" w:rsidRDefault="006C641C"/>
    <w:p w:rsidR="006C641C" w:rsidRDefault="006C641C"/>
    <w:p w:rsidR="006C641C" w:rsidRDefault="006C641C"/>
    <w:p w:rsidR="006C641C" w:rsidRDefault="006C641C"/>
    <w:p w:rsidR="006C641C" w:rsidRDefault="006C641C"/>
    <w:p w:rsidR="006C641C" w:rsidRDefault="006C641C"/>
    <w:p w:rsidR="006C641C" w:rsidRDefault="006C641C" w:rsidP="006C641C">
      <w:r>
        <w:lastRenderedPageBreak/>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::vector</w:t>
      </w:r>
    </w:p>
    <w:p w:rsidR="006C641C" w:rsidRDefault="0069233C" w:rsidP="006C641C">
      <w:pPr>
        <w:numPr>
          <w:ilvl w:val="0"/>
          <w:numId w:val="6"/>
        </w:numPr>
        <w:spacing w:before="100" w:beforeAutospacing="1" w:after="100" w:afterAutospacing="1" w:line="240" w:lineRule="auto"/>
      </w:pPr>
      <w:hyperlink r:id="rId66" w:history="1">
        <w:r w:rsidR="006C641C">
          <w:rPr>
            <w:rStyle w:val="Hyperlink"/>
          </w:rPr>
          <w:t>C++98</w:t>
        </w:r>
      </w:hyperlink>
    </w:p>
    <w:p w:rsidR="006C641C" w:rsidRDefault="0069233C" w:rsidP="006C641C">
      <w:pPr>
        <w:numPr>
          <w:ilvl w:val="0"/>
          <w:numId w:val="6"/>
        </w:numPr>
        <w:spacing w:before="100" w:beforeAutospacing="1" w:after="100" w:afterAutospacing="1" w:line="240" w:lineRule="auto"/>
      </w:pPr>
      <w:hyperlink r:id="rId67" w:history="1">
        <w:r w:rsidR="006C641C">
          <w:rPr>
            <w:rStyle w:val="Hyperlink"/>
          </w:rPr>
          <w:t>C++11</w:t>
        </w:r>
      </w:hyperlink>
    </w:p>
    <w:p w:rsidR="006C641C" w:rsidRDefault="006C641C" w:rsidP="006C641C">
      <w:pPr>
        <w:numPr>
          <w:ilvl w:val="0"/>
          <w:numId w:val="6"/>
        </w:numPr>
        <w:spacing w:before="100" w:beforeAutospacing="1" w:after="100" w:afterAutospacing="1"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8117"/>
      </w:tblGrid>
      <w:tr w:rsidR="006C641C" w:rsidTr="006C641C">
        <w:trPr>
          <w:tblCellSpacing w:w="15" w:type="dxa"/>
        </w:trPr>
        <w:tc>
          <w:tcPr>
            <w:tcW w:w="0" w:type="auto"/>
            <w:vAlign w:val="center"/>
            <w:hideMark/>
          </w:tcPr>
          <w:p w:rsidR="006C641C" w:rsidRDefault="006C641C">
            <w:pPr>
              <w:jc w:val="center"/>
              <w:rPr>
                <w:b/>
                <w:bCs/>
                <w:sz w:val="24"/>
                <w:szCs w:val="24"/>
              </w:rPr>
            </w:pPr>
            <w:r>
              <w:rPr>
                <w:b/>
                <w:bCs/>
              </w:rPr>
              <w:t>default (1)</w:t>
            </w:r>
          </w:p>
        </w:tc>
        <w:tc>
          <w:tcPr>
            <w:tcW w:w="0" w:type="auto"/>
            <w:vAlign w:val="center"/>
            <w:hideMark/>
          </w:tcPr>
          <w:p w:rsidR="006C641C" w:rsidRDefault="006C641C">
            <w:pPr>
              <w:pStyle w:val="HTMLPreformatted"/>
            </w:pPr>
            <w:r>
              <w:t>explicit vector (const allocator_type&amp; alloc = allocator_type());</w:t>
            </w:r>
          </w:p>
        </w:tc>
      </w:tr>
      <w:tr w:rsidR="006C641C" w:rsidTr="006C641C">
        <w:trPr>
          <w:tblCellSpacing w:w="15" w:type="dxa"/>
        </w:trPr>
        <w:tc>
          <w:tcPr>
            <w:tcW w:w="0" w:type="auto"/>
            <w:vAlign w:val="center"/>
            <w:hideMark/>
          </w:tcPr>
          <w:p w:rsidR="006C641C" w:rsidRDefault="006C641C">
            <w:pPr>
              <w:jc w:val="center"/>
              <w:rPr>
                <w:b/>
                <w:bCs/>
                <w:sz w:val="24"/>
                <w:szCs w:val="24"/>
              </w:rPr>
            </w:pPr>
            <w:r>
              <w:rPr>
                <w:b/>
                <w:bCs/>
              </w:rPr>
              <w:t>fill (2)</w:t>
            </w:r>
          </w:p>
        </w:tc>
        <w:tc>
          <w:tcPr>
            <w:tcW w:w="0" w:type="auto"/>
            <w:vAlign w:val="center"/>
            <w:hideMark/>
          </w:tcPr>
          <w:p w:rsidR="006C641C" w:rsidRDefault="006C641C">
            <w:pPr>
              <w:pStyle w:val="HTMLPreformatted"/>
            </w:pPr>
            <w:r>
              <w:t>explicit vector (size_type n, const value_type&amp; val = value_type(),</w:t>
            </w:r>
          </w:p>
          <w:p w:rsidR="006C641C" w:rsidRDefault="006C641C">
            <w:pPr>
              <w:pStyle w:val="HTMLPreformatted"/>
            </w:pPr>
            <w:r>
              <w:t xml:space="preserve">                 const allocator_type&amp; alloc = allocator_type());</w:t>
            </w:r>
          </w:p>
        </w:tc>
      </w:tr>
      <w:tr w:rsidR="006C641C" w:rsidTr="006C641C">
        <w:trPr>
          <w:tblCellSpacing w:w="15" w:type="dxa"/>
        </w:trPr>
        <w:tc>
          <w:tcPr>
            <w:tcW w:w="0" w:type="auto"/>
            <w:vAlign w:val="center"/>
            <w:hideMark/>
          </w:tcPr>
          <w:p w:rsidR="006C641C" w:rsidRDefault="006C641C">
            <w:pPr>
              <w:jc w:val="center"/>
              <w:rPr>
                <w:b/>
                <w:bCs/>
                <w:sz w:val="24"/>
                <w:szCs w:val="24"/>
              </w:rPr>
            </w:pPr>
            <w:r>
              <w:rPr>
                <w:b/>
                <w:bCs/>
              </w:rPr>
              <w:t>range (3)</w:t>
            </w:r>
          </w:p>
        </w:tc>
        <w:tc>
          <w:tcPr>
            <w:tcW w:w="0" w:type="auto"/>
            <w:vAlign w:val="center"/>
            <w:hideMark/>
          </w:tcPr>
          <w:p w:rsidR="006C641C" w:rsidRDefault="006C641C">
            <w:pPr>
              <w:pStyle w:val="HTMLPreformatted"/>
            </w:pPr>
            <w:r>
              <w:t>template &lt;class InputIterator&gt;</w:t>
            </w:r>
          </w:p>
          <w:p w:rsidR="006C641C" w:rsidRDefault="006C641C">
            <w:pPr>
              <w:pStyle w:val="HTMLPreformatted"/>
            </w:pPr>
            <w:r>
              <w:t xml:space="preserve">         vector (InputIterator first, InputIterator last,</w:t>
            </w:r>
          </w:p>
          <w:p w:rsidR="006C641C" w:rsidRDefault="006C641C">
            <w:pPr>
              <w:pStyle w:val="HTMLPreformatted"/>
            </w:pPr>
            <w:r>
              <w:t xml:space="preserve">                 const allocator_type&amp; alloc = allocator_type());</w:t>
            </w:r>
          </w:p>
        </w:tc>
      </w:tr>
      <w:tr w:rsidR="006C641C" w:rsidTr="006C641C">
        <w:trPr>
          <w:tblCellSpacing w:w="15" w:type="dxa"/>
        </w:trPr>
        <w:tc>
          <w:tcPr>
            <w:tcW w:w="0" w:type="auto"/>
            <w:vAlign w:val="center"/>
            <w:hideMark/>
          </w:tcPr>
          <w:p w:rsidR="006C641C" w:rsidRDefault="006C641C">
            <w:pPr>
              <w:jc w:val="center"/>
              <w:rPr>
                <w:b/>
                <w:bCs/>
                <w:sz w:val="24"/>
                <w:szCs w:val="24"/>
              </w:rPr>
            </w:pPr>
            <w:r>
              <w:rPr>
                <w:b/>
                <w:bCs/>
              </w:rPr>
              <w:t>copy (4)</w:t>
            </w:r>
          </w:p>
        </w:tc>
        <w:tc>
          <w:tcPr>
            <w:tcW w:w="0" w:type="auto"/>
            <w:vAlign w:val="center"/>
            <w:hideMark/>
          </w:tcPr>
          <w:p w:rsidR="006C641C" w:rsidRDefault="006C641C">
            <w:pPr>
              <w:pStyle w:val="HTMLPreformatted"/>
            </w:pPr>
            <w:r>
              <w:t>vector (const vector&amp; x);</w:t>
            </w:r>
          </w:p>
        </w:tc>
      </w:tr>
    </w:tbl>
    <w:p w:rsidR="006C641C" w:rsidRDefault="006C641C" w:rsidP="006C641C">
      <w:pPr>
        <w:spacing w:after="0"/>
      </w:pPr>
      <w:r>
        <w:t>Construct vector</w:t>
      </w:r>
    </w:p>
    <w:p w:rsidR="006C641C" w:rsidRDefault="006C641C" w:rsidP="006C641C">
      <w:pPr>
        <w:spacing w:after="240"/>
      </w:pPr>
      <w:r>
        <w:t xml:space="preserve">Constructs a </w:t>
      </w:r>
      <w:hyperlink r:id="rId68" w:history="1">
        <w:r>
          <w:rPr>
            <w:rStyle w:val="Hyperlink"/>
          </w:rPr>
          <w:t>vector</w:t>
        </w:r>
      </w:hyperlink>
      <w:r>
        <w:t>, initializing its contents depending on the constructor version used:</w:t>
      </w:r>
    </w:p>
    <w:p w:rsidR="006C641C" w:rsidRDefault="0069233C" w:rsidP="006C641C">
      <w:pPr>
        <w:numPr>
          <w:ilvl w:val="0"/>
          <w:numId w:val="7"/>
        </w:numPr>
        <w:spacing w:before="100" w:beforeAutospacing="1" w:after="100" w:afterAutospacing="1" w:line="240" w:lineRule="auto"/>
      </w:pPr>
      <w:hyperlink r:id="rId69" w:history="1">
        <w:r w:rsidR="006C641C">
          <w:rPr>
            <w:rStyle w:val="Hyperlink"/>
          </w:rPr>
          <w:t>C++98</w:t>
        </w:r>
      </w:hyperlink>
    </w:p>
    <w:p w:rsidR="006C641C" w:rsidRDefault="0069233C" w:rsidP="006C641C">
      <w:pPr>
        <w:numPr>
          <w:ilvl w:val="0"/>
          <w:numId w:val="7"/>
        </w:numPr>
        <w:spacing w:before="100" w:beforeAutospacing="1" w:after="100" w:afterAutospacing="1" w:line="240" w:lineRule="auto"/>
      </w:pPr>
      <w:hyperlink r:id="rId70" w:history="1">
        <w:r w:rsidR="006C641C">
          <w:rPr>
            <w:rStyle w:val="Hyperlink"/>
          </w:rPr>
          <w:t>C++11</w:t>
        </w:r>
      </w:hyperlink>
    </w:p>
    <w:p w:rsidR="006C641C" w:rsidRDefault="006C641C" w:rsidP="006C641C">
      <w:pPr>
        <w:numPr>
          <w:ilvl w:val="0"/>
          <w:numId w:val="7"/>
        </w:numPr>
        <w:spacing w:before="100" w:beforeAutospacing="1" w:after="100" w:afterAutospacing="1" w:line="240" w:lineRule="auto"/>
      </w:pPr>
    </w:p>
    <w:p w:rsidR="006C641C" w:rsidRDefault="006C641C" w:rsidP="006C641C">
      <w:pPr>
        <w:spacing w:after="0"/>
      </w:pPr>
      <w:r>
        <w:t>(1) empty container constructor (default constructor)</w:t>
      </w:r>
    </w:p>
    <w:p w:rsidR="006C641C" w:rsidRDefault="006C641C" w:rsidP="006C641C">
      <w:pPr>
        <w:ind w:left="720"/>
      </w:pPr>
      <w:r>
        <w:t xml:space="preserve">Constructs an </w:t>
      </w:r>
      <w:hyperlink r:id="rId71" w:history="1">
        <w:r>
          <w:rPr>
            <w:rStyle w:val="Hyperlink"/>
          </w:rPr>
          <w:t>empty</w:t>
        </w:r>
      </w:hyperlink>
      <w:r>
        <w:t xml:space="preserve"> container, with no elements.</w:t>
      </w:r>
    </w:p>
    <w:p w:rsidR="006C641C" w:rsidRDefault="006C641C" w:rsidP="006C641C">
      <w:r>
        <w:t>(2) fill constructor</w:t>
      </w:r>
    </w:p>
    <w:p w:rsidR="006C641C" w:rsidRDefault="006C641C" w:rsidP="006C641C">
      <w:pPr>
        <w:ind w:left="720"/>
      </w:pPr>
      <w:r>
        <w:t xml:space="preserve">Constructs a container with </w:t>
      </w:r>
      <w:r>
        <w:rPr>
          <w:i/>
          <w:iCs/>
        </w:rPr>
        <w:t>n</w:t>
      </w:r>
      <w:r>
        <w:t xml:space="preserve"> elements. Each element is a copy of </w:t>
      </w:r>
      <w:r>
        <w:rPr>
          <w:i/>
          <w:iCs/>
        </w:rPr>
        <w:t>val</w:t>
      </w:r>
      <w:r>
        <w:t>.</w:t>
      </w:r>
    </w:p>
    <w:p w:rsidR="006C641C" w:rsidRDefault="006C641C" w:rsidP="006C641C">
      <w:r>
        <w:t>(3) range constructor</w:t>
      </w:r>
    </w:p>
    <w:p w:rsidR="006C641C" w:rsidRDefault="006C641C" w:rsidP="006C641C">
      <w:pPr>
        <w:ind w:left="720"/>
      </w:pPr>
      <w:r>
        <w:t xml:space="preserve">Constructs a container with as many elements as the range </w:t>
      </w:r>
      <w:r>
        <w:rPr>
          <w:rStyle w:val="HTMLTypewriter"/>
          <w:rFonts w:eastAsiaTheme="minorEastAsia"/>
        </w:rPr>
        <w:t>[</w:t>
      </w:r>
      <w:proofErr w:type="gramStart"/>
      <w:r>
        <w:rPr>
          <w:rStyle w:val="HTMLTypewriter"/>
          <w:rFonts w:eastAsiaTheme="minorEastAsia"/>
        </w:rPr>
        <w:t>first,last</w:t>
      </w:r>
      <w:proofErr w:type="gramEnd"/>
      <w:r>
        <w:rPr>
          <w:rStyle w:val="HTMLTypewriter"/>
          <w:rFonts w:eastAsiaTheme="minorEastAsia"/>
        </w:rPr>
        <w:t>)</w:t>
      </w:r>
      <w:r>
        <w:t>, with each element constructed from its corresponding element in that range, in the same order.</w:t>
      </w:r>
    </w:p>
    <w:p w:rsidR="006C641C" w:rsidRDefault="006C641C" w:rsidP="006C641C">
      <w:r>
        <w:t>(4) copy constructor</w:t>
      </w:r>
    </w:p>
    <w:p w:rsidR="006C641C" w:rsidRDefault="006C641C" w:rsidP="006C641C">
      <w:pPr>
        <w:ind w:left="720"/>
      </w:pPr>
      <w:r>
        <w:t xml:space="preserve">Constructs a container with a copy of each of the elements in </w:t>
      </w:r>
      <w:r>
        <w:rPr>
          <w:i/>
          <w:iCs/>
        </w:rPr>
        <w:t>x</w:t>
      </w:r>
      <w:r>
        <w:t>, in the same order.</w:t>
      </w:r>
    </w:p>
    <w:p w:rsidR="006C641C" w:rsidRDefault="006C641C" w:rsidP="006C641C">
      <w:r>
        <w:br/>
        <w:t xml:space="preserve">The container keeps an internal copy of </w:t>
      </w:r>
      <w:r>
        <w:rPr>
          <w:i/>
          <w:iCs/>
        </w:rPr>
        <w:t>alloc</w:t>
      </w:r>
      <w:r>
        <w:t>, which is used to allocate storage throughout its lifetime.</w:t>
      </w:r>
      <w:r>
        <w:br/>
        <w:t xml:space="preserve">The copy constructor </w:t>
      </w:r>
      <w:r>
        <w:rPr>
          <w:i/>
          <w:iCs/>
        </w:rPr>
        <w:t>(4)</w:t>
      </w:r>
      <w:r>
        <w:t xml:space="preserve"> creates a container that keeps and uses a copy of </w:t>
      </w:r>
      <w:r>
        <w:rPr>
          <w:i/>
          <w:iCs/>
        </w:rPr>
        <w:t>x</w:t>
      </w:r>
      <w:r>
        <w:t>'s allocator.</w:t>
      </w:r>
      <w:r>
        <w:br/>
      </w:r>
      <w:r>
        <w:lastRenderedPageBreak/>
        <w:br/>
        <w:t xml:space="preserve">The storage for the elements is allocated using this </w:t>
      </w:r>
      <w:hyperlink r:id="rId72" w:history="1">
        <w:r>
          <w:rPr>
            <w:rStyle w:val="Hyperlink"/>
          </w:rPr>
          <w:t>internal allocator</w:t>
        </w:r>
      </w:hyperlink>
      <w:r>
        <w:t>.</w:t>
      </w:r>
    </w:p>
    <w:p w:rsidR="006C641C" w:rsidRDefault="006C641C" w:rsidP="006C641C">
      <w:r>
        <w:br/>
      </w:r>
    </w:p>
    <w:p w:rsidR="006C641C" w:rsidRDefault="006C641C" w:rsidP="006C641C">
      <w:pPr>
        <w:pStyle w:val="Heading3"/>
      </w:pPr>
      <w:r>
        <w:t>Parameters</w:t>
      </w:r>
    </w:p>
    <w:p w:rsidR="006C641C" w:rsidRDefault="006C641C" w:rsidP="006C641C">
      <w:r>
        <w:t>alloc</w:t>
      </w:r>
    </w:p>
    <w:p w:rsidR="006C641C" w:rsidRDefault="006C641C" w:rsidP="006C641C">
      <w:pPr>
        <w:ind w:left="720"/>
      </w:pPr>
      <w:r>
        <w:t>Allocator object.</w:t>
      </w:r>
      <w:r>
        <w:br/>
        <w:t>The container keeps and uses an internal copy of this allocator.</w:t>
      </w:r>
      <w:r>
        <w:br/>
        <w:t xml:space="preserve">Member type </w:t>
      </w:r>
      <w:r>
        <w:rPr>
          <w:rStyle w:val="HTMLTypewriter"/>
          <w:rFonts w:eastAsiaTheme="minorEastAsia"/>
        </w:rPr>
        <w:t>allocator_type</w:t>
      </w:r>
      <w:r>
        <w:t xml:space="preserve"> is the internal allocator type used by the container, defined in </w:t>
      </w:r>
      <w:hyperlink r:id="rId73" w:history="1">
        <w:r>
          <w:rPr>
            <w:rStyle w:val="Hyperlink"/>
          </w:rPr>
          <w:t>vector</w:t>
        </w:r>
      </w:hyperlink>
      <w:r>
        <w:t xml:space="preserve"> as an alias of its second template parameter (</w:t>
      </w:r>
      <w:r>
        <w:rPr>
          <w:rStyle w:val="HTMLTypewriter"/>
          <w:rFonts w:eastAsiaTheme="minorEastAsia"/>
        </w:rPr>
        <w:t>Alloc</w:t>
      </w:r>
      <w:r>
        <w:t>).</w:t>
      </w:r>
      <w:r>
        <w:br/>
        <w:t xml:space="preserve">If </w:t>
      </w:r>
      <w:r>
        <w:rPr>
          <w:rStyle w:val="HTMLTypewriter"/>
          <w:rFonts w:eastAsiaTheme="minorEastAsia"/>
        </w:rPr>
        <w:t>allocator_type</w:t>
      </w:r>
      <w:r>
        <w:t xml:space="preserve"> is an instantiation of the default </w:t>
      </w:r>
      <w:hyperlink r:id="rId74" w:history="1">
        <w:r>
          <w:rPr>
            <w:rStyle w:val="Hyperlink"/>
          </w:rPr>
          <w:t>allocator</w:t>
        </w:r>
      </w:hyperlink>
      <w:r>
        <w:t xml:space="preserve"> (which has no state), this is not relevant.</w:t>
      </w:r>
    </w:p>
    <w:p w:rsidR="006C641C" w:rsidRDefault="006C641C" w:rsidP="006C641C">
      <w:r>
        <w:t>n</w:t>
      </w:r>
    </w:p>
    <w:p w:rsidR="006C641C" w:rsidRDefault="006C641C" w:rsidP="006C641C">
      <w:pPr>
        <w:ind w:left="720"/>
      </w:pPr>
      <w:r>
        <w:t>Initial container size (i.e., the number of elements in the container at construction).</w:t>
      </w:r>
      <w:r>
        <w:br/>
        <w:t xml:space="preserve">Member type </w:t>
      </w:r>
      <w:r>
        <w:rPr>
          <w:rStyle w:val="HTMLTypewriter"/>
          <w:rFonts w:eastAsiaTheme="minorEastAsia"/>
        </w:rPr>
        <w:t>size_type</w:t>
      </w:r>
      <w:r>
        <w:t xml:space="preserve"> is an unsigned integral type.</w:t>
      </w:r>
    </w:p>
    <w:p w:rsidR="006C641C" w:rsidRDefault="006C641C" w:rsidP="006C641C">
      <w:r>
        <w:t>val</w:t>
      </w:r>
    </w:p>
    <w:p w:rsidR="006C641C" w:rsidRDefault="006C641C" w:rsidP="006C641C">
      <w:pPr>
        <w:ind w:left="720"/>
      </w:pPr>
      <w:r>
        <w:t xml:space="preserve">Value to fill the container with. Each of the </w:t>
      </w:r>
      <w:r>
        <w:rPr>
          <w:i/>
          <w:iCs/>
        </w:rPr>
        <w:t>n</w:t>
      </w:r>
      <w:r>
        <w:t xml:space="preserve"> elements in the container will be initialized to a copy of this value.</w:t>
      </w:r>
      <w:r>
        <w:br/>
        <w:t xml:space="preserve">Member type </w:t>
      </w:r>
      <w:r>
        <w:rPr>
          <w:rStyle w:val="HTMLTypewriter"/>
          <w:rFonts w:eastAsiaTheme="minorEastAsia"/>
        </w:rPr>
        <w:t>value_type</w:t>
      </w:r>
      <w:r>
        <w:t xml:space="preserve"> is the type of the elements in the container, defined in </w:t>
      </w:r>
      <w:hyperlink r:id="rId75" w:history="1">
        <w:r>
          <w:rPr>
            <w:rStyle w:val="Hyperlink"/>
          </w:rPr>
          <w:t>vector</w:t>
        </w:r>
      </w:hyperlink>
      <w:r>
        <w:t xml:space="preserve"> as an alias of its first template parameter (</w:t>
      </w:r>
      <w:r>
        <w:rPr>
          <w:rStyle w:val="HTMLTypewriter"/>
          <w:rFonts w:eastAsiaTheme="minorEastAsia"/>
        </w:rPr>
        <w:t>T</w:t>
      </w:r>
      <w:r>
        <w:t>).</w:t>
      </w:r>
    </w:p>
    <w:p w:rsidR="006C641C" w:rsidRDefault="006C641C" w:rsidP="006C641C">
      <w:r>
        <w:t>first, last</w:t>
      </w:r>
    </w:p>
    <w:p w:rsidR="006C641C" w:rsidRDefault="0069233C" w:rsidP="006C641C">
      <w:pPr>
        <w:ind w:left="720"/>
      </w:pPr>
      <w:hyperlink r:id="rId76" w:history="1">
        <w:r w:rsidR="006C641C">
          <w:rPr>
            <w:rStyle w:val="Hyperlink"/>
          </w:rPr>
          <w:t>Input iterators</w:t>
        </w:r>
      </w:hyperlink>
      <w:r w:rsidR="006C641C">
        <w:t xml:space="preserve"> to the initial and final positions in a range. The range used is </w:t>
      </w:r>
      <w:r w:rsidR="006C641C">
        <w:rPr>
          <w:rStyle w:val="HTMLTypewriter"/>
          <w:rFonts w:eastAsiaTheme="minorEastAsia"/>
        </w:rPr>
        <w:t>[</w:t>
      </w:r>
      <w:proofErr w:type="gramStart"/>
      <w:r w:rsidR="006C641C">
        <w:rPr>
          <w:rStyle w:val="HTMLTypewriter"/>
          <w:rFonts w:eastAsiaTheme="minorEastAsia"/>
        </w:rPr>
        <w:t>first,last</w:t>
      </w:r>
      <w:proofErr w:type="gramEnd"/>
      <w:r w:rsidR="006C641C">
        <w:rPr>
          <w:rStyle w:val="HTMLTypewriter"/>
          <w:rFonts w:eastAsiaTheme="minorEastAsia"/>
        </w:rPr>
        <w:t>)</w:t>
      </w:r>
      <w:r w:rsidR="006C641C">
        <w:t xml:space="preserve">, which includes all the elements between </w:t>
      </w:r>
      <w:r w:rsidR="006C641C">
        <w:rPr>
          <w:i/>
          <w:iCs/>
        </w:rPr>
        <w:t>first</w:t>
      </w:r>
      <w:r w:rsidR="006C641C">
        <w:t xml:space="preserve"> and </w:t>
      </w:r>
      <w:r w:rsidR="006C641C">
        <w:rPr>
          <w:i/>
          <w:iCs/>
        </w:rPr>
        <w:t>last</w:t>
      </w:r>
      <w:r w:rsidR="006C641C">
        <w:t xml:space="preserve">, including the element pointed by </w:t>
      </w:r>
      <w:r w:rsidR="006C641C">
        <w:rPr>
          <w:i/>
          <w:iCs/>
        </w:rPr>
        <w:t>first</w:t>
      </w:r>
      <w:r w:rsidR="006C641C">
        <w:t xml:space="preserve"> but not the element pointed by </w:t>
      </w:r>
      <w:r w:rsidR="006C641C">
        <w:rPr>
          <w:i/>
          <w:iCs/>
        </w:rPr>
        <w:t>last</w:t>
      </w:r>
      <w:r w:rsidR="006C641C">
        <w:t>.</w:t>
      </w:r>
      <w:r w:rsidR="006C641C">
        <w:br/>
        <w:t xml:space="preserve">The function template argument </w:t>
      </w:r>
      <w:r w:rsidR="006C641C">
        <w:rPr>
          <w:rStyle w:val="HTMLTypewriter"/>
          <w:rFonts w:eastAsiaTheme="minorEastAsia"/>
        </w:rPr>
        <w:t>InputIterator</w:t>
      </w:r>
      <w:r w:rsidR="006C641C">
        <w:t xml:space="preserve"> shall be an </w:t>
      </w:r>
      <w:hyperlink r:id="rId77" w:history="1">
        <w:r w:rsidR="006C641C">
          <w:rPr>
            <w:rStyle w:val="Hyperlink"/>
          </w:rPr>
          <w:t>input iterator</w:t>
        </w:r>
      </w:hyperlink>
      <w:r w:rsidR="006C641C">
        <w:t xml:space="preserve"> type that points to elements of a type from which </w:t>
      </w:r>
      <w:r w:rsidR="006C641C">
        <w:rPr>
          <w:rStyle w:val="HTMLTypewriter"/>
          <w:rFonts w:eastAsiaTheme="minorEastAsia"/>
        </w:rPr>
        <w:t>value_type</w:t>
      </w:r>
      <w:r w:rsidR="006C641C">
        <w:t xml:space="preserve"> objects can be constructed.</w:t>
      </w:r>
    </w:p>
    <w:p w:rsidR="006C641C" w:rsidRDefault="006C641C" w:rsidP="006C641C">
      <w:r>
        <w:t>x</w:t>
      </w:r>
    </w:p>
    <w:p w:rsidR="006C641C" w:rsidRDefault="006C641C" w:rsidP="006C641C">
      <w:pPr>
        <w:ind w:left="720"/>
      </w:pPr>
      <w:r>
        <w:t xml:space="preserve">Another </w:t>
      </w:r>
      <w:hyperlink r:id="rId78" w:history="1">
        <w:r>
          <w:rPr>
            <w:rStyle w:val="Hyperlink"/>
          </w:rPr>
          <w:t>vector</w:t>
        </w:r>
      </w:hyperlink>
      <w:r>
        <w:t xml:space="preserve"> object of the same type (with the same class template arguments </w:t>
      </w:r>
      <w:r>
        <w:rPr>
          <w:rStyle w:val="HTMLTypewriter"/>
          <w:rFonts w:eastAsiaTheme="minorEastAsia"/>
        </w:rPr>
        <w:t>T</w:t>
      </w:r>
      <w:r>
        <w:t xml:space="preserve"> and </w:t>
      </w:r>
      <w:r>
        <w:rPr>
          <w:rStyle w:val="HTMLTypewriter"/>
          <w:rFonts w:eastAsiaTheme="minorEastAsia"/>
        </w:rPr>
        <w:t>Alloc</w:t>
      </w:r>
      <w:r>
        <w:t>), whose contents are either copied or acquired.</w:t>
      </w:r>
    </w:p>
    <w:p w:rsidR="006C641C" w:rsidRDefault="006C641C" w:rsidP="006C641C">
      <w:r>
        <w:t>il</w:t>
      </w:r>
    </w:p>
    <w:p w:rsidR="006C641C" w:rsidRDefault="006C641C" w:rsidP="006C641C">
      <w:pPr>
        <w:ind w:left="720"/>
      </w:pPr>
      <w:r>
        <w:t xml:space="preserve">An </w:t>
      </w:r>
      <w:hyperlink r:id="rId79" w:history="1">
        <w:r>
          <w:rPr>
            <w:rStyle w:val="Hyperlink"/>
          </w:rPr>
          <w:t>initializer_list</w:t>
        </w:r>
      </w:hyperlink>
      <w:r>
        <w:t xml:space="preserve"> object.</w:t>
      </w:r>
      <w:r>
        <w:br/>
        <w:t xml:space="preserve">These objects are automatically constructed from </w:t>
      </w:r>
      <w:r>
        <w:rPr>
          <w:i/>
          <w:iCs/>
        </w:rPr>
        <w:t>initializer list</w:t>
      </w:r>
      <w:r>
        <w:t xml:space="preserve"> declarators.</w:t>
      </w:r>
      <w:r>
        <w:br/>
      </w:r>
      <w:r>
        <w:lastRenderedPageBreak/>
        <w:t xml:space="preserve">Member type </w:t>
      </w:r>
      <w:r>
        <w:rPr>
          <w:rStyle w:val="HTMLTypewriter"/>
          <w:rFonts w:eastAsiaTheme="minorEastAsia"/>
        </w:rPr>
        <w:t>value_type</w:t>
      </w:r>
      <w:r>
        <w:t xml:space="preserve"> is the type of the elements in the container, defined in </w:t>
      </w:r>
      <w:hyperlink r:id="rId80" w:history="1">
        <w:r>
          <w:rPr>
            <w:rStyle w:val="Hyperlink"/>
          </w:rPr>
          <w:t>vector</w:t>
        </w:r>
      </w:hyperlink>
      <w:r>
        <w:t xml:space="preserve"> as an alias of its first template parameter (</w:t>
      </w:r>
      <w:r>
        <w:rPr>
          <w:rStyle w:val="HTMLTypewriter"/>
          <w:rFonts w:eastAsiaTheme="minorEastAsia"/>
        </w:rPr>
        <w:t>T</w:t>
      </w:r>
      <w:r>
        <w:t>).</w:t>
      </w:r>
    </w:p>
    <w:p w:rsidR="006C641C" w:rsidRDefault="006C641C" w:rsidP="006C641C">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34"/>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r>
              <w:br/>
            </w:r>
            <w:r>
              <w:rPr>
                <w:rStyle w:val="HTMLCode"/>
              </w:rPr>
              <w:t>25</w:t>
            </w:r>
          </w:p>
        </w:tc>
        <w:tc>
          <w:tcPr>
            <w:tcW w:w="0" w:type="auto"/>
            <w:vAlign w:val="center"/>
            <w:hideMark/>
          </w:tcPr>
          <w:p w:rsidR="006C641C" w:rsidRDefault="006C641C">
            <w:pPr>
              <w:pStyle w:val="HTMLPreformatted"/>
              <w:rPr>
                <w:rStyle w:val="HTMLCode"/>
              </w:rPr>
            </w:pPr>
            <w:r>
              <w:rPr>
                <w:rStyle w:val="HTMLCite"/>
              </w:rPr>
              <w:t>// constructing vectors</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w:t>
            </w:r>
            <w:r>
              <w:rPr>
                <w:rStyle w:val="HTMLVariable"/>
              </w:rPr>
              <w:t>unsigned</w:t>
            </w:r>
            <w:r>
              <w:rPr>
                <w:rStyle w:val="HTMLCode"/>
              </w:rPr>
              <w:t xml:space="preserve"> </w:t>
            </w:r>
            <w:r>
              <w:rPr>
                <w:rStyle w:val="HTMLVariable"/>
              </w:rPr>
              <w:t>int</w:t>
            </w:r>
            <w:r>
              <w:rPr>
                <w:rStyle w:val="HTMLCode"/>
              </w:rPr>
              <w:t xml:space="preserve"> 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constructors used in the same order as described above:</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first;                                </w:t>
            </w:r>
            <w:r>
              <w:rPr>
                <w:rStyle w:val="HTMLCite"/>
              </w:rPr>
              <w:t>// empty vector of ints</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second (4,100);                       </w:t>
            </w:r>
            <w:r>
              <w:rPr>
                <w:rStyle w:val="HTMLCite"/>
              </w:rPr>
              <w:t>// four ints with value 100</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third (second.begin(),second.end());  </w:t>
            </w:r>
            <w:r>
              <w:rPr>
                <w:rStyle w:val="HTMLCite"/>
              </w:rPr>
              <w:t>// iterating through second</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fourth (third);                       </w:t>
            </w:r>
            <w:r>
              <w:rPr>
                <w:rStyle w:val="HTMLCite"/>
              </w:rPr>
              <w:t>// a copy of third</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the iterator constructor can also be used to construct from arrays:</w:t>
            </w:r>
          </w:p>
          <w:p w:rsidR="006C641C" w:rsidRDefault="006C641C">
            <w:pPr>
              <w:pStyle w:val="HTMLPreformatted"/>
              <w:rPr>
                <w:rStyle w:val="HTMLCode"/>
              </w:rPr>
            </w:pPr>
            <w:r>
              <w:rPr>
                <w:rStyle w:val="HTMLCode"/>
              </w:rPr>
              <w:t xml:space="preserve">  </w:t>
            </w:r>
            <w:r>
              <w:rPr>
                <w:rStyle w:val="HTMLVariable"/>
              </w:rPr>
              <w:t>int</w:t>
            </w:r>
            <w:r>
              <w:rPr>
                <w:rStyle w:val="HTMLCode"/>
              </w:rPr>
              <w:t xml:space="preserve"> myints[] = {16,2,77,29};</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fifth (myints, myints + </w:t>
            </w:r>
            <w:r>
              <w:rPr>
                <w:rStyle w:val="HTMLVariable"/>
              </w:rPr>
              <w:t>sizeof</w:t>
            </w:r>
            <w:r>
              <w:rPr>
                <w:rStyle w:val="HTMLCode"/>
              </w:rPr>
              <w:t xml:space="preserve">(myints) / </w:t>
            </w:r>
            <w:r>
              <w:rPr>
                <w:rStyle w:val="HTMLVariable"/>
              </w:rPr>
              <w:t>sizeof</w:t>
            </w:r>
            <w:r>
              <w:rPr>
                <w:rStyle w:val="HTMLCode"/>
              </w:rPr>
              <w:t>(</w:t>
            </w:r>
            <w:r>
              <w:rPr>
                <w:rStyle w:val="HTMLVariable"/>
              </w:rPr>
              <w:t>int</w:t>
            </w:r>
            <w:r>
              <w:rPr>
                <w:rStyle w:val="HTMLCode"/>
              </w:rPr>
              <w:t>) );</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"The contents of fifth are:"</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(std::vector&lt;</w:t>
            </w:r>
            <w:r>
              <w:rPr>
                <w:rStyle w:val="HTMLVariable"/>
              </w:rPr>
              <w:t>int</w:t>
            </w:r>
            <w:r>
              <w:rPr>
                <w:rStyle w:val="HTMLCode"/>
              </w:rPr>
              <w:t>&gt;::iterator it = fifth.begin(); it != fifth.end(); ++it)</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*it;</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 xml:space="preserve">The contents of fifth are: 16 2 77 29 </w:t>
            </w:r>
          </w:p>
        </w:tc>
      </w:tr>
    </w:tbl>
    <w:p w:rsidR="006C641C" w:rsidRDefault="006C641C" w:rsidP="006C641C">
      <w:r>
        <w:br/>
      </w:r>
    </w:p>
    <w:p w:rsidR="006C641C" w:rsidRDefault="006C641C" w:rsidP="006C641C">
      <w:pPr>
        <w:pStyle w:val="Heading3"/>
      </w:pPr>
      <w:r>
        <w:t>Complexity</w:t>
      </w:r>
    </w:p>
    <w:p w:rsidR="006C641C" w:rsidRDefault="006C641C" w:rsidP="006C641C">
      <w:r>
        <w:t xml:space="preserve">Constant for the </w:t>
      </w:r>
      <w:r>
        <w:rPr>
          <w:i/>
          <w:iCs/>
        </w:rPr>
        <w:t>default constructor (1)</w:t>
      </w:r>
      <w:r>
        <w:t xml:space="preserve">, and for the </w:t>
      </w:r>
      <w:r>
        <w:rPr>
          <w:i/>
          <w:iCs/>
        </w:rPr>
        <w:t>move constructors (5)</w:t>
      </w:r>
      <w:r>
        <w:t xml:space="preserve"> (unless </w:t>
      </w:r>
      <w:r>
        <w:rPr>
          <w:i/>
          <w:iCs/>
        </w:rPr>
        <w:t>alloc</w:t>
      </w:r>
      <w:r>
        <w:t xml:space="preserve"> is different from </w:t>
      </w:r>
      <w:r>
        <w:rPr>
          <w:i/>
          <w:iCs/>
        </w:rPr>
        <w:t>x</w:t>
      </w:r>
      <w:r>
        <w:t>'s allocator).</w:t>
      </w:r>
      <w:r>
        <w:br/>
        <w:t xml:space="preserve">For all other cases, linear in the resulting container </w:t>
      </w:r>
      <w:hyperlink r:id="rId81" w:history="1">
        <w:r>
          <w:rPr>
            <w:rStyle w:val="Hyperlink"/>
          </w:rPr>
          <w:t>size</w:t>
        </w:r>
      </w:hyperlink>
      <w:r>
        <w:t>.</w:t>
      </w:r>
      <w:r>
        <w:br/>
      </w:r>
      <w:r>
        <w:lastRenderedPageBreak/>
        <w:t xml:space="preserve">Additionally, if </w:t>
      </w:r>
      <w:r>
        <w:rPr>
          <w:rStyle w:val="HTMLTypewriter"/>
          <w:rFonts w:eastAsiaTheme="minorEastAsia"/>
        </w:rPr>
        <w:t>InputIterator</w:t>
      </w:r>
      <w:r>
        <w:t xml:space="preserve"> in the </w:t>
      </w:r>
      <w:r>
        <w:rPr>
          <w:i/>
          <w:iCs/>
        </w:rPr>
        <w:t>range constructor (3)</w:t>
      </w:r>
      <w:r>
        <w:t xml:space="preserve"> is not at least of a </w:t>
      </w:r>
      <w:hyperlink r:id="rId82" w:history="1">
        <w:r>
          <w:rPr>
            <w:rStyle w:val="Hyperlink"/>
          </w:rPr>
          <w:t>forward iterator</w:t>
        </w:r>
      </w:hyperlink>
      <w:r>
        <w:t xml:space="preserve"> category (i.e., it is just an </w:t>
      </w:r>
      <w:hyperlink r:id="rId83" w:history="1">
        <w:r>
          <w:rPr>
            <w:rStyle w:val="Hyperlink"/>
          </w:rPr>
          <w:t>input iterator</w:t>
        </w:r>
      </w:hyperlink>
      <w:r>
        <w:t xml:space="preserve">), the new capacity cannot be determined beforehand and the construction incurs in additional logarithmic complexity in </w:t>
      </w:r>
      <w:hyperlink r:id="rId84" w:history="1">
        <w:r>
          <w:rPr>
            <w:rStyle w:val="Hyperlink"/>
          </w:rPr>
          <w:t>size</w:t>
        </w:r>
      </w:hyperlink>
      <w:r>
        <w:t xml:space="preserve"> (reallocations while growing).</w:t>
      </w:r>
      <w:r>
        <w:br/>
      </w:r>
      <w:r>
        <w:br/>
      </w:r>
    </w:p>
    <w:p w:rsidR="006C641C" w:rsidRDefault="006C641C" w:rsidP="006C641C">
      <w:pPr>
        <w:pStyle w:val="Heading3"/>
      </w:pPr>
      <w:r>
        <w:t>Iterator validity</w:t>
      </w:r>
    </w:p>
    <w:p w:rsidR="006C641C" w:rsidRDefault="006C641C" w:rsidP="006C641C">
      <w:r>
        <w:t xml:space="preserve">The </w:t>
      </w:r>
      <w:r>
        <w:rPr>
          <w:i/>
          <w:iCs/>
        </w:rPr>
        <w:t>move constructors</w:t>
      </w:r>
      <w:r>
        <w:t xml:space="preserve"> (5), invalidate all iterators, pointers and references related to </w:t>
      </w:r>
      <w:r>
        <w:rPr>
          <w:i/>
          <w:iCs/>
        </w:rPr>
        <w:t>x</w:t>
      </w:r>
      <w:r>
        <w:t xml:space="preserve"> if the elements are moved.</w:t>
      </w:r>
      <w:r>
        <w:br/>
      </w:r>
      <w:r>
        <w:br/>
      </w:r>
    </w:p>
    <w:p w:rsidR="006C641C" w:rsidRDefault="006C641C" w:rsidP="006C641C">
      <w:pPr>
        <w:pStyle w:val="Heading3"/>
      </w:pPr>
      <w:r>
        <w:t>Data races</w:t>
      </w:r>
    </w:p>
    <w:p w:rsidR="006C641C" w:rsidRDefault="006C641C" w:rsidP="006C641C">
      <w:r>
        <w:t>All copied elements are accessed.</w:t>
      </w:r>
      <w:r>
        <w:br/>
        <w:t xml:space="preserve">The </w:t>
      </w:r>
      <w:r>
        <w:rPr>
          <w:i/>
          <w:iCs/>
        </w:rPr>
        <w:t>move constructors (5)</w:t>
      </w:r>
      <w:r>
        <w:t xml:space="preserve"> modify </w:t>
      </w:r>
      <w:r>
        <w:rPr>
          <w:i/>
          <w:iCs/>
        </w:rPr>
        <w:t>x</w:t>
      </w:r>
      <w:r>
        <w:t>.</w:t>
      </w:r>
      <w:r>
        <w:br/>
      </w:r>
      <w:r>
        <w:br/>
      </w:r>
    </w:p>
    <w:p w:rsidR="006C641C" w:rsidRDefault="006C641C" w:rsidP="006C641C">
      <w:pPr>
        <w:pStyle w:val="Heading3"/>
      </w:pPr>
      <w:r>
        <w:t>Exception safety</w:t>
      </w:r>
    </w:p>
    <w:p w:rsidR="006C641C" w:rsidRDefault="006C641C" w:rsidP="006C641C">
      <w:r>
        <w:rPr>
          <w:b/>
          <w:bCs/>
        </w:rPr>
        <w:t>Strong guarantee:</w:t>
      </w:r>
      <w:r>
        <w:t xml:space="preserve"> no effects in case an exception is thrown.</w:t>
      </w:r>
      <w:r>
        <w:br/>
        <w:t xml:space="preserve">If </w:t>
      </w:r>
      <w:hyperlink r:id="rId85" w:history="1">
        <w:r>
          <w:rPr>
            <w:rStyle w:val="Hyperlink"/>
          </w:rPr>
          <w:t>allocator_</w:t>
        </w:r>
        <w:proofErr w:type="gramStart"/>
        <w:r>
          <w:rPr>
            <w:rStyle w:val="Hyperlink"/>
          </w:rPr>
          <w:t>traits::</w:t>
        </w:r>
        <w:proofErr w:type="gramEnd"/>
        <w:r>
          <w:rPr>
            <w:rStyle w:val="Hyperlink"/>
          </w:rPr>
          <w:t>construct</w:t>
        </w:r>
      </w:hyperlink>
      <w:r>
        <w:t xml:space="preserve"> is not supported with the appropriate arguments for the element constructions, or if the range specified by </w:t>
      </w:r>
      <w:r>
        <w:rPr>
          <w:rStyle w:val="HTMLTypewriter"/>
          <w:rFonts w:eastAsiaTheme="minorEastAsia"/>
        </w:rPr>
        <w:t>[first,last)</w:t>
      </w:r>
      <w:r>
        <w:t xml:space="preserve"> is not valid, it causes </w:t>
      </w:r>
      <w:r>
        <w:rPr>
          <w:i/>
          <w:iCs/>
        </w:rPr>
        <w:t>undefined behavior</w:t>
      </w:r>
      <w:r>
        <w:t>.</w:t>
      </w:r>
      <w:r>
        <w:br/>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::~vector</w:t>
      </w:r>
    </w:p>
    <w:p w:rsidR="006C641C" w:rsidRDefault="006C641C" w:rsidP="006C641C">
      <w:pPr>
        <w:pStyle w:val="HTMLPreformatted"/>
      </w:pPr>
      <w:r>
        <w:t>~</w:t>
      </w:r>
      <w:proofErr w:type="gramStart"/>
      <w:r>
        <w:t>vector(</w:t>
      </w:r>
      <w:proofErr w:type="gramEnd"/>
      <w:r>
        <w:t>);</w:t>
      </w:r>
    </w:p>
    <w:p w:rsidR="006C641C" w:rsidRDefault="006C641C" w:rsidP="006C641C">
      <w:r>
        <w:t>Vector destructor</w:t>
      </w:r>
    </w:p>
    <w:p w:rsidR="006C641C" w:rsidRDefault="006C641C" w:rsidP="006C641C">
      <w:pPr>
        <w:spacing w:after="240"/>
      </w:pPr>
      <w:r>
        <w:t>Destroys the container object.</w:t>
      </w:r>
    </w:p>
    <w:p w:rsidR="006C641C" w:rsidRDefault="0069233C" w:rsidP="006C641C">
      <w:pPr>
        <w:numPr>
          <w:ilvl w:val="0"/>
          <w:numId w:val="8"/>
        </w:numPr>
        <w:spacing w:before="100" w:beforeAutospacing="1" w:after="100" w:afterAutospacing="1" w:line="240" w:lineRule="auto"/>
      </w:pPr>
      <w:hyperlink r:id="rId86" w:history="1">
        <w:r w:rsidR="006C641C">
          <w:rPr>
            <w:rStyle w:val="Hyperlink"/>
          </w:rPr>
          <w:t>C++98</w:t>
        </w:r>
      </w:hyperlink>
    </w:p>
    <w:p w:rsidR="006C641C" w:rsidRDefault="0069233C" w:rsidP="006C641C">
      <w:pPr>
        <w:numPr>
          <w:ilvl w:val="0"/>
          <w:numId w:val="8"/>
        </w:numPr>
        <w:spacing w:before="100" w:beforeAutospacing="1" w:after="100" w:afterAutospacing="1" w:line="240" w:lineRule="auto"/>
      </w:pPr>
      <w:hyperlink r:id="rId87" w:history="1">
        <w:r w:rsidR="006C641C">
          <w:rPr>
            <w:rStyle w:val="Hyperlink"/>
          </w:rPr>
          <w:t>C++11</w:t>
        </w:r>
      </w:hyperlink>
    </w:p>
    <w:p w:rsidR="006C641C" w:rsidRDefault="006C641C" w:rsidP="006C641C">
      <w:pPr>
        <w:numPr>
          <w:ilvl w:val="0"/>
          <w:numId w:val="8"/>
        </w:numPr>
        <w:spacing w:before="100" w:beforeAutospacing="1" w:after="100" w:afterAutospacing="1" w:line="240" w:lineRule="auto"/>
      </w:pPr>
    </w:p>
    <w:p w:rsidR="006C641C" w:rsidRDefault="006C641C" w:rsidP="006C641C">
      <w:pPr>
        <w:spacing w:after="0"/>
      </w:pPr>
      <w:r>
        <w:t xml:space="preserve">This destroys all container elements, and deallocates all the storage </w:t>
      </w:r>
      <w:hyperlink r:id="rId88" w:history="1">
        <w:r>
          <w:rPr>
            <w:rStyle w:val="Hyperlink"/>
          </w:rPr>
          <w:t>capacity</w:t>
        </w:r>
      </w:hyperlink>
      <w:r>
        <w:t xml:space="preserve"> allocated by the </w:t>
      </w:r>
      <w:hyperlink r:id="rId89" w:history="1">
        <w:r>
          <w:rPr>
            <w:rStyle w:val="Hyperlink"/>
          </w:rPr>
          <w:t>vector</w:t>
        </w:r>
      </w:hyperlink>
      <w:r>
        <w:t xml:space="preserve"> using its </w:t>
      </w:r>
      <w:hyperlink r:id="rId90" w:history="1">
        <w:r>
          <w:rPr>
            <w:rStyle w:val="Hyperlink"/>
          </w:rPr>
          <w:t>allocator</w:t>
        </w:r>
      </w:hyperlink>
      <w:r>
        <w:t>.</w:t>
      </w:r>
    </w:p>
    <w:p w:rsidR="006C641C" w:rsidRDefault="006C641C" w:rsidP="006C641C">
      <w:r>
        <w:br/>
      </w:r>
      <w:r>
        <w:br/>
      </w:r>
    </w:p>
    <w:p w:rsidR="006C641C" w:rsidRDefault="006C641C" w:rsidP="006C641C">
      <w:pPr>
        <w:pStyle w:val="Heading3"/>
      </w:pPr>
      <w:r>
        <w:t>Complexity</w:t>
      </w:r>
    </w:p>
    <w:p w:rsidR="006C641C" w:rsidRDefault="006C641C" w:rsidP="006C641C">
      <w:r>
        <w:t xml:space="preserve">Linear in </w:t>
      </w:r>
      <w:hyperlink r:id="rId91" w:history="1">
        <w:proofErr w:type="gramStart"/>
        <w:r>
          <w:rPr>
            <w:rStyle w:val="Hyperlink"/>
          </w:rPr>
          <w:t>vector::</w:t>
        </w:r>
        <w:proofErr w:type="gramEnd"/>
        <w:r>
          <w:rPr>
            <w:rStyle w:val="Hyperlink"/>
          </w:rPr>
          <w:t>size</w:t>
        </w:r>
      </w:hyperlink>
      <w:r>
        <w:t xml:space="preserve"> (destructors).</w:t>
      </w:r>
      <w:r>
        <w:br/>
      </w:r>
      <w:r>
        <w:br/>
      </w:r>
    </w:p>
    <w:p w:rsidR="006C641C" w:rsidRDefault="006C641C" w:rsidP="006C641C">
      <w:pPr>
        <w:pStyle w:val="Heading3"/>
      </w:pPr>
      <w:r>
        <w:t>Iterator validity</w:t>
      </w:r>
    </w:p>
    <w:p w:rsidR="006C641C" w:rsidRDefault="006C641C" w:rsidP="006C641C">
      <w:r>
        <w:t>All iterators, pointers and references are invalidated.</w:t>
      </w:r>
      <w:r>
        <w:br/>
      </w:r>
      <w:r>
        <w:br/>
      </w:r>
    </w:p>
    <w:p w:rsidR="006C641C" w:rsidRDefault="006C641C" w:rsidP="006C641C">
      <w:pPr>
        <w:pStyle w:val="Heading3"/>
      </w:pPr>
      <w:r>
        <w:t>Data races</w:t>
      </w:r>
    </w:p>
    <w:p w:rsidR="006C641C" w:rsidRDefault="006C641C" w:rsidP="006C641C">
      <w:r>
        <w:t>The container and all its elements are modified.</w:t>
      </w:r>
      <w:r>
        <w:br/>
      </w:r>
      <w:r>
        <w:br/>
      </w:r>
    </w:p>
    <w:p w:rsidR="006C641C" w:rsidRDefault="006C641C" w:rsidP="006C641C">
      <w:pPr>
        <w:pStyle w:val="Heading3"/>
      </w:pPr>
      <w:r>
        <w:t>Exception safety</w:t>
      </w:r>
    </w:p>
    <w:p w:rsidR="006C641C" w:rsidRDefault="006C641C" w:rsidP="006C641C">
      <w:r>
        <w:rPr>
          <w:b/>
          <w:bCs/>
        </w:rPr>
        <w:t>No-throw guarantee:</w:t>
      </w:r>
      <w:r>
        <w:t xml:space="preserve"> never throws exceptions.</w:t>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::operator=</w:t>
      </w:r>
    </w:p>
    <w:p w:rsidR="006C641C" w:rsidRDefault="0069233C" w:rsidP="006C641C">
      <w:pPr>
        <w:numPr>
          <w:ilvl w:val="0"/>
          <w:numId w:val="9"/>
        </w:numPr>
        <w:spacing w:before="100" w:beforeAutospacing="1" w:after="100" w:afterAutospacing="1" w:line="240" w:lineRule="auto"/>
      </w:pPr>
      <w:hyperlink r:id="rId92" w:history="1">
        <w:r w:rsidR="006C641C">
          <w:rPr>
            <w:rStyle w:val="Hyperlink"/>
          </w:rPr>
          <w:t>C++98</w:t>
        </w:r>
      </w:hyperlink>
    </w:p>
    <w:p w:rsidR="006C641C" w:rsidRDefault="0069233C" w:rsidP="006C641C">
      <w:pPr>
        <w:numPr>
          <w:ilvl w:val="0"/>
          <w:numId w:val="9"/>
        </w:numPr>
        <w:spacing w:before="100" w:beforeAutospacing="1" w:after="100" w:afterAutospacing="1" w:line="240" w:lineRule="auto"/>
      </w:pPr>
      <w:hyperlink r:id="rId93" w:history="1">
        <w:r w:rsidR="006C641C">
          <w:rPr>
            <w:rStyle w:val="Hyperlink"/>
          </w:rPr>
          <w:t>C++11</w:t>
        </w:r>
      </w:hyperlink>
    </w:p>
    <w:p w:rsidR="006C641C" w:rsidRDefault="006C641C" w:rsidP="006C641C">
      <w:pPr>
        <w:numPr>
          <w:ilvl w:val="0"/>
          <w:numId w:val="9"/>
        </w:numPr>
        <w:spacing w:before="100" w:beforeAutospacing="1" w:after="100" w:afterAutospacing="1"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
        <w:gridCol w:w="4516"/>
      </w:tblGrid>
      <w:tr w:rsidR="006C641C" w:rsidTr="006C641C">
        <w:trPr>
          <w:tblCellSpacing w:w="15" w:type="dxa"/>
        </w:trPr>
        <w:tc>
          <w:tcPr>
            <w:tcW w:w="0" w:type="auto"/>
            <w:vAlign w:val="center"/>
            <w:hideMark/>
          </w:tcPr>
          <w:p w:rsidR="006C641C" w:rsidRDefault="006C641C">
            <w:pPr>
              <w:jc w:val="center"/>
              <w:rPr>
                <w:b/>
                <w:bCs/>
                <w:sz w:val="24"/>
                <w:szCs w:val="24"/>
              </w:rPr>
            </w:pPr>
            <w:r>
              <w:rPr>
                <w:b/>
                <w:bCs/>
              </w:rPr>
              <w:t>copy (1)</w:t>
            </w:r>
          </w:p>
        </w:tc>
        <w:tc>
          <w:tcPr>
            <w:tcW w:w="0" w:type="auto"/>
            <w:vAlign w:val="center"/>
            <w:hideMark/>
          </w:tcPr>
          <w:p w:rsidR="006C641C" w:rsidRDefault="006C641C">
            <w:pPr>
              <w:pStyle w:val="HTMLPreformatted"/>
            </w:pPr>
            <w:r>
              <w:t xml:space="preserve"> vector&amp; operator= (const vector&amp; x);</w:t>
            </w:r>
          </w:p>
        </w:tc>
      </w:tr>
    </w:tbl>
    <w:p w:rsidR="006C641C" w:rsidRDefault="006C641C" w:rsidP="006C641C">
      <w:pPr>
        <w:spacing w:after="0"/>
      </w:pPr>
      <w:r>
        <w:t>Assign content</w:t>
      </w:r>
    </w:p>
    <w:p w:rsidR="006C641C" w:rsidRDefault="006C641C" w:rsidP="006C641C">
      <w:pPr>
        <w:spacing w:after="240"/>
      </w:pPr>
      <w:r>
        <w:t xml:space="preserve">Assigns new contents to the container, replacing its current contents, and modifying its </w:t>
      </w:r>
      <w:hyperlink r:id="rId94" w:history="1">
        <w:r>
          <w:rPr>
            <w:rStyle w:val="Hyperlink"/>
          </w:rPr>
          <w:t>size</w:t>
        </w:r>
      </w:hyperlink>
      <w:r>
        <w:t xml:space="preserve"> accordingly.</w:t>
      </w:r>
    </w:p>
    <w:p w:rsidR="006C641C" w:rsidRDefault="0069233C" w:rsidP="006C641C">
      <w:pPr>
        <w:numPr>
          <w:ilvl w:val="0"/>
          <w:numId w:val="10"/>
        </w:numPr>
        <w:spacing w:before="100" w:beforeAutospacing="1" w:after="100" w:afterAutospacing="1" w:line="240" w:lineRule="auto"/>
      </w:pPr>
      <w:hyperlink r:id="rId95" w:history="1">
        <w:r w:rsidR="006C641C">
          <w:rPr>
            <w:rStyle w:val="Hyperlink"/>
          </w:rPr>
          <w:t>C++98</w:t>
        </w:r>
      </w:hyperlink>
    </w:p>
    <w:p w:rsidR="006C641C" w:rsidRDefault="0069233C" w:rsidP="006C641C">
      <w:pPr>
        <w:numPr>
          <w:ilvl w:val="0"/>
          <w:numId w:val="10"/>
        </w:numPr>
        <w:spacing w:before="100" w:beforeAutospacing="1" w:after="100" w:afterAutospacing="1" w:line="240" w:lineRule="auto"/>
      </w:pPr>
      <w:hyperlink r:id="rId96" w:history="1">
        <w:r w:rsidR="006C641C">
          <w:rPr>
            <w:rStyle w:val="Hyperlink"/>
          </w:rPr>
          <w:t>C++11</w:t>
        </w:r>
      </w:hyperlink>
    </w:p>
    <w:p w:rsidR="006C641C" w:rsidRDefault="006C641C" w:rsidP="006C641C">
      <w:pPr>
        <w:numPr>
          <w:ilvl w:val="0"/>
          <w:numId w:val="10"/>
        </w:numPr>
        <w:spacing w:before="100" w:beforeAutospacing="1" w:after="100" w:afterAutospacing="1" w:line="240" w:lineRule="auto"/>
      </w:pPr>
    </w:p>
    <w:p w:rsidR="006C641C" w:rsidRDefault="006C641C" w:rsidP="006C641C">
      <w:pPr>
        <w:spacing w:after="0"/>
      </w:pPr>
      <w:r>
        <w:t xml:space="preserve">Copies all the elements from </w:t>
      </w:r>
      <w:r>
        <w:rPr>
          <w:i/>
          <w:iCs/>
        </w:rPr>
        <w:t>x</w:t>
      </w:r>
      <w:r>
        <w:t xml:space="preserve"> into the container.</w:t>
      </w:r>
      <w:r>
        <w:br/>
      </w:r>
      <w:r>
        <w:br/>
        <w:t xml:space="preserve">The container preserves its </w:t>
      </w:r>
      <w:hyperlink r:id="rId97" w:history="1">
        <w:r>
          <w:rPr>
            <w:rStyle w:val="Hyperlink"/>
          </w:rPr>
          <w:t>current allocator</w:t>
        </w:r>
      </w:hyperlink>
      <w:r>
        <w:t>, which is used to allocate storage in case of reallocation.</w:t>
      </w:r>
    </w:p>
    <w:p w:rsidR="006C641C" w:rsidRDefault="006C641C" w:rsidP="006C641C">
      <w:r>
        <w:br/>
        <w:t xml:space="preserve">Any elements held in the container before the call are either </w:t>
      </w:r>
      <w:r>
        <w:rPr>
          <w:i/>
          <w:iCs/>
        </w:rPr>
        <w:t>assigned to</w:t>
      </w:r>
      <w:r>
        <w:t xml:space="preserve"> or </w:t>
      </w:r>
      <w:r>
        <w:rPr>
          <w:i/>
          <w:iCs/>
        </w:rPr>
        <w:t>destroyed</w:t>
      </w:r>
      <w:r>
        <w:t>.</w:t>
      </w:r>
      <w:r>
        <w:br/>
      </w:r>
      <w:r>
        <w:br/>
      </w:r>
    </w:p>
    <w:p w:rsidR="006C641C" w:rsidRDefault="006C641C" w:rsidP="006C641C">
      <w:pPr>
        <w:pStyle w:val="Heading3"/>
      </w:pPr>
      <w:r>
        <w:t>Parameters</w:t>
      </w:r>
    </w:p>
    <w:p w:rsidR="006C641C" w:rsidRDefault="006C641C" w:rsidP="006C641C">
      <w:r>
        <w:t>x</w:t>
      </w:r>
    </w:p>
    <w:p w:rsidR="006C641C" w:rsidRDefault="006C641C" w:rsidP="006C641C">
      <w:pPr>
        <w:ind w:left="720"/>
      </w:pPr>
      <w:r>
        <w:t xml:space="preserve">A </w:t>
      </w:r>
      <w:hyperlink r:id="rId98" w:history="1">
        <w:r>
          <w:rPr>
            <w:rStyle w:val="Hyperlink"/>
          </w:rPr>
          <w:t>vector</w:t>
        </w:r>
      </w:hyperlink>
      <w:r>
        <w:t xml:space="preserve"> object of the same type (i.e., with the same template parameters, </w:t>
      </w:r>
      <w:r>
        <w:rPr>
          <w:rStyle w:val="HTMLTypewriter"/>
          <w:rFonts w:eastAsiaTheme="minorEastAsia"/>
        </w:rPr>
        <w:t>T</w:t>
      </w:r>
      <w:r>
        <w:t xml:space="preserve"> and </w:t>
      </w:r>
      <w:r>
        <w:rPr>
          <w:rStyle w:val="HTMLTypewriter"/>
          <w:rFonts w:eastAsiaTheme="minorEastAsia"/>
        </w:rPr>
        <w:t>Alloc</w:t>
      </w:r>
      <w:r>
        <w:t>).</w:t>
      </w:r>
    </w:p>
    <w:p w:rsidR="006C641C" w:rsidRDefault="006C641C" w:rsidP="006C641C">
      <w:r>
        <w:t>il</w:t>
      </w:r>
    </w:p>
    <w:p w:rsidR="006C641C" w:rsidRDefault="006C641C" w:rsidP="006C641C">
      <w:pPr>
        <w:ind w:left="720"/>
      </w:pPr>
      <w:r>
        <w:t xml:space="preserve">An </w:t>
      </w:r>
      <w:hyperlink r:id="rId99" w:history="1">
        <w:r>
          <w:rPr>
            <w:rStyle w:val="Hyperlink"/>
          </w:rPr>
          <w:t>initializer_list</w:t>
        </w:r>
      </w:hyperlink>
      <w:r>
        <w:t xml:space="preserve"> object. The compiler will automatically construct such objects from </w:t>
      </w:r>
      <w:r>
        <w:rPr>
          <w:i/>
          <w:iCs/>
        </w:rPr>
        <w:t>initializer list</w:t>
      </w:r>
      <w:r>
        <w:t xml:space="preserve"> declarators.</w:t>
      </w:r>
      <w:r>
        <w:br/>
        <w:t xml:space="preserve">Member type </w:t>
      </w:r>
      <w:r>
        <w:rPr>
          <w:rStyle w:val="HTMLTypewriter"/>
          <w:rFonts w:eastAsiaTheme="minorEastAsia"/>
        </w:rPr>
        <w:t>value_type</w:t>
      </w:r>
      <w:r>
        <w:t xml:space="preserve"> is the type of the elements in the container, defined in </w:t>
      </w:r>
      <w:hyperlink r:id="rId100" w:history="1">
        <w:r>
          <w:rPr>
            <w:rStyle w:val="Hyperlink"/>
          </w:rPr>
          <w:t>vector</w:t>
        </w:r>
      </w:hyperlink>
      <w:r>
        <w:t xml:space="preserve"> as an alias of its first template parameter (</w:t>
      </w:r>
      <w:r>
        <w:rPr>
          <w:rStyle w:val="HTMLTypewriter"/>
          <w:rFonts w:eastAsiaTheme="minorEastAsia"/>
        </w:rPr>
        <w:t>T</w:t>
      </w:r>
      <w:r>
        <w:t>).</w:t>
      </w:r>
    </w:p>
    <w:p w:rsidR="006C641C" w:rsidRDefault="006C641C" w:rsidP="006C641C">
      <w:r>
        <w:br/>
      </w:r>
    </w:p>
    <w:p w:rsidR="006C641C" w:rsidRDefault="006C641C" w:rsidP="006C641C">
      <w:pPr>
        <w:pStyle w:val="Heading3"/>
      </w:pPr>
      <w:r>
        <w:t>Return value</w:t>
      </w:r>
    </w:p>
    <w:p w:rsidR="006C641C" w:rsidRDefault="006C641C" w:rsidP="006C641C">
      <w:r>
        <w:rPr>
          <w:rStyle w:val="HTMLTypewriter"/>
          <w:rFonts w:eastAsiaTheme="minorEastAsia"/>
        </w:rPr>
        <w:t>*this</w:t>
      </w:r>
      <w:r>
        <w:t xml:space="preserve"> </w:t>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3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lastRenderedPageBreak/>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p>
        </w:tc>
        <w:tc>
          <w:tcPr>
            <w:tcW w:w="0" w:type="auto"/>
            <w:vAlign w:val="center"/>
            <w:hideMark/>
          </w:tcPr>
          <w:p w:rsidR="006C641C" w:rsidRDefault="006C641C">
            <w:pPr>
              <w:pStyle w:val="HTMLPreformatted"/>
              <w:rPr>
                <w:rStyle w:val="HTMLCode"/>
              </w:rPr>
            </w:pPr>
            <w:r>
              <w:rPr>
                <w:rStyle w:val="HTMLCite"/>
              </w:rPr>
              <w:lastRenderedPageBreak/>
              <w:t>// vector assignment</w:t>
            </w:r>
          </w:p>
          <w:p w:rsidR="006C641C" w:rsidRDefault="006C641C">
            <w:pPr>
              <w:pStyle w:val="HTMLPreformatted"/>
              <w:rPr>
                <w:rStyle w:val="HTMLCode"/>
              </w:rPr>
            </w:pPr>
            <w:r>
              <w:rPr>
                <w:rStyle w:val="HTMLDefinition"/>
              </w:rPr>
              <w:lastRenderedPageBreak/>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foo (3,0);</w:t>
            </w:r>
          </w:p>
          <w:p w:rsidR="006C641C" w:rsidRDefault="006C641C">
            <w:pPr>
              <w:pStyle w:val="HTMLPreformatted"/>
              <w:rPr>
                <w:rStyle w:val="HTMLCode"/>
              </w:rPr>
            </w:pPr>
            <w:r>
              <w:rPr>
                <w:rStyle w:val="HTMLCode"/>
              </w:rPr>
              <w:t xml:space="preserve">  std::vector&lt;</w:t>
            </w:r>
            <w:r>
              <w:rPr>
                <w:rStyle w:val="HTMLVariable"/>
              </w:rPr>
              <w:t>int</w:t>
            </w:r>
            <w:r>
              <w:rPr>
                <w:rStyle w:val="HTMLCode"/>
              </w:rPr>
              <w:t>&gt; bar (5,0);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bar = foo;</w:t>
            </w:r>
          </w:p>
          <w:p w:rsidR="006C641C" w:rsidRDefault="006C641C">
            <w:pPr>
              <w:pStyle w:val="HTMLPreformatted"/>
              <w:rPr>
                <w:rStyle w:val="HTMLCode"/>
              </w:rPr>
            </w:pPr>
            <w:r>
              <w:rPr>
                <w:rStyle w:val="HTMLCode"/>
              </w:rPr>
              <w:t xml:space="preserve">  foo = std::vector&lt;</w:t>
            </w:r>
            <w:r>
              <w:rPr>
                <w:rStyle w:val="HTMLVariable"/>
              </w:rPr>
              <w:t>int</w:t>
            </w:r>
            <w:r>
              <w:rPr>
                <w:rStyle w:val="HTMLCode"/>
              </w:rPr>
              <w:t>&gt;();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"Size of foo: "</w:t>
            </w:r>
            <w:r>
              <w:rPr>
                <w:rStyle w:val="HTMLCode"/>
              </w:rPr>
              <w:t xml:space="preserve"> &lt;&lt; </w:t>
            </w:r>
            <w:r>
              <w:rPr>
                <w:rStyle w:val="HTMLVariable"/>
              </w:rPr>
              <w:t>int</w:t>
            </w:r>
            <w:r>
              <w:rPr>
                <w:rStyle w:val="HTMLCode"/>
              </w:rPr>
              <w:t xml:space="preserve">(foo.size()) &lt;&lt; </w:t>
            </w:r>
            <w:r>
              <w:rPr>
                <w:rStyle w:val="HTMLKeyboard"/>
              </w:rPr>
              <w:t>'\n'</w:t>
            </w:r>
            <w:r>
              <w:rPr>
                <w:rStyle w:val="HTMLCode"/>
              </w:rPr>
              <w:t>;</w:t>
            </w:r>
          </w:p>
          <w:p w:rsidR="006C641C" w:rsidRDefault="006C641C">
            <w:pPr>
              <w:pStyle w:val="HTMLPreformatted"/>
              <w:rPr>
                <w:rStyle w:val="HTMLCode"/>
              </w:rPr>
            </w:pPr>
            <w:r>
              <w:rPr>
                <w:rStyle w:val="HTMLCode"/>
              </w:rPr>
              <w:t xml:space="preserve">  std::cout &lt;&lt; </w:t>
            </w:r>
            <w:r>
              <w:rPr>
                <w:rStyle w:val="HTMLKeyboard"/>
              </w:rPr>
              <w:t>"Size of bar: "</w:t>
            </w:r>
            <w:r>
              <w:rPr>
                <w:rStyle w:val="HTMLCode"/>
              </w:rPr>
              <w:t xml:space="preserve"> &lt;&lt; </w:t>
            </w:r>
            <w:r>
              <w:rPr>
                <w:rStyle w:val="HTMLVariable"/>
              </w:rPr>
              <w:t>int</w:t>
            </w:r>
            <w:r>
              <w:rPr>
                <w:rStyle w:val="HTMLCode"/>
              </w:rPr>
              <w:t xml:space="preserve">(bar.size()) &lt;&lt; </w:t>
            </w:r>
            <w:r>
              <w:rPr>
                <w:rStyle w:val="HTMLKeyboard"/>
              </w:rPr>
              <w:t>'\n'</w:t>
            </w:r>
            <w:r>
              <w:rPr>
                <w:rStyle w:val="HTMLCode"/>
              </w:rPr>
              <w:t>;</w:t>
            </w: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Size of foo: 0</w:t>
            </w:r>
          </w:p>
          <w:p w:rsidR="006C641C" w:rsidRDefault="006C641C">
            <w:pPr>
              <w:pStyle w:val="HTMLPreformatted"/>
              <w:rPr>
                <w:rStyle w:val="HTMLSample"/>
              </w:rPr>
            </w:pPr>
            <w:r>
              <w:rPr>
                <w:rStyle w:val="HTMLSample"/>
              </w:rPr>
              <w:t>Size of bar: 3</w:t>
            </w:r>
          </w:p>
        </w:tc>
      </w:tr>
    </w:tbl>
    <w:p w:rsidR="006C641C" w:rsidRDefault="006C641C" w:rsidP="006C641C">
      <w:r>
        <w:br/>
      </w:r>
    </w:p>
    <w:p w:rsidR="006C641C" w:rsidRDefault="006C641C" w:rsidP="006C641C">
      <w:pPr>
        <w:pStyle w:val="Heading3"/>
      </w:pPr>
      <w:r>
        <w:t>Complexity</w:t>
      </w:r>
    </w:p>
    <w:p w:rsidR="006C641C" w:rsidRDefault="006C641C" w:rsidP="006C641C">
      <w:r>
        <w:t xml:space="preserve">Linear in </w:t>
      </w:r>
      <w:hyperlink r:id="rId101" w:history="1">
        <w:r>
          <w:rPr>
            <w:rStyle w:val="Hyperlink"/>
          </w:rPr>
          <w:t>size</w:t>
        </w:r>
      </w:hyperlink>
      <w:r>
        <w:t>.</w:t>
      </w:r>
      <w:r>
        <w:br/>
      </w:r>
      <w:r>
        <w:br/>
      </w:r>
    </w:p>
    <w:p w:rsidR="006C641C" w:rsidRDefault="006C641C" w:rsidP="006C641C">
      <w:pPr>
        <w:pStyle w:val="Heading3"/>
      </w:pPr>
      <w:r>
        <w:t>Iterator validity</w:t>
      </w:r>
    </w:p>
    <w:p w:rsidR="006C641C" w:rsidRDefault="006C641C" w:rsidP="006C641C">
      <w:r>
        <w:t>All iterators, references and pointers related to this container before the call are invalidated.</w:t>
      </w:r>
      <w:r>
        <w:br/>
      </w:r>
      <w:r>
        <w:br/>
        <w:t xml:space="preserve">In the </w:t>
      </w:r>
      <w:r>
        <w:rPr>
          <w:i/>
          <w:iCs/>
        </w:rPr>
        <w:t>move assignment</w:t>
      </w:r>
      <w:r>
        <w:t xml:space="preserve">, iterators, pointers and references referring to elements in </w:t>
      </w:r>
      <w:r>
        <w:rPr>
          <w:i/>
          <w:iCs/>
        </w:rPr>
        <w:t>x</w:t>
      </w:r>
      <w:r>
        <w:t xml:space="preserve"> are also invalidated.</w:t>
      </w:r>
      <w:r>
        <w:br/>
      </w:r>
      <w:r>
        <w:br/>
      </w:r>
    </w:p>
    <w:p w:rsidR="006C641C" w:rsidRDefault="006C641C" w:rsidP="006C641C">
      <w:pPr>
        <w:pStyle w:val="Heading3"/>
      </w:pPr>
      <w:r>
        <w:t>Data races</w:t>
      </w:r>
    </w:p>
    <w:p w:rsidR="006C641C" w:rsidRDefault="006C641C" w:rsidP="006C641C">
      <w:r>
        <w:t>All copied elements are accessed.</w:t>
      </w:r>
      <w:r>
        <w:br/>
        <w:t xml:space="preserve">The </w:t>
      </w:r>
      <w:r>
        <w:rPr>
          <w:i/>
          <w:iCs/>
        </w:rPr>
        <w:t>move assignment (2)</w:t>
      </w:r>
      <w:r>
        <w:t xml:space="preserve"> modifies </w:t>
      </w:r>
      <w:r>
        <w:rPr>
          <w:i/>
          <w:iCs/>
        </w:rPr>
        <w:t>x</w:t>
      </w:r>
      <w:r>
        <w:t>.</w:t>
      </w:r>
      <w:r>
        <w:br/>
        <w:t>The container and all its elements are modified.</w:t>
      </w:r>
      <w:r>
        <w:br/>
      </w:r>
      <w:r>
        <w:br/>
      </w:r>
    </w:p>
    <w:p w:rsidR="006C641C" w:rsidRDefault="006C641C" w:rsidP="006C641C">
      <w:pPr>
        <w:pStyle w:val="Heading3"/>
      </w:pPr>
      <w:r>
        <w:lastRenderedPageBreak/>
        <w:t>Exception safety</w:t>
      </w:r>
    </w:p>
    <w:p w:rsidR="006C641C" w:rsidRDefault="006C641C" w:rsidP="006C641C">
      <w:r>
        <w:rPr>
          <w:b/>
          <w:bCs/>
        </w:rPr>
        <w:t>Basic guarantee:</w:t>
      </w:r>
      <w:r>
        <w:t xml:space="preserve"> if an exception is thrown, the container is in a valid state.</w:t>
      </w:r>
      <w:r>
        <w:br/>
        <w:t xml:space="preserve">If </w:t>
      </w:r>
      <w:hyperlink r:id="rId102" w:history="1">
        <w:r>
          <w:rPr>
            <w:rStyle w:val="Hyperlink"/>
          </w:rPr>
          <w:t>allocator_traits::construct</w:t>
        </w:r>
      </w:hyperlink>
      <w:r>
        <w:t xml:space="preserve"> is not supported with the appropriate arguments for the element constructions, or if </w:t>
      </w:r>
      <w:r>
        <w:rPr>
          <w:rStyle w:val="HTMLTypewriter"/>
          <w:rFonts w:eastAsiaTheme="minorEastAsia"/>
        </w:rPr>
        <w:t>value_type</w:t>
      </w:r>
      <w:r>
        <w:t xml:space="preserve"> is not </w:t>
      </w:r>
      <w:hyperlink r:id="rId103" w:history="1">
        <w:r>
          <w:rPr>
            <w:rStyle w:val="Hyperlink"/>
          </w:rPr>
          <w:t>copy assignable</w:t>
        </w:r>
      </w:hyperlink>
      <w:r>
        <w:t xml:space="preserve"> (or </w:t>
      </w:r>
      <w:hyperlink r:id="rId104" w:history="1">
        <w:r>
          <w:rPr>
            <w:rStyle w:val="Hyperlink"/>
          </w:rPr>
          <w:t>move assignable</w:t>
        </w:r>
      </w:hyperlink>
      <w:r>
        <w:t xml:space="preserve"> for </w:t>
      </w:r>
      <w:r>
        <w:rPr>
          <w:i/>
          <w:iCs/>
        </w:rPr>
        <w:t>(2)</w:t>
      </w:r>
      <w:r>
        <w:t xml:space="preserve">), it causes </w:t>
      </w:r>
      <w:r>
        <w:rPr>
          <w:i/>
          <w:iCs/>
        </w:rPr>
        <w:t>undefined behavior</w:t>
      </w:r>
      <w:r>
        <w:t>.</w:t>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::begin</w:t>
      </w:r>
    </w:p>
    <w:p w:rsidR="006C641C" w:rsidRDefault="0069233C" w:rsidP="006C641C">
      <w:pPr>
        <w:numPr>
          <w:ilvl w:val="0"/>
          <w:numId w:val="11"/>
        </w:numPr>
        <w:spacing w:before="100" w:beforeAutospacing="1" w:after="100" w:afterAutospacing="1" w:line="240" w:lineRule="auto"/>
      </w:pPr>
      <w:hyperlink r:id="rId105" w:history="1">
        <w:r w:rsidR="006C641C">
          <w:rPr>
            <w:rStyle w:val="Hyperlink"/>
          </w:rPr>
          <w:t>C++98</w:t>
        </w:r>
      </w:hyperlink>
    </w:p>
    <w:p w:rsidR="006C641C" w:rsidRDefault="0069233C" w:rsidP="006C641C">
      <w:pPr>
        <w:numPr>
          <w:ilvl w:val="0"/>
          <w:numId w:val="11"/>
        </w:numPr>
        <w:spacing w:before="100" w:beforeAutospacing="1" w:after="100" w:afterAutospacing="1" w:line="240" w:lineRule="auto"/>
      </w:pPr>
      <w:hyperlink r:id="rId106" w:history="1">
        <w:r w:rsidR="006C641C">
          <w:rPr>
            <w:rStyle w:val="Hyperlink"/>
          </w:rPr>
          <w:t>C++11</w:t>
        </w:r>
      </w:hyperlink>
    </w:p>
    <w:p w:rsidR="006C641C" w:rsidRDefault="006C641C" w:rsidP="006C641C">
      <w:pPr>
        <w:numPr>
          <w:ilvl w:val="0"/>
          <w:numId w:val="11"/>
        </w:numPr>
        <w:spacing w:before="100" w:beforeAutospacing="1" w:after="100" w:afterAutospacing="1" w:line="240" w:lineRule="auto"/>
      </w:pPr>
    </w:p>
    <w:p w:rsidR="006C641C" w:rsidRDefault="006C641C" w:rsidP="006C641C">
      <w:pPr>
        <w:pStyle w:val="HTMLPreformatted"/>
      </w:pPr>
      <w:r>
        <w:t xml:space="preserve">      iterator </w:t>
      </w:r>
      <w:proofErr w:type="gramStart"/>
      <w:r>
        <w:t>begin(</w:t>
      </w:r>
      <w:proofErr w:type="gramEnd"/>
      <w:r>
        <w:t>);</w:t>
      </w:r>
    </w:p>
    <w:p w:rsidR="006C641C" w:rsidRDefault="006C641C" w:rsidP="006C641C">
      <w:pPr>
        <w:pStyle w:val="HTMLPreformatted"/>
      </w:pPr>
      <w:r>
        <w:t xml:space="preserve">const_iterator </w:t>
      </w:r>
      <w:proofErr w:type="gramStart"/>
      <w:r>
        <w:t>begin(</w:t>
      </w:r>
      <w:proofErr w:type="gramEnd"/>
      <w:r>
        <w:t>) const;</w:t>
      </w:r>
    </w:p>
    <w:p w:rsidR="006C641C" w:rsidRDefault="006C641C" w:rsidP="006C641C">
      <w:r>
        <w:t>Return iterator to beginning</w:t>
      </w:r>
    </w:p>
    <w:p w:rsidR="006C641C" w:rsidRDefault="006C641C" w:rsidP="006C641C">
      <w:r>
        <w:t xml:space="preserve">Returns an iterator pointing to the first element in the </w:t>
      </w:r>
      <w:hyperlink r:id="rId107" w:history="1">
        <w:r>
          <w:rPr>
            <w:rStyle w:val="Hyperlink"/>
          </w:rPr>
          <w:t>vector</w:t>
        </w:r>
      </w:hyperlink>
      <w:r>
        <w:t>.</w:t>
      </w:r>
      <w:r>
        <w:br/>
      </w:r>
      <w:r>
        <w:br/>
        <w:t xml:space="preserve">Notice that, unlike member </w:t>
      </w:r>
      <w:hyperlink r:id="rId108" w:history="1">
        <w:r>
          <w:rPr>
            <w:rStyle w:val="Hyperlink"/>
          </w:rPr>
          <w:t>vector::front</w:t>
        </w:r>
      </w:hyperlink>
      <w:r>
        <w:t xml:space="preserve">, which returns a reference to the first element, this function returns a </w:t>
      </w:r>
      <w:hyperlink r:id="rId109" w:history="1">
        <w:r>
          <w:rPr>
            <w:rStyle w:val="Hyperlink"/>
          </w:rPr>
          <w:t>random access iterator</w:t>
        </w:r>
      </w:hyperlink>
      <w:r>
        <w:t xml:space="preserve"> pointing to it.</w:t>
      </w:r>
      <w:r>
        <w:br/>
      </w:r>
      <w:r>
        <w:br/>
        <w:t xml:space="preserve">If the container is </w:t>
      </w:r>
      <w:hyperlink r:id="rId110" w:history="1">
        <w:r>
          <w:rPr>
            <w:rStyle w:val="Hyperlink"/>
          </w:rPr>
          <w:t>empty</w:t>
        </w:r>
      </w:hyperlink>
      <w:r>
        <w:t>, the returned iterator value shall not be dereferenced.</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lastRenderedPageBreak/>
        <w:t>An iterator to the beginning of the sequence container.</w:t>
      </w:r>
      <w:r>
        <w:br/>
      </w:r>
      <w:r>
        <w:br/>
        <w:t xml:space="preserve">If the </w:t>
      </w:r>
      <w:hyperlink r:id="rId111" w:history="1">
        <w:r>
          <w:rPr>
            <w:rStyle w:val="Hyperlink"/>
          </w:rPr>
          <w:t>vector</w:t>
        </w:r>
      </w:hyperlink>
      <w:r>
        <w:t xml:space="preserve"> object is const-</w:t>
      </w:r>
      <w:proofErr w:type="gramStart"/>
      <w:r>
        <w:t>qualified,</w:t>
      </w:r>
      <w:proofErr w:type="gramEnd"/>
      <w:r>
        <w:t xml:space="preserve"> the function returns a </w:t>
      </w:r>
      <w:r>
        <w:rPr>
          <w:rStyle w:val="HTMLTypewriter"/>
          <w:rFonts w:eastAsiaTheme="minorEastAsia"/>
        </w:rPr>
        <w:t>const_iterator</w:t>
      </w:r>
      <w:r>
        <w:t xml:space="preserve">. Otherwise, it returns an </w:t>
      </w:r>
      <w:r>
        <w:rPr>
          <w:rStyle w:val="HTMLTypewriter"/>
          <w:rFonts w:eastAsiaTheme="minorEastAsia"/>
        </w:rPr>
        <w:t>iterator</w:t>
      </w:r>
      <w:r>
        <w:t>.</w:t>
      </w:r>
      <w:r>
        <w:br/>
      </w:r>
      <w:r>
        <w:br/>
        <w:t xml:space="preserve">Member types </w:t>
      </w:r>
      <w:r>
        <w:rPr>
          <w:rStyle w:val="HTMLTypewriter"/>
          <w:rFonts w:eastAsiaTheme="minorEastAsia"/>
        </w:rPr>
        <w:t>iterator</w:t>
      </w:r>
      <w:r>
        <w:t xml:space="preserve"> and </w:t>
      </w:r>
      <w:r>
        <w:rPr>
          <w:rStyle w:val="HTMLTypewriter"/>
          <w:rFonts w:eastAsiaTheme="minorEastAsia"/>
        </w:rPr>
        <w:t>const_iterator</w:t>
      </w:r>
      <w:r>
        <w:t xml:space="preserve"> </w:t>
      </w:r>
      <w:proofErr w:type="gramStart"/>
      <w:r>
        <w:t>are</w:t>
      </w:r>
      <w:proofErr w:type="gramEnd"/>
      <w:r>
        <w:t xml:space="preserve"> </w:t>
      </w:r>
      <w:hyperlink r:id="rId112" w:history="1">
        <w:r>
          <w:rPr>
            <w:rStyle w:val="Hyperlink"/>
          </w:rPr>
          <w:t>random access iterator</w:t>
        </w:r>
      </w:hyperlink>
      <w:r>
        <w:t xml:space="preserve"> types (pointing to an element and to a const element, respectively).</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34"/>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p>
        </w:tc>
        <w:tc>
          <w:tcPr>
            <w:tcW w:w="0" w:type="auto"/>
            <w:vAlign w:val="center"/>
            <w:hideMark/>
          </w:tcPr>
          <w:p w:rsidR="006C641C" w:rsidRDefault="006C641C">
            <w:pPr>
              <w:pStyle w:val="HTMLPreformatted"/>
              <w:rPr>
                <w:rStyle w:val="HTMLCode"/>
              </w:rPr>
            </w:pPr>
            <w:r>
              <w:rPr>
                <w:rStyle w:val="HTMLCite"/>
              </w:rPr>
              <w:t>// vector::begin/end</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i=1; i&lt;=5; i++) myvector.push_back(i);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(std::vector&lt;</w:t>
            </w:r>
            <w:r>
              <w:rPr>
                <w:rStyle w:val="HTMLVariable"/>
              </w:rPr>
              <w:t>int</w:t>
            </w:r>
            <w:r>
              <w:rPr>
                <w:rStyle w:val="HTMLCode"/>
              </w:rPr>
              <w:t>&gt;::iterator it = myvector.begin() ; it != myvector.end(); ++it)</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*it;</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1 2 3 4 5</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lastRenderedPageBreak/>
        <w:t>No changes.</w:t>
      </w:r>
      <w:r>
        <w:br/>
      </w:r>
      <w:r>
        <w:br/>
      </w:r>
    </w:p>
    <w:p w:rsidR="006C641C" w:rsidRDefault="006C641C" w:rsidP="006C641C">
      <w:pPr>
        <w:pStyle w:val="Heading3"/>
      </w:pPr>
      <w:r>
        <w:t>Data races</w:t>
      </w:r>
    </w:p>
    <w:p w:rsidR="006C641C" w:rsidRDefault="006C641C" w:rsidP="006C641C">
      <w:r>
        <w:t>The container is accessed (neither the const nor the non-const versions modify the container).</w:t>
      </w:r>
      <w:r>
        <w:br/>
        <w:t>No contained elements are accessed by the call, but the iterator returned can be used to access or modify elements. Concurrently accessing or modifying different elements is safe.</w:t>
      </w:r>
      <w:r>
        <w:br/>
      </w:r>
      <w:r>
        <w:br/>
      </w:r>
    </w:p>
    <w:p w:rsidR="006C641C" w:rsidRDefault="006C641C" w:rsidP="006C641C">
      <w:pPr>
        <w:pStyle w:val="Heading3"/>
      </w:pPr>
      <w:r>
        <w:t>Exception safety</w:t>
      </w:r>
    </w:p>
    <w:p w:rsidR="006C641C" w:rsidRDefault="006C641C" w:rsidP="006C641C">
      <w:r>
        <w:rPr>
          <w:b/>
          <w:bCs/>
        </w:rPr>
        <w:t>No-throw guarantee:</w:t>
      </w:r>
      <w:r>
        <w:t xml:space="preserve"> this member function never throws exceptions.</w:t>
      </w:r>
      <w:r>
        <w:br/>
        <w:t>The copy construction or assignment of the returned iterator is also guaranteed to never throw.</w:t>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::end</w:t>
      </w:r>
    </w:p>
    <w:p w:rsidR="006C641C" w:rsidRDefault="0069233C" w:rsidP="006C641C">
      <w:pPr>
        <w:numPr>
          <w:ilvl w:val="0"/>
          <w:numId w:val="12"/>
        </w:numPr>
        <w:spacing w:before="100" w:beforeAutospacing="1" w:after="100" w:afterAutospacing="1" w:line="240" w:lineRule="auto"/>
      </w:pPr>
      <w:hyperlink r:id="rId113" w:history="1">
        <w:r w:rsidR="006C641C">
          <w:rPr>
            <w:rStyle w:val="Hyperlink"/>
          </w:rPr>
          <w:t>C++98</w:t>
        </w:r>
      </w:hyperlink>
    </w:p>
    <w:p w:rsidR="006C641C" w:rsidRDefault="0069233C" w:rsidP="006C641C">
      <w:pPr>
        <w:numPr>
          <w:ilvl w:val="0"/>
          <w:numId w:val="12"/>
        </w:numPr>
        <w:spacing w:before="100" w:beforeAutospacing="1" w:after="100" w:afterAutospacing="1" w:line="240" w:lineRule="auto"/>
      </w:pPr>
      <w:hyperlink r:id="rId114" w:history="1">
        <w:r w:rsidR="006C641C">
          <w:rPr>
            <w:rStyle w:val="Hyperlink"/>
          </w:rPr>
          <w:t>C++11</w:t>
        </w:r>
      </w:hyperlink>
    </w:p>
    <w:p w:rsidR="006C641C" w:rsidRDefault="006C641C" w:rsidP="006C641C">
      <w:pPr>
        <w:numPr>
          <w:ilvl w:val="0"/>
          <w:numId w:val="12"/>
        </w:numPr>
        <w:spacing w:before="100" w:beforeAutospacing="1" w:after="100" w:afterAutospacing="1" w:line="240" w:lineRule="auto"/>
      </w:pPr>
    </w:p>
    <w:p w:rsidR="006C641C" w:rsidRDefault="006C641C" w:rsidP="006C641C">
      <w:pPr>
        <w:pStyle w:val="HTMLPreformatted"/>
      </w:pPr>
      <w:r>
        <w:t xml:space="preserve">      iterator </w:t>
      </w:r>
      <w:proofErr w:type="gramStart"/>
      <w:r>
        <w:t>end(</w:t>
      </w:r>
      <w:proofErr w:type="gramEnd"/>
      <w:r>
        <w:t>);</w:t>
      </w:r>
    </w:p>
    <w:p w:rsidR="006C641C" w:rsidRDefault="006C641C" w:rsidP="006C641C">
      <w:pPr>
        <w:pStyle w:val="HTMLPreformatted"/>
      </w:pPr>
      <w:r>
        <w:t xml:space="preserve">const_iterator </w:t>
      </w:r>
      <w:proofErr w:type="gramStart"/>
      <w:r>
        <w:t>end(</w:t>
      </w:r>
      <w:proofErr w:type="gramEnd"/>
      <w:r>
        <w:t>) const;</w:t>
      </w:r>
    </w:p>
    <w:p w:rsidR="006C641C" w:rsidRDefault="006C641C" w:rsidP="006C641C">
      <w:r>
        <w:t>Return iterator to end</w:t>
      </w:r>
    </w:p>
    <w:p w:rsidR="006C641C" w:rsidRDefault="006C641C" w:rsidP="006C641C">
      <w:r>
        <w:t xml:space="preserve">Returns an iterator referring to the </w:t>
      </w:r>
      <w:r>
        <w:rPr>
          <w:i/>
          <w:iCs/>
        </w:rPr>
        <w:t>past-the-end</w:t>
      </w:r>
      <w:r>
        <w:t xml:space="preserve"> element in the </w:t>
      </w:r>
      <w:hyperlink r:id="rId115" w:history="1">
        <w:r>
          <w:rPr>
            <w:rStyle w:val="Hyperlink"/>
          </w:rPr>
          <w:t>vector</w:t>
        </w:r>
      </w:hyperlink>
      <w:r>
        <w:t xml:space="preserve"> container.</w:t>
      </w:r>
      <w:r>
        <w:br/>
      </w:r>
      <w:r>
        <w:br/>
        <w:t xml:space="preserve">The </w:t>
      </w:r>
      <w:r>
        <w:rPr>
          <w:rStyle w:val="HTMLDefinition"/>
        </w:rPr>
        <w:t>past-the-end</w:t>
      </w:r>
      <w:r>
        <w:t xml:space="preserve"> element is the theoretical element that would follow the last element in the </w:t>
      </w:r>
      <w:hyperlink r:id="rId116" w:history="1">
        <w:r>
          <w:rPr>
            <w:rStyle w:val="Hyperlink"/>
          </w:rPr>
          <w:t>vector</w:t>
        </w:r>
      </w:hyperlink>
      <w:r>
        <w:t>. It does not point to any element, and thus shall not be dereferenced.</w:t>
      </w:r>
      <w:r>
        <w:br/>
      </w:r>
      <w:r>
        <w:br/>
        <w:t xml:space="preserve">Because the ranges used by functions of the standard library do not include the element pointed by their closing iterator, this function is often used in combination with </w:t>
      </w:r>
      <w:hyperlink r:id="rId117" w:history="1">
        <w:r>
          <w:rPr>
            <w:rStyle w:val="Hyperlink"/>
          </w:rPr>
          <w:t>vector::begin</w:t>
        </w:r>
      </w:hyperlink>
      <w:r>
        <w:t xml:space="preserve"> to specify a range </w:t>
      </w:r>
      <w:r>
        <w:lastRenderedPageBreak/>
        <w:t>including all the elements in the container.</w:t>
      </w:r>
      <w:r>
        <w:br/>
      </w:r>
      <w:r>
        <w:br/>
        <w:t xml:space="preserve">If the container is </w:t>
      </w:r>
      <w:hyperlink r:id="rId118" w:history="1">
        <w:r>
          <w:rPr>
            <w:rStyle w:val="Hyperlink"/>
          </w:rPr>
          <w:t>empty</w:t>
        </w:r>
      </w:hyperlink>
      <w:r>
        <w:t xml:space="preserve">, this function returns the same as </w:t>
      </w:r>
      <w:hyperlink r:id="rId119" w:history="1">
        <w:r>
          <w:rPr>
            <w:rStyle w:val="Hyperlink"/>
          </w:rPr>
          <w:t>vector::begin</w:t>
        </w:r>
      </w:hyperlink>
      <w:r>
        <w:t>.</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An iterator to the element past the end of the sequence.</w:t>
      </w:r>
      <w:r>
        <w:br/>
      </w:r>
      <w:r>
        <w:br/>
        <w:t xml:space="preserve">If the </w:t>
      </w:r>
      <w:hyperlink r:id="rId120" w:history="1">
        <w:r>
          <w:rPr>
            <w:rStyle w:val="Hyperlink"/>
          </w:rPr>
          <w:t>vector</w:t>
        </w:r>
      </w:hyperlink>
      <w:r>
        <w:t xml:space="preserve"> object is const-</w:t>
      </w:r>
      <w:proofErr w:type="gramStart"/>
      <w:r>
        <w:t>qualified,</w:t>
      </w:r>
      <w:proofErr w:type="gramEnd"/>
      <w:r>
        <w:t xml:space="preserve"> the function returns a </w:t>
      </w:r>
      <w:r>
        <w:rPr>
          <w:rStyle w:val="HTMLTypewriter"/>
          <w:rFonts w:eastAsiaTheme="minorEastAsia"/>
        </w:rPr>
        <w:t>const_iterator</w:t>
      </w:r>
      <w:r>
        <w:t xml:space="preserve">. Otherwise, it returns an </w:t>
      </w:r>
      <w:r>
        <w:rPr>
          <w:rStyle w:val="HTMLTypewriter"/>
          <w:rFonts w:eastAsiaTheme="minorEastAsia"/>
        </w:rPr>
        <w:t>iterator</w:t>
      </w:r>
      <w:r>
        <w:t>.</w:t>
      </w:r>
      <w:r>
        <w:br/>
      </w:r>
      <w:r>
        <w:br/>
        <w:t xml:space="preserve">Member types </w:t>
      </w:r>
      <w:r>
        <w:rPr>
          <w:rStyle w:val="HTMLTypewriter"/>
          <w:rFonts w:eastAsiaTheme="minorEastAsia"/>
        </w:rPr>
        <w:t>iterator</w:t>
      </w:r>
      <w:r>
        <w:t xml:space="preserve"> and </w:t>
      </w:r>
      <w:r>
        <w:rPr>
          <w:rStyle w:val="HTMLTypewriter"/>
          <w:rFonts w:eastAsiaTheme="minorEastAsia"/>
        </w:rPr>
        <w:t>const_iterator</w:t>
      </w:r>
      <w:r>
        <w:t xml:space="preserve"> </w:t>
      </w:r>
      <w:proofErr w:type="gramStart"/>
      <w:r>
        <w:t>are</w:t>
      </w:r>
      <w:proofErr w:type="gramEnd"/>
      <w:r>
        <w:t xml:space="preserve"> </w:t>
      </w:r>
      <w:hyperlink r:id="rId121" w:history="1">
        <w:r>
          <w:rPr>
            <w:rStyle w:val="Hyperlink"/>
          </w:rPr>
          <w:t>random access iterator</w:t>
        </w:r>
      </w:hyperlink>
      <w:r>
        <w:t xml:space="preserve"> types (pointing to an element and to a const element, respectively).</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34"/>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p>
        </w:tc>
        <w:tc>
          <w:tcPr>
            <w:tcW w:w="0" w:type="auto"/>
            <w:vAlign w:val="center"/>
            <w:hideMark/>
          </w:tcPr>
          <w:p w:rsidR="006C641C" w:rsidRDefault="006C641C">
            <w:pPr>
              <w:pStyle w:val="HTMLPreformatted"/>
              <w:rPr>
                <w:rStyle w:val="HTMLCode"/>
              </w:rPr>
            </w:pPr>
            <w:r>
              <w:rPr>
                <w:rStyle w:val="HTMLCite"/>
              </w:rPr>
              <w:t>// vector::begin/end</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i=1; i&lt;=5; i++) myvector.push_back(i);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(std::vector&lt;</w:t>
            </w:r>
            <w:r>
              <w:rPr>
                <w:rStyle w:val="HTMLVariable"/>
              </w:rPr>
              <w:t>int</w:t>
            </w:r>
            <w:r>
              <w:rPr>
                <w:rStyle w:val="HTMLCode"/>
              </w:rPr>
              <w:t>&gt;::iterator it = myvector.begin() ; it != myvector.end(); ++it)</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*it;</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lastRenderedPageBreak/>
              <w:t>myvector contains: 1 2 3 4 5</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 (neither the const nor the non-const versions modify the container).</w:t>
      </w:r>
      <w:r>
        <w:br/>
        <w:t>No contained elements are accessed by the call, but the iterator returned can be used to access or modify elements. Concurrently accessing or modifying different elements is safe.</w:t>
      </w:r>
      <w:r>
        <w:br/>
      </w:r>
      <w:r>
        <w:br/>
      </w:r>
    </w:p>
    <w:p w:rsidR="006C641C" w:rsidRDefault="006C641C" w:rsidP="006C641C">
      <w:pPr>
        <w:pStyle w:val="Heading3"/>
      </w:pPr>
      <w:r>
        <w:t>Exception safety</w:t>
      </w:r>
    </w:p>
    <w:p w:rsidR="006C641C" w:rsidRDefault="006C641C" w:rsidP="006C641C">
      <w:r>
        <w:rPr>
          <w:b/>
          <w:bCs/>
        </w:rPr>
        <w:t>No-throw guarantee:</w:t>
      </w:r>
      <w:r>
        <w:t xml:space="preserve"> this member function never throws exceptions.</w:t>
      </w:r>
      <w:r>
        <w:br/>
        <w:t>The copy construction or assignment of the returned iterator is also guaranteed to never throw.</w:t>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::rbegin</w:t>
      </w:r>
    </w:p>
    <w:p w:rsidR="006C641C" w:rsidRDefault="0069233C" w:rsidP="006C641C">
      <w:pPr>
        <w:numPr>
          <w:ilvl w:val="0"/>
          <w:numId w:val="13"/>
        </w:numPr>
        <w:spacing w:before="100" w:beforeAutospacing="1" w:after="100" w:afterAutospacing="1" w:line="240" w:lineRule="auto"/>
      </w:pPr>
      <w:hyperlink r:id="rId122" w:history="1">
        <w:r w:rsidR="006C641C">
          <w:rPr>
            <w:rStyle w:val="Hyperlink"/>
          </w:rPr>
          <w:t>C++98</w:t>
        </w:r>
      </w:hyperlink>
    </w:p>
    <w:p w:rsidR="006C641C" w:rsidRDefault="0069233C" w:rsidP="006C641C">
      <w:pPr>
        <w:numPr>
          <w:ilvl w:val="0"/>
          <w:numId w:val="13"/>
        </w:numPr>
        <w:spacing w:before="100" w:beforeAutospacing="1" w:after="100" w:afterAutospacing="1" w:line="240" w:lineRule="auto"/>
      </w:pPr>
      <w:hyperlink r:id="rId123" w:history="1">
        <w:r w:rsidR="006C641C">
          <w:rPr>
            <w:rStyle w:val="Hyperlink"/>
          </w:rPr>
          <w:t>C++11</w:t>
        </w:r>
      </w:hyperlink>
    </w:p>
    <w:p w:rsidR="006C641C" w:rsidRDefault="006C641C" w:rsidP="006C641C">
      <w:pPr>
        <w:numPr>
          <w:ilvl w:val="0"/>
          <w:numId w:val="13"/>
        </w:numPr>
        <w:spacing w:before="100" w:beforeAutospacing="1" w:after="100" w:afterAutospacing="1" w:line="240" w:lineRule="auto"/>
      </w:pPr>
    </w:p>
    <w:p w:rsidR="006C641C" w:rsidRDefault="006C641C" w:rsidP="006C641C">
      <w:pPr>
        <w:pStyle w:val="HTMLPreformatted"/>
      </w:pPr>
      <w:r>
        <w:lastRenderedPageBreak/>
        <w:t xml:space="preserve">      reverse_iterator </w:t>
      </w:r>
      <w:proofErr w:type="gramStart"/>
      <w:r>
        <w:t>rbegin(</w:t>
      </w:r>
      <w:proofErr w:type="gramEnd"/>
      <w:r>
        <w:t>);</w:t>
      </w:r>
    </w:p>
    <w:p w:rsidR="006C641C" w:rsidRDefault="006C641C" w:rsidP="006C641C">
      <w:pPr>
        <w:pStyle w:val="HTMLPreformatted"/>
      </w:pPr>
      <w:r>
        <w:t xml:space="preserve">const_reverse_iterator </w:t>
      </w:r>
      <w:proofErr w:type="gramStart"/>
      <w:r>
        <w:t>rbegin(</w:t>
      </w:r>
      <w:proofErr w:type="gramEnd"/>
      <w:r>
        <w:t>) const;</w:t>
      </w:r>
    </w:p>
    <w:p w:rsidR="006C641C" w:rsidRDefault="006C641C" w:rsidP="006C641C">
      <w:r>
        <w:t>Return reverse iterator to reverse beginning</w:t>
      </w:r>
    </w:p>
    <w:p w:rsidR="006C641C" w:rsidRDefault="006C641C" w:rsidP="006C641C">
      <w:r>
        <w:t xml:space="preserve">Returns a </w:t>
      </w:r>
      <w:r>
        <w:rPr>
          <w:i/>
          <w:iCs/>
        </w:rPr>
        <w:t>reverse iterator</w:t>
      </w:r>
      <w:r>
        <w:t xml:space="preserve"> pointing to the last element in the </w:t>
      </w:r>
      <w:hyperlink r:id="rId124" w:history="1">
        <w:r>
          <w:rPr>
            <w:rStyle w:val="Hyperlink"/>
          </w:rPr>
          <w:t>vector</w:t>
        </w:r>
      </w:hyperlink>
      <w:r>
        <w:t xml:space="preserve"> (i.e., its </w:t>
      </w:r>
      <w:r>
        <w:rPr>
          <w:i/>
          <w:iCs/>
        </w:rPr>
        <w:t>reverse beginning</w:t>
      </w:r>
      <w:r>
        <w:t>).</w:t>
      </w:r>
      <w:r>
        <w:br/>
      </w:r>
      <w:r>
        <w:br/>
      </w:r>
      <w:r>
        <w:rPr>
          <w:rStyle w:val="HTMLDefinition"/>
        </w:rPr>
        <w:t>Reverse iterators</w:t>
      </w:r>
      <w:r>
        <w:t xml:space="preserve"> iterate backwards: increasing them moves them towards the beginning of the container.</w:t>
      </w:r>
      <w:r>
        <w:br/>
      </w:r>
      <w:r>
        <w:br/>
      </w:r>
      <w:r>
        <w:rPr>
          <w:rStyle w:val="HTMLTypewriter"/>
          <w:rFonts w:eastAsiaTheme="minorEastAsia"/>
        </w:rPr>
        <w:t>rbegin</w:t>
      </w:r>
      <w:r>
        <w:t xml:space="preserve"> points to the element right before the one that would be pointed to by member </w:t>
      </w:r>
      <w:hyperlink r:id="rId125" w:history="1">
        <w:r>
          <w:rPr>
            <w:rStyle w:val="Hyperlink"/>
          </w:rPr>
          <w:t>end</w:t>
        </w:r>
      </w:hyperlink>
      <w:r>
        <w:t>.</w:t>
      </w:r>
      <w:r>
        <w:br/>
      </w:r>
      <w:r>
        <w:br/>
        <w:t xml:space="preserve">Notice that unlike member </w:t>
      </w:r>
      <w:hyperlink r:id="rId126" w:history="1">
        <w:r>
          <w:rPr>
            <w:rStyle w:val="Hyperlink"/>
          </w:rPr>
          <w:t>vector::back</w:t>
        </w:r>
      </w:hyperlink>
      <w:r>
        <w:t xml:space="preserve">, which returns a reference to this same element, this function returns a </w:t>
      </w:r>
      <w:r>
        <w:rPr>
          <w:i/>
          <w:iCs/>
        </w:rPr>
        <w:t xml:space="preserve">reverse </w:t>
      </w:r>
      <w:hyperlink r:id="rId127" w:history="1">
        <w:r>
          <w:rPr>
            <w:rStyle w:val="Hyperlink"/>
            <w:i/>
            <w:iCs/>
          </w:rPr>
          <w:t>random access iterator</w:t>
        </w:r>
      </w:hyperlink>
      <w:r>
        <w:t>.</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 xml:space="preserve">A reverse iterator to the </w:t>
      </w:r>
      <w:r>
        <w:rPr>
          <w:i/>
          <w:iCs/>
        </w:rPr>
        <w:t>reverse beginning</w:t>
      </w:r>
      <w:r>
        <w:t xml:space="preserve"> of the sequence container.</w:t>
      </w:r>
      <w:r>
        <w:br/>
      </w:r>
      <w:r>
        <w:br/>
        <w:t xml:space="preserve">If the </w:t>
      </w:r>
      <w:hyperlink r:id="rId128" w:history="1">
        <w:r>
          <w:rPr>
            <w:rStyle w:val="Hyperlink"/>
          </w:rPr>
          <w:t>vector</w:t>
        </w:r>
      </w:hyperlink>
      <w:r>
        <w:t xml:space="preserve"> object is const-</w:t>
      </w:r>
      <w:proofErr w:type="gramStart"/>
      <w:r>
        <w:t>qualified,</w:t>
      </w:r>
      <w:proofErr w:type="gramEnd"/>
      <w:r>
        <w:t xml:space="preserve"> the function returns a </w:t>
      </w:r>
      <w:r>
        <w:rPr>
          <w:rStyle w:val="HTMLTypewriter"/>
          <w:rFonts w:eastAsiaTheme="minorEastAsia"/>
        </w:rPr>
        <w:t>const_reverse_iterator</w:t>
      </w:r>
      <w:r>
        <w:t xml:space="preserve">. Otherwise, it returns a </w:t>
      </w:r>
      <w:r>
        <w:rPr>
          <w:rStyle w:val="HTMLTypewriter"/>
          <w:rFonts w:eastAsiaTheme="minorEastAsia"/>
        </w:rPr>
        <w:t>reverse_iterator</w:t>
      </w:r>
      <w:r>
        <w:t>.</w:t>
      </w:r>
      <w:r>
        <w:br/>
      </w:r>
      <w:r>
        <w:br/>
        <w:t xml:space="preserve">Member types </w:t>
      </w:r>
      <w:r>
        <w:rPr>
          <w:rStyle w:val="HTMLTypewriter"/>
          <w:rFonts w:eastAsiaTheme="minorEastAsia"/>
        </w:rPr>
        <w:t>reverse_iterator</w:t>
      </w:r>
      <w:r>
        <w:t xml:space="preserve"> and </w:t>
      </w:r>
      <w:r>
        <w:rPr>
          <w:rStyle w:val="HTMLTypewriter"/>
          <w:rFonts w:eastAsiaTheme="minorEastAsia"/>
        </w:rPr>
        <w:t>const_reverse_iterator</w:t>
      </w:r>
      <w:r>
        <w:t xml:space="preserve"> </w:t>
      </w:r>
      <w:proofErr w:type="gramStart"/>
      <w:r>
        <w:t>are</w:t>
      </w:r>
      <w:proofErr w:type="gramEnd"/>
      <w:r>
        <w:t xml:space="preserve"> reverse </w:t>
      </w:r>
      <w:hyperlink r:id="rId129" w:history="1">
        <w:r>
          <w:rPr>
            <w:rStyle w:val="Hyperlink"/>
          </w:rPr>
          <w:t>random access iterator</w:t>
        </w:r>
      </w:hyperlink>
      <w:r>
        <w:t xml:space="preserve"> types (pointing to an element and to a const element, respectively). See </w:t>
      </w:r>
      <w:hyperlink r:id="rId130" w:anchor="types" w:history="1">
        <w:r>
          <w:rPr>
            <w:rStyle w:val="Hyperlink"/>
          </w:rPr>
          <w:t>vector member types</w:t>
        </w:r>
      </w:hyperlink>
      <w:r>
        <w:t>.</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34"/>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lastRenderedPageBreak/>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p>
        </w:tc>
        <w:tc>
          <w:tcPr>
            <w:tcW w:w="0" w:type="auto"/>
            <w:vAlign w:val="center"/>
            <w:hideMark/>
          </w:tcPr>
          <w:p w:rsidR="006C641C" w:rsidRDefault="006C641C">
            <w:pPr>
              <w:pStyle w:val="HTMLPreformatted"/>
              <w:rPr>
                <w:rStyle w:val="HTMLCode"/>
              </w:rPr>
            </w:pPr>
            <w:r>
              <w:rPr>
                <w:rStyle w:val="HTMLCite"/>
              </w:rPr>
              <w:lastRenderedPageBreak/>
              <w:t>// vector::rbegin/rend</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myvector (5);  </w:t>
            </w:r>
            <w:r>
              <w:rPr>
                <w:rStyle w:val="HTMLCite"/>
              </w:rPr>
              <w:t>// 5 default-constructed ints</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std::vector&lt;</w:t>
            </w:r>
            <w:r>
              <w:rPr>
                <w:rStyle w:val="HTMLVariable"/>
              </w:rPr>
              <w:t>int</w:t>
            </w:r>
            <w:r>
              <w:rPr>
                <w:rStyle w:val="HTMLCode"/>
              </w:rPr>
              <w:t>&gt;::reverse_iterator rit = myvector.rbegin();</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int</w:t>
            </w:r>
            <w:r>
              <w:rPr>
                <w:rStyle w:val="HTMLCode"/>
              </w:rPr>
              <w:t xml:space="preserve"> i=0;</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(rit = myvector.rbegin(); rit!= myvector.rend(); ++rit)</w:t>
            </w:r>
          </w:p>
          <w:p w:rsidR="006C641C" w:rsidRDefault="006C641C">
            <w:pPr>
              <w:pStyle w:val="HTMLPreformatted"/>
              <w:rPr>
                <w:rStyle w:val="HTMLCode"/>
              </w:rPr>
            </w:pPr>
            <w:r>
              <w:rPr>
                <w:rStyle w:val="HTMLCode"/>
              </w:rPr>
              <w:t xml:space="preserve">    *rit = ++i;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(std::vector&lt;</w:t>
            </w:r>
            <w:r>
              <w:rPr>
                <w:rStyle w:val="HTMLVariable"/>
              </w:rPr>
              <w:t>int</w:t>
            </w:r>
            <w:r>
              <w:rPr>
                <w:rStyle w:val="HTMLCode"/>
              </w:rPr>
              <w:t>&gt;::iterator it = myvector.begin(); it != myvector.end(); ++it)</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*it;</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5 4 3 2 1</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 (neither the const nor the non-const versions modify the container).</w:t>
      </w:r>
      <w:r>
        <w:br/>
        <w:t>No contained elements are accessed by the call, but the iterator returned can be used to access or modify elements. Concurrently accessing or modifying different elements is safe.</w:t>
      </w:r>
      <w:r>
        <w:br/>
      </w:r>
      <w:r>
        <w:br/>
      </w:r>
    </w:p>
    <w:p w:rsidR="006C641C" w:rsidRDefault="006C641C" w:rsidP="006C641C">
      <w:pPr>
        <w:pStyle w:val="Heading3"/>
      </w:pPr>
      <w:r>
        <w:t>Exception safety</w:t>
      </w:r>
    </w:p>
    <w:p w:rsidR="006C641C" w:rsidRDefault="006C641C" w:rsidP="006C641C">
      <w:r>
        <w:rPr>
          <w:b/>
          <w:bCs/>
        </w:rPr>
        <w:t>No-throw guarantee:</w:t>
      </w:r>
      <w:r>
        <w:t xml:space="preserve"> this member function never throws exceptions.</w:t>
      </w:r>
      <w:r>
        <w:br/>
        <w:t>The copy construction or assignment of the returned iterator is also guaranteed to never throw.</w:t>
      </w:r>
      <w:r>
        <w:br/>
      </w:r>
    </w:p>
    <w:p w:rsidR="006C641C" w:rsidRDefault="006C641C" w:rsidP="006C641C">
      <w:r>
        <w:lastRenderedPageBreak/>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::rend</w:t>
      </w:r>
    </w:p>
    <w:p w:rsidR="006C641C" w:rsidRDefault="0069233C" w:rsidP="006C641C">
      <w:pPr>
        <w:numPr>
          <w:ilvl w:val="0"/>
          <w:numId w:val="14"/>
        </w:numPr>
        <w:spacing w:before="100" w:beforeAutospacing="1" w:after="100" w:afterAutospacing="1" w:line="240" w:lineRule="auto"/>
      </w:pPr>
      <w:hyperlink r:id="rId131" w:history="1">
        <w:r w:rsidR="006C641C">
          <w:rPr>
            <w:rStyle w:val="Hyperlink"/>
          </w:rPr>
          <w:t>C++98</w:t>
        </w:r>
      </w:hyperlink>
    </w:p>
    <w:p w:rsidR="006C641C" w:rsidRDefault="0069233C" w:rsidP="006C641C">
      <w:pPr>
        <w:numPr>
          <w:ilvl w:val="0"/>
          <w:numId w:val="14"/>
        </w:numPr>
        <w:spacing w:before="100" w:beforeAutospacing="1" w:after="100" w:afterAutospacing="1" w:line="240" w:lineRule="auto"/>
      </w:pPr>
      <w:hyperlink r:id="rId132" w:history="1">
        <w:r w:rsidR="006C641C">
          <w:rPr>
            <w:rStyle w:val="Hyperlink"/>
          </w:rPr>
          <w:t>C++11</w:t>
        </w:r>
      </w:hyperlink>
    </w:p>
    <w:p w:rsidR="006C641C" w:rsidRDefault="006C641C" w:rsidP="006C641C">
      <w:pPr>
        <w:numPr>
          <w:ilvl w:val="0"/>
          <w:numId w:val="14"/>
        </w:numPr>
        <w:spacing w:before="100" w:beforeAutospacing="1" w:after="100" w:afterAutospacing="1" w:line="240" w:lineRule="auto"/>
      </w:pPr>
    </w:p>
    <w:p w:rsidR="006C641C" w:rsidRDefault="006C641C" w:rsidP="006C641C">
      <w:pPr>
        <w:pStyle w:val="HTMLPreformatted"/>
      </w:pPr>
      <w:r>
        <w:t xml:space="preserve">      reverse_iterator </w:t>
      </w:r>
      <w:proofErr w:type="gramStart"/>
      <w:r>
        <w:t>rend(</w:t>
      </w:r>
      <w:proofErr w:type="gramEnd"/>
      <w:r>
        <w:t>);</w:t>
      </w:r>
    </w:p>
    <w:p w:rsidR="006C641C" w:rsidRDefault="006C641C" w:rsidP="006C641C">
      <w:pPr>
        <w:pStyle w:val="HTMLPreformatted"/>
      </w:pPr>
      <w:r>
        <w:t xml:space="preserve">const_reverse_iterator </w:t>
      </w:r>
      <w:proofErr w:type="gramStart"/>
      <w:r>
        <w:t>rend(</w:t>
      </w:r>
      <w:proofErr w:type="gramEnd"/>
      <w:r>
        <w:t>) const;</w:t>
      </w:r>
    </w:p>
    <w:p w:rsidR="006C641C" w:rsidRDefault="006C641C" w:rsidP="006C641C">
      <w:r>
        <w:t>Return reverse iterator to reverse end</w:t>
      </w:r>
    </w:p>
    <w:p w:rsidR="006C641C" w:rsidRDefault="006C641C" w:rsidP="006C641C">
      <w:r>
        <w:t xml:space="preserve">Returns a </w:t>
      </w:r>
      <w:r>
        <w:rPr>
          <w:i/>
          <w:iCs/>
        </w:rPr>
        <w:t>reverse iterator</w:t>
      </w:r>
      <w:r>
        <w:t xml:space="preserve"> pointing to the theoretical element preceding the first element in the </w:t>
      </w:r>
      <w:hyperlink r:id="rId133" w:history="1">
        <w:r>
          <w:rPr>
            <w:rStyle w:val="Hyperlink"/>
          </w:rPr>
          <w:t>vector</w:t>
        </w:r>
      </w:hyperlink>
      <w:r>
        <w:t xml:space="preserve"> (which is considered its </w:t>
      </w:r>
      <w:r>
        <w:rPr>
          <w:i/>
          <w:iCs/>
        </w:rPr>
        <w:t>reverse end</w:t>
      </w:r>
      <w:r>
        <w:t>).</w:t>
      </w:r>
      <w:r>
        <w:br/>
      </w:r>
      <w:r>
        <w:br/>
        <w:t xml:space="preserve">The range between </w:t>
      </w:r>
      <w:hyperlink r:id="rId134" w:history="1">
        <w:proofErr w:type="gramStart"/>
        <w:r>
          <w:rPr>
            <w:rStyle w:val="Hyperlink"/>
          </w:rPr>
          <w:t>vector::</w:t>
        </w:r>
        <w:proofErr w:type="gramEnd"/>
        <w:r>
          <w:rPr>
            <w:rStyle w:val="Hyperlink"/>
          </w:rPr>
          <w:t>rbegin</w:t>
        </w:r>
      </w:hyperlink>
      <w:r>
        <w:t xml:space="preserve"> and </w:t>
      </w:r>
      <w:r>
        <w:rPr>
          <w:rStyle w:val="HTMLTypewriter"/>
          <w:rFonts w:eastAsiaTheme="minorEastAsia"/>
        </w:rPr>
        <w:t>vector::rend</w:t>
      </w:r>
      <w:r>
        <w:t xml:space="preserve"> contains all the elements of the </w:t>
      </w:r>
      <w:hyperlink r:id="rId135" w:history="1">
        <w:r>
          <w:rPr>
            <w:rStyle w:val="Hyperlink"/>
          </w:rPr>
          <w:t>vector</w:t>
        </w:r>
      </w:hyperlink>
      <w:r>
        <w:t xml:space="preserve"> (in reverse order).</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 xml:space="preserve">A reverse iterator to the </w:t>
      </w:r>
      <w:r>
        <w:rPr>
          <w:i/>
          <w:iCs/>
        </w:rPr>
        <w:t>reverse end</w:t>
      </w:r>
      <w:r>
        <w:t xml:space="preserve"> of the sequence container.</w:t>
      </w:r>
      <w:r>
        <w:br/>
      </w:r>
      <w:r>
        <w:br/>
        <w:t xml:space="preserve">If the </w:t>
      </w:r>
      <w:hyperlink r:id="rId136" w:history="1">
        <w:r>
          <w:rPr>
            <w:rStyle w:val="Hyperlink"/>
          </w:rPr>
          <w:t>vector</w:t>
        </w:r>
      </w:hyperlink>
      <w:r>
        <w:t xml:space="preserve"> object is const-</w:t>
      </w:r>
      <w:proofErr w:type="gramStart"/>
      <w:r>
        <w:t>qualified,</w:t>
      </w:r>
      <w:proofErr w:type="gramEnd"/>
      <w:r>
        <w:t xml:space="preserve"> the function returns a </w:t>
      </w:r>
      <w:r>
        <w:rPr>
          <w:rStyle w:val="HTMLTypewriter"/>
          <w:rFonts w:eastAsiaTheme="minorEastAsia"/>
        </w:rPr>
        <w:t>const_reverse_iterator</w:t>
      </w:r>
      <w:r>
        <w:t xml:space="preserve">. Otherwise, it returns a </w:t>
      </w:r>
      <w:r>
        <w:rPr>
          <w:rStyle w:val="HTMLTypewriter"/>
          <w:rFonts w:eastAsiaTheme="minorEastAsia"/>
        </w:rPr>
        <w:t>reverse_iterator</w:t>
      </w:r>
      <w:r>
        <w:t>.</w:t>
      </w:r>
      <w:r>
        <w:br/>
      </w:r>
      <w:r>
        <w:br/>
        <w:t xml:space="preserve">Member types </w:t>
      </w:r>
      <w:r>
        <w:rPr>
          <w:rStyle w:val="HTMLTypewriter"/>
          <w:rFonts w:eastAsiaTheme="minorEastAsia"/>
        </w:rPr>
        <w:t>reverse_iterator</w:t>
      </w:r>
      <w:r>
        <w:t xml:space="preserve"> and </w:t>
      </w:r>
      <w:r>
        <w:rPr>
          <w:rStyle w:val="HTMLTypewriter"/>
          <w:rFonts w:eastAsiaTheme="minorEastAsia"/>
        </w:rPr>
        <w:t>const_reverse_iterator</w:t>
      </w:r>
      <w:r>
        <w:t xml:space="preserve"> </w:t>
      </w:r>
      <w:proofErr w:type="gramStart"/>
      <w:r>
        <w:t>are</w:t>
      </w:r>
      <w:proofErr w:type="gramEnd"/>
      <w:r>
        <w:t xml:space="preserve"> reverse </w:t>
      </w:r>
      <w:hyperlink r:id="rId137" w:history="1">
        <w:r>
          <w:rPr>
            <w:rStyle w:val="Hyperlink"/>
          </w:rPr>
          <w:t>random access iterator</w:t>
        </w:r>
      </w:hyperlink>
      <w:r>
        <w:t xml:space="preserve"> types (pointing to an element and to a const element, respectively). See </w:t>
      </w:r>
      <w:hyperlink r:id="rId138" w:anchor="types" w:history="1">
        <w:r>
          <w:rPr>
            <w:rStyle w:val="Hyperlink"/>
          </w:rPr>
          <w:t>vector member types</w:t>
        </w:r>
      </w:hyperlink>
      <w:r>
        <w:t>.</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34"/>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lastRenderedPageBreak/>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p>
        </w:tc>
        <w:tc>
          <w:tcPr>
            <w:tcW w:w="0" w:type="auto"/>
            <w:vAlign w:val="center"/>
            <w:hideMark/>
          </w:tcPr>
          <w:p w:rsidR="006C641C" w:rsidRDefault="006C641C">
            <w:pPr>
              <w:pStyle w:val="HTMLPreformatted"/>
              <w:rPr>
                <w:rStyle w:val="HTMLCode"/>
              </w:rPr>
            </w:pPr>
            <w:r>
              <w:rPr>
                <w:rStyle w:val="HTMLCite"/>
              </w:rPr>
              <w:lastRenderedPageBreak/>
              <w:t>// vector::rbegin/rend</w:t>
            </w:r>
          </w:p>
          <w:p w:rsidR="006C641C" w:rsidRDefault="006C641C">
            <w:pPr>
              <w:pStyle w:val="HTMLPreformatted"/>
              <w:rPr>
                <w:rStyle w:val="HTMLCode"/>
              </w:rPr>
            </w:pPr>
            <w:r>
              <w:rPr>
                <w:rStyle w:val="HTMLDefinition"/>
              </w:rPr>
              <w:lastRenderedPageBreak/>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myvector (5);  </w:t>
            </w:r>
            <w:r>
              <w:rPr>
                <w:rStyle w:val="HTMLCite"/>
              </w:rPr>
              <w:t>// 5 default-constructed ints</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std::vector&lt;</w:t>
            </w:r>
            <w:r>
              <w:rPr>
                <w:rStyle w:val="HTMLVariable"/>
              </w:rPr>
              <w:t>int</w:t>
            </w:r>
            <w:r>
              <w:rPr>
                <w:rStyle w:val="HTMLCode"/>
              </w:rPr>
              <w:t>&gt;::reverse_iterator rit = myvector.rbegin();</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int</w:t>
            </w:r>
            <w:r>
              <w:rPr>
                <w:rStyle w:val="HTMLCode"/>
              </w:rPr>
              <w:t xml:space="preserve"> i=0;</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(rit = myvector.rbegin(); rit!= myvector.rend(); ++rit)</w:t>
            </w:r>
          </w:p>
          <w:p w:rsidR="006C641C" w:rsidRDefault="006C641C">
            <w:pPr>
              <w:pStyle w:val="HTMLPreformatted"/>
              <w:rPr>
                <w:rStyle w:val="HTMLCode"/>
              </w:rPr>
            </w:pPr>
            <w:r>
              <w:rPr>
                <w:rStyle w:val="HTMLCode"/>
              </w:rPr>
              <w:t xml:space="preserve">    *rit = ++i;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(std::vector&lt;</w:t>
            </w:r>
            <w:r>
              <w:rPr>
                <w:rStyle w:val="HTMLVariable"/>
              </w:rPr>
              <w:t>int</w:t>
            </w:r>
            <w:r>
              <w:rPr>
                <w:rStyle w:val="HTMLCode"/>
              </w:rPr>
              <w:t>&gt;::iterator it = myvector.begin(); it != myvector.end(); ++it)</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*it;</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 xml:space="preserve">5 4 3 2 1 </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 (neither the const nor the non-const versions modify the container).</w:t>
      </w:r>
      <w:r>
        <w:br/>
        <w:t>No contained elements are accessed by the call, but the iterator returned can be used to access or modify elements. Concurrently accessing or modifying different elements is safe.</w:t>
      </w:r>
      <w:r>
        <w:br/>
      </w:r>
      <w:r>
        <w:br/>
      </w:r>
    </w:p>
    <w:p w:rsidR="006C641C" w:rsidRDefault="006C641C" w:rsidP="006C641C">
      <w:pPr>
        <w:pStyle w:val="Heading3"/>
      </w:pPr>
      <w:r>
        <w:lastRenderedPageBreak/>
        <w:t>Exception safety</w:t>
      </w:r>
    </w:p>
    <w:p w:rsidR="006C641C" w:rsidRDefault="006C641C" w:rsidP="006C641C">
      <w:r>
        <w:rPr>
          <w:b/>
          <w:bCs/>
        </w:rPr>
        <w:t>No-throw guarantee:</w:t>
      </w:r>
      <w:r>
        <w:t xml:space="preserve"> this member function never throws exceptions.</w:t>
      </w:r>
      <w:r>
        <w:br/>
        <w:t>The copy construction or assignment of the returned iterator is also guaranteed to never throw.</w:t>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::cbegin</w:t>
      </w:r>
    </w:p>
    <w:p w:rsidR="006C641C" w:rsidRDefault="006C641C" w:rsidP="006C641C">
      <w:pPr>
        <w:pStyle w:val="HTMLPreformatted"/>
      </w:pPr>
      <w:r>
        <w:t xml:space="preserve">const_iterator </w:t>
      </w:r>
      <w:proofErr w:type="gramStart"/>
      <w:r>
        <w:t>cbegin(</w:t>
      </w:r>
      <w:proofErr w:type="gramEnd"/>
      <w:r>
        <w:t>) const noexcept;</w:t>
      </w:r>
    </w:p>
    <w:p w:rsidR="006C641C" w:rsidRDefault="006C641C" w:rsidP="006C641C">
      <w:r>
        <w:t>Return const_iterator to beginning</w:t>
      </w:r>
    </w:p>
    <w:p w:rsidR="006C641C" w:rsidRDefault="006C641C" w:rsidP="006C641C">
      <w:r>
        <w:t xml:space="preserve">Returns a </w:t>
      </w:r>
      <w:r>
        <w:rPr>
          <w:rStyle w:val="HTMLTypewriter"/>
          <w:rFonts w:eastAsiaTheme="minorEastAsia"/>
        </w:rPr>
        <w:t>const_iterator</w:t>
      </w:r>
      <w:r>
        <w:t xml:space="preserve"> pointing to the first element in the container.</w:t>
      </w:r>
      <w:r>
        <w:br/>
      </w:r>
      <w:r>
        <w:br/>
        <w:t xml:space="preserve">A </w:t>
      </w:r>
      <w:r>
        <w:rPr>
          <w:rStyle w:val="HTMLTypewriter"/>
          <w:rFonts w:eastAsiaTheme="minorEastAsia"/>
        </w:rPr>
        <w:t>const_iterator</w:t>
      </w:r>
      <w:r>
        <w:t xml:space="preserve"> is an iterator that points to const content. This iterator can be increased and decreased (unless it is itself also const), just like the </w:t>
      </w:r>
      <w:r>
        <w:rPr>
          <w:rStyle w:val="HTMLTypewriter"/>
          <w:rFonts w:eastAsiaTheme="minorEastAsia"/>
        </w:rPr>
        <w:t>iterator</w:t>
      </w:r>
      <w:r>
        <w:t xml:space="preserve"> returned by </w:t>
      </w:r>
      <w:hyperlink r:id="rId139" w:history="1">
        <w:r>
          <w:rPr>
            <w:rStyle w:val="Hyperlink"/>
          </w:rPr>
          <w:t>vector::begin</w:t>
        </w:r>
      </w:hyperlink>
      <w:r>
        <w:t xml:space="preserve">, but it cannot be used to modify the contents it points to, even if the </w:t>
      </w:r>
      <w:hyperlink r:id="rId140" w:history="1">
        <w:r>
          <w:rPr>
            <w:rStyle w:val="Hyperlink"/>
          </w:rPr>
          <w:t>vector</w:t>
        </w:r>
      </w:hyperlink>
      <w:r>
        <w:t xml:space="preserve"> object is not itself const.</w:t>
      </w:r>
      <w:r>
        <w:br/>
      </w:r>
      <w:r>
        <w:br/>
        <w:t xml:space="preserve">If the container is </w:t>
      </w:r>
      <w:hyperlink r:id="rId141" w:history="1">
        <w:r>
          <w:rPr>
            <w:rStyle w:val="Hyperlink"/>
          </w:rPr>
          <w:t>empty</w:t>
        </w:r>
      </w:hyperlink>
      <w:r>
        <w:t>, the returned iterator value shall not be dereferenced.</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 xml:space="preserve">A </w:t>
      </w:r>
      <w:r>
        <w:rPr>
          <w:rStyle w:val="HTMLTypewriter"/>
          <w:rFonts w:eastAsiaTheme="minorEastAsia"/>
        </w:rPr>
        <w:t>const_iterator</w:t>
      </w:r>
      <w:r>
        <w:t xml:space="preserve"> to the beginning of the sequence.</w:t>
      </w:r>
      <w:r>
        <w:br/>
      </w:r>
      <w:r>
        <w:br/>
        <w:t xml:space="preserve">Member type </w:t>
      </w:r>
      <w:r>
        <w:rPr>
          <w:rStyle w:val="HTMLTypewriter"/>
          <w:rFonts w:eastAsiaTheme="minorEastAsia"/>
        </w:rPr>
        <w:t>const_iterator</w:t>
      </w:r>
      <w:r>
        <w:t xml:space="preserve"> is a </w:t>
      </w:r>
      <w:hyperlink r:id="rId142" w:history="1">
        <w:r>
          <w:rPr>
            <w:rStyle w:val="Hyperlink"/>
          </w:rPr>
          <w:t>random access iterator</w:t>
        </w:r>
      </w:hyperlink>
      <w:r>
        <w:t xml:space="preserve"> type that points to a const element.</w:t>
      </w:r>
      <w:r>
        <w:br/>
      </w:r>
      <w:r>
        <w:br/>
      </w:r>
    </w:p>
    <w:p w:rsidR="006C641C" w:rsidRDefault="006C641C" w:rsidP="006C641C">
      <w:pPr>
        <w:pStyle w:val="Heading3"/>
      </w:pPr>
      <w:r>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5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p>
        </w:tc>
        <w:tc>
          <w:tcPr>
            <w:tcW w:w="0" w:type="auto"/>
            <w:vAlign w:val="center"/>
            <w:hideMark/>
          </w:tcPr>
          <w:p w:rsidR="006C641C" w:rsidRDefault="006C641C">
            <w:pPr>
              <w:pStyle w:val="HTMLPreformatted"/>
              <w:rPr>
                <w:rStyle w:val="HTMLCode"/>
              </w:rPr>
            </w:pPr>
            <w:r>
              <w:rPr>
                <w:rStyle w:val="HTMLCite"/>
              </w:rPr>
              <w:t>// vector::cbegin/cend</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 = {10,20,30,40,50};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auto</w:t>
            </w:r>
            <w:r>
              <w:rPr>
                <w:rStyle w:val="HTMLCode"/>
              </w:rPr>
              <w:t xml:space="preserve"> it = myvector.cbegin(); it != myvector.cend(); ++it)</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*it;</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10 20 30 40 50</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w:t>
      </w:r>
      <w:r>
        <w:br/>
        <w:t>No contained elements are accessed by the call, but the iterator returned can be used to access them. Concurrently accessing or modifying different elements is safe.</w:t>
      </w:r>
      <w:r>
        <w:br/>
      </w:r>
      <w:r>
        <w:br/>
      </w:r>
    </w:p>
    <w:p w:rsidR="006C641C" w:rsidRDefault="006C641C" w:rsidP="006C641C">
      <w:pPr>
        <w:pStyle w:val="Heading3"/>
      </w:pPr>
      <w:r>
        <w:lastRenderedPageBreak/>
        <w:t>Exception safety</w:t>
      </w:r>
    </w:p>
    <w:p w:rsidR="006C641C" w:rsidRDefault="006C641C" w:rsidP="006C641C">
      <w:r>
        <w:rPr>
          <w:b/>
          <w:bCs/>
        </w:rPr>
        <w:t>No-throw guarantee:</w:t>
      </w:r>
      <w:r>
        <w:t xml:space="preserve"> this member function never throws exceptions.</w:t>
      </w:r>
      <w:r>
        <w:br/>
        <w:t>The copy construction or assignment of the returned iterator is also guaranteed to never throw.</w:t>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::cend</w:t>
      </w:r>
    </w:p>
    <w:p w:rsidR="006C641C" w:rsidRDefault="006C641C" w:rsidP="006C641C">
      <w:pPr>
        <w:pStyle w:val="HTMLPreformatted"/>
      </w:pPr>
      <w:r>
        <w:t xml:space="preserve">const_iterator </w:t>
      </w:r>
      <w:proofErr w:type="gramStart"/>
      <w:r>
        <w:t>cend(</w:t>
      </w:r>
      <w:proofErr w:type="gramEnd"/>
      <w:r>
        <w:t>) const noexcept;</w:t>
      </w:r>
    </w:p>
    <w:p w:rsidR="006C641C" w:rsidRDefault="006C641C" w:rsidP="006C641C">
      <w:r>
        <w:t>Return const_iterator to end</w:t>
      </w:r>
    </w:p>
    <w:p w:rsidR="006C641C" w:rsidRDefault="006C641C" w:rsidP="006C641C">
      <w:r>
        <w:t xml:space="preserve">Returns a </w:t>
      </w:r>
      <w:r>
        <w:rPr>
          <w:rStyle w:val="HTMLTypewriter"/>
          <w:rFonts w:eastAsiaTheme="minorEastAsia"/>
        </w:rPr>
        <w:t>const_iterator</w:t>
      </w:r>
      <w:r>
        <w:t xml:space="preserve"> pointing to the </w:t>
      </w:r>
      <w:r>
        <w:rPr>
          <w:i/>
          <w:iCs/>
        </w:rPr>
        <w:t>past-the-end</w:t>
      </w:r>
      <w:r>
        <w:t xml:space="preserve"> element in the container.</w:t>
      </w:r>
      <w:r>
        <w:br/>
      </w:r>
      <w:r>
        <w:br/>
        <w:t xml:space="preserve">A </w:t>
      </w:r>
      <w:r>
        <w:rPr>
          <w:rStyle w:val="HTMLTypewriter"/>
          <w:rFonts w:eastAsiaTheme="minorEastAsia"/>
        </w:rPr>
        <w:t>const_iterator</w:t>
      </w:r>
      <w:r>
        <w:t xml:space="preserve"> is an iterator that points to const content. This iterator can be increased and decreased (unless it is itself also const), just like the </w:t>
      </w:r>
      <w:r>
        <w:rPr>
          <w:rStyle w:val="HTMLTypewriter"/>
          <w:rFonts w:eastAsiaTheme="minorEastAsia"/>
        </w:rPr>
        <w:t>iterator</w:t>
      </w:r>
      <w:r>
        <w:t xml:space="preserve"> returned by </w:t>
      </w:r>
      <w:hyperlink r:id="rId143" w:history="1">
        <w:r>
          <w:rPr>
            <w:rStyle w:val="Hyperlink"/>
          </w:rPr>
          <w:t>vector::end</w:t>
        </w:r>
      </w:hyperlink>
      <w:r>
        <w:t xml:space="preserve">, but it cannot be used to modify the contents it points to, even if the </w:t>
      </w:r>
      <w:hyperlink r:id="rId144" w:history="1">
        <w:r>
          <w:rPr>
            <w:rStyle w:val="Hyperlink"/>
          </w:rPr>
          <w:t>vector</w:t>
        </w:r>
      </w:hyperlink>
      <w:r>
        <w:t xml:space="preserve"> object is not itself const.</w:t>
      </w:r>
      <w:r>
        <w:br/>
      </w:r>
      <w:r>
        <w:br/>
        <w:t xml:space="preserve">If the container is </w:t>
      </w:r>
      <w:hyperlink r:id="rId145" w:history="1">
        <w:r>
          <w:rPr>
            <w:rStyle w:val="Hyperlink"/>
          </w:rPr>
          <w:t>empty</w:t>
        </w:r>
      </w:hyperlink>
      <w:r>
        <w:t xml:space="preserve">, this function returns the same as </w:t>
      </w:r>
      <w:hyperlink r:id="rId146" w:history="1">
        <w:r>
          <w:rPr>
            <w:rStyle w:val="Hyperlink"/>
          </w:rPr>
          <w:t>vector::cbegin</w:t>
        </w:r>
      </w:hyperlink>
      <w:r>
        <w:t>.</w:t>
      </w:r>
      <w:r>
        <w:br/>
      </w:r>
      <w:r>
        <w:br/>
        <w:t>The value returned shall not be dereferenced.</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 xml:space="preserve">A </w:t>
      </w:r>
      <w:r>
        <w:rPr>
          <w:rStyle w:val="HTMLTypewriter"/>
          <w:rFonts w:eastAsiaTheme="minorEastAsia"/>
        </w:rPr>
        <w:t>const_iterator</w:t>
      </w:r>
      <w:r>
        <w:t xml:space="preserve"> to the element past the end of the sequence.</w:t>
      </w:r>
      <w:r>
        <w:br/>
      </w:r>
      <w:r>
        <w:br/>
        <w:t xml:space="preserve">Member type </w:t>
      </w:r>
      <w:r>
        <w:rPr>
          <w:rStyle w:val="HTMLTypewriter"/>
          <w:rFonts w:eastAsiaTheme="minorEastAsia"/>
        </w:rPr>
        <w:t>const_iterator</w:t>
      </w:r>
      <w:r>
        <w:t xml:space="preserve"> is a </w:t>
      </w:r>
      <w:hyperlink r:id="rId147" w:history="1">
        <w:r>
          <w:rPr>
            <w:rStyle w:val="Hyperlink"/>
          </w:rPr>
          <w:t>random access iterator</w:t>
        </w:r>
      </w:hyperlink>
      <w:r>
        <w:t xml:space="preserve"> type that points to a const element.</w:t>
      </w:r>
      <w:r>
        <w:br/>
      </w:r>
      <w:r>
        <w:lastRenderedPageBreak/>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5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p>
        </w:tc>
        <w:tc>
          <w:tcPr>
            <w:tcW w:w="0" w:type="auto"/>
            <w:vAlign w:val="center"/>
            <w:hideMark/>
          </w:tcPr>
          <w:p w:rsidR="006C641C" w:rsidRDefault="006C641C">
            <w:pPr>
              <w:pStyle w:val="HTMLPreformatted"/>
              <w:rPr>
                <w:rStyle w:val="HTMLCode"/>
              </w:rPr>
            </w:pPr>
            <w:r>
              <w:rPr>
                <w:rStyle w:val="HTMLCite"/>
              </w:rPr>
              <w:t>// vector::cbegin/cend</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 = {10,20,30,40,50};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auto</w:t>
            </w:r>
            <w:r>
              <w:rPr>
                <w:rStyle w:val="HTMLCode"/>
              </w:rPr>
              <w:t xml:space="preserve"> it = myvector.cbegin(); it != myvector.cend(); ++it)</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*it;</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10 20 30 40 50</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w:t>
      </w:r>
      <w:r>
        <w:br/>
        <w:t>No contained elements are accessed by the call, but the iterator returned can be used to access them. Concurrently accessing or modifying different elements is safe.</w:t>
      </w:r>
      <w:r>
        <w:br/>
      </w:r>
      <w:r>
        <w:lastRenderedPageBreak/>
        <w:br/>
      </w:r>
    </w:p>
    <w:p w:rsidR="006C641C" w:rsidRDefault="006C641C" w:rsidP="006C641C">
      <w:pPr>
        <w:pStyle w:val="Heading3"/>
      </w:pPr>
      <w:r>
        <w:t>Exception safety</w:t>
      </w:r>
    </w:p>
    <w:p w:rsidR="006C641C" w:rsidRDefault="006C641C" w:rsidP="006C641C">
      <w:r>
        <w:rPr>
          <w:b/>
          <w:bCs/>
        </w:rPr>
        <w:t>No-throw guarantee:</w:t>
      </w:r>
      <w:r>
        <w:t xml:space="preserve"> this member function never throws exceptions.</w:t>
      </w:r>
      <w:r>
        <w:br/>
        <w:t>The copy construction or assignment of the returned iterator is also guaranteed to never throw.</w:t>
      </w:r>
      <w:r>
        <w:br/>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::crbegin</w:t>
      </w:r>
    </w:p>
    <w:p w:rsidR="006C641C" w:rsidRDefault="006C641C" w:rsidP="006C641C">
      <w:pPr>
        <w:pStyle w:val="HTMLPreformatted"/>
      </w:pPr>
      <w:r>
        <w:t xml:space="preserve">const_reverse_iterator </w:t>
      </w:r>
      <w:proofErr w:type="gramStart"/>
      <w:r>
        <w:t>crbegin(</w:t>
      </w:r>
      <w:proofErr w:type="gramEnd"/>
      <w:r>
        <w:t>) const noexcept;</w:t>
      </w:r>
    </w:p>
    <w:p w:rsidR="006C641C" w:rsidRDefault="006C641C" w:rsidP="006C641C">
      <w:r>
        <w:t>Return const_reverse_iterator to reverse beginning</w:t>
      </w:r>
    </w:p>
    <w:p w:rsidR="006C641C" w:rsidRDefault="006C641C" w:rsidP="006C641C">
      <w:r>
        <w:t xml:space="preserve">Returns a </w:t>
      </w:r>
      <w:r>
        <w:rPr>
          <w:rStyle w:val="HTMLTypewriter"/>
          <w:rFonts w:eastAsiaTheme="minorEastAsia"/>
        </w:rPr>
        <w:t>const_reverse_iterator</w:t>
      </w:r>
      <w:r>
        <w:t xml:space="preserve"> pointing to the last element in the container (i.e., its </w:t>
      </w:r>
      <w:r>
        <w:rPr>
          <w:i/>
          <w:iCs/>
        </w:rPr>
        <w:t>reverse beginning</w:t>
      </w:r>
      <w:r>
        <w:t>).</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 xml:space="preserve">A </w:t>
      </w:r>
      <w:r>
        <w:rPr>
          <w:rStyle w:val="HTMLTypewriter"/>
          <w:rFonts w:eastAsiaTheme="minorEastAsia"/>
        </w:rPr>
        <w:t>const_reverse_iterator</w:t>
      </w:r>
      <w:r>
        <w:t xml:space="preserve"> to the </w:t>
      </w:r>
      <w:r>
        <w:rPr>
          <w:i/>
          <w:iCs/>
        </w:rPr>
        <w:t>reverse beginning</w:t>
      </w:r>
      <w:r>
        <w:t xml:space="preserve"> of the sequence.</w:t>
      </w:r>
      <w:r>
        <w:br/>
      </w:r>
      <w:r>
        <w:br/>
        <w:t xml:space="preserve">Member type </w:t>
      </w:r>
      <w:r>
        <w:rPr>
          <w:rStyle w:val="HTMLTypewriter"/>
          <w:rFonts w:eastAsiaTheme="minorEastAsia"/>
        </w:rPr>
        <w:t>const_reverse_iterator</w:t>
      </w:r>
      <w:r>
        <w:t xml:space="preserve"> is a reverse </w:t>
      </w:r>
      <w:hyperlink r:id="rId148" w:history="1">
        <w:r>
          <w:rPr>
            <w:rStyle w:val="Hyperlink"/>
          </w:rPr>
          <w:t>random access iterator</w:t>
        </w:r>
      </w:hyperlink>
      <w:r>
        <w:t xml:space="preserve"> type that points to a const element (see </w:t>
      </w:r>
      <w:hyperlink r:id="rId149" w:anchor="types" w:history="1">
        <w:r>
          <w:rPr>
            <w:rStyle w:val="Hyperlink"/>
          </w:rPr>
          <w:t>vector member types</w:t>
        </w:r>
      </w:hyperlink>
      <w:r>
        <w:t>).</w:t>
      </w:r>
      <w:r>
        <w:br/>
      </w:r>
      <w:r>
        <w:br/>
      </w:r>
    </w:p>
    <w:p w:rsidR="006C641C" w:rsidRDefault="006C641C" w:rsidP="006C641C">
      <w:pPr>
        <w:pStyle w:val="Heading3"/>
      </w:pPr>
      <w:r>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5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p>
        </w:tc>
        <w:tc>
          <w:tcPr>
            <w:tcW w:w="0" w:type="auto"/>
            <w:vAlign w:val="center"/>
            <w:hideMark/>
          </w:tcPr>
          <w:p w:rsidR="006C641C" w:rsidRDefault="006C641C">
            <w:pPr>
              <w:pStyle w:val="HTMLPreformatted"/>
              <w:rPr>
                <w:rStyle w:val="HTMLCode"/>
              </w:rPr>
            </w:pPr>
            <w:r>
              <w:rPr>
                <w:rStyle w:val="HTMLCite"/>
              </w:rPr>
              <w:t>// vector::crbegin/crend</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 = {1,2,3,4,5};</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backwards:"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auto</w:t>
            </w:r>
            <w:r>
              <w:rPr>
                <w:rStyle w:val="HTMLCode"/>
              </w:rPr>
              <w:t xml:space="preserve"> rit = myvector.crbegin(); rit != myvector.crend(); ++rit)</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*rit;</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backwards: 5 4 3 2 1</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w:t>
      </w:r>
      <w:r>
        <w:br/>
        <w:t>No contained elements are accessed by the call, but the iterator returned can be used to access them. Concurrently accessing or modifying different elements is safe.</w:t>
      </w:r>
      <w:r>
        <w:br/>
      </w:r>
      <w:r>
        <w:br/>
      </w:r>
    </w:p>
    <w:p w:rsidR="006C641C" w:rsidRDefault="006C641C" w:rsidP="006C641C">
      <w:pPr>
        <w:pStyle w:val="Heading3"/>
      </w:pPr>
      <w:r>
        <w:t>Exception safety</w:t>
      </w:r>
    </w:p>
    <w:p w:rsidR="006C641C" w:rsidRDefault="006C641C" w:rsidP="006C641C">
      <w:r>
        <w:rPr>
          <w:b/>
          <w:bCs/>
        </w:rPr>
        <w:lastRenderedPageBreak/>
        <w:t>No-throw guarantee:</w:t>
      </w:r>
      <w:r>
        <w:t xml:space="preserve"> this member function never throws exceptions.</w:t>
      </w:r>
      <w:r>
        <w:br/>
        <w:t>The copy construction or assignment of the returned iterator is also guaranteed to never throw.</w:t>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::crend</w:t>
      </w:r>
    </w:p>
    <w:p w:rsidR="006C641C" w:rsidRDefault="006C641C" w:rsidP="006C641C">
      <w:pPr>
        <w:pStyle w:val="HTMLPreformatted"/>
      </w:pPr>
      <w:r>
        <w:t xml:space="preserve">const_reverse_iterator </w:t>
      </w:r>
      <w:proofErr w:type="gramStart"/>
      <w:r>
        <w:t>crend(</w:t>
      </w:r>
      <w:proofErr w:type="gramEnd"/>
      <w:r>
        <w:t>) const noexcept;</w:t>
      </w:r>
    </w:p>
    <w:p w:rsidR="006C641C" w:rsidRDefault="006C641C" w:rsidP="006C641C">
      <w:r>
        <w:t>Return const_reverse_iterator to reverse end</w:t>
      </w:r>
    </w:p>
    <w:p w:rsidR="006C641C" w:rsidRDefault="006C641C" w:rsidP="006C641C">
      <w:r>
        <w:t xml:space="preserve">Returns a </w:t>
      </w:r>
      <w:r>
        <w:rPr>
          <w:rStyle w:val="HTMLTypewriter"/>
          <w:rFonts w:eastAsiaTheme="minorEastAsia"/>
        </w:rPr>
        <w:t>const_reverse_iterator</w:t>
      </w:r>
      <w:r>
        <w:t xml:space="preserve"> pointing to the theoretical element preceding the first element in the container (which is considered its </w:t>
      </w:r>
      <w:r>
        <w:rPr>
          <w:i/>
          <w:iCs/>
        </w:rPr>
        <w:t>reverse end</w:t>
      </w:r>
      <w:r>
        <w:t>).</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 xml:space="preserve">A </w:t>
      </w:r>
      <w:r>
        <w:rPr>
          <w:rStyle w:val="HTMLTypewriter"/>
          <w:rFonts w:eastAsiaTheme="minorEastAsia"/>
        </w:rPr>
        <w:t>const_reverse_iterator</w:t>
      </w:r>
      <w:r>
        <w:t xml:space="preserve"> to the </w:t>
      </w:r>
      <w:r>
        <w:rPr>
          <w:i/>
          <w:iCs/>
        </w:rPr>
        <w:t>reverse end</w:t>
      </w:r>
      <w:r>
        <w:t xml:space="preserve"> of the sequence.</w:t>
      </w:r>
      <w:r>
        <w:br/>
      </w:r>
      <w:r>
        <w:br/>
        <w:t xml:space="preserve">Member type </w:t>
      </w:r>
      <w:r>
        <w:rPr>
          <w:rStyle w:val="HTMLTypewriter"/>
          <w:rFonts w:eastAsiaTheme="minorEastAsia"/>
        </w:rPr>
        <w:t>const_reverse_iterator</w:t>
      </w:r>
      <w:r>
        <w:t xml:space="preserve"> is a reverse </w:t>
      </w:r>
      <w:hyperlink r:id="rId150" w:history="1">
        <w:r>
          <w:rPr>
            <w:rStyle w:val="Hyperlink"/>
          </w:rPr>
          <w:t>random access iterator</w:t>
        </w:r>
      </w:hyperlink>
      <w:r>
        <w:t xml:space="preserve"> type that points to a const element (see </w:t>
      </w:r>
      <w:hyperlink r:id="rId151" w:anchor="types" w:history="1">
        <w:r>
          <w:rPr>
            <w:rStyle w:val="Hyperlink"/>
          </w:rPr>
          <w:t>vector member types</w:t>
        </w:r>
      </w:hyperlink>
      <w:r>
        <w:t>).</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5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lastRenderedPageBreak/>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p>
        </w:tc>
        <w:tc>
          <w:tcPr>
            <w:tcW w:w="0" w:type="auto"/>
            <w:vAlign w:val="center"/>
            <w:hideMark/>
          </w:tcPr>
          <w:p w:rsidR="006C641C" w:rsidRDefault="006C641C">
            <w:pPr>
              <w:pStyle w:val="HTMLPreformatted"/>
              <w:rPr>
                <w:rStyle w:val="HTMLCode"/>
              </w:rPr>
            </w:pPr>
            <w:r>
              <w:rPr>
                <w:rStyle w:val="HTMLCite"/>
              </w:rPr>
              <w:lastRenderedPageBreak/>
              <w:t>// vector::crbegin/crend</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lastRenderedPageBreak/>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 = {1,2,3,4,5};</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backwards:"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auto</w:t>
            </w:r>
            <w:r>
              <w:rPr>
                <w:rStyle w:val="HTMLCode"/>
              </w:rPr>
              <w:t xml:space="preserve"> rit = myvector.crbegin(); rit != myvector.crend(); ++rit)</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*rit;</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backwards: 5 4 3 2 1</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w:t>
      </w:r>
      <w:r>
        <w:br/>
        <w:t>No contained elements are accessed by the call, but the iterator returned can be used to access them. Concurrently accessing or modifying different elements is safe.</w:t>
      </w:r>
      <w:r>
        <w:br/>
      </w:r>
      <w:r>
        <w:br/>
      </w:r>
    </w:p>
    <w:p w:rsidR="006C641C" w:rsidRDefault="006C641C" w:rsidP="006C641C">
      <w:pPr>
        <w:pStyle w:val="Heading3"/>
      </w:pPr>
      <w:r>
        <w:t>Exception safety</w:t>
      </w:r>
    </w:p>
    <w:p w:rsidR="006C641C" w:rsidRDefault="006C641C" w:rsidP="006C641C">
      <w:r>
        <w:rPr>
          <w:b/>
          <w:bCs/>
        </w:rPr>
        <w:t>No-throw guarantee:</w:t>
      </w:r>
      <w:r>
        <w:t xml:space="preserve"> this member function never throws exceptions.</w:t>
      </w:r>
      <w:r>
        <w:br/>
        <w:t>The copy construction or assignment of the returned iterator is also guaranteed to never throw.</w:t>
      </w:r>
    </w:p>
    <w:p w:rsidR="006C641C" w:rsidRDefault="006C641C" w:rsidP="006C641C"/>
    <w:p w:rsidR="006C641C" w:rsidRDefault="006C641C" w:rsidP="006C641C"/>
    <w:p w:rsidR="006C641C" w:rsidRDefault="006C641C" w:rsidP="006C641C">
      <w:r>
        <w:lastRenderedPageBreak/>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::size</w:t>
      </w:r>
    </w:p>
    <w:p w:rsidR="006C641C" w:rsidRDefault="0069233C" w:rsidP="006C641C">
      <w:pPr>
        <w:numPr>
          <w:ilvl w:val="0"/>
          <w:numId w:val="15"/>
        </w:numPr>
        <w:spacing w:before="100" w:beforeAutospacing="1" w:after="100" w:afterAutospacing="1" w:line="240" w:lineRule="auto"/>
      </w:pPr>
      <w:hyperlink r:id="rId152" w:history="1">
        <w:r w:rsidR="006C641C">
          <w:rPr>
            <w:rStyle w:val="Hyperlink"/>
          </w:rPr>
          <w:t>C++98</w:t>
        </w:r>
      </w:hyperlink>
    </w:p>
    <w:p w:rsidR="006C641C" w:rsidRDefault="0069233C" w:rsidP="006C641C">
      <w:pPr>
        <w:numPr>
          <w:ilvl w:val="0"/>
          <w:numId w:val="15"/>
        </w:numPr>
        <w:spacing w:before="100" w:beforeAutospacing="1" w:after="100" w:afterAutospacing="1" w:line="240" w:lineRule="auto"/>
      </w:pPr>
      <w:hyperlink r:id="rId153" w:history="1">
        <w:r w:rsidR="006C641C">
          <w:rPr>
            <w:rStyle w:val="Hyperlink"/>
          </w:rPr>
          <w:t>C++11</w:t>
        </w:r>
      </w:hyperlink>
    </w:p>
    <w:p w:rsidR="006C641C" w:rsidRDefault="006C641C" w:rsidP="006C641C">
      <w:pPr>
        <w:numPr>
          <w:ilvl w:val="0"/>
          <w:numId w:val="15"/>
        </w:numPr>
        <w:spacing w:before="100" w:beforeAutospacing="1" w:after="100" w:afterAutospacing="1" w:line="240" w:lineRule="auto"/>
      </w:pPr>
    </w:p>
    <w:p w:rsidR="006C641C" w:rsidRDefault="006C641C" w:rsidP="006C641C">
      <w:pPr>
        <w:pStyle w:val="HTMLPreformatted"/>
      </w:pPr>
      <w:r>
        <w:t xml:space="preserve">size_type </w:t>
      </w:r>
      <w:proofErr w:type="gramStart"/>
      <w:r>
        <w:t>size(</w:t>
      </w:r>
      <w:proofErr w:type="gramEnd"/>
      <w:r>
        <w:t>) const;</w:t>
      </w:r>
    </w:p>
    <w:p w:rsidR="006C641C" w:rsidRDefault="006C641C" w:rsidP="006C641C">
      <w:r>
        <w:t>Return size</w:t>
      </w:r>
    </w:p>
    <w:p w:rsidR="006C641C" w:rsidRDefault="006C641C" w:rsidP="006C641C">
      <w:r>
        <w:t xml:space="preserve">Returns the number of elements in the </w:t>
      </w:r>
      <w:hyperlink r:id="rId154" w:history="1">
        <w:r>
          <w:rPr>
            <w:rStyle w:val="Hyperlink"/>
          </w:rPr>
          <w:t>vector</w:t>
        </w:r>
      </w:hyperlink>
      <w:r>
        <w:t>.</w:t>
      </w:r>
      <w:r>
        <w:br/>
      </w:r>
      <w:r>
        <w:br/>
        <w:t xml:space="preserve">This is the number of actual objects held in the </w:t>
      </w:r>
      <w:hyperlink r:id="rId155" w:history="1">
        <w:r>
          <w:rPr>
            <w:rStyle w:val="Hyperlink"/>
          </w:rPr>
          <w:t>vector</w:t>
        </w:r>
      </w:hyperlink>
      <w:r>
        <w:t xml:space="preserve">, which is not necessarily equal to its storage </w:t>
      </w:r>
      <w:hyperlink r:id="rId156" w:history="1">
        <w:r>
          <w:rPr>
            <w:rStyle w:val="Hyperlink"/>
          </w:rPr>
          <w:t>capacity</w:t>
        </w:r>
      </w:hyperlink>
      <w:r>
        <w:t>.</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The number of elements in the container.</w:t>
      </w:r>
      <w:r>
        <w:br/>
      </w:r>
      <w:r>
        <w:br/>
        <w:t xml:space="preserve">Member type </w:t>
      </w:r>
      <w:r>
        <w:rPr>
          <w:rStyle w:val="HTMLTypewriter"/>
          <w:rFonts w:eastAsiaTheme="minorEastAsia"/>
        </w:rPr>
        <w:t>size_type</w:t>
      </w:r>
      <w:r>
        <w:t xml:space="preserve"> is an unsigned integral type.</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lastRenderedPageBreak/>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p>
        </w:tc>
        <w:tc>
          <w:tcPr>
            <w:tcW w:w="0" w:type="auto"/>
            <w:vAlign w:val="center"/>
            <w:hideMark/>
          </w:tcPr>
          <w:p w:rsidR="006C641C" w:rsidRDefault="006C641C">
            <w:pPr>
              <w:pStyle w:val="HTMLPreformatted"/>
              <w:rPr>
                <w:rStyle w:val="HTMLCode"/>
              </w:rPr>
            </w:pPr>
            <w:r>
              <w:rPr>
                <w:rStyle w:val="HTMLCite"/>
              </w:rPr>
              <w:lastRenderedPageBreak/>
              <w:t>// vector::size</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myints;</w:t>
            </w:r>
          </w:p>
          <w:p w:rsidR="006C641C" w:rsidRDefault="006C641C">
            <w:pPr>
              <w:pStyle w:val="HTMLPreformatted"/>
              <w:rPr>
                <w:rStyle w:val="HTMLCode"/>
              </w:rPr>
            </w:pPr>
            <w:r>
              <w:rPr>
                <w:rStyle w:val="HTMLCode"/>
              </w:rPr>
              <w:t xml:space="preserve">  std::cout &lt;&lt; </w:t>
            </w:r>
            <w:r>
              <w:rPr>
                <w:rStyle w:val="HTMLKeyboard"/>
              </w:rPr>
              <w:t>"0. size: "</w:t>
            </w:r>
            <w:r>
              <w:rPr>
                <w:rStyle w:val="HTMLCode"/>
              </w:rPr>
              <w:t xml:space="preserve"> &lt;&lt; myints.size()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lastRenderedPageBreak/>
              <w:t xml:space="preserve">  </w:t>
            </w:r>
            <w:r>
              <w:rPr>
                <w:rStyle w:val="HTMLVariable"/>
              </w:rPr>
              <w:t>for</w:t>
            </w:r>
            <w:r>
              <w:rPr>
                <w:rStyle w:val="HTMLCode"/>
              </w:rPr>
              <w:t xml:space="preserve"> (</w:t>
            </w:r>
            <w:r>
              <w:rPr>
                <w:rStyle w:val="HTMLVariable"/>
              </w:rPr>
              <w:t>int</w:t>
            </w:r>
            <w:r>
              <w:rPr>
                <w:rStyle w:val="HTMLCode"/>
              </w:rPr>
              <w:t xml:space="preserve"> i=0; i&lt;10; i++) myints.push_back(i);</w:t>
            </w:r>
          </w:p>
          <w:p w:rsidR="006C641C" w:rsidRDefault="006C641C">
            <w:pPr>
              <w:pStyle w:val="HTMLPreformatted"/>
              <w:rPr>
                <w:rStyle w:val="HTMLCode"/>
              </w:rPr>
            </w:pPr>
            <w:r>
              <w:rPr>
                <w:rStyle w:val="HTMLCode"/>
              </w:rPr>
              <w:t xml:space="preserve">  std::cout &lt;&lt; </w:t>
            </w:r>
            <w:r>
              <w:rPr>
                <w:rStyle w:val="HTMLKeyboard"/>
              </w:rPr>
              <w:t>"1. size: "</w:t>
            </w:r>
            <w:r>
              <w:rPr>
                <w:rStyle w:val="HTMLCode"/>
              </w:rPr>
              <w:t xml:space="preserve"> &lt;&lt; myints.size()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myints.insert (myints.end(),10,100);</w:t>
            </w:r>
          </w:p>
          <w:p w:rsidR="006C641C" w:rsidRDefault="006C641C">
            <w:pPr>
              <w:pStyle w:val="HTMLPreformatted"/>
              <w:rPr>
                <w:rStyle w:val="HTMLCode"/>
              </w:rPr>
            </w:pPr>
            <w:r>
              <w:rPr>
                <w:rStyle w:val="HTMLCode"/>
              </w:rPr>
              <w:t xml:space="preserve">  std::cout &lt;&lt; </w:t>
            </w:r>
            <w:r>
              <w:rPr>
                <w:rStyle w:val="HTMLKeyboard"/>
              </w:rPr>
              <w:t>"2. size: "</w:t>
            </w:r>
            <w:r>
              <w:rPr>
                <w:rStyle w:val="HTMLCode"/>
              </w:rPr>
              <w:t xml:space="preserve"> &lt;&lt; myints.size()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myints.pop_back();</w:t>
            </w:r>
          </w:p>
          <w:p w:rsidR="006C641C" w:rsidRDefault="006C641C">
            <w:pPr>
              <w:pStyle w:val="HTMLPreformatted"/>
              <w:rPr>
                <w:rStyle w:val="HTMLCode"/>
              </w:rPr>
            </w:pPr>
            <w:r>
              <w:rPr>
                <w:rStyle w:val="HTMLCode"/>
              </w:rPr>
              <w:t xml:space="preserve">  std::cout &lt;&lt; </w:t>
            </w:r>
            <w:r>
              <w:rPr>
                <w:rStyle w:val="HTMLKeyboard"/>
              </w:rPr>
              <w:t>"3. size: "</w:t>
            </w:r>
            <w:r>
              <w:rPr>
                <w:rStyle w:val="HTMLCode"/>
              </w:rPr>
              <w:t xml:space="preserve"> &lt;&lt; myints.size()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0. size: 0</w:t>
            </w:r>
          </w:p>
          <w:p w:rsidR="006C641C" w:rsidRDefault="006C641C">
            <w:pPr>
              <w:pStyle w:val="HTMLPreformatted"/>
              <w:rPr>
                <w:rStyle w:val="HTMLSample"/>
              </w:rPr>
            </w:pPr>
            <w:r>
              <w:rPr>
                <w:rStyle w:val="HTMLSample"/>
              </w:rPr>
              <w:t>1. size: 10</w:t>
            </w:r>
          </w:p>
          <w:p w:rsidR="006C641C" w:rsidRDefault="006C641C">
            <w:pPr>
              <w:pStyle w:val="HTMLPreformatted"/>
              <w:rPr>
                <w:rStyle w:val="HTMLSample"/>
              </w:rPr>
            </w:pPr>
            <w:r>
              <w:rPr>
                <w:rStyle w:val="HTMLSample"/>
              </w:rPr>
              <w:t>2. size: 20</w:t>
            </w:r>
          </w:p>
          <w:p w:rsidR="006C641C" w:rsidRDefault="006C641C">
            <w:pPr>
              <w:pStyle w:val="HTMLPreformatted"/>
              <w:rPr>
                <w:rStyle w:val="HTMLSample"/>
              </w:rPr>
            </w:pPr>
            <w:r>
              <w:rPr>
                <w:rStyle w:val="HTMLSample"/>
              </w:rPr>
              <w:t>3. size: 19</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w:t>
      </w:r>
      <w:r>
        <w:br/>
        <w:t>No contained elements are accessed: concurrently accessing or modifying them is safe.</w:t>
      </w:r>
      <w:r>
        <w:br/>
      </w:r>
      <w:r>
        <w:br/>
      </w:r>
    </w:p>
    <w:p w:rsidR="006C641C" w:rsidRDefault="006C641C" w:rsidP="006C641C">
      <w:pPr>
        <w:pStyle w:val="Heading3"/>
      </w:pPr>
      <w:r>
        <w:t>Exception safety</w:t>
      </w:r>
    </w:p>
    <w:p w:rsidR="006C641C" w:rsidRDefault="006C641C" w:rsidP="006C641C">
      <w:r>
        <w:rPr>
          <w:b/>
          <w:bCs/>
        </w:rPr>
        <w:t>No-throw guarantee:</w:t>
      </w:r>
      <w:r>
        <w:t xml:space="preserve"> this member function never throws exceptions.</w:t>
      </w:r>
      <w:r>
        <w:br/>
      </w:r>
    </w:p>
    <w:p w:rsidR="006C641C" w:rsidRDefault="006C641C" w:rsidP="006C641C">
      <w:r>
        <w:lastRenderedPageBreak/>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::max_size</w:t>
      </w:r>
    </w:p>
    <w:p w:rsidR="006C641C" w:rsidRDefault="0069233C" w:rsidP="006C641C">
      <w:pPr>
        <w:numPr>
          <w:ilvl w:val="0"/>
          <w:numId w:val="16"/>
        </w:numPr>
        <w:spacing w:before="100" w:beforeAutospacing="1" w:after="100" w:afterAutospacing="1" w:line="240" w:lineRule="auto"/>
      </w:pPr>
      <w:hyperlink r:id="rId157" w:history="1">
        <w:r w:rsidR="006C641C">
          <w:rPr>
            <w:rStyle w:val="Hyperlink"/>
          </w:rPr>
          <w:t>C++98</w:t>
        </w:r>
      </w:hyperlink>
    </w:p>
    <w:p w:rsidR="006C641C" w:rsidRDefault="0069233C" w:rsidP="006C641C">
      <w:pPr>
        <w:numPr>
          <w:ilvl w:val="0"/>
          <w:numId w:val="16"/>
        </w:numPr>
        <w:spacing w:before="100" w:beforeAutospacing="1" w:after="100" w:afterAutospacing="1" w:line="240" w:lineRule="auto"/>
      </w:pPr>
      <w:hyperlink r:id="rId158" w:history="1">
        <w:r w:rsidR="006C641C">
          <w:rPr>
            <w:rStyle w:val="Hyperlink"/>
          </w:rPr>
          <w:t>C++11</w:t>
        </w:r>
      </w:hyperlink>
    </w:p>
    <w:p w:rsidR="006C641C" w:rsidRDefault="006C641C" w:rsidP="006C641C">
      <w:pPr>
        <w:numPr>
          <w:ilvl w:val="0"/>
          <w:numId w:val="16"/>
        </w:numPr>
        <w:spacing w:before="100" w:beforeAutospacing="1" w:after="100" w:afterAutospacing="1" w:line="240" w:lineRule="auto"/>
      </w:pPr>
    </w:p>
    <w:p w:rsidR="006C641C" w:rsidRDefault="006C641C" w:rsidP="006C641C">
      <w:pPr>
        <w:pStyle w:val="HTMLPreformatted"/>
      </w:pPr>
      <w:r>
        <w:t>size_type max_</w:t>
      </w:r>
      <w:proofErr w:type="gramStart"/>
      <w:r>
        <w:t>size(</w:t>
      </w:r>
      <w:proofErr w:type="gramEnd"/>
      <w:r>
        <w:t>) const;</w:t>
      </w:r>
    </w:p>
    <w:p w:rsidR="006C641C" w:rsidRDefault="006C641C" w:rsidP="006C641C">
      <w:r>
        <w:t>Return maximum size</w:t>
      </w:r>
    </w:p>
    <w:p w:rsidR="006C641C" w:rsidRDefault="006C641C" w:rsidP="006C641C">
      <w:r>
        <w:t xml:space="preserve">Returns the maximum number of elements that the </w:t>
      </w:r>
      <w:hyperlink r:id="rId159" w:history="1">
        <w:r>
          <w:rPr>
            <w:rStyle w:val="Hyperlink"/>
          </w:rPr>
          <w:t>vector</w:t>
        </w:r>
      </w:hyperlink>
      <w:r>
        <w:t xml:space="preserve"> can hold.</w:t>
      </w:r>
      <w:r>
        <w:br/>
      </w:r>
      <w:r>
        <w:br/>
        <w:t xml:space="preserve">This is the maximum potential </w:t>
      </w:r>
      <w:hyperlink r:id="rId160" w:history="1">
        <w:r>
          <w:rPr>
            <w:rStyle w:val="Hyperlink"/>
          </w:rPr>
          <w:t>size</w:t>
        </w:r>
      </w:hyperlink>
      <w:r>
        <w:t xml:space="preserve"> the container can reach due to known system or library implementation limitations, but the container is by no means guaranteed to be able to reach that size: it can still fail to allocate storage at any point before that size is reached.</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 xml:space="preserve">The maximum number of elements a </w:t>
      </w:r>
      <w:hyperlink r:id="rId161" w:history="1">
        <w:r>
          <w:rPr>
            <w:rStyle w:val="Hyperlink"/>
          </w:rPr>
          <w:t>vector</w:t>
        </w:r>
      </w:hyperlink>
      <w:r>
        <w:t xml:space="preserve"> container can hold as content.</w:t>
      </w:r>
      <w:r>
        <w:br/>
      </w:r>
      <w:r>
        <w:br/>
        <w:t xml:space="preserve">Member type </w:t>
      </w:r>
      <w:r>
        <w:rPr>
          <w:rStyle w:val="HTMLTypewriter"/>
          <w:rFonts w:eastAsiaTheme="minorEastAsia"/>
        </w:rPr>
        <w:t>size_type</w:t>
      </w:r>
      <w:r>
        <w:t xml:space="preserve"> is an unsigned integral type.</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5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lastRenderedPageBreak/>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p>
        </w:tc>
        <w:tc>
          <w:tcPr>
            <w:tcW w:w="0" w:type="auto"/>
            <w:vAlign w:val="center"/>
            <w:hideMark/>
          </w:tcPr>
          <w:p w:rsidR="006C641C" w:rsidRDefault="006C641C">
            <w:pPr>
              <w:pStyle w:val="HTMLPreformatted"/>
              <w:rPr>
                <w:rStyle w:val="HTMLCode"/>
              </w:rPr>
            </w:pPr>
            <w:r>
              <w:rPr>
                <w:rStyle w:val="HTMLCite"/>
              </w:rPr>
              <w:lastRenderedPageBreak/>
              <w:t>// comparing size, capacity and max_size</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w:t>
            </w:r>
          </w:p>
          <w:p w:rsidR="006C641C" w:rsidRDefault="006C641C">
            <w:pPr>
              <w:pStyle w:val="HTMLPreformatted"/>
              <w:rPr>
                <w:rStyle w:val="HTMLCode"/>
              </w:rPr>
            </w:pPr>
          </w:p>
          <w:p w:rsidR="006C641C" w:rsidRDefault="006C641C">
            <w:pPr>
              <w:pStyle w:val="HTMLPreformatted"/>
              <w:rPr>
                <w:rStyle w:val="HTMLCode"/>
              </w:rPr>
            </w:pPr>
            <w:r>
              <w:rPr>
                <w:rStyle w:val="HTMLCode"/>
              </w:rPr>
              <w:lastRenderedPageBreak/>
              <w:t xml:space="preserve">  </w:t>
            </w:r>
            <w:r>
              <w:rPr>
                <w:rStyle w:val="HTMLCite"/>
              </w:rPr>
              <w:t>// set some content in the vector:</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i=0; i&lt;100; i++) myvector.push_back(i);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"size: "</w:t>
            </w:r>
            <w:r>
              <w:rPr>
                <w:rStyle w:val="HTMLCode"/>
              </w:rPr>
              <w:t xml:space="preserve"> &lt;&lt; myvector.size() &lt;&lt; </w:t>
            </w:r>
            <w:r>
              <w:rPr>
                <w:rStyle w:val="HTMLKeyboard"/>
              </w:rPr>
              <w:t>"\n"</w:t>
            </w:r>
            <w:r>
              <w:rPr>
                <w:rStyle w:val="HTMLCode"/>
              </w:rPr>
              <w:t>;</w:t>
            </w:r>
          </w:p>
          <w:p w:rsidR="006C641C" w:rsidRDefault="006C641C">
            <w:pPr>
              <w:pStyle w:val="HTMLPreformatted"/>
              <w:rPr>
                <w:rStyle w:val="HTMLCode"/>
              </w:rPr>
            </w:pPr>
            <w:r>
              <w:rPr>
                <w:rStyle w:val="HTMLCode"/>
              </w:rPr>
              <w:t xml:space="preserve">  std::cout &lt;&lt; </w:t>
            </w:r>
            <w:r>
              <w:rPr>
                <w:rStyle w:val="HTMLKeyboard"/>
              </w:rPr>
              <w:t>"capacity: "</w:t>
            </w:r>
            <w:r>
              <w:rPr>
                <w:rStyle w:val="HTMLCode"/>
              </w:rPr>
              <w:t xml:space="preserve"> &lt;&lt; myvector.capacity() &lt;&lt; </w:t>
            </w:r>
            <w:r>
              <w:rPr>
                <w:rStyle w:val="HTMLKeyboard"/>
              </w:rPr>
              <w:t>"\n"</w:t>
            </w:r>
            <w:r>
              <w:rPr>
                <w:rStyle w:val="HTMLCode"/>
              </w:rPr>
              <w:t>;</w:t>
            </w:r>
          </w:p>
          <w:p w:rsidR="006C641C" w:rsidRDefault="006C641C">
            <w:pPr>
              <w:pStyle w:val="HTMLPreformatted"/>
              <w:rPr>
                <w:rStyle w:val="HTMLCode"/>
              </w:rPr>
            </w:pPr>
            <w:r>
              <w:rPr>
                <w:rStyle w:val="HTMLCode"/>
              </w:rPr>
              <w:t xml:space="preserve">  std::cout &lt;&lt; </w:t>
            </w:r>
            <w:r>
              <w:rPr>
                <w:rStyle w:val="HTMLKeyboard"/>
              </w:rPr>
              <w:t>"max_size: "</w:t>
            </w:r>
            <w:r>
              <w:rPr>
                <w:rStyle w:val="HTMLCode"/>
              </w:rPr>
              <w:t xml:space="preserve"> &lt;&lt; myvector.max_size() &lt;&lt; </w:t>
            </w:r>
            <w:r>
              <w:rPr>
                <w:rStyle w:val="HTMLKeyboard"/>
              </w:rPr>
              <w:t>"\n"</w:t>
            </w:r>
            <w:r>
              <w:rPr>
                <w:rStyle w:val="HTMLCode"/>
              </w:rPr>
              <w:t>;</w:t>
            </w: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r>
      <w:r>
        <w:br/>
        <w:t>A possible output for this program could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size: 100</w:t>
            </w:r>
          </w:p>
          <w:p w:rsidR="006C641C" w:rsidRDefault="006C641C">
            <w:pPr>
              <w:pStyle w:val="HTMLPreformatted"/>
              <w:rPr>
                <w:rStyle w:val="HTMLSample"/>
              </w:rPr>
            </w:pPr>
            <w:r>
              <w:rPr>
                <w:rStyle w:val="HTMLSample"/>
              </w:rPr>
              <w:t>capacity: 128</w:t>
            </w:r>
          </w:p>
          <w:p w:rsidR="006C641C" w:rsidRDefault="006C641C">
            <w:pPr>
              <w:pStyle w:val="HTMLPreformatted"/>
              <w:rPr>
                <w:rStyle w:val="HTMLSample"/>
              </w:rPr>
            </w:pPr>
            <w:r>
              <w:rPr>
                <w:rStyle w:val="HTMLSample"/>
              </w:rPr>
              <w:t>max_size: 1073741823</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w:t>
      </w:r>
      <w:r>
        <w:br/>
        <w:t>No contained elements are accessed: concurrently accessing or modifying them is safe.</w:t>
      </w:r>
      <w:r>
        <w:br/>
      </w:r>
      <w:r>
        <w:br/>
      </w:r>
    </w:p>
    <w:p w:rsidR="006C641C" w:rsidRDefault="006C641C" w:rsidP="006C641C">
      <w:pPr>
        <w:pStyle w:val="Heading3"/>
      </w:pPr>
      <w:r>
        <w:t>Exception safety</w:t>
      </w:r>
    </w:p>
    <w:p w:rsidR="006C641C" w:rsidRDefault="006C641C" w:rsidP="006C641C">
      <w:r>
        <w:rPr>
          <w:b/>
          <w:bCs/>
        </w:rPr>
        <w:t>No-throw guarantee:</w:t>
      </w:r>
      <w:r>
        <w:t xml:space="preserve"> this member function never throws exceptions.</w:t>
      </w:r>
      <w:r>
        <w:br/>
      </w:r>
    </w:p>
    <w:p w:rsidR="006C641C" w:rsidRDefault="006C641C" w:rsidP="006C641C"/>
    <w:p w:rsidR="006C641C" w:rsidRDefault="006C641C" w:rsidP="006C641C"/>
    <w:p w:rsidR="006C641C" w:rsidRDefault="006C641C" w:rsidP="006C641C">
      <w:r>
        <w:lastRenderedPageBreak/>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::resize</w:t>
      </w:r>
    </w:p>
    <w:p w:rsidR="006C641C" w:rsidRDefault="0069233C" w:rsidP="006C641C">
      <w:pPr>
        <w:numPr>
          <w:ilvl w:val="0"/>
          <w:numId w:val="17"/>
        </w:numPr>
        <w:spacing w:before="100" w:beforeAutospacing="1" w:after="100" w:afterAutospacing="1" w:line="240" w:lineRule="auto"/>
      </w:pPr>
      <w:hyperlink r:id="rId162" w:history="1">
        <w:r w:rsidR="006C641C">
          <w:rPr>
            <w:rStyle w:val="Hyperlink"/>
          </w:rPr>
          <w:t>C++98</w:t>
        </w:r>
      </w:hyperlink>
    </w:p>
    <w:p w:rsidR="006C641C" w:rsidRDefault="0069233C" w:rsidP="006C641C">
      <w:pPr>
        <w:numPr>
          <w:ilvl w:val="0"/>
          <w:numId w:val="17"/>
        </w:numPr>
        <w:spacing w:before="100" w:beforeAutospacing="1" w:after="100" w:afterAutospacing="1" w:line="240" w:lineRule="auto"/>
      </w:pPr>
      <w:hyperlink r:id="rId163" w:history="1">
        <w:r w:rsidR="006C641C">
          <w:rPr>
            <w:rStyle w:val="Hyperlink"/>
          </w:rPr>
          <w:t>C++11</w:t>
        </w:r>
      </w:hyperlink>
    </w:p>
    <w:p w:rsidR="006C641C" w:rsidRDefault="006C641C" w:rsidP="006C641C">
      <w:pPr>
        <w:numPr>
          <w:ilvl w:val="0"/>
          <w:numId w:val="17"/>
        </w:numPr>
        <w:spacing w:before="100" w:beforeAutospacing="1" w:after="100" w:afterAutospacing="1" w:line="240" w:lineRule="auto"/>
      </w:pPr>
    </w:p>
    <w:p w:rsidR="006C641C" w:rsidRDefault="006C641C" w:rsidP="006C641C">
      <w:pPr>
        <w:pStyle w:val="HTMLPreformatted"/>
      </w:pPr>
      <w:r>
        <w:t>void resize (size_type n, value_type val = value_</w:t>
      </w:r>
      <w:proofErr w:type="gramStart"/>
      <w:r>
        <w:t>type(</w:t>
      </w:r>
      <w:proofErr w:type="gramEnd"/>
      <w:r>
        <w:t>));</w:t>
      </w:r>
    </w:p>
    <w:p w:rsidR="006C641C" w:rsidRDefault="006C641C" w:rsidP="006C641C">
      <w:r>
        <w:t>Change size</w:t>
      </w:r>
    </w:p>
    <w:p w:rsidR="006C641C" w:rsidRDefault="006C641C" w:rsidP="006C641C">
      <w:r>
        <w:t xml:space="preserve">Resizes the container so that it contains </w:t>
      </w:r>
      <w:r>
        <w:rPr>
          <w:i/>
          <w:iCs/>
        </w:rPr>
        <w:t>n</w:t>
      </w:r>
      <w:r>
        <w:t xml:space="preserve"> elements.</w:t>
      </w:r>
      <w:r>
        <w:br/>
      </w:r>
      <w:r>
        <w:br/>
        <w:t xml:space="preserve">If </w:t>
      </w:r>
      <w:r>
        <w:rPr>
          <w:i/>
          <w:iCs/>
        </w:rPr>
        <w:t>n</w:t>
      </w:r>
      <w:r>
        <w:t xml:space="preserve"> is smaller than the current container </w:t>
      </w:r>
      <w:hyperlink r:id="rId164" w:history="1">
        <w:r>
          <w:rPr>
            <w:rStyle w:val="Hyperlink"/>
          </w:rPr>
          <w:t>size</w:t>
        </w:r>
      </w:hyperlink>
      <w:r>
        <w:t xml:space="preserve">, the content is reduced to its first </w:t>
      </w:r>
      <w:r>
        <w:rPr>
          <w:i/>
          <w:iCs/>
        </w:rPr>
        <w:t>n</w:t>
      </w:r>
      <w:r>
        <w:t xml:space="preserve"> elements, removing those beyond (and destroying them).</w:t>
      </w:r>
      <w:r>
        <w:br/>
      </w:r>
      <w:r>
        <w:br/>
        <w:t xml:space="preserve">If </w:t>
      </w:r>
      <w:r>
        <w:rPr>
          <w:i/>
          <w:iCs/>
        </w:rPr>
        <w:t>n</w:t>
      </w:r>
      <w:r>
        <w:t xml:space="preserve"> is greater than the current container </w:t>
      </w:r>
      <w:hyperlink r:id="rId165" w:history="1">
        <w:r>
          <w:rPr>
            <w:rStyle w:val="Hyperlink"/>
          </w:rPr>
          <w:t>size</w:t>
        </w:r>
      </w:hyperlink>
      <w:r>
        <w:t xml:space="preserve">, the content is expanded by inserting at the end as many elements as needed to reach a size of </w:t>
      </w:r>
      <w:r>
        <w:rPr>
          <w:i/>
          <w:iCs/>
        </w:rPr>
        <w:t>n</w:t>
      </w:r>
      <w:r>
        <w:t xml:space="preserve">. If </w:t>
      </w:r>
      <w:r>
        <w:rPr>
          <w:i/>
          <w:iCs/>
        </w:rPr>
        <w:t>val</w:t>
      </w:r>
      <w:r>
        <w:t xml:space="preserve"> is specified, the new elements are initialized as copies of </w:t>
      </w:r>
      <w:r>
        <w:rPr>
          <w:i/>
          <w:iCs/>
        </w:rPr>
        <w:t>val</w:t>
      </w:r>
      <w:r>
        <w:t>, otherwise, they are value-initialized.</w:t>
      </w:r>
      <w:r>
        <w:br/>
      </w:r>
      <w:r>
        <w:br/>
        <w:t xml:space="preserve">If </w:t>
      </w:r>
      <w:r>
        <w:rPr>
          <w:i/>
          <w:iCs/>
        </w:rPr>
        <w:t>n</w:t>
      </w:r>
      <w:r>
        <w:t xml:space="preserve"> is also greater than the current container </w:t>
      </w:r>
      <w:hyperlink r:id="rId166" w:history="1">
        <w:r>
          <w:rPr>
            <w:rStyle w:val="Hyperlink"/>
          </w:rPr>
          <w:t>capacity</w:t>
        </w:r>
      </w:hyperlink>
      <w:r>
        <w:t>, an automatic reallocation of the allocated storage space takes place.</w:t>
      </w:r>
      <w:r>
        <w:br/>
      </w:r>
      <w:r>
        <w:br/>
        <w:t>Notice that this function changes the actual content of the container by inserting or erasing elements from it.</w:t>
      </w:r>
      <w:r>
        <w:br/>
      </w:r>
      <w:r>
        <w:br/>
      </w:r>
    </w:p>
    <w:p w:rsidR="006C641C" w:rsidRDefault="006C641C" w:rsidP="006C641C">
      <w:pPr>
        <w:pStyle w:val="Heading3"/>
      </w:pPr>
      <w:r>
        <w:t>Parameters</w:t>
      </w:r>
    </w:p>
    <w:p w:rsidR="006C641C" w:rsidRDefault="006C641C" w:rsidP="006C641C">
      <w:r>
        <w:t>n</w:t>
      </w:r>
    </w:p>
    <w:p w:rsidR="006C641C" w:rsidRDefault="006C641C" w:rsidP="006C641C">
      <w:pPr>
        <w:ind w:left="720"/>
      </w:pPr>
      <w:r>
        <w:t>New container size, expressed in number of elements.</w:t>
      </w:r>
      <w:r>
        <w:br/>
        <w:t xml:space="preserve">Member type </w:t>
      </w:r>
      <w:r>
        <w:rPr>
          <w:rStyle w:val="HTMLTypewriter"/>
          <w:rFonts w:eastAsiaTheme="minorEastAsia"/>
        </w:rPr>
        <w:t>size_type</w:t>
      </w:r>
      <w:r>
        <w:t xml:space="preserve"> is an unsigned integral type.</w:t>
      </w:r>
    </w:p>
    <w:p w:rsidR="006C641C" w:rsidRDefault="006C641C" w:rsidP="006C641C">
      <w:r>
        <w:t>val</w:t>
      </w:r>
    </w:p>
    <w:p w:rsidR="006C641C" w:rsidRDefault="006C641C" w:rsidP="006C641C">
      <w:pPr>
        <w:ind w:left="720"/>
      </w:pPr>
      <w:r>
        <w:t xml:space="preserve">Object whose content is copied to the added elements in case that </w:t>
      </w:r>
      <w:r>
        <w:rPr>
          <w:i/>
          <w:iCs/>
        </w:rPr>
        <w:t>n</w:t>
      </w:r>
      <w:r>
        <w:t xml:space="preserve"> is greater than the current container </w:t>
      </w:r>
      <w:hyperlink r:id="rId167" w:history="1">
        <w:r>
          <w:rPr>
            <w:rStyle w:val="Hyperlink"/>
          </w:rPr>
          <w:t>size</w:t>
        </w:r>
      </w:hyperlink>
      <w:r>
        <w:t>.</w:t>
      </w:r>
      <w:r>
        <w:br/>
        <w:t>If not specified, the default constructor is used instead.</w:t>
      </w:r>
      <w:r>
        <w:br/>
        <w:t xml:space="preserve">Member type </w:t>
      </w:r>
      <w:r>
        <w:rPr>
          <w:rStyle w:val="HTMLTypewriter"/>
          <w:rFonts w:eastAsiaTheme="minorEastAsia"/>
        </w:rPr>
        <w:t>value_type</w:t>
      </w:r>
      <w:r>
        <w:t xml:space="preserve"> is the type of the elements in the container, defined in </w:t>
      </w:r>
      <w:hyperlink r:id="rId168" w:history="1">
        <w:r>
          <w:rPr>
            <w:rStyle w:val="Hyperlink"/>
          </w:rPr>
          <w:t>vector</w:t>
        </w:r>
      </w:hyperlink>
      <w:r>
        <w:t xml:space="preserve"> as an alias of the first template parameter (</w:t>
      </w:r>
      <w:r>
        <w:rPr>
          <w:rStyle w:val="HTMLTypewriter"/>
          <w:rFonts w:eastAsiaTheme="minorEastAsia"/>
        </w:rPr>
        <w:t>T</w:t>
      </w:r>
      <w:r>
        <w:t>).</w:t>
      </w:r>
    </w:p>
    <w:p w:rsidR="006C641C" w:rsidRDefault="006C641C" w:rsidP="006C641C">
      <w:r>
        <w:lastRenderedPageBreak/>
        <w:br/>
      </w:r>
    </w:p>
    <w:p w:rsidR="006C641C" w:rsidRDefault="006C641C" w:rsidP="006C641C">
      <w:pPr>
        <w:pStyle w:val="Heading3"/>
      </w:pPr>
      <w:r>
        <w:t>Return Value</w:t>
      </w:r>
    </w:p>
    <w:p w:rsidR="006C641C" w:rsidRDefault="006C641C" w:rsidP="006C641C">
      <w:r>
        <w:t>none</w:t>
      </w:r>
      <w:r>
        <w:br/>
      </w:r>
      <w:r>
        <w:br/>
        <w:t xml:space="preserve">If a reallocation happens, the storage is allocated using the container's </w:t>
      </w:r>
      <w:hyperlink r:id="rId169" w:history="1">
        <w:r>
          <w:rPr>
            <w:rStyle w:val="Hyperlink"/>
          </w:rPr>
          <w:t>allocator</w:t>
        </w:r>
      </w:hyperlink>
      <w:r>
        <w:t xml:space="preserve">, which may throw exceptions on failure (for the default </w:t>
      </w:r>
      <w:hyperlink r:id="rId170" w:history="1">
        <w:r>
          <w:rPr>
            <w:rStyle w:val="Hyperlink"/>
          </w:rPr>
          <w:t>allocator</w:t>
        </w:r>
      </w:hyperlink>
      <w:r>
        <w:t xml:space="preserve">, </w:t>
      </w:r>
      <w:r>
        <w:rPr>
          <w:rStyle w:val="HTMLTypewriter"/>
          <w:rFonts w:eastAsiaTheme="minorEastAsia"/>
        </w:rPr>
        <w:t>bad_alloc</w:t>
      </w:r>
      <w:r>
        <w:t xml:space="preserve"> is thrown if the allocation request does not succeed).</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16"/>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p>
        </w:tc>
        <w:tc>
          <w:tcPr>
            <w:tcW w:w="0" w:type="auto"/>
            <w:vAlign w:val="center"/>
            <w:hideMark/>
          </w:tcPr>
          <w:p w:rsidR="006C641C" w:rsidRDefault="006C641C">
            <w:pPr>
              <w:pStyle w:val="HTMLPreformatted"/>
              <w:rPr>
                <w:rStyle w:val="HTMLCode"/>
              </w:rPr>
            </w:pPr>
            <w:r>
              <w:rPr>
                <w:rStyle w:val="HTMLCite"/>
              </w:rPr>
              <w:t>// resizing vector</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set some initial content: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i=1;i&lt;10;i++) myvector.push_back(i);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myvector.resize(5);</w:t>
            </w:r>
          </w:p>
          <w:p w:rsidR="006C641C" w:rsidRDefault="006C641C">
            <w:pPr>
              <w:pStyle w:val="HTMLPreformatted"/>
              <w:rPr>
                <w:rStyle w:val="HTMLCode"/>
              </w:rPr>
            </w:pPr>
            <w:r>
              <w:rPr>
                <w:rStyle w:val="HTMLCode"/>
              </w:rPr>
              <w:t xml:space="preserve">  myvector.resize(8,100);</w:t>
            </w:r>
          </w:p>
          <w:p w:rsidR="006C641C" w:rsidRDefault="006C641C">
            <w:pPr>
              <w:pStyle w:val="HTMLPreformatted"/>
              <w:rPr>
                <w:rStyle w:val="HTMLCode"/>
              </w:rPr>
            </w:pPr>
            <w:r>
              <w:rPr>
                <w:rStyle w:val="HTMLCode"/>
              </w:rPr>
              <w:t xml:space="preserve">  myvector.resize(12);</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i=0;i&lt;myvector.size();i++)</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myvector[i];</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1 2 3 4 5 100 100 100 0 0 0 0</w:t>
            </w:r>
          </w:p>
        </w:tc>
      </w:tr>
    </w:tbl>
    <w:p w:rsidR="006C641C" w:rsidRDefault="006C641C" w:rsidP="006C641C">
      <w:r>
        <w:br/>
      </w:r>
    </w:p>
    <w:p w:rsidR="006C641C" w:rsidRDefault="006C641C" w:rsidP="006C641C">
      <w:pPr>
        <w:pStyle w:val="Heading3"/>
      </w:pPr>
      <w:r>
        <w:t>Complexity</w:t>
      </w:r>
    </w:p>
    <w:p w:rsidR="006C641C" w:rsidRDefault="006C641C" w:rsidP="006C641C">
      <w:r>
        <w:lastRenderedPageBreak/>
        <w:t>Linear on the number of elements inserted/erased (constructions/destructions).</w:t>
      </w:r>
      <w:r>
        <w:br/>
      </w:r>
      <w:r>
        <w:br/>
        <w:t xml:space="preserve">If a reallocation happens, the reallocation is itself up to linear in the entire </w:t>
      </w:r>
      <w:hyperlink r:id="rId171" w:history="1">
        <w:r>
          <w:rPr>
            <w:rStyle w:val="Hyperlink"/>
          </w:rPr>
          <w:t>vector size</w:t>
        </w:r>
      </w:hyperlink>
      <w:r>
        <w:t>.</w:t>
      </w:r>
      <w:r>
        <w:br/>
      </w:r>
      <w:r>
        <w:br/>
      </w:r>
    </w:p>
    <w:p w:rsidR="006C641C" w:rsidRDefault="006C641C" w:rsidP="006C641C">
      <w:pPr>
        <w:pStyle w:val="Heading3"/>
      </w:pPr>
      <w:r>
        <w:t>Iterator validity</w:t>
      </w:r>
    </w:p>
    <w:p w:rsidR="006C641C" w:rsidRDefault="006C641C" w:rsidP="006C641C">
      <w:r>
        <w:t>In case the container shrinks, all iterators, pointers and references to elements that have not been removed remain valid after the resize and refer to the same elements they were referring to before the call.</w:t>
      </w:r>
      <w:r>
        <w:br/>
      </w:r>
      <w:r>
        <w:br/>
        <w:t xml:space="preserve">If the container expands, the </w:t>
      </w:r>
      <w:hyperlink r:id="rId172" w:history="1">
        <w:r>
          <w:rPr>
            <w:rStyle w:val="Hyperlink"/>
          </w:rPr>
          <w:t>end iterator</w:t>
        </w:r>
      </w:hyperlink>
      <w:r>
        <w:t xml:space="preserve"> is invalidated and, if it has to reallocate storage, all iterators, pointers and references related to this container are also invalidated.</w:t>
      </w:r>
      <w:r>
        <w:br/>
      </w:r>
      <w:r>
        <w:br/>
      </w:r>
    </w:p>
    <w:p w:rsidR="006C641C" w:rsidRDefault="006C641C" w:rsidP="006C641C">
      <w:pPr>
        <w:pStyle w:val="Heading3"/>
      </w:pPr>
      <w:r>
        <w:t>Data races</w:t>
      </w:r>
    </w:p>
    <w:p w:rsidR="006C641C" w:rsidRDefault="006C641C" w:rsidP="006C641C">
      <w:r>
        <w:t>The container is modified.</w:t>
      </w:r>
      <w:r>
        <w:br/>
        <w:t>If a reallocation happens, all contained elements are modified.</w:t>
      </w:r>
      <w:r>
        <w:br/>
        <w:t xml:space="preserve">Otherwise, none of the elements before </w:t>
      </w:r>
      <w:r>
        <w:rPr>
          <w:i/>
          <w:iCs/>
        </w:rPr>
        <w:t>n</w:t>
      </w:r>
      <w:r>
        <w:t xml:space="preserve"> is accessed, and concurrently accessing or modifying them is safe.</w:t>
      </w:r>
      <w:r>
        <w:br/>
      </w:r>
      <w:r>
        <w:br/>
      </w:r>
    </w:p>
    <w:p w:rsidR="006C641C" w:rsidRDefault="006C641C" w:rsidP="006C641C">
      <w:pPr>
        <w:pStyle w:val="Heading3"/>
      </w:pPr>
      <w:r>
        <w:t>Exception safety</w:t>
      </w:r>
    </w:p>
    <w:p w:rsidR="006C641C" w:rsidRDefault="006C641C" w:rsidP="006C641C">
      <w:r>
        <w:t xml:space="preserve">If </w:t>
      </w:r>
      <w:r>
        <w:rPr>
          <w:i/>
          <w:iCs/>
        </w:rPr>
        <w:t>n</w:t>
      </w:r>
      <w:r>
        <w:t xml:space="preserve"> is less than or equal to the </w:t>
      </w:r>
      <w:hyperlink r:id="rId173" w:history="1">
        <w:r>
          <w:rPr>
            <w:rStyle w:val="Hyperlink"/>
          </w:rPr>
          <w:t>size</w:t>
        </w:r>
      </w:hyperlink>
      <w:r>
        <w:t xml:space="preserve"> of the container, the function never throws exceptions (no-throw guarantee).</w:t>
      </w:r>
      <w:r>
        <w:br/>
        <w:t xml:space="preserve">If </w:t>
      </w:r>
      <w:r>
        <w:rPr>
          <w:i/>
          <w:iCs/>
        </w:rPr>
        <w:t>n</w:t>
      </w:r>
      <w:r>
        <w:t xml:space="preserve"> is greater and a reallocation happens, there are no changes in the container in case of exception (strong guarantee) if the type of the elements is either </w:t>
      </w:r>
      <w:r>
        <w:rPr>
          <w:i/>
          <w:iCs/>
        </w:rPr>
        <w:t>copyable</w:t>
      </w:r>
      <w:r>
        <w:t xml:space="preserve"> or </w:t>
      </w:r>
      <w:r>
        <w:rPr>
          <w:i/>
          <w:iCs/>
        </w:rPr>
        <w:t>no-throw moveable</w:t>
      </w:r>
      <w:r>
        <w:t>.</w:t>
      </w:r>
      <w:r>
        <w:br/>
        <w:t>Otherwise, if an exception is thrown, the container is left with a valid state (basic guarantee).</w:t>
      </w:r>
      <w:r>
        <w:br/>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lastRenderedPageBreak/>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::capacity</w:t>
      </w:r>
    </w:p>
    <w:p w:rsidR="006C641C" w:rsidRDefault="0069233C" w:rsidP="006C641C">
      <w:pPr>
        <w:numPr>
          <w:ilvl w:val="0"/>
          <w:numId w:val="18"/>
        </w:numPr>
        <w:spacing w:before="100" w:beforeAutospacing="1" w:after="100" w:afterAutospacing="1" w:line="240" w:lineRule="auto"/>
      </w:pPr>
      <w:hyperlink r:id="rId174" w:history="1">
        <w:r w:rsidR="006C641C">
          <w:rPr>
            <w:rStyle w:val="Hyperlink"/>
          </w:rPr>
          <w:t>C++98</w:t>
        </w:r>
      </w:hyperlink>
    </w:p>
    <w:p w:rsidR="006C641C" w:rsidRDefault="0069233C" w:rsidP="006C641C">
      <w:pPr>
        <w:numPr>
          <w:ilvl w:val="0"/>
          <w:numId w:val="18"/>
        </w:numPr>
        <w:spacing w:before="100" w:beforeAutospacing="1" w:after="100" w:afterAutospacing="1" w:line="240" w:lineRule="auto"/>
      </w:pPr>
      <w:hyperlink r:id="rId175" w:history="1">
        <w:r w:rsidR="006C641C">
          <w:rPr>
            <w:rStyle w:val="Hyperlink"/>
          </w:rPr>
          <w:t>C++11</w:t>
        </w:r>
      </w:hyperlink>
    </w:p>
    <w:p w:rsidR="006C641C" w:rsidRDefault="006C641C" w:rsidP="006C641C">
      <w:pPr>
        <w:numPr>
          <w:ilvl w:val="0"/>
          <w:numId w:val="18"/>
        </w:numPr>
        <w:spacing w:before="100" w:beforeAutospacing="1" w:after="100" w:afterAutospacing="1" w:line="240" w:lineRule="auto"/>
      </w:pPr>
    </w:p>
    <w:p w:rsidR="006C641C" w:rsidRDefault="006C641C" w:rsidP="006C641C">
      <w:pPr>
        <w:pStyle w:val="HTMLPreformatted"/>
      </w:pPr>
      <w:r>
        <w:t xml:space="preserve">size_type </w:t>
      </w:r>
      <w:proofErr w:type="gramStart"/>
      <w:r>
        <w:t>capacity(</w:t>
      </w:r>
      <w:proofErr w:type="gramEnd"/>
      <w:r>
        <w:t>) const;</w:t>
      </w:r>
    </w:p>
    <w:p w:rsidR="006C641C" w:rsidRDefault="006C641C" w:rsidP="006C641C">
      <w:r>
        <w:t>Return size of allocated storage capacity</w:t>
      </w:r>
    </w:p>
    <w:p w:rsidR="006C641C" w:rsidRDefault="006C641C" w:rsidP="006C641C">
      <w:r>
        <w:t xml:space="preserve">Returns the size of the storage space currently allocated for the </w:t>
      </w:r>
      <w:hyperlink r:id="rId176" w:history="1">
        <w:r>
          <w:rPr>
            <w:rStyle w:val="Hyperlink"/>
          </w:rPr>
          <w:t>vector</w:t>
        </w:r>
      </w:hyperlink>
      <w:r>
        <w:t>, expressed in terms of elements.</w:t>
      </w:r>
      <w:r>
        <w:br/>
      </w:r>
      <w:r>
        <w:br/>
        <w:t xml:space="preserve">This </w:t>
      </w:r>
      <w:r>
        <w:rPr>
          <w:i/>
          <w:iCs/>
        </w:rPr>
        <w:t>capacity</w:t>
      </w:r>
      <w:r>
        <w:t xml:space="preserve"> is not necessarily equal to the </w:t>
      </w:r>
      <w:hyperlink r:id="rId177" w:history="1">
        <w:r>
          <w:rPr>
            <w:rStyle w:val="Hyperlink"/>
          </w:rPr>
          <w:t>vector size</w:t>
        </w:r>
      </w:hyperlink>
      <w:r>
        <w:t>. It can be equal or greater, with the extra space allowing to accommodate for growth without the need to reallocate on each insertion.</w:t>
      </w:r>
      <w:r>
        <w:br/>
      </w:r>
      <w:r>
        <w:br/>
        <w:t xml:space="preserve">Notice that this </w:t>
      </w:r>
      <w:r>
        <w:rPr>
          <w:i/>
          <w:iCs/>
        </w:rPr>
        <w:t>capacity</w:t>
      </w:r>
      <w:r>
        <w:t xml:space="preserve"> does not suppose a limit on the size of the </w:t>
      </w:r>
      <w:hyperlink r:id="rId178" w:history="1">
        <w:r>
          <w:rPr>
            <w:rStyle w:val="Hyperlink"/>
          </w:rPr>
          <w:t>vector</w:t>
        </w:r>
      </w:hyperlink>
      <w:r>
        <w:t xml:space="preserve">. When this </w:t>
      </w:r>
      <w:r>
        <w:rPr>
          <w:i/>
          <w:iCs/>
        </w:rPr>
        <w:t>capacity</w:t>
      </w:r>
      <w:r>
        <w:t xml:space="preserve"> is exhausted and more is needed, it is automatically expanded by the container (reallocating it storage space). The theoretical limit on the </w:t>
      </w:r>
      <w:hyperlink r:id="rId179" w:history="1">
        <w:r>
          <w:rPr>
            <w:rStyle w:val="Hyperlink"/>
          </w:rPr>
          <w:t>size</w:t>
        </w:r>
      </w:hyperlink>
      <w:r>
        <w:t xml:space="preserve"> of a </w:t>
      </w:r>
      <w:hyperlink r:id="rId180" w:history="1">
        <w:r>
          <w:rPr>
            <w:rStyle w:val="Hyperlink"/>
          </w:rPr>
          <w:t>vector</w:t>
        </w:r>
      </w:hyperlink>
      <w:r>
        <w:t xml:space="preserve"> is given by member </w:t>
      </w:r>
      <w:hyperlink r:id="rId181" w:history="1">
        <w:r>
          <w:rPr>
            <w:rStyle w:val="Hyperlink"/>
          </w:rPr>
          <w:t>max_size</w:t>
        </w:r>
      </w:hyperlink>
      <w:r>
        <w:t>.</w:t>
      </w:r>
      <w:r>
        <w:br/>
      </w:r>
      <w:r>
        <w:br/>
        <w:t xml:space="preserve">The </w:t>
      </w:r>
      <w:r>
        <w:rPr>
          <w:i/>
          <w:iCs/>
        </w:rPr>
        <w:t>capacity</w:t>
      </w:r>
      <w:r>
        <w:t xml:space="preserve"> of a </w:t>
      </w:r>
      <w:hyperlink r:id="rId182" w:history="1">
        <w:r>
          <w:rPr>
            <w:rStyle w:val="Hyperlink"/>
          </w:rPr>
          <w:t>vector</w:t>
        </w:r>
      </w:hyperlink>
      <w:r>
        <w:t xml:space="preserve"> can be explicitly altered by calling member </w:t>
      </w:r>
      <w:hyperlink r:id="rId183" w:history="1">
        <w:r>
          <w:rPr>
            <w:rStyle w:val="Hyperlink"/>
          </w:rPr>
          <w:t>vector::reserve</w:t>
        </w:r>
      </w:hyperlink>
      <w:r>
        <w:t>.</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 xml:space="preserve">The size of the currently allocated storage capacity in the </w:t>
      </w:r>
      <w:hyperlink r:id="rId184" w:history="1">
        <w:r>
          <w:rPr>
            <w:rStyle w:val="Hyperlink"/>
          </w:rPr>
          <w:t>vector</w:t>
        </w:r>
      </w:hyperlink>
      <w:r>
        <w:t>, measured in terms of the number elements it can hold.</w:t>
      </w:r>
      <w:r>
        <w:br/>
      </w:r>
      <w:r>
        <w:br/>
        <w:t xml:space="preserve">Member type </w:t>
      </w:r>
      <w:r>
        <w:rPr>
          <w:rStyle w:val="HTMLTypewriter"/>
          <w:rFonts w:eastAsiaTheme="minorEastAsia"/>
        </w:rPr>
        <w:t>size_type</w:t>
      </w:r>
      <w:r>
        <w:t xml:space="preserve"> is an unsigned integral type.</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7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lastRenderedPageBreak/>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p>
        </w:tc>
        <w:tc>
          <w:tcPr>
            <w:tcW w:w="0" w:type="auto"/>
            <w:vAlign w:val="center"/>
            <w:hideMark/>
          </w:tcPr>
          <w:p w:rsidR="006C641C" w:rsidRDefault="006C641C">
            <w:pPr>
              <w:pStyle w:val="HTMLPreformatted"/>
              <w:rPr>
                <w:rStyle w:val="HTMLCode"/>
              </w:rPr>
            </w:pPr>
            <w:r>
              <w:rPr>
                <w:rStyle w:val="HTMLCite"/>
              </w:rPr>
              <w:lastRenderedPageBreak/>
              <w:t>// comparing size, capacity and max_size</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lastRenderedPageBreak/>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set some content in the vector:</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i=0; i&lt;100; i++) myvector.push_back(i);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"size: "</w:t>
            </w:r>
            <w:r>
              <w:rPr>
                <w:rStyle w:val="HTMLCode"/>
              </w:rPr>
              <w:t xml:space="preserve"> &lt;&lt; (</w:t>
            </w:r>
            <w:r>
              <w:rPr>
                <w:rStyle w:val="HTMLVariable"/>
              </w:rPr>
              <w:t>int</w:t>
            </w:r>
            <w:r>
              <w:rPr>
                <w:rStyle w:val="HTMLCode"/>
              </w:rPr>
              <w:t xml:space="preserve">) myvector.size() &lt;&lt; </w:t>
            </w:r>
            <w:r>
              <w:rPr>
                <w:rStyle w:val="HTMLKeyboard"/>
              </w:rPr>
              <w:t>'\n'</w:t>
            </w:r>
            <w:r>
              <w:rPr>
                <w:rStyle w:val="HTMLCode"/>
              </w:rPr>
              <w:t>;</w:t>
            </w:r>
          </w:p>
          <w:p w:rsidR="006C641C" w:rsidRDefault="006C641C">
            <w:pPr>
              <w:pStyle w:val="HTMLPreformatted"/>
              <w:rPr>
                <w:rStyle w:val="HTMLCode"/>
              </w:rPr>
            </w:pPr>
            <w:r>
              <w:rPr>
                <w:rStyle w:val="HTMLCode"/>
              </w:rPr>
              <w:t xml:space="preserve">  std::cout &lt;&lt; </w:t>
            </w:r>
            <w:r>
              <w:rPr>
                <w:rStyle w:val="HTMLKeyboard"/>
              </w:rPr>
              <w:t>"capacity: "</w:t>
            </w:r>
            <w:r>
              <w:rPr>
                <w:rStyle w:val="HTMLCode"/>
              </w:rPr>
              <w:t xml:space="preserve"> &lt;&lt; (</w:t>
            </w:r>
            <w:r>
              <w:rPr>
                <w:rStyle w:val="HTMLVariable"/>
              </w:rPr>
              <w:t>int</w:t>
            </w:r>
            <w:r>
              <w:rPr>
                <w:rStyle w:val="HTMLCode"/>
              </w:rPr>
              <w:t xml:space="preserve">) myvector.capacity() &lt;&lt; </w:t>
            </w:r>
            <w:r>
              <w:rPr>
                <w:rStyle w:val="HTMLKeyboard"/>
              </w:rPr>
              <w:t>'\n'</w:t>
            </w:r>
            <w:r>
              <w:rPr>
                <w:rStyle w:val="HTMLCode"/>
              </w:rPr>
              <w:t>;</w:t>
            </w:r>
          </w:p>
          <w:p w:rsidR="006C641C" w:rsidRDefault="006C641C">
            <w:pPr>
              <w:pStyle w:val="HTMLPreformatted"/>
              <w:rPr>
                <w:rStyle w:val="HTMLCode"/>
              </w:rPr>
            </w:pPr>
            <w:r>
              <w:rPr>
                <w:rStyle w:val="HTMLCode"/>
              </w:rPr>
              <w:t xml:space="preserve">  std::cout &lt;&lt; </w:t>
            </w:r>
            <w:r>
              <w:rPr>
                <w:rStyle w:val="HTMLKeyboard"/>
              </w:rPr>
              <w:t>"max_size: "</w:t>
            </w:r>
            <w:r>
              <w:rPr>
                <w:rStyle w:val="HTMLCode"/>
              </w:rPr>
              <w:t xml:space="preserve"> &lt;&lt; (</w:t>
            </w:r>
            <w:r>
              <w:rPr>
                <w:rStyle w:val="HTMLVariable"/>
              </w:rPr>
              <w:t>int</w:t>
            </w:r>
            <w:r>
              <w:rPr>
                <w:rStyle w:val="HTMLCode"/>
              </w:rPr>
              <w:t xml:space="preserve">) myvector.max_size() &lt;&lt; </w:t>
            </w:r>
            <w:r>
              <w:rPr>
                <w:rStyle w:val="HTMLKeyboard"/>
              </w:rPr>
              <w:t>'\n'</w:t>
            </w:r>
            <w:r>
              <w:rPr>
                <w:rStyle w:val="HTMLCode"/>
              </w:rPr>
              <w:t>;</w:t>
            </w: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r>
      <w:r>
        <w:br/>
        <w:t>A possible output for this program could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size: 100</w:t>
            </w:r>
          </w:p>
          <w:p w:rsidR="006C641C" w:rsidRDefault="006C641C">
            <w:pPr>
              <w:pStyle w:val="HTMLPreformatted"/>
              <w:rPr>
                <w:rStyle w:val="HTMLSample"/>
              </w:rPr>
            </w:pPr>
            <w:r>
              <w:rPr>
                <w:rStyle w:val="HTMLSample"/>
              </w:rPr>
              <w:t>capacity: 128</w:t>
            </w:r>
          </w:p>
          <w:p w:rsidR="006C641C" w:rsidRDefault="006C641C">
            <w:pPr>
              <w:pStyle w:val="HTMLPreformatted"/>
              <w:rPr>
                <w:rStyle w:val="HTMLSample"/>
              </w:rPr>
            </w:pPr>
            <w:r>
              <w:rPr>
                <w:rStyle w:val="HTMLSample"/>
              </w:rPr>
              <w:t>max_size: 1073741823</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w:t>
      </w:r>
      <w:r>
        <w:br/>
        <w:t>No contained elements are accessed: concurrently accessing or modifying them is safe.</w:t>
      </w:r>
      <w:r>
        <w:br/>
      </w:r>
      <w:r>
        <w:br/>
      </w:r>
    </w:p>
    <w:p w:rsidR="006C641C" w:rsidRDefault="006C641C" w:rsidP="006C641C">
      <w:pPr>
        <w:pStyle w:val="Heading3"/>
      </w:pPr>
      <w:r>
        <w:t>Exception safety</w:t>
      </w:r>
    </w:p>
    <w:p w:rsidR="006C641C" w:rsidRDefault="006C641C" w:rsidP="006C641C">
      <w:r>
        <w:rPr>
          <w:b/>
          <w:bCs/>
        </w:rPr>
        <w:t>No-throw guarantee:</w:t>
      </w:r>
      <w:r>
        <w:t xml:space="preserve"> this member function never throws exceptions.</w:t>
      </w:r>
      <w:r>
        <w:br/>
      </w:r>
    </w:p>
    <w:p w:rsidR="006C641C" w:rsidRDefault="006C641C" w:rsidP="006C641C">
      <w:r>
        <w:lastRenderedPageBreak/>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::empty</w:t>
      </w:r>
    </w:p>
    <w:p w:rsidR="006C641C" w:rsidRDefault="0069233C" w:rsidP="006C641C">
      <w:pPr>
        <w:numPr>
          <w:ilvl w:val="0"/>
          <w:numId w:val="19"/>
        </w:numPr>
        <w:spacing w:before="100" w:beforeAutospacing="1" w:after="100" w:afterAutospacing="1" w:line="240" w:lineRule="auto"/>
      </w:pPr>
      <w:hyperlink r:id="rId185" w:history="1">
        <w:r w:rsidR="006C641C">
          <w:rPr>
            <w:rStyle w:val="Hyperlink"/>
          </w:rPr>
          <w:t>C++98</w:t>
        </w:r>
      </w:hyperlink>
    </w:p>
    <w:p w:rsidR="006C641C" w:rsidRDefault="0069233C" w:rsidP="006C641C">
      <w:pPr>
        <w:numPr>
          <w:ilvl w:val="0"/>
          <w:numId w:val="19"/>
        </w:numPr>
        <w:spacing w:before="100" w:beforeAutospacing="1" w:after="100" w:afterAutospacing="1" w:line="240" w:lineRule="auto"/>
      </w:pPr>
      <w:hyperlink r:id="rId186" w:history="1">
        <w:r w:rsidR="006C641C">
          <w:rPr>
            <w:rStyle w:val="Hyperlink"/>
          </w:rPr>
          <w:t>C++11</w:t>
        </w:r>
      </w:hyperlink>
    </w:p>
    <w:p w:rsidR="006C641C" w:rsidRDefault="006C641C" w:rsidP="006C641C">
      <w:pPr>
        <w:numPr>
          <w:ilvl w:val="0"/>
          <w:numId w:val="19"/>
        </w:numPr>
        <w:spacing w:before="100" w:beforeAutospacing="1" w:after="100" w:afterAutospacing="1" w:line="240" w:lineRule="auto"/>
      </w:pPr>
    </w:p>
    <w:p w:rsidR="006C641C" w:rsidRDefault="006C641C" w:rsidP="006C641C">
      <w:pPr>
        <w:pStyle w:val="HTMLPreformatted"/>
      </w:pPr>
      <w:r>
        <w:t xml:space="preserve">bool </w:t>
      </w:r>
      <w:proofErr w:type="gramStart"/>
      <w:r>
        <w:t>empty(</w:t>
      </w:r>
      <w:proofErr w:type="gramEnd"/>
      <w:r>
        <w:t>) const;</w:t>
      </w:r>
    </w:p>
    <w:p w:rsidR="006C641C" w:rsidRDefault="006C641C" w:rsidP="006C641C">
      <w:r>
        <w:t>Test whether vector is empty</w:t>
      </w:r>
    </w:p>
    <w:p w:rsidR="006C641C" w:rsidRDefault="006C641C" w:rsidP="006C641C">
      <w:r>
        <w:t xml:space="preserve">Returns whether the </w:t>
      </w:r>
      <w:hyperlink r:id="rId187" w:history="1">
        <w:r>
          <w:rPr>
            <w:rStyle w:val="Hyperlink"/>
          </w:rPr>
          <w:t>vector</w:t>
        </w:r>
      </w:hyperlink>
      <w:r>
        <w:t xml:space="preserve"> is empty (i.e. whether its </w:t>
      </w:r>
      <w:hyperlink r:id="rId188" w:history="1">
        <w:r>
          <w:rPr>
            <w:rStyle w:val="Hyperlink"/>
          </w:rPr>
          <w:t>size</w:t>
        </w:r>
      </w:hyperlink>
      <w:r>
        <w:t xml:space="preserve"> is </w:t>
      </w:r>
      <w:r>
        <w:rPr>
          <w:rStyle w:val="HTMLTypewriter"/>
          <w:rFonts w:eastAsiaTheme="minorEastAsia"/>
        </w:rPr>
        <w:t>0</w:t>
      </w:r>
      <w:r>
        <w:t>).</w:t>
      </w:r>
      <w:r>
        <w:br/>
      </w:r>
      <w:r>
        <w:br/>
        <w:t xml:space="preserve">This function does not modify the container in any way. To clear the content of a </w:t>
      </w:r>
      <w:hyperlink r:id="rId189" w:history="1">
        <w:r>
          <w:rPr>
            <w:rStyle w:val="Hyperlink"/>
          </w:rPr>
          <w:t>vector</w:t>
        </w:r>
      </w:hyperlink>
      <w:r>
        <w:t xml:space="preserve">, see </w:t>
      </w:r>
      <w:hyperlink r:id="rId190" w:history="1">
        <w:r>
          <w:rPr>
            <w:rStyle w:val="Hyperlink"/>
          </w:rPr>
          <w:t>vector::clear</w:t>
        </w:r>
      </w:hyperlink>
      <w:r>
        <w:t>.</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rPr>
          <w:rStyle w:val="HTMLTypewriter"/>
          <w:rFonts w:eastAsiaTheme="minorEastAsia"/>
        </w:rPr>
        <w:t>true</w:t>
      </w:r>
      <w:r>
        <w:t xml:space="preserve"> if the container </w:t>
      </w:r>
      <w:hyperlink r:id="rId191" w:history="1">
        <w:r>
          <w:rPr>
            <w:rStyle w:val="Hyperlink"/>
          </w:rPr>
          <w:t>size</w:t>
        </w:r>
      </w:hyperlink>
      <w:r>
        <w:t xml:space="preserve"> is </w:t>
      </w:r>
      <w:r>
        <w:rPr>
          <w:rStyle w:val="HTMLTypewriter"/>
          <w:rFonts w:eastAsiaTheme="minorEastAsia"/>
        </w:rPr>
        <w:t>0</w:t>
      </w:r>
      <w:r>
        <w:t xml:space="preserve">, </w:t>
      </w:r>
      <w:r>
        <w:rPr>
          <w:rStyle w:val="HTMLTypewriter"/>
          <w:rFonts w:eastAsiaTheme="minorEastAsia"/>
        </w:rPr>
        <w:t>false</w:t>
      </w:r>
      <w:r>
        <w:t xml:space="preserve"> otherwise.</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36"/>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lastRenderedPageBreak/>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p>
        </w:tc>
        <w:tc>
          <w:tcPr>
            <w:tcW w:w="0" w:type="auto"/>
            <w:vAlign w:val="center"/>
            <w:hideMark/>
          </w:tcPr>
          <w:p w:rsidR="006C641C" w:rsidRDefault="006C641C">
            <w:pPr>
              <w:pStyle w:val="HTMLPreformatted"/>
              <w:rPr>
                <w:rStyle w:val="HTMLCode"/>
              </w:rPr>
            </w:pPr>
            <w:r>
              <w:rPr>
                <w:rStyle w:val="HTMLCite"/>
              </w:rPr>
              <w:lastRenderedPageBreak/>
              <w:t>// vector::empty</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w:t>
            </w:r>
          </w:p>
          <w:p w:rsidR="006C641C" w:rsidRDefault="006C641C">
            <w:pPr>
              <w:pStyle w:val="HTMLPreformatted"/>
              <w:rPr>
                <w:rStyle w:val="HTMLCode"/>
              </w:rPr>
            </w:pPr>
            <w:r>
              <w:rPr>
                <w:rStyle w:val="HTMLCode"/>
              </w:rPr>
              <w:t xml:space="preserve">  </w:t>
            </w:r>
            <w:r>
              <w:rPr>
                <w:rStyle w:val="HTMLVariable"/>
              </w:rPr>
              <w:t>int</w:t>
            </w:r>
            <w:r>
              <w:rPr>
                <w:rStyle w:val="HTMLCode"/>
              </w:rPr>
              <w:t xml:space="preserve"> sum (0);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i=1;i&lt;=10;i++) myvector.push_back(i);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while</w:t>
            </w:r>
            <w:r>
              <w:rPr>
                <w:rStyle w:val="HTMLCode"/>
              </w:rPr>
              <w:t xml:space="preserve"> (!myvector.empty())</w:t>
            </w:r>
          </w:p>
          <w:p w:rsidR="006C641C" w:rsidRDefault="006C641C">
            <w:pPr>
              <w:pStyle w:val="HTMLPreformatted"/>
              <w:rPr>
                <w:rStyle w:val="HTMLCode"/>
              </w:rPr>
            </w:pPr>
            <w:r>
              <w:rPr>
                <w:rStyle w:val="HTMLCode"/>
              </w:rPr>
              <w:lastRenderedPageBreak/>
              <w:t xml:space="preserve">  {</w:t>
            </w:r>
          </w:p>
          <w:p w:rsidR="006C641C" w:rsidRDefault="006C641C">
            <w:pPr>
              <w:pStyle w:val="HTMLPreformatted"/>
              <w:rPr>
                <w:rStyle w:val="HTMLCode"/>
              </w:rPr>
            </w:pPr>
            <w:r>
              <w:rPr>
                <w:rStyle w:val="HTMLCode"/>
              </w:rPr>
              <w:t xml:space="preserve">     sum += myvector.back();</w:t>
            </w:r>
          </w:p>
          <w:p w:rsidR="006C641C" w:rsidRDefault="006C641C">
            <w:pPr>
              <w:pStyle w:val="HTMLPreformatted"/>
              <w:rPr>
                <w:rStyle w:val="HTMLCode"/>
              </w:rPr>
            </w:pPr>
            <w:r>
              <w:rPr>
                <w:rStyle w:val="HTMLCode"/>
              </w:rPr>
              <w:t xml:space="preserve">     myvector.pop_back();</w:t>
            </w:r>
          </w:p>
          <w:p w:rsidR="006C641C" w:rsidRDefault="006C641C">
            <w:pPr>
              <w:pStyle w:val="HTMLPreformatted"/>
              <w:rPr>
                <w:rStyle w:val="HTMLCode"/>
              </w:rPr>
            </w:pPr>
            <w:r>
              <w:rPr>
                <w:rStyle w:val="HTMLCode"/>
              </w:rPr>
              <w:t xml:space="preserve">  }</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"total: "</w:t>
            </w:r>
            <w:r>
              <w:rPr>
                <w:rStyle w:val="HTMLCode"/>
              </w:rPr>
              <w:t xml:space="preserve"> &lt;&lt; sum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t>The example initializes the content of the vector to a sequence of numbers (form 1 to 10). It then pops the elements one by one until it is empty and calculates their sum.</w:t>
      </w:r>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total: 55</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w:t>
      </w:r>
      <w:r>
        <w:br/>
        <w:t>No contained elements are accessed: concurrently accessing or modifying them is safe.</w:t>
      </w:r>
      <w:r>
        <w:br/>
      </w:r>
      <w:r>
        <w:br/>
      </w:r>
    </w:p>
    <w:p w:rsidR="006C641C" w:rsidRDefault="006C641C" w:rsidP="006C641C">
      <w:pPr>
        <w:pStyle w:val="Heading3"/>
      </w:pPr>
      <w:r>
        <w:t>Exception safety</w:t>
      </w:r>
    </w:p>
    <w:p w:rsidR="006C641C" w:rsidRDefault="006C641C" w:rsidP="006C641C">
      <w:r>
        <w:rPr>
          <w:b/>
          <w:bCs/>
        </w:rPr>
        <w:t>No-throw guarantee:</w:t>
      </w:r>
      <w:r>
        <w:t xml:space="preserve"> this member function never throws exceptions.</w:t>
      </w:r>
    </w:p>
    <w:p w:rsidR="006C641C" w:rsidRDefault="006C641C" w:rsidP="006C641C"/>
    <w:p w:rsidR="006C641C" w:rsidRDefault="006C641C" w:rsidP="006C641C"/>
    <w:p w:rsidR="006C641C" w:rsidRDefault="006C641C" w:rsidP="006C641C">
      <w:r>
        <w:lastRenderedPageBreak/>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::reserve</w:t>
      </w:r>
    </w:p>
    <w:p w:rsidR="006C641C" w:rsidRDefault="006C641C" w:rsidP="006C641C">
      <w:pPr>
        <w:pStyle w:val="HTMLPreformatted"/>
      </w:pPr>
      <w:r>
        <w:t>void reserve (size_type n);</w:t>
      </w:r>
    </w:p>
    <w:p w:rsidR="006C641C" w:rsidRDefault="006C641C" w:rsidP="006C641C">
      <w:r>
        <w:t>Request a change in capacity</w:t>
      </w:r>
    </w:p>
    <w:p w:rsidR="006C641C" w:rsidRDefault="006C641C" w:rsidP="006C641C">
      <w:r>
        <w:t xml:space="preserve">Requests that the </w:t>
      </w:r>
      <w:hyperlink r:id="rId192" w:history="1">
        <w:r>
          <w:rPr>
            <w:rStyle w:val="Hyperlink"/>
          </w:rPr>
          <w:t>vector capacity</w:t>
        </w:r>
      </w:hyperlink>
      <w:r>
        <w:t xml:space="preserve"> be at least enough to contain </w:t>
      </w:r>
      <w:r>
        <w:rPr>
          <w:i/>
          <w:iCs/>
        </w:rPr>
        <w:t>n</w:t>
      </w:r>
      <w:r>
        <w:t xml:space="preserve"> elements.</w:t>
      </w:r>
      <w:r>
        <w:br/>
      </w:r>
      <w:r>
        <w:br/>
        <w:t xml:space="preserve">If </w:t>
      </w:r>
      <w:r>
        <w:rPr>
          <w:i/>
          <w:iCs/>
        </w:rPr>
        <w:t>n</w:t>
      </w:r>
      <w:r>
        <w:t xml:space="preserve"> is greater than the current </w:t>
      </w:r>
      <w:hyperlink r:id="rId193" w:history="1">
        <w:r>
          <w:rPr>
            <w:rStyle w:val="Hyperlink"/>
          </w:rPr>
          <w:t>vector capacity</w:t>
        </w:r>
      </w:hyperlink>
      <w:r>
        <w:t xml:space="preserve">, the function causes the container to reallocate its storage increasing its </w:t>
      </w:r>
      <w:hyperlink r:id="rId194" w:history="1">
        <w:r>
          <w:rPr>
            <w:rStyle w:val="Hyperlink"/>
          </w:rPr>
          <w:t>capacity</w:t>
        </w:r>
      </w:hyperlink>
      <w:r>
        <w:t xml:space="preserve"> to </w:t>
      </w:r>
      <w:r>
        <w:rPr>
          <w:i/>
          <w:iCs/>
        </w:rPr>
        <w:t>n</w:t>
      </w:r>
      <w:r>
        <w:t xml:space="preserve"> (or greater).</w:t>
      </w:r>
      <w:r>
        <w:br/>
      </w:r>
      <w:r>
        <w:br/>
        <w:t xml:space="preserve">In all other cases, the function call does not cause a reallocation and the </w:t>
      </w:r>
      <w:hyperlink r:id="rId195" w:history="1">
        <w:r>
          <w:rPr>
            <w:rStyle w:val="Hyperlink"/>
          </w:rPr>
          <w:t>vector capacity</w:t>
        </w:r>
      </w:hyperlink>
      <w:r>
        <w:t xml:space="preserve"> is not affected.</w:t>
      </w:r>
      <w:r>
        <w:br/>
      </w:r>
      <w:r>
        <w:br/>
        <w:t xml:space="preserve">This function has no effect on the </w:t>
      </w:r>
      <w:hyperlink r:id="rId196" w:history="1">
        <w:r>
          <w:rPr>
            <w:rStyle w:val="Hyperlink"/>
          </w:rPr>
          <w:t>vector size</w:t>
        </w:r>
      </w:hyperlink>
      <w:r>
        <w:t xml:space="preserve"> and cannot alter its elements.</w:t>
      </w:r>
      <w:r>
        <w:br/>
      </w:r>
      <w:r>
        <w:br/>
      </w:r>
    </w:p>
    <w:p w:rsidR="006C641C" w:rsidRDefault="006C641C" w:rsidP="006C641C">
      <w:pPr>
        <w:pStyle w:val="Heading3"/>
      </w:pPr>
      <w:r>
        <w:t>Parameters</w:t>
      </w:r>
    </w:p>
    <w:p w:rsidR="006C641C" w:rsidRDefault="006C641C" w:rsidP="006C641C">
      <w:r>
        <w:t>n</w:t>
      </w:r>
    </w:p>
    <w:p w:rsidR="006C641C" w:rsidRDefault="006C641C" w:rsidP="006C641C">
      <w:pPr>
        <w:ind w:left="720"/>
      </w:pPr>
      <w:r>
        <w:t xml:space="preserve">Minimum </w:t>
      </w:r>
      <w:hyperlink r:id="rId197" w:history="1">
        <w:r>
          <w:rPr>
            <w:rStyle w:val="Hyperlink"/>
          </w:rPr>
          <w:t>capacity</w:t>
        </w:r>
      </w:hyperlink>
      <w:r>
        <w:t xml:space="preserve"> for the </w:t>
      </w:r>
      <w:hyperlink r:id="rId198" w:history="1">
        <w:r>
          <w:rPr>
            <w:rStyle w:val="Hyperlink"/>
          </w:rPr>
          <w:t>vector</w:t>
        </w:r>
      </w:hyperlink>
      <w:r>
        <w:t>.</w:t>
      </w:r>
      <w:r>
        <w:br/>
        <w:t xml:space="preserve">Note that the resulting </w:t>
      </w:r>
      <w:hyperlink r:id="rId199" w:history="1">
        <w:r>
          <w:rPr>
            <w:rStyle w:val="Hyperlink"/>
          </w:rPr>
          <w:t>vector capacity</w:t>
        </w:r>
      </w:hyperlink>
      <w:r>
        <w:t xml:space="preserve"> may be equal or greater than </w:t>
      </w:r>
      <w:r>
        <w:rPr>
          <w:i/>
          <w:iCs/>
        </w:rPr>
        <w:t>n</w:t>
      </w:r>
      <w:r>
        <w:t>.</w:t>
      </w:r>
      <w:r>
        <w:br/>
        <w:t xml:space="preserve">Member type </w:t>
      </w:r>
      <w:r>
        <w:rPr>
          <w:rStyle w:val="HTMLTypewriter"/>
          <w:rFonts w:eastAsiaTheme="minorEastAsia"/>
        </w:rPr>
        <w:t>size_type</w:t>
      </w:r>
      <w:r>
        <w:t xml:space="preserve"> is an unsigned integral type.</w:t>
      </w:r>
    </w:p>
    <w:p w:rsidR="006C641C" w:rsidRDefault="006C641C" w:rsidP="006C641C">
      <w:r>
        <w:br/>
      </w:r>
    </w:p>
    <w:p w:rsidR="006C641C" w:rsidRDefault="006C641C" w:rsidP="006C641C">
      <w:pPr>
        <w:pStyle w:val="Heading3"/>
      </w:pPr>
      <w:r>
        <w:t>Return Value</w:t>
      </w:r>
    </w:p>
    <w:p w:rsidR="006C641C" w:rsidRDefault="006C641C" w:rsidP="006C641C">
      <w:r>
        <w:t>none</w:t>
      </w:r>
      <w:r>
        <w:br/>
      </w:r>
      <w:r>
        <w:br/>
        <w:t>If the size requested is greater than the maximum size (</w:t>
      </w:r>
      <w:hyperlink r:id="rId200" w:history="1">
        <w:r>
          <w:rPr>
            <w:rStyle w:val="Hyperlink"/>
          </w:rPr>
          <w:t>vector::max_size</w:t>
        </w:r>
      </w:hyperlink>
      <w:r>
        <w:t xml:space="preserve">), a </w:t>
      </w:r>
      <w:hyperlink r:id="rId201" w:history="1">
        <w:r>
          <w:rPr>
            <w:rStyle w:val="Hyperlink"/>
          </w:rPr>
          <w:t>length_error</w:t>
        </w:r>
      </w:hyperlink>
      <w:r>
        <w:t xml:space="preserve"> exception is thrown.</w:t>
      </w:r>
      <w:r>
        <w:br/>
      </w:r>
      <w:r>
        <w:br/>
        <w:t xml:space="preserve">If case of reallocation, the storage is allocated using the container's </w:t>
      </w:r>
      <w:hyperlink r:id="rId202" w:history="1">
        <w:r>
          <w:rPr>
            <w:rStyle w:val="Hyperlink"/>
          </w:rPr>
          <w:t>allocator</w:t>
        </w:r>
      </w:hyperlink>
      <w:r>
        <w:t xml:space="preserve">, which may throw exceptions on failure (for the default </w:t>
      </w:r>
      <w:hyperlink r:id="rId203" w:history="1">
        <w:r>
          <w:rPr>
            <w:rStyle w:val="Hyperlink"/>
          </w:rPr>
          <w:t>allocator</w:t>
        </w:r>
      </w:hyperlink>
      <w:r>
        <w:t xml:space="preserve">, </w:t>
      </w:r>
      <w:r>
        <w:rPr>
          <w:rStyle w:val="HTMLTypewriter"/>
          <w:rFonts w:eastAsiaTheme="minorEastAsia"/>
        </w:rPr>
        <w:t>bad_alloc</w:t>
      </w:r>
      <w:r>
        <w:t xml:space="preserve"> is thrown if the allocation request does not succeed).</w:t>
      </w:r>
      <w:r>
        <w:br/>
      </w:r>
      <w:r>
        <w:br/>
      </w:r>
    </w:p>
    <w:p w:rsidR="006C641C" w:rsidRDefault="006C641C" w:rsidP="006C641C">
      <w:pPr>
        <w:pStyle w:val="Heading3"/>
      </w:pPr>
      <w:r>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1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r>
              <w:br/>
            </w:r>
            <w:r>
              <w:rPr>
                <w:rStyle w:val="HTMLCode"/>
              </w:rPr>
              <w:t>25</w:t>
            </w:r>
            <w:r>
              <w:br/>
            </w:r>
            <w:r>
              <w:rPr>
                <w:rStyle w:val="HTMLCode"/>
              </w:rPr>
              <w:t>26</w:t>
            </w:r>
            <w:r>
              <w:br/>
            </w:r>
            <w:r>
              <w:rPr>
                <w:rStyle w:val="HTMLCode"/>
              </w:rPr>
              <w:t>27</w:t>
            </w:r>
            <w:r>
              <w:br/>
            </w:r>
            <w:r>
              <w:rPr>
                <w:rStyle w:val="HTMLCode"/>
              </w:rPr>
              <w:t>28</w:t>
            </w:r>
            <w:r>
              <w:br/>
            </w:r>
            <w:r>
              <w:rPr>
                <w:rStyle w:val="HTMLCode"/>
              </w:rPr>
              <w:t>29</w:t>
            </w:r>
            <w:r>
              <w:br/>
            </w:r>
            <w:r>
              <w:rPr>
                <w:rStyle w:val="HTMLCode"/>
              </w:rPr>
              <w:t>30</w:t>
            </w:r>
            <w:r>
              <w:br/>
            </w:r>
            <w:r>
              <w:rPr>
                <w:rStyle w:val="HTMLCode"/>
              </w:rPr>
              <w:t>31</w:t>
            </w:r>
            <w:r>
              <w:br/>
            </w:r>
            <w:r>
              <w:rPr>
                <w:rStyle w:val="HTMLCode"/>
              </w:rPr>
              <w:t>32</w:t>
            </w:r>
          </w:p>
        </w:tc>
        <w:tc>
          <w:tcPr>
            <w:tcW w:w="0" w:type="auto"/>
            <w:vAlign w:val="center"/>
            <w:hideMark/>
          </w:tcPr>
          <w:p w:rsidR="006C641C" w:rsidRDefault="006C641C">
            <w:pPr>
              <w:pStyle w:val="HTMLPreformatted"/>
              <w:rPr>
                <w:rStyle w:val="HTMLCode"/>
              </w:rPr>
            </w:pPr>
            <w:r>
              <w:rPr>
                <w:rStyle w:val="HTMLCite"/>
              </w:rPr>
              <w:t>// vector::reserve</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&gt;::size_type sz;</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std::vector&lt;</w:t>
            </w:r>
            <w:r>
              <w:rPr>
                <w:rStyle w:val="HTMLVariable"/>
              </w:rPr>
              <w:t>int</w:t>
            </w:r>
            <w:r>
              <w:rPr>
                <w:rStyle w:val="HTMLCode"/>
              </w:rPr>
              <w:t>&gt; foo;</w:t>
            </w:r>
          </w:p>
          <w:p w:rsidR="006C641C" w:rsidRDefault="006C641C">
            <w:pPr>
              <w:pStyle w:val="HTMLPreformatted"/>
              <w:rPr>
                <w:rStyle w:val="HTMLCode"/>
              </w:rPr>
            </w:pPr>
            <w:r>
              <w:rPr>
                <w:rStyle w:val="HTMLCode"/>
              </w:rPr>
              <w:t xml:space="preserve">  sz = foo.capacity();</w:t>
            </w:r>
          </w:p>
          <w:p w:rsidR="006C641C" w:rsidRDefault="006C641C">
            <w:pPr>
              <w:pStyle w:val="HTMLPreformatted"/>
              <w:rPr>
                <w:rStyle w:val="HTMLCode"/>
              </w:rPr>
            </w:pPr>
            <w:r>
              <w:rPr>
                <w:rStyle w:val="HTMLCode"/>
              </w:rPr>
              <w:t xml:space="preserve">  std::cout &lt;&lt; </w:t>
            </w:r>
            <w:r>
              <w:rPr>
                <w:rStyle w:val="HTMLKeyboard"/>
              </w:rPr>
              <w:t>"making foo grow:\n"</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i=0; i&lt;100; ++i) {</w:t>
            </w:r>
          </w:p>
          <w:p w:rsidR="006C641C" w:rsidRDefault="006C641C">
            <w:pPr>
              <w:pStyle w:val="HTMLPreformatted"/>
              <w:rPr>
                <w:rStyle w:val="HTMLCode"/>
              </w:rPr>
            </w:pPr>
            <w:r>
              <w:rPr>
                <w:rStyle w:val="HTMLCode"/>
              </w:rPr>
              <w:t xml:space="preserve">    foo.push_back(i);</w:t>
            </w:r>
          </w:p>
          <w:p w:rsidR="006C641C" w:rsidRDefault="006C641C">
            <w:pPr>
              <w:pStyle w:val="HTMLPreformatted"/>
              <w:rPr>
                <w:rStyle w:val="HTMLCode"/>
              </w:rPr>
            </w:pPr>
            <w:r>
              <w:rPr>
                <w:rStyle w:val="HTMLCode"/>
              </w:rPr>
              <w:t xml:space="preserve">    </w:t>
            </w:r>
            <w:r>
              <w:rPr>
                <w:rStyle w:val="HTMLVariable"/>
              </w:rPr>
              <w:t>if</w:t>
            </w:r>
            <w:r>
              <w:rPr>
                <w:rStyle w:val="HTMLCode"/>
              </w:rPr>
              <w:t xml:space="preserve"> (sz!=foo.capacity()) {</w:t>
            </w:r>
          </w:p>
          <w:p w:rsidR="006C641C" w:rsidRDefault="006C641C">
            <w:pPr>
              <w:pStyle w:val="HTMLPreformatted"/>
              <w:rPr>
                <w:rStyle w:val="HTMLCode"/>
              </w:rPr>
            </w:pPr>
            <w:r>
              <w:rPr>
                <w:rStyle w:val="HTMLCode"/>
              </w:rPr>
              <w:t xml:space="preserve">      sz = foo.capacity();</w:t>
            </w:r>
          </w:p>
          <w:p w:rsidR="006C641C" w:rsidRDefault="006C641C">
            <w:pPr>
              <w:pStyle w:val="HTMLPreformatted"/>
              <w:rPr>
                <w:rStyle w:val="HTMLCode"/>
              </w:rPr>
            </w:pPr>
            <w:r>
              <w:rPr>
                <w:rStyle w:val="HTMLCode"/>
              </w:rPr>
              <w:t xml:space="preserve">      std::cout &lt;&lt; </w:t>
            </w:r>
            <w:r>
              <w:rPr>
                <w:rStyle w:val="HTMLKeyboard"/>
              </w:rPr>
              <w:t>"capacity changed: "</w:t>
            </w:r>
            <w:r>
              <w:rPr>
                <w:rStyle w:val="HTMLCode"/>
              </w:rPr>
              <w:t xml:space="preserve"> &lt;&lt; sz &lt;&lt; </w:t>
            </w:r>
            <w:r>
              <w:rPr>
                <w:rStyle w:val="HTMLKeyboard"/>
              </w:rPr>
              <w:t>'\n'</w:t>
            </w:r>
            <w:r>
              <w:rPr>
                <w:rStyle w:val="HTMLCode"/>
              </w:rPr>
              <w:t>;</w:t>
            </w:r>
          </w:p>
          <w:p w:rsidR="006C641C" w:rsidRDefault="006C641C">
            <w:pPr>
              <w:pStyle w:val="HTMLPreformatted"/>
              <w:rPr>
                <w:rStyle w:val="HTMLCode"/>
              </w:rPr>
            </w:pPr>
            <w:r>
              <w:rPr>
                <w:rStyle w:val="HTMLCode"/>
              </w:rPr>
              <w:t xml:space="preserve">    }</w:t>
            </w:r>
          </w:p>
          <w:p w:rsidR="006C641C" w:rsidRDefault="006C641C">
            <w:pPr>
              <w:pStyle w:val="HTMLPreformatted"/>
              <w:rPr>
                <w:rStyle w:val="HTMLCode"/>
              </w:rPr>
            </w:pPr>
            <w:r>
              <w:rPr>
                <w:rStyle w:val="HTMLCode"/>
              </w:rPr>
              <w:t xml:space="preserve">  }</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std::vector&lt;</w:t>
            </w:r>
            <w:r>
              <w:rPr>
                <w:rStyle w:val="HTMLVariable"/>
              </w:rPr>
              <w:t>int</w:t>
            </w:r>
            <w:r>
              <w:rPr>
                <w:rStyle w:val="HTMLCode"/>
              </w:rPr>
              <w:t>&gt; bar;</w:t>
            </w:r>
          </w:p>
          <w:p w:rsidR="006C641C" w:rsidRDefault="006C641C">
            <w:pPr>
              <w:pStyle w:val="HTMLPreformatted"/>
              <w:rPr>
                <w:rStyle w:val="HTMLCode"/>
              </w:rPr>
            </w:pPr>
            <w:r>
              <w:rPr>
                <w:rStyle w:val="HTMLCode"/>
              </w:rPr>
              <w:t xml:space="preserve">  sz = bar.capacity();</w:t>
            </w:r>
          </w:p>
          <w:p w:rsidR="006C641C" w:rsidRDefault="006C641C">
            <w:pPr>
              <w:pStyle w:val="HTMLPreformatted"/>
              <w:rPr>
                <w:rStyle w:val="HTMLCode"/>
              </w:rPr>
            </w:pPr>
            <w:r>
              <w:rPr>
                <w:rStyle w:val="HTMLCode"/>
              </w:rPr>
              <w:t xml:space="preserve">  bar.reserve(100);   </w:t>
            </w:r>
            <w:r>
              <w:rPr>
                <w:rStyle w:val="HTMLCite"/>
              </w:rPr>
              <w:t>// this is the only difference with foo above</w:t>
            </w:r>
          </w:p>
          <w:p w:rsidR="006C641C" w:rsidRDefault="006C641C">
            <w:pPr>
              <w:pStyle w:val="HTMLPreformatted"/>
              <w:rPr>
                <w:rStyle w:val="HTMLCode"/>
              </w:rPr>
            </w:pPr>
            <w:r>
              <w:rPr>
                <w:rStyle w:val="HTMLCode"/>
              </w:rPr>
              <w:t xml:space="preserve">  std::cout &lt;&lt; </w:t>
            </w:r>
            <w:r>
              <w:rPr>
                <w:rStyle w:val="HTMLKeyboard"/>
              </w:rPr>
              <w:t>"making bar grow:\n"</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i=0; i&lt;100; ++i) {</w:t>
            </w:r>
          </w:p>
          <w:p w:rsidR="006C641C" w:rsidRDefault="006C641C">
            <w:pPr>
              <w:pStyle w:val="HTMLPreformatted"/>
              <w:rPr>
                <w:rStyle w:val="HTMLCode"/>
              </w:rPr>
            </w:pPr>
            <w:r>
              <w:rPr>
                <w:rStyle w:val="HTMLCode"/>
              </w:rPr>
              <w:t xml:space="preserve">    bar.push_back(i);</w:t>
            </w:r>
          </w:p>
          <w:p w:rsidR="006C641C" w:rsidRDefault="006C641C">
            <w:pPr>
              <w:pStyle w:val="HTMLPreformatted"/>
              <w:rPr>
                <w:rStyle w:val="HTMLCode"/>
              </w:rPr>
            </w:pPr>
            <w:r>
              <w:rPr>
                <w:rStyle w:val="HTMLCode"/>
              </w:rPr>
              <w:t xml:space="preserve">    </w:t>
            </w:r>
            <w:r>
              <w:rPr>
                <w:rStyle w:val="HTMLVariable"/>
              </w:rPr>
              <w:t>if</w:t>
            </w:r>
            <w:r>
              <w:rPr>
                <w:rStyle w:val="HTMLCode"/>
              </w:rPr>
              <w:t xml:space="preserve"> (sz!=bar.capacity()) {</w:t>
            </w:r>
          </w:p>
          <w:p w:rsidR="006C641C" w:rsidRDefault="006C641C">
            <w:pPr>
              <w:pStyle w:val="HTMLPreformatted"/>
              <w:rPr>
                <w:rStyle w:val="HTMLCode"/>
              </w:rPr>
            </w:pPr>
            <w:r>
              <w:rPr>
                <w:rStyle w:val="HTMLCode"/>
              </w:rPr>
              <w:t xml:space="preserve">      sz = bar.capacity();</w:t>
            </w:r>
          </w:p>
          <w:p w:rsidR="006C641C" w:rsidRDefault="006C641C">
            <w:pPr>
              <w:pStyle w:val="HTMLPreformatted"/>
              <w:rPr>
                <w:rStyle w:val="HTMLCode"/>
              </w:rPr>
            </w:pPr>
            <w:r>
              <w:rPr>
                <w:rStyle w:val="HTMLCode"/>
              </w:rPr>
              <w:t xml:space="preserve">      std::cout &lt;&lt; </w:t>
            </w:r>
            <w:r>
              <w:rPr>
                <w:rStyle w:val="HTMLKeyboard"/>
              </w:rPr>
              <w:t>"capacity changed: "</w:t>
            </w:r>
            <w:r>
              <w:rPr>
                <w:rStyle w:val="HTMLCode"/>
              </w:rPr>
              <w:t xml:space="preserve"> &lt;&lt; sz &lt;&lt; </w:t>
            </w:r>
            <w:r>
              <w:rPr>
                <w:rStyle w:val="HTMLKeyboard"/>
              </w:rPr>
              <w:t>'\n'</w:t>
            </w:r>
            <w:r>
              <w:rPr>
                <w:rStyle w:val="HTMLCode"/>
              </w:rPr>
              <w:t>;</w:t>
            </w:r>
          </w:p>
          <w:p w:rsidR="006C641C" w:rsidRDefault="006C641C">
            <w:pPr>
              <w:pStyle w:val="HTMLPreformatted"/>
              <w:rPr>
                <w:rStyle w:val="HTMLCode"/>
              </w:rPr>
            </w:pPr>
            <w:r>
              <w:rPr>
                <w:rStyle w:val="HTMLCode"/>
              </w:rPr>
              <w:t xml:space="preserve">    }</w:t>
            </w:r>
          </w:p>
          <w:p w:rsidR="006C641C" w:rsidRDefault="006C641C">
            <w:pPr>
              <w:pStyle w:val="HTMLPreformatted"/>
              <w:rPr>
                <w:rStyle w:val="HTMLCode"/>
              </w:rPr>
            </w:pPr>
            <w:r>
              <w:rPr>
                <w:rStyle w:val="HTMLCode"/>
              </w:rPr>
              <w:t xml:space="preserve">  }</w:t>
            </w: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Possible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6C641C" w:rsidTr="006C641C">
        <w:trPr>
          <w:tblCellSpacing w:w="15" w:type="dxa"/>
        </w:trPr>
        <w:tc>
          <w:tcPr>
            <w:tcW w:w="0" w:type="auto"/>
            <w:vAlign w:val="center"/>
            <w:hideMark/>
          </w:tcPr>
          <w:p w:rsidR="006C641C" w:rsidRDefault="006C641C">
            <w:pPr>
              <w:pStyle w:val="HTMLPreformatted"/>
              <w:rPr>
                <w:rStyle w:val="HTMLSample"/>
              </w:rPr>
            </w:pPr>
          </w:p>
          <w:p w:rsidR="006C641C" w:rsidRDefault="006C641C">
            <w:pPr>
              <w:pStyle w:val="HTMLPreformatted"/>
              <w:rPr>
                <w:rStyle w:val="HTMLSample"/>
              </w:rPr>
            </w:pPr>
            <w:r>
              <w:rPr>
                <w:rStyle w:val="HTMLSample"/>
              </w:rPr>
              <w:t>making foo grow:</w:t>
            </w:r>
          </w:p>
          <w:p w:rsidR="006C641C" w:rsidRDefault="006C641C">
            <w:pPr>
              <w:pStyle w:val="HTMLPreformatted"/>
              <w:rPr>
                <w:rStyle w:val="HTMLSample"/>
              </w:rPr>
            </w:pPr>
            <w:r>
              <w:rPr>
                <w:rStyle w:val="HTMLSample"/>
              </w:rPr>
              <w:t>capacity changed: 1</w:t>
            </w:r>
          </w:p>
          <w:p w:rsidR="006C641C" w:rsidRDefault="006C641C">
            <w:pPr>
              <w:pStyle w:val="HTMLPreformatted"/>
              <w:rPr>
                <w:rStyle w:val="HTMLSample"/>
              </w:rPr>
            </w:pPr>
            <w:r>
              <w:rPr>
                <w:rStyle w:val="HTMLSample"/>
              </w:rPr>
              <w:t>capacity changed: 2</w:t>
            </w:r>
          </w:p>
          <w:p w:rsidR="006C641C" w:rsidRDefault="006C641C">
            <w:pPr>
              <w:pStyle w:val="HTMLPreformatted"/>
              <w:rPr>
                <w:rStyle w:val="HTMLSample"/>
              </w:rPr>
            </w:pPr>
            <w:r>
              <w:rPr>
                <w:rStyle w:val="HTMLSample"/>
              </w:rPr>
              <w:t>capacity changed: 4</w:t>
            </w:r>
          </w:p>
          <w:p w:rsidR="006C641C" w:rsidRDefault="006C641C">
            <w:pPr>
              <w:pStyle w:val="HTMLPreformatted"/>
              <w:rPr>
                <w:rStyle w:val="HTMLSample"/>
              </w:rPr>
            </w:pPr>
            <w:r>
              <w:rPr>
                <w:rStyle w:val="HTMLSample"/>
              </w:rPr>
              <w:t>capacity changed: 8</w:t>
            </w:r>
          </w:p>
          <w:p w:rsidR="006C641C" w:rsidRDefault="006C641C">
            <w:pPr>
              <w:pStyle w:val="HTMLPreformatted"/>
              <w:rPr>
                <w:rStyle w:val="HTMLSample"/>
              </w:rPr>
            </w:pPr>
            <w:r>
              <w:rPr>
                <w:rStyle w:val="HTMLSample"/>
              </w:rPr>
              <w:t>capacity changed: 16</w:t>
            </w:r>
          </w:p>
          <w:p w:rsidR="006C641C" w:rsidRDefault="006C641C">
            <w:pPr>
              <w:pStyle w:val="HTMLPreformatted"/>
              <w:rPr>
                <w:rStyle w:val="HTMLSample"/>
              </w:rPr>
            </w:pPr>
            <w:r>
              <w:rPr>
                <w:rStyle w:val="HTMLSample"/>
              </w:rPr>
              <w:t>capacity changed: 32</w:t>
            </w:r>
          </w:p>
          <w:p w:rsidR="006C641C" w:rsidRDefault="006C641C">
            <w:pPr>
              <w:pStyle w:val="HTMLPreformatted"/>
              <w:rPr>
                <w:rStyle w:val="HTMLSample"/>
              </w:rPr>
            </w:pPr>
            <w:r>
              <w:rPr>
                <w:rStyle w:val="HTMLSample"/>
              </w:rPr>
              <w:t>capacity changed: 64</w:t>
            </w:r>
          </w:p>
          <w:p w:rsidR="006C641C" w:rsidRDefault="006C641C">
            <w:pPr>
              <w:pStyle w:val="HTMLPreformatted"/>
              <w:rPr>
                <w:rStyle w:val="HTMLSample"/>
              </w:rPr>
            </w:pPr>
            <w:r>
              <w:rPr>
                <w:rStyle w:val="HTMLSample"/>
              </w:rPr>
              <w:t>capacity changed: 128</w:t>
            </w:r>
          </w:p>
          <w:p w:rsidR="006C641C" w:rsidRDefault="006C641C">
            <w:pPr>
              <w:pStyle w:val="HTMLPreformatted"/>
              <w:rPr>
                <w:rStyle w:val="HTMLSample"/>
              </w:rPr>
            </w:pPr>
            <w:r>
              <w:rPr>
                <w:rStyle w:val="HTMLSample"/>
              </w:rPr>
              <w:t>making bar grow:</w:t>
            </w:r>
          </w:p>
          <w:p w:rsidR="006C641C" w:rsidRDefault="006C641C">
            <w:pPr>
              <w:pStyle w:val="HTMLPreformatted"/>
              <w:rPr>
                <w:rStyle w:val="HTMLSample"/>
              </w:rPr>
            </w:pPr>
            <w:r>
              <w:rPr>
                <w:rStyle w:val="HTMLSample"/>
              </w:rPr>
              <w:t>capacity changed: 100</w:t>
            </w:r>
          </w:p>
        </w:tc>
      </w:tr>
    </w:tbl>
    <w:p w:rsidR="006C641C" w:rsidRDefault="006C641C" w:rsidP="006C641C">
      <w:r>
        <w:br/>
      </w:r>
    </w:p>
    <w:p w:rsidR="006C641C" w:rsidRDefault="006C641C" w:rsidP="006C641C">
      <w:pPr>
        <w:pStyle w:val="Heading3"/>
      </w:pPr>
      <w:r>
        <w:lastRenderedPageBreak/>
        <w:t>Complexity</w:t>
      </w:r>
    </w:p>
    <w:p w:rsidR="006C641C" w:rsidRDefault="006C641C" w:rsidP="006C641C">
      <w:r>
        <w:t xml:space="preserve">If a reallocation happens, linear in </w:t>
      </w:r>
      <w:hyperlink r:id="rId204" w:history="1">
        <w:r>
          <w:rPr>
            <w:rStyle w:val="Hyperlink"/>
          </w:rPr>
          <w:t>vector size</w:t>
        </w:r>
      </w:hyperlink>
      <w:r>
        <w:t xml:space="preserve"> at most.</w:t>
      </w:r>
      <w:r>
        <w:br/>
      </w:r>
      <w:r>
        <w:br/>
      </w:r>
    </w:p>
    <w:p w:rsidR="006C641C" w:rsidRDefault="006C641C" w:rsidP="006C641C">
      <w:pPr>
        <w:pStyle w:val="Heading3"/>
      </w:pPr>
      <w:r>
        <w:t>Iterator validity</w:t>
      </w:r>
    </w:p>
    <w:p w:rsidR="006C641C" w:rsidRDefault="006C641C" w:rsidP="006C641C">
      <w:r>
        <w:t>If a reallocation happens, all iterators, pointers and references related to the container are invalidated.</w:t>
      </w:r>
      <w:r>
        <w:br/>
        <w:t>Otherwise, they all keep referring to the same elements they were referring to before the call.</w:t>
      </w:r>
      <w:r>
        <w:br/>
      </w:r>
      <w:r>
        <w:br/>
      </w:r>
    </w:p>
    <w:p w:rsidR="006C641C" w:rsidRDefault="006C641C" w:rsidP="006C641C">
      <w:pPr>
        <w:pStyle w:val="Heading3"/>
      </w:pPr>
      <w:r>
        <w:t>Data races</w:t>
      </w:r>
    </w:p>
    <w:p w:rsidR="006C641C" w:rsidRDefault="006C641C" w:rsidP="006C641C">
      <w:r>
        <w:t>If a reallocation happens, the container and all its contained elements are modified.</w:t>
      </w:r>
      <w:r>
        <w:br/>
        <w:t>Otherwise, the container is accessed, but not the contained elements: concurrently accessing or modifying them is safe.</w:t>
      </w:r>
      <w:r>
        <w:br/>
      </w:r>
      <w:r>
        <w:br/>
      </w:r>
    </w:p>
    <w:p w:rsidR="006C641C" w:rsidRDefault="006C641C" w:rsidP="006C641C">
      <w:pPr>
        <w:pStyle w:val="Heading3"/>
      </w:pPr>
      <w:r>
        <w:t>Exception safety</w:t>
      </w:r>
    </w:p>
    <w:p w:rsidR="006C641C" w:rsidRDefault="006C641C" w:rsidP="006C641C">
      <w:r>
        <w:t>If no reallocations happen or if the type of the elements has either a non-throwing move constructor or a copy constructor, there are no changes in the container in case of exception (strong guarantee).</w:t>
      </w:r>
      <w:r>
        <w:br/>
        <w:t>Otherwise, the container is guaranteed to end in a valid state (basic guarantee).</w:t>
      </w:r>
      <w:r>
        <w:br/>
        <w:t xml:space="preserve">The function throws </w:t>
      </w:r>
      <w:hyperlink r:id="rId205" w:history="1">
        <w:r>
          <w:rPr>
            <w:rStyle w:val="Hyperlink"/>
          </w:rPr>
          <w:t>length_error</w:t>
        </w:r>
      </w:hyperlink>
      <w:r>
        <w:t xml:space="preserve"> if </w:t>
      </w:r>
      <w:r>
        <w:rPr>
          <w:i/>
          <w:iCs/>
        </w:rPr>
        <w:t>n</w:t>
      </w:r>
      <w:r>
        <w:t xml:space="preserve"> is greater than </w:t>
      </w:r>
      <w:hyperlink r:id="rId206" w:history="1">
        <w:r>
          <w:rPr>
            <w:rStyle w:val="Hyperlink"/>
          </w:rPr>
          <w:t>max_size</w:t>
        </w:r>
      </w:hyperlink>
      <w:r>
        <w:t>.</w:t>
      </w:r>
      <w:r>
        <w:br/>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::shrink_to_fit</w:t>
      </w:r>
    </w:p>
    <w:p w:rsidR="006C641C" w:rsidRDefault="006C641C" w:rsidP="006C641C">
      <w:pPr>
        <w:pStyle w:val="HTMLPreformatted"/>
      </w:pPr>
      <w:r>
        <w:t>void shrink_to_</w:t>
      </w:r>
      <w:proofErr w:type="gramStart"/>
      <w:r>
        <w:t>fit(</w:t>
      </w:r>
      <w:proofErr w:type="gramEnd"/>
      <w:r>
        <w:t>);</w:t>
      </w:r>
    </w:p>
    <w:p w:rsidR="006C641C" w:rsidRDefault="006C641C" w:rsidP="006C641C">
      <w:r>
        <w:t>Shrink to fit</w:t>
      </w:r>
    </w:p>
    <w:p w:rsidR="006C641C" w:rsidRDefault="006C641C" w:rsidP="006C641C">
      <w:r>
        <w:lastRenderedPageBreak/>
        <w:t xml:space="preserve">Requests the container to reduce its </w:t>
      </w:r>
      <w:hyperlink r:id="rId207" w:history="1">
        <w:r>
          <w:rPr>
            <w:rStyle w:val="Hyperlink"/>
          </w:rPr>
          <w:t>capacity</w:t>
        </w:r>
      </w:hyperlink>
      <w:r>
        <w:t xml:space="preserve"> to fit its </w:t>
      </w:r>
      <w:hyperlink r:id="rId208" w:history="1">
        <w:r>
          <w:rPr>
            <w:rStyle w:val="Hyperlink"/>
          </w:rPr>
          <w:t>size</w:t>
        </w:r>
      </w:hyperlink>
      <w:r>
        <w:t>.</w:t>
      </w:r>
      <w:r>
        <w:br/>
      </w:r>
      <w:r>
        <w:br/>
        <w:t xml:space="preserve">The request is non-binding, and the container implementation is free to optimize otherwise and leave the </w:t>
      </w:r>
      <w:hyperlink r:id="rId209" w:history="1">
        <w:r>
          <w:rPr>
            <w:rStyle w:val="Hyperlink"/>
          </w:rPr>
          <w:t>vector</w:t>
        </w:r>
      </w:hyperlink>
      <w:r>
        <w:t xml:space="preserve"> with a </w:t>
      </w:r>
      <w:hyperlink r:id="rId210" w:history="1">
        <w:r>
          <w:rPr>
            <w:rStyle w:val="Hyperlink"/>
          </w:rPr>
          <w:t>capacity</w:t>
        </w:r>
      </w:hyperlink>
      <w:r>
        <w:t xml:space="preserve"> greater than its </w:t>
      </w:r>
      <w:hyperlink r:id="rId211" w:history="1">
        <w:r>
          <w:rPr>
            <w:rStyle w:val="Hyperlink"/>
          </w:rPr>
          <w:t>size</w:t>
        </w:r>
      </w:hyperlink>
      <w:r>
        <w:t>.</w:t>
      </w:r>
      <w:r>
        <w:br/>
      </w:r>
      <w:r>
        <w:br/>
        <w:t xml:space="preserve">This may cause a reallocation, but has no effect on the </w:t>
      </w:r>
      <w:hyperlink r:id="rId212" w:history="1">
        <w:r>
          <w:rPr>
            <w:rStyle w:val="Hyperlink"/>
          </w:rPr>
          <w:t>vector size</w:t>
        </w:r>
      </w:hyperlink>
      <w:r>
        <w:t xml:space="preserve"> and cannot alter its elements.</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none</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5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p>
        </w:tc>
        <w:tc>
          <w:tcPr>
            <w:tcW w:w="0" w:type="auto"/>
            <w:vAlign w:val="center"/>
            <w:hideMark/>
          </w:tcPr>
          <w:p w:rsidR="006C641C" w:rsidRDefault="006C641C">
            <w:pPr>
              <w:pStyle w:val="HTMLPreformatted"/>
              <w:rPr>
                <w:rStyle w:val="HTMLCode"/>
              </w:rPr>
            </w:pPr>
            <w:r>
              <w:rPr>
                <w:rStyle w:val="HTMLCite"/>
              </w:rPr>
              <w:t>// vector::shrink_to_fit</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 (100);</w:t>
            </w:r>
          </w:p>
          <w:p w:rsidR="006C641C" w:rsidRDefault="006C641C">
            <w:pPr>
              <w:pStyle w:val="HTMLPreformatted"/>
              <w:rPr>
                <w:rStyle w:val="HTMLCode"/>
              </w:rPr>
            </w:pPr>
            <w:r>
              <w:rPr>
                <w:rStyle w:val="HTMLCode"/>
              </w:rPr>
              <w:t xml:space="preserve">  std::cout &lt;&lt; </w:t>
            </w:r>
            <w:r>
              <w:rPr>
                <w:rStyle w:val="HTMLKeyboard"/>
              </w:rPr>
              <w:t>"1. capacity of myvector: "</w:t>
            </w:r>
            <w:r>
              <w:rPr>
                <w:rStyle w:val="HTMLCode"/>
              </w:rPr>
              <w:t xml:space="preserve"> &lt;&lt; myvector.capacity()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myvector.resize(10);</w:t>
            </w:r>
          </w:p>
          <w:p w:rsidR="006C641C" w:rsidRDefault="006C641C">
            <w:pPr>
              <w:pStyle w:val="HTMLPreformatted"/>
              <w:rPr>
                <w:rStyle w:val="HTMLCode"/>
              </w:rPr>
            </w:pPr>
            <w:r>
              <w:rPr>
                <w:rStyle w:val="HTMLCode"/>
              </w:rPr>
              <w:t xml:space="preserve">  std::cout &lt;&lt; </w:t>
            </w:r>
            <w:r>
              <w:rPr>
                <w:rStyle w:val="HTMLKeyboard"/>
              </w:rPr>
              <w:t>"2. capacity of myvector: "</w:t>
            </w:r>
            <w:r>
              <w:rPr>
                <w:rStyle w:val="HTMLCode"/>
              </w:rPr>
              <w:t xml:space="preserve"> &lt;&lt; myvector.capacity()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myvector.shrink_to_fit();</w:t>
            </w:r>
          </w:p>
          <w:p w:rsidR="006C641C" w:rsidRDefault="006C641C">
            <w:pPr>
              <w:pStyle w:val="HTMLPreformatted"/>
              <w:rPr>
                <w:rStyle w:val="HTMLCode"/>
              </w:rPr>
            </w:pPr>
            <w:r>
              <w:rPr>
                <w:rStyle w:val="HTMLCode"/>
              </w:rPr>
              <w:t xml:space="preserve">  std::cout &lt;&lt; </w:t>
            </w:r>
            <w:r>
              <w:rPr>
                <w:rStyle w:val="HTMLKeyboard"/>
              </w:rPr>
              <w:t>"3. capacity of myvector: "</w:t>
            </w:r>
            <w:r>
              <w:rPr>
                <w:rStyle w:val="HTMLCode"/>
              </w:rPr>
              <w:t xml:space="preserve"> &lt;&lt; myvector.capacity()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Possible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1. capacity of myvector: 100</w:t>
            </w:r>
          </w:p>
          <w:p w:rsidR="006C641C" w:rsidRDefault="006C641C">
            <w:pPr>
              <w:pStyle w:val="HTMLPreformatted"/>
              <w:rPr>
                <w:rStyle w:val="HTMLSample"/>
              </w:rPr>
            </w:pPr>
            <w:r>
              <w:rPr>
                <w:rStyle w:val="HTMLSample"/>
              </w:rPr>
              <w:t>2. capacity of myvector: 100</w:t>
            </w:r>
          </w:p>
          <w:p w:rsidR="006C641C" w:rsidRDefault="006C641C">
            <w:pPr>
              <w:pStyle w:val="HTMLPreformatted"/>
              <w:rPr>
                <w:rStyle w:val="HTMLSample"/>
              </w:rPr>
            </w:pPr>
            <w:r>
              <w:rPr>
                <w:rStyle w:val="HTMLSample"/>
              </w:rPr>
              <w:t>3. capacity of myvector: 10</w:t>
            </w:r>
          </w:p>
        </w:tc>
      </w:tr>
    </w:tbl>
    <w:p w:rsidR="006C641C" w:rsidRDefault="006C641C" w:rsidP="006C641C">
      <w:r>
        <w:lastRenderedPageBreak/>
        <w:br/>
      </w:r>
    </w:p>
    <w:p w:rsidR="006C641C" w:rsidRDefault="006C641C" w:rsidP="006C641C">
      <w:pPr>
        <w:pStyle w:val="Heading3"/>
      </w:pPr>
      <w:r>
        <w:t>Complexity</w:t>
      </w:r>
    </w:p>
    <w:p w:rsidR="006C641C" w:rsidRDefault="006C641C" w:rsidP="006C641C">
      <w:r>
        <w:t xml:space="preserve">Up to linear in </w:t>
      </w:r>
      <w:hyperlink r:id="rId213" w:history="1">
        <w:r>
          <w:rPr>
            <w:rStyle w:val="Hyperlink"/>
          </w:rPr>
          <w:t>size</w:t>
        </w:r>
      </w:hyperlink>
      <w:r>
        <w:t>.</w:t>
      </w:r>
      <w:r>
        <w:br/>
      </w:r>
      <w:r>
        <w:br/>
      </w:r>
    </w:p>
    <w:p w:rsidR="006C641C" w:rsidRDefault="006C641C" w:rsidP="006C641C">
      <w:pPr>
        <w:pStyle w:val="Heading3"/>
      </w:pPr>
      <w:r>
        <w:t>Iterator validity</w:t>
      </w:r>
    </w:p>
    <w:p w:rsidR="006C641C" w:rsidRDefault="006C641C" w:rsidP="006C641C">
      <w:r>
        <w:t>If a reallocation happens, all iterators, pointers and references related to the container are invalidated.</w:t>
      </w:r>
      <w:r>
        <w:br/>
        <w:t>Otherwise, no changes.</w:t>
      </w:r>
      <w:r>
        <w:br/>
      </w:r>
      <w:r>
        <w:br/>
      </w:r>
    </w:p>
    <w:p w:rsidR="006C641C" w:rsidRDefault="006C641C" w:rsidP="006C641C">
      <w:pPr>
        <w:pStyle w:val="Heading3"/>
      </w:pPr>
      <w:r>
        <w:t>Data races</w:t>
      </w:r>
    </w:p>
    <w:p w:rsidR="006C641C" w:rsidRDefault="006C641C" w:rsidP="006C641C">
      <w:r>
        <w:t>The container is modified.</w:t>
      </w:r>
      <w:r>
        <w:br/>
        <w:t>If a reallocation happens, all contained elements are modified.</w:t>
      </w:r>
      <w:r>
        <w:br/>
        <w:t>Otherwise, no contained elements are accessed.</w:t>
      </w:r>
      <w:r>
        <w:br/>
      </w:r>
      <w:r>
        <w:br/>
      </w:r>
    </w:p>
    <w:p w:rsidR="006C641C" w:rsidRDefault="006C641C" w:rsidP="006C641C">
      <w:pPr>
        <w:pStyle w:val="Heading3"/>
      </w:pPr>
      <w:r>
        <w:t>Exception safety</w:t>
      </w:r>
    </w:p>
    <w:p w:rsidR="006C641C" w:rsidRDefault="006C641C" w:rsidP="006C641C">
      <w:r>
        <w:t>If the type of the elements is either copyable or no-throw moveable, there are no changes in the container in case of exception (strong guarantee).</w:t>
      </w:r>
      <w:r>
        <w:br/>
        <w:t>Otherwise, if an exception is thrown, the container is left with a valid state (basic guarantee).</w:t>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::operator[]</w:t>
      </w:r>
    </w:p>
    <w:p w:rsidR="006C641C" w:rsidRDefault="006C641C" w:rsidP="006C641C">
      <w:pPr>
        <w:pStyle w:val="HTMLPreformatted"/>
      </w:pPr>
      <w:r>
        <w:t xml:space="preserve">      reference </w:t>
      </w:r>
      <w:proofErr w:type="gramStart"/>
      <w:r>
        <w:t>operator[</w:t>
      </w:r>
      <w:proofErr w:type="gramEnd"/>
      <w:r>
        <w:t>] (size_type n);</w:t>
      </w:r>
    </w:p>
    <w:p w:rsidR="006C641C" w:rsidRDefault="006C641C" w:rsidP="006C641C">
      <w:pPr>
        <w:pStyle w:val="HTMLPreformatted"/>
      </w:pPr>
      <w:r>
        <w:t xml:space="preserve">const_reference </w:t>
      </w:r>
      <w:proofErr w:type="gramStart"/>
      <w:r>
        <w:t>operator[</w:t>
      </w:r>
      <w:proofErr w:type="gramEnd"/>
      <w:r>
        <w:t>] (size_type n) const;</w:t>
      </w:r>
    </w:p>
    <w:p w:rsidR="006C641C" w:rsidRDefault="006C641C" w:rsidP="006C641C">
      <w:r>
        <w:lastRenderedPageBreak/>
        <w:t>Access element</w:t>
      </w:r>
    </w:p>
    <w:p w:rsidR="006C641C" w:rsidRDefault="006C641C" w:rsidP="006C641C">
      <w:r>
        <w:t xml:space="preserve">Returns a reference to the element at position </w:t>
      </w:r>
      <w:r>
        <w:rPr>
          <w:i/>
          <w:iCs/>
        </w:rPr>
        <w:t>n</w:t>
      </w:r>
      <w:r>
        <w:t xml:space="preserve"> in the </w:t>
      </w:r>
      <w:hyperlink r:id="rId214" w:history="1">
        <w:r>
          <w:rPr>
            <w:rStyle w:val="Hyperlink"/>
          </w:rPr>
          <w:t>vector</w:t>
        </w:r>
      </w:hyperlink>
      <w:r>
        <w:t xml:space="preserve"> container.</w:t>
      </w:r>
      <w:r>
        <w:br/>
      </w:r>
      <w:r>
        <w:br/>
        <w:t xml:space="preserve">A similar member function, </w:t>
      </w:r>
      <w:hyperlink r:id="rId215" w:history="1">
        <w:r>
          <w:rPr>
            <w:rStyle w:val="Hyperlink"/>
          </w:rPr>
          <w:t>vector::at</w:t>
        </w:r>
      </w:hyperlink>
      <w:r>
        <w:t xml:space="preserve">, has the same behavior as this operator function, except that </w:t>
      </w:r>
      <w:hyperlink r:id="rId216" w:history="1">
        <w:r>
          <w:rPr>
            <w:rStyle w:val="Hyperlink"/>
          </w:rPr>
          <w:t>vector::at</w:t>
        </w:r>
      </w:hyperlink>
      <w:r>
        <w:t xml:space="preserve"> is bound-checked and signals if the requested position is </w:t>
      </w:r>
      <w:r>
        <w:rPr>
          <w:i/>
          <w:iCs/>
        </w:rPr>
        <w:t>out of range</w:t>
      </w:r>
      <w:r>
        <w:t xml:space="preserve"> by throwing an </w:t>
      </w:r>
      <w:hyperlink r:id="rId217" w:history="1">
        <w:r>
          <w:rPr>
            <w:rStyle w:val="Hyperlink"/>
          </w:rPr>
          <w:t>out_of_range</w:t>
        </w:r>
      </w:hyperlink>
      <w:r>
        <w:t xml:space="preserve"> exception. </w:t>
      </w:r>
      <w:r>
        <w:br/>
      </w:r>
      <w:r>
        <w:br/>
        <w:t xml:space="preserve">Portable programs should never call this function with an argument </w:t>
      </w:r>
      <w:r>
        <w:rPr>
          <w:i/>
          <w:iCs/>
        </w:rPr>
        <w:t>n</w:t>
      </w:r>
      <w:r>
        <w:t xml:space="preserve"> that is </w:t>
      </w:r>
      <w:r>
        <w:rPr>
          <w:i/>
          <w:iCs/>
        </w:rPr>
        <w:t>out of range</w:t>
      </w:r>
      <w:r>
        <w:t xml:space="preserve">, since this causes </w:t>
      </w:r>
      <w:r>
        <w:rPr>
          <w:i/>
          <w:iCs/>
        </w:rPr>
        <w:t>undefined behavior</w:t>
      </w:r>
      <w:r>
        <w:t>.</w:t>
      </w:r>
      <w:r>
        <w:br/>
      </w:r>
      <w:r>
        <w:br/>
      </w:r>
    </w:p>
    <w:p w:rsidR="006C641C" w:rsidRDefault="006C641C" w:rsidP="006C641C">
      <w:pPr>
        <w:pStyle w:val="Heading3"/>
      </w:pPr>
      <w:r>
        <w:t>Parameters</w:t>
      </w:r>
    </w:p>
    <w:p w:rsidR="006C641C" w:rsidRDefault="006C641C" w:rsidP="006C641C">
      <w:r>
        <w:t>n</w:t>
      </w:r>
    </w:p>
    <w:p w:rsidR="006C641C" w:rsidRDefault="006C641C" w:rsidP="006C641C">
      <w:pPr>
        <w:ind w:left="720"/>
      </w:pPr>
      <w:r>
        <w:t>Position of an element in the container.</w:t>
      </w:r>
      <w:r>
        <w:br/>
        <w:t xml:space="preserve">Notice that the first element has a position of </w:t>
      </w:r>
      <w:r>
        <w:rPr>
          <w:rStyle w:val="HTMLTypewriter"/>
          <w:rFonts w:eastAsiaTheme="minorEastAsia"/>
        </w:rPr>
        <w:t>0</w:t>
      </w:r>
      <w:r>
        <w:t xml:space="preserve"> (not </w:t>
      </w:r>
      <w:r>
        <w:rPr>
          <w:rStyle w:val="HTMLTypewriter"/>
          <w:rFonts w:eastAsiaTheme="minorEastAsia"/>
        </w:rPr>
        <w:t>1</w:t>
      </w:r>
      <w:r>
        <w:t>).</w:t>
      </w:r>
      <w:r>
        <w:br/>
        <w:t xml:space="preserve">Member type </w:t>
      </w:r>
      <w:r>
        <w:rPr>
          <w:rStyle w:val="HTMLTypewriter"/>
          <w:rFonts w:eastAsiaTheme="minorEastAsia"/>
        </w:rPr>
        <w:t>size_type</w:t>
      </w:r>
      <w:r>
        <w:t xml:space="preserve"> is an unsigned integral type.</w:t>
      </w:r>
    </w:p>
    <w:p w:rsidR="006C641C" w:rsidRDefault="006C641C" w:rsidP="006C641C">
      <w:r>
        <w:br/>
      </w:r>
    </w:p>
    <w:p w:rsidR="006C641C" w:rsidRDefault="006C641C" w:rsidP="006C641C">
      <w:pPr>
        <w:pStyle w:val="Heading3"/>
      </w:pPr>
      <w:r>
        <w:t>Return value</w:t>
      </w:r>
    </w:p>
    <w:p w:rsidR="006C641C" w:rsidRDefault="006C641C" w:rsidP="006C641C">
      <w:r>
        <w:t xml:space="preserve">The element at the specified position in the </w:t>
      </w:r>
      <w:hyperlink r:id="rId218" w:history="1">
        <w:r>
          <w:rPr>
            <w:rStyle w:val="Hyperlink"/>
          </w:rPr>
          <w:t>vector</w:t>
        </w:r>
      </w:hyperlink>
      <w:r>
        <w:t>.</w:t>
      </w:r>
      <w:r>
        <w:br/>
      </w:r>
      <w:r>
        <w:br/>
        <w:t xml:space="preserve">If the </w:t>
      </w:r>
      <w:hyperlink r:id="rId219" w:history="1">
        <w:r>
          <w:rPr>
            <w:rStyle w:val="Hyperlink"/>
          </w:rPr>
          <w:t>vector</w:t>
        </w:r>
      </w:hyperlink>
      <w:r>
        <w:t xml:space="preserve"> object is const-</w:t>
      </w:r>
      <w:proofErr w:type="gramStart"/>
      <w:r>
        <w:t>qualified,</w:t>
      </w:r>
      <w:proofErr w:type="gramEnd"/>
      <w:r>
        <w:t xml:space="preserve"> the function returns a </w:t>
      </w:r>
      <w:r>
        <w:rPr>
          <w:rStyle w:val="HTMLTypewriter"/>
          <w:rFonts w:eastAsiaTheme="minorEastAsia"/>
        </w:rPr>
        <w:t>const_reference</w:t>
      </w:r>
      <w:r>
        <w:t xml:space="preserve">. Otherwise, it returns a </w:t>
      </w:r>
      <w:r>
        <w:rPr>
          <w:rStyle w:val="HTMLTypewriter"/>
          <w:rFonts w:eastAsiaTheme="minorEastAsia"/>
        </w:rPr>
        <w:t>reference</w:t>
      </w:r>
      <w:r>
        <w:t>.</w:t>
      </w:r>
      <w:r>
        <w:br/>
      </w:r>
      <w:r>
        <w:br/>
        <w:t xml:space="preserve">Member types </w:t>
      </w:r>
      <w:r>
        <w:rPr>
          <w:rStyle w:val="HTMLTypewriter"/>
          <w:rFonts w:eastAsiaTheme="minorEastAsia"/>
        </w:rPr>
        <w:t>reference</w:t>
      </w:r>
      <w:r>
        <w:t xml:space="preserve"> and </w:t>
      </w:r>
      <w:r>
        <w:rPr>
          <w:rStyle w:val="HTMLTypewriter"/>
          <w:rFonts w:eastAsiaTheme="minorEastAsia"/>
        </w:rPr>
        <w:t>const_reference</w:t>
      </w:r>
      <w:r>
        <w:t xml:space="preserve"> are the reference types to the elements of the container (see </w:t>
      </w:r>
      <w:hyperlink r:id="rId220" w:anchor="types" w:history="1">
        <w:r>
          <w:rPr>
            <w:rStyle w:val="Hyperlink"/>
          </w:rPr>
          <w:t>vector member types</w:t>
        </w:r>
      </w:hyperlink>
      <w:r>
        <w:t>).</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1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lastRenderedPageBreak/>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r>
              <w:br/>
            </w:r>
            <w:r>
              <w:rPr>
                <w:rStyle w:val="HTMLCode"/>
              </w:rPr>
              <w:t>25</w:t>
            </w:r>
            <w:r>
              <w:br/>
            </w:r>
            <w:r>
              <w:rPr>
                <w:rStyle w:val="HTMLCode"/>
              </w:rPr>
              <w:t>26</w:t>
            </w:r>
            <w:r>
              <w:br/>
            </w:r>
            <w:r>
              <w:rPr>
                <w:rStyle w:val="HTMLCode"/>
              </w:rPr>
              <w:t>27</w:t>
            </w:r>
            <w:r>
              <w:br/>
            </w:r>
            <w:r>
              <w:rPr>
                <w:rStyle w:val="HTMLCode"/>
              </w:rPr>
              <w:t>28</w:t>
            </w:r>
            <w:r>
              <w:br/>
            </w:r>
            <w:r>
              <w:rPr>
                <w:rStyle w:val="HTMLCode"/>
              </w:rPr>
              <w:t>29</w:t>
            </w:r>
          </w:p>
        </w:tc>
        <w:tc>
          <w:tcPr>
            <w:tcW w:w="0" w:type="auto"/>
            <w:vAlign w:val="center"/>
            <w:hideMark/>
          </w:tcPr>
          <w:p w:rsidR="006C641C" w:rsidRDefault="006C641C">
            <w:pPr>
              <w:pStyle w:val="HTMLPreformatted"/>
              <w:rPr>
                <w:rStyle w:val="HTMLCode"/>
              </w:rPr>
            </w:pPr>
            <w:r>
              <w:rPr>
                <w:rStyle w:val="HTMLCite"/>
              </w:rPr>
              <w:lastRenderedPageBreak/>
              <w:t>// vector::operator[]</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myvector (10);   </w:t>
            </w:r>
            <w:r>
              <w:rPr>
                <w:rStyle w:val="HTMLCite"/>
              </w:rPr>
              <w:t>// 10 zero-initialized elements</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std::vector&lt;</w:t>
            </w:r>
            <w:r>
              <w:rPr>
                <w:rStyle w:val="HTMLVariable"/>
              </w:rPr>
              <w:t>int</w:t>
            </w:r>
            <w:r>
              <w:rPr>
                <w:rStyle w:val="HTMLCode"/>
              </w:rPr>
              <w:t>&gt;::size_type sz = myvector.size();</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assign some values:</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unsigned</w:t>
            </w:r>
            <w:r>
              <w:rPr>
                <w:rStyle w:val="HTMLCode"/>
              </w:rPr>
              <w:t xml:space="preserve"> i=0; i&lt;sz; i++) myvector[i]=i;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reverse vector using operator[]:</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unsigned</w:t>
            </w:r>
            <w:r>
              <w:rPr>
                <w:rStyle w:val="HTMLCode"/>
              </w:rPr>
              <w:t xml:space="preserve"> i=0; i&lt;sz/2; i++)</w:t>
            </w:r>
          </w:p>
          <w:p w:rsidR="006C641C" w:rsidRDefault="006C641C">
            <w:pPr>
              <w:pStyle w:val="HTMLPreformatted"/>
              <w:rPr>
                <w:rStyle w:val="HTMLCode"/>
              </w:rPr>
            </w:pPr>
            <w:r>
              <w:rPr>
                <w:rStyle w:val="HTMLCode"/>
              </w:rPr>
              <w:t xml:space="preserve">  {</w:t>
            </w:r>
          </w:p>
          <w:p w:rsidR="006C641C" w:rsidRDefault="006C641C">
            <w:pPr>
              <w:pStyle w:val="HTMLPreformatted"/>
              <w:rPr>
                <w:rStyle w:val="HTMLCode"/>
              </w:rPr>
            </w:pPr>
            <w:r>
              <w:rPr>
                <w:rStyle w:val="HTMLCode"/>
              </w:rPr>
              <w:t xml:space="preserve">    </w:t>
            </w:r>
            <w:r>
              <w:rPr>
                <w:rStyle w:val="HTMLVariable"/>
              </w:rPr>
              <w:t>int</w:t>
            </w:r>
            <w:r>
              <w:rPr>
                <w:rStyle w:val="HTMLCode"/>
              </w:rPr>
              <w:t xml:space="preserve"> temp;</w:t>
            </w:r>
          </w:p>
          <w:p w:rsidR="006C641C" w:rsidRDefault="006C641C">
            <w:pPr>
              <w:pStyle w:val="HTMLPreformatted"/>
              <w:rPr>
                <w:rStyle w:val="HTMLCode"/>
              </w:rPr>
            </w:pPr>
            <w:r>
              <w:rPr>
                <w:rStyle w:val="HTMLCode"/>
              </w:rPr>
              <w:t xml:space="preserve">    temp = myvector[sz-1-i];</w:t>
            </w:r>
          </w:p>
          <w:p w:rsidR="006C641C" w:rsidRDefault="006C641C">
            <w:pPr>
              <w:pStyle w:val="HTMLPreformatted"/>
              <w:rPr>
                <w:rStyle w:val="HTMLCode"/>
              </w:rPr>
            </w:pPr>
            <w:r>
              <w:rPr>
                <w:rStyle w:val="HTMLCode"/>
              </w:rPr>
              <w:t xml:space="preserve">    myvector[sz-1-i]=myvector[i];</w:t>
            </w:r>
          </w:p>
          <w:p w:rsidR="006C641C" w:rsidRDefault="006C641C">
            <w:pPr>
              <w:pStyle w:val="HTMLPreformatted"/>
              <w:rPr>
                <w:rStyle w:val="HTMLCode"/>
              </w:rPr>
            </w:pPr>
            <w:r>
              <w:rPr>
                <w:rStyle w:val="HTMLCode"/>
              </w:rPr>
              <w:t xml:space="preserve">    myvector[i]=temp;</w:t>
            </w:r>
          </w:p>
          <w:p w:rsidR="006C641C" w:rsidRDefault="006C641C">
            <w:pPr>
              <w:pStyle w:val="HTMLPreformatted"/>
              <w:rPr>
                <w:rStyle w:val="HTMLCode"/>
              </w:rPr>
            </w:pPr>
            <w:r>
              <w:rPr>
                <w:rStyle w:val="HTMLCode"/>
              </w:rPr>
              <w:t xml:space="preserve">  }</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unsigned</w:t>
            </w:r>
            <w:r>
              <w:rPr>
                <w:rStyle w:val="HTMLCode"/>
              </w:rPr>
              <w:t xml:space="preserve"> i=0; i&lt;sz; i++)</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myvector[i];</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9 8 7 6 5 4 3 2 1 0</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 (neither the const nor the non-const versions modify the container).</w:t>
      </w:r>
      <w:r>
        <w:br/>
        <w:t>The reference returned can be used to access or modify elements. Concurrently accessing or modifying different elements is safe.</w:t>
      </w:r>
      <w:r>
        <w:br/>
      </w:r>
      <w:r>
        <w:lastRenderedPageBreak/>
        <w:br/>
      </w:r>
    </w:p>
    <w:p w:rsidR="006C641C" w:rsidRDefault="006C641C" w:rsidP="006C641C">
      <w:pPr>
        <w:pStyle w:val="Heading3"/>
      </w:pPr>
      <w:r>
        <w:t>Exception safety</w:t>
      </w:r>
    </w:p>
    <w:p w:rsidR="006C641C" w:rsidRDefault="006C641C" w:rsidP="006C641C">
      <w:r>
        <w:t xml:space="preserve">If the container </w:t>
      </w:r>
      <w:hyperlink r:id="rId221" w:history="1">
        <w:r>
          <w:rPr>
            <w:rStyle w:val="Hyperlink"/>
          </w:rPr>
          <w:t>size</w:t>
        </w:r>
      </w:hyperlink>
      <w:r>
        <w:t xml:space="preserve"> is greater than </w:t>
      </w:r>
      <w:r>
        <w:rPr>
          <w:i/>
          <w:iCs/>
        </w:rPr>
        <w:t>n</w:t>
      </w:r>
      <w:r>
        <w:t>, the function never throws exceptions (no-throw guarantee).</w:t>
      </w:r>
      <w:r>
        <w:br/>
        <w:t>Otherwise, the behavior is undefined.</w:t>
      </w:r>
      <w:r>
        <w:br/>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::at</w:t>
      </w:r>
    </w:p>
    <w:p w:rsidR="006C641C" w:rsidRDefault="006C641C" w:rsidP="006C641C">
      <w:pPr>
        <w:pStyle w:val="HTMLPreformatted"/>
      </w:pPr>
      <w:r>
        <w:t xml:space="preserve">      reference at (size_type n);</w:t>
      </w:r>
    </w:p>
    <w:p w:rsidR="006C641C" w:rsidRDefault="006C641C" w:rsidP="006C641C">
      <w:pPr>
        <w:pStyle w:val="HTMLPreformatted"/>
      </w:pPr>
      <w:r>
        <w:t>const_reference at (size_type n) const;</w:t>
      </w:r>
    </w:p>
    <w:p w:rsidR="006C641C" w:rsidRDefault="006C641C" w:rsidP="006C641C">
      <w:r>
        <w:t>Access element</w:t>
      </w:r>
    </w:p>
    <w:p w:rsidR="006C641C" w:rsidRDefault="006C641C" w:rsidP="006C641C">
      <w:r>
        <w:t xml:space="preserve">Returns a reference to the element at position </w:t>
      </w:r>
      <w:r>
        <w:rPr>
          <w:i/>
          <w:iCs/>
        </w:rPr>
        <w:t>n</w:t>
      </w:r>
      <w:r>
        <w:t xml:space="preserve"> in the </w:t>
      </w:r>
      <w:hyperlink r:id="rId222" w:history="1">
        <w:r>
          <w:rPr>
            <w:rStyle w:val="Hyperlink"/>
          </w:rPr>
          <w:t>vector</w:t>
        </w:r>
      </w:hyperlink>
      <w:r>
        <w:t>.</w:t>
      </w:r>
      <w:r>
        <w:br/>
      </w:r>
      <w:r>
        <w:br/>
        <w:t xml:space="preserve">The function automatically checks whether </w:t>
      </w:r>
      <w:r>
        <w:rPr>
          <w:i/>
          <w:iCs/>
        </w:rPr>
        <w:t>n</w:t>
      </w:r>
      <w:r>
        <w:t xml:space="preserve"> is within the bounds of valid elements in the </w:t>
      </w:r>
      <w:hyperlink r:id="rId223" w:history="1">
        <w:r>
          <w:rPr>
            <w:rStyle w:val="Hyperlink"/>
          </w:rPr>
          <w:t>vector</w:t>
        </w:r>
      </w:hyperlink>
      <w:r>
        <w:t xml:space="preserve">, throwing an </w:t>
      </w:r>
      <w:hyperlink r:id="rId224" w:history="1">
        <w:r>
          <w:rPr>
            <w:rStyle w:val="Hyperlink"/>
          </w:rPr>
          <w:t>out_of_range</w:t>
        </w:r>
      </w:hyperlink>
      <w:r>
        <w:t xml:space="preserve"> exception if it is not (i.e., if </w:t>
      </w:r>
      <w:r>
        <w:rPr>
          <w:i/>
          <w:iCs/>
        </w:rPr>
        <w:t>n</w:t>
      </w:r>
      <w:r>
        <w:t xml:space="preserve"> is greater or equal than its </w:t>
      </w:r>
      <w:hyperlink r:id="rId225" w:history="1">
        <w:r>
          <w:rPr>
            <w:rStyle w:val="Hyperlink"/>
            <w:rFonts w:ascii="Courier New" w:hAnsi="Courier New" w:cs="Courier New"/>
            <w:sz w:val="20"/>
            <w:szCs w:val="20"/>
          </w:rPr>
          <w:t>size</w:t>
        </w:r>
      </w:hyperlink>
      <w:r>
        <w:t xml:space="preserve">). This is in contrast with member </w:t>
      </w:r>
      <w:hyperlink r:id="rId226" w:history="1">
        <w:proofErr w:type="gramStart"/>
        <w:r>
          <w:rPr>
            <w:rStyle w:val="Hyperlink"/>
          </w:rPr>
          <w:t>operator[</w:t>
        </w:r>
        <w:proofErr w:type="gramEnd"/>
        <w:r>
          <w:rPr>
            <w:rStyle w:val="Hyperlink"/>
          </w:rPr>
          <w:t>]</w:t>
        </w:r>
      </w:hyperlink>
      <w:r>
        <w:t>, that does not check against bounds.</w:t>
      </w:r>
      <w:r>
        <w:br/>
      </w:r>
      <w:r>
        <w:br/>
      </w:r>
    </w:p>
    <w:p w:rsidR="006C641C" w:rsidRDefault="006C641C" w:rsidP="006C641C">
      <w:pPr>
        <w:pStyle w:val="Heading3"/>
      </w:pPr>
      <w:r>
        <w:t>Parameters</w:t>
      </w:r>
    </w:p>
    <w:p w:rsidR="006C641C" w:rsidRDefault="006C641C" w:rsidP="006C641C">
      <w:r>
        <w:t>n</w:t>
      </w:r>
    </w:p>
    <w:p w:rsidR="006C641C" w:rsidRDefault="006C641C" w:rsidP="006C641C">
      <w:pPr>
        <w:ind w:left="720"/>
      </w:pPr>
      <w:r>
        <w:t>Position of an element in the container.</w:t>
      </w:r>
      <w:r>
        <w:br/>
        <w:t xml:space="preserve">If this is greater than or equal to the </w:t>
      </w:r>
      <w:hyperlink r:id="rId227" w:history="1">
        <w:r>
          <w:rPr>
            <w:rStyle w:val="Hyperlink"/>
          </w:rPr>
          <w:t>vector size</w:t>
        </w:r>
      </w:hyperlink>
      <w:r>
        <w:t xml:space="preserve">, an exception of type </w:t>
      </w:r>
      <w:hyperlink r:id="rId228" w:history="1">
        <w:r>
          <w:rPr>
            <w:rStyle w:val="Hyperlink"/>
          </w:rPr>
          <w:t>out_of_range</w:t>
        </w:r>
      </w:hyperlink>
      <w:r>
        <w:t xml:space="preserve"> is thrown.</w:t>
      </w:r>
      <w:r>
        <w:br/>
        <w:t xml:space="preserve">Notice that the first element has a position of </w:t>
      </w:r>
      <w:r>
        <w:rPr>
          <w:rStyle w:val="HTMLTypewriter"/>
          <w:rFonts w:eastAsiaTheme="minorEastAsia"/>
        </w:rPr>
        <w:t>0</w:t>
      </w:r>
      <w:r>
        <w:t xml:space="preserve"> (not </w:t>
      </w:r>
      <w:r>
        <w:rPr>
          <w:rStyle w:val="HTMLTypewriter"/>
          <w:rFonts w:eastAsiaTheme="minorEastAsia"/>
        </w:rPr>
        <w:t>1</w:t>
      </w:r>
      <w:r>
        <w:t>).</w:t>
      </w:r>
      <w:r>
        <w:br/>
        <w:t xml:space="preserve">Member type </w:t>
      </w:r>
      <w:r>
        <w:rPr>
          <w:rStyle w:val="HTMLTypewriter"/>
          <w:rFonts w:eastAsiaTheme="minorEastAsia"/>
        </w:rPr>
        <w:t>size_type</w:t>
      </w:r>
      <w:r>
        <w:t xml:space="preserve"> is an unsigned integral type.</w:t>
      </w:r>
    </w:p>
    <w:p w:rsidR="006C641C" w:rsidRDefault="006C641C" w:rsidP="006C641C">
      <w:r>
        <w:br/>
      </w:r>
    </w:p>
    <w:p w:rsidR="006C641C" w:rsidRDefault="006C641C" w:rsidP="006C641C">
      <w:pPr>
        <w:pStyle w:val="Heading3"/>
      </w:pPr>
      <w:r>
        <w:lastRenderedPageBreak/>
        <w:t>Return value</w:t>
      </w:r>
    </w:p>
    <w:p w:rsidR="006C641C" w:rsidRDefault="006C641C" w:rsidP="006C641C">
      <w:r>
        <w:t>The element at the specified position in the container.</w:t>
      </w:r>
      <w:r>
        <w:br/>
      </w:r>
      <w:r>
        <w:br/>
        <w:t xml:space="preserve">If the </w:t>
      </w:r>
      <w:hyperlink r:id="rId229" w:history="1">
        <w:r>
          <w:rPr>
            <w:rStyle w:val="Hyperlink"/>
          </w:rPr>
          <w:t>vector</w:t>
        </w:r>
      </w:hyperlink>
      <w:r>
        <w:t xml:space="preserve"> object is const-</w:t>
      </w:r>
      <w:proofErr w:type="gramStart"/>
      <w:r>
        <w:t>qualified,</w:t>
      </w:r>
      <w:proofErr w:type="gramEnd"/>
      <w:r>
        <w:t xml:space="preserve"> the function returns a </w:t>
      </w:r>
      <w:r>
        <w:rPr>
          <w:rStyle w:val="HTMLTypewriter"/>
          <w:rFonts w:eastAsiaTheme="minorEastAsia"/>
        </w:rPr>
        <w:t>const_reference</w:t>
      </w:r>
      <w:r>
        <w:t xml:space="preserve">. Otherwise, it returns a </w:t>
      </w:r>
      <w:r>
        <w:rPr>
          <w:rStyle w:val="HTMLTypewriter"/>
          <w:rFonts w:eastAsiaTheme="minorEastAsia"/>
        </w:rPr>
        <w:t>reference</w:t>
      </w:r>
      <w:r>
        <w:t>.</w:t>
      </w:r>
      <w:r>
        <w:br/>
      </w:r>
      <w:r>
        <w:br/>
        <w:t xml:space="preserve">Member types </w:t>
      </w:r>
      <w:r>
        <w:rPr>
          <w:rStyle w:val="HTMLTypewriter"/>
          <w:rFonts w:eastAsiaTheme="minorEastAsia"/>
        </w:rPr>
        <w:t>reference</w:t>
      </w:r>
      <w:r>
        <w:t xml:space="preserve"> and </w:t>
      </w:r>
      <w:r>
        <w:rPr>
          <w:rStyle w:val="HTMLTypewriter"/>
          <w:rFonts w:eastAsiaTheme="minorEastAsia"/>
        </w:rPr>
        <w:t>const_reference</w:t>
      </w:r>
      <w:r>
        <w:t xml:space="preserve"> are the reference types to the elements of the container (see </w:t>
      </w:r>
      <w:hyperlink r:id="rId230" w:anchor="types" w:history="1">
        <w:r>
          <w:rPr>
            <w:rStyle w:val="Hyperlink"/>
          </w:rPr>
          <w:t>vector member types</w:t>
        </w:r>
      </w:hyperlink>
      <w:r>
        <w:t>).</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3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p>
        </w:tc>
        <w:tc>
          <w:tcPr>
            <w:tcW w:w="0" w:type="auto"/>
            <w:vAlign w:val="center"/>
            <w:hideMark/>
          </w:tcPr>
          <w:p w:rsidR="006C641C" w:rsidRDefault="006C641C">
            <w:pPr>
              <w:pStyle w:val="HTMLPreformatted"/>
              <w:rPr>
                <w:rStyle w:val="HTMLCode"/>
              </w:rPr>
            </w:pPr>
            <w:r>
              <w:rPr>
                <w:rStyle w:val="HTMLCite"/>
              </w:rPr>
              <w:t>// vector::at</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myvector (10);   </w:t>
            </w:r>
            <w:r>
              <w:rPr>
                <w:rStyle w:val="HTMLCite"/>
              </w:rPr>
              <w:t>// 10 zero-initialized ints</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assign some values:</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unsigned</w:t>
            </w:r>
            <w:r>
              <w:rPr>
                <w:rStyle w:val="HTMLCode"/>
              </w:rPr>
              <w:t xml:space="preserve"> i=0; i&lt;myvector.size(); i++)</w:t>
            </w:r>
          </w:p>
          <w:p w:rsidR="006C641C" w:rsidRDefault="006C641C">
            <w:pPr>
              <w:pStyle w:val="HTMLPreformatted"/>
              <w:rPr>
                <w:rStyle w:val="HTMLCode"/>
              </w:rPr>
            </w:pPr>
            <w:r>
              <w:rPr>
                <w:rStyle w:val="HTMLCode"/>
              </w:rPr>
              <w:t xml:space="preserve">    myvector.at(i)=i;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unsigned</w:t>
            </w:r>
            <w:r>
              <w:rPr>
                <w:rStyle w:val="HTMLCode"/>
              </w:rPr>
              <w:t xml:space="preserve"> i=0; i&lt;myvector.size(); i++)</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myvector.at(i);</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0 1 2 3 4 5 6 7 8 9</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lastRenderedPageBreak/>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 (neither the const nor the non-const versions modify the container).</w:t>
      </w:r>
      <w:r>
        <w:br/>
        <w:t>The reference returned can be used to access or modify elements. Concurrently accessing or modifying different elements is safe.</w:t>
      </w:r>
      <w:r>
        <w:br/>
      </w:r>
      <w:r>
        <w:br/>
      </w:r>
    </w:p>
    <w:p w:rsidR="006C641C" w:rsidRDefault="006C641C" w:rsidP="006C641C">
      <w:pPr>
        <w:pStyle w:val="Heading3"/>
      </w:pPr>
      <w:r>
        <w:t>Exception safety</w:t>
      </w:r>
    </w:p>
    <w:p w:rsidR="006C641C" w:rsidRDefault="006C641C" w:rsidP="006C641C">
      <w:r>
        <w:rPr>
          <w:b/>
          <w:bCs/>
        </w:rPr>
        <w:t>Strong guarantee:</w:t>
      </w:r>
      <w:r>
        <w:t xml:space="preserve"> if an exception is thrown, there are no changes in the container.</w:t>
      </w:r>
      <w:r>
        <w:br/>
        <w:t xml:space="preserve">It throws </w:t>
      </w:r>
      <w:hyperlink r:id="rId231" w:history="1">
        <w:r>
          <w:rPr>
            <w:rStyle w:val="Hyperlink"/>
          </w:rPr>
          <w:t>out_of_range</w:t>
        </w:r>
      </w:hyperlink>
      <w:r>
        <w:t xml:space="preserve"> if </w:t>
      </w:r>
      <w:r>
        <w:rPr>
          <w:i/>
          <w:iCs/>
        </w:rPr>
        <w:t>n</w:t>
      </w:r>
      <w:r>
        <w:t xml:space="preserve"> is out of bounds.</w:t>
      </w:r>
      <w:r>
        <w:br/>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::front</w:t>
      </w:r>
    </w:p>
    <w:p w:rsidR="006C641C" w:rsidRDefault="006C641C" w:rsidP="006C641C">
      <w:pPr>
        <w:pStyle w:val="HTMLPreformatted"/>
      </w:pPr>
      <w:r>
        <w:t xml:space="preserve">      reference </w:t>
      </w:r>
      <w:proofErr w:type="gramStart"/>
      <w:r>
        <w:t>front(</w:t>
      </w:r>
      <w:proofErr w:type="gramEnd"/>
      <w:r>
        <w:t>);</w:t>
      </w:r>
    </w:p>
    <w:p w:rsidR="006C641C" w:rsidRDefault="006C641C" w:rsidP="006C641C">
      <w:pPr>
        <w:pStyle w:val="HTMLPreformatted"/>
      </w:pPr>
      <w:r>
        <w:t xml:space="preserve">const_reference </w:t>
      </w:r>
      <w:proofErr w:type="gramStart"/>
      <w:r>
        <w:t>front(</w:t>
      </w:r>
      <w:proofErr w:type="gramEnd"/>
      <w:r>
        <w:t>) const;</w:t>
      </w:r>
    </w:p>
    <w:p w:rsidR="006C641C" w:rsidRDefault="006C641C" w:rsidP="006C641C">
      <w:r>
        <w:t>Access first element</w:t>
      </w:r>
    </w:p>
    <w:p w:rsidR="006C641C" w:rsidRDefault="006C641C" w:rsidP="006C641C">
      <w:r>
        <w:t xml:space="preserve">Returns a reference to the first element in the </w:t>
      </w:r>
      <w:hyperlink r:id="rId232" w:history="1">
        <w:r>
          <w:rPr>
            <w:rStyle w:val="Hyperlink"/>
          </w:rPr>
          <w:t>vector</w:t>
        </w:r>
      </w:hyperlink>
      <w:r>
        <w:t>.</w:t>
      </w:r>
      <w:r>
        <w:br/>
      </w:r>
      <w:r>
        <w:br/>
        <w:t xml:space="preserve">Unlike member </w:t>
      </w:r>
      <w:hyperlink r:id="rId233" w:history="1">
        <w:proofErr w:type="gramStart"/>
        <w:r>
          <w:rPr>
            <w:rStyle w:val="Hyperlink"/>
          </w:rPr>
          <w:t>vector::</w:t>
        </w:r>
        <w:proofErr w:type="gramEnd"/>
        <w:r>
          <w:rPr>
            <w:rStyle w:val="Hyperlink"/>
          </w:rPr>
          <w:t>begin</w:t>
        </w:r>
      </w:hyperlink>
      <w:r>
        <w:t>, which returns an iterator to this same element, this function returns a direct reference.</w:t>
      </w:r>
      <w:r>
        <w:br/>
      </w:r>
      <w:r>
        <w:br/>
        <w:t xml:space="preserve">Calling this function on an </w:t>
      </w:r>
      <w:hyperlink r:id="rId234" w:history="1">
        <w:r>
          <w:rPr>
            <w:rStyle w:val="Hyperlink"/>
          </w:rPr>
          <w:t>empty</w:t>
        </w:r>
      </w:hyperlink>
      <w:r>
        <w:t xml:space="preserve"> container causes undefined behavior.</w:t>
      </w:r>
      <w:r>
        <w:br/>
      </w:r>
      <w:r>
        <w:br/>
      </w:r>
    </w:p>
    <w:p w:rsidR="006C641C" w:rsidRDefault="006C641C" w:rsidP="006C641C">
      <w:pPr>
        <w:pStyle w:val="Heading3"/>
      </w:pPr>
      <w:r>
        <w:lastRenderedPageBreak/>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 xml:space="preserve">A reference to the first element in the </w:t>
      </w:r>
      <w:hyperlink r:id="rId235" w:history="1">
        <w:r>
          <w:rPr>
            <w:rStyle w:val="Hyperlink"/>
          </w:rPr>
          <w:t>vector</w:t>
        </w:r>
      </w:hyperlink>
      <w:r>
        <w:t xml:space="preserve"> container.</w:t>
      </w:r>
      <w:r>
        <w:br/>
      </w:r>
      <w:r>
        <w:br/>
        <w:t xml:space="preserve">If the </w:t>
      </w:r>
      <w:hyperlink r:id="rId236" w:history="1">
        <w:r>
          <w:rPr>
            <w:rStyle w:val="Hyperlink"/>
          </w:rPr>
          <w:t>vector</w:t>
        </w:r>
      </w:hyperlink>
      <w:r>
        <w:t xml:space="preserve"> object is const-</w:t>
      </w:r>
      <w:proofErr w:type="gramStart"/>
      <w:r>
        <w:t>qualified,</w:t>
      </w:r>
      <w:proofErr w:type="gramEnd"/>
      <w:r>
        <w:t xml:space="preserve"> the function returns a </w:t>
      </w:r>
      <w:r>
        <w:rPr>
          <w:rStyle w:val="HTMLTypewriter"/>
          <w:rFonts w:eastAsiaTheme="minorEastAsia"/>
        </w:rPr>
        <w:t>const_reference</w:t>
      </w:r>
      <w:r>
        <w:t xml:space="preserve">. Otherwise, it returns a </w:t>
      </w:r>
      <w:r>
        <w:rPr>
          <w:rStyle w:val="HTMLTypewriter"/>
          <w:rFonts w:eastAsiaTheme="minorEastAsia"/>
        </w:rPr>
        <w:t>reference</w:t>
      </w:r>
      <w:r>
        <w:t>.</w:t>
      </w:r>
      <w:r>
        <w:br/>
      </w:r>
      <w:r>
        <w:br/>
        <w:t xml:space="preserve">Member types </w:t>
      </w:r>
      <w:r>
        <w:rPr>
          <w:rStyle w:val="HTMLTypewriter"/>
          <w:rFonts w:eastAsiaTheme="minorEastAsia"/>
        </w:rPr>
        <w:t>reference</w:t>
      </w:r>
      <w:r>
        <w:t xml:space="preserve"> and </w:t>
      </w:r>
      <w:r>
        <w:rPr>
          <w:rStyle w:val="HTMLTypewriter"/>
          <w:rFonts w:eastAsiaTheme="minorEastAsia"/>
        </w:rPr>
        <w:t>const_reference</w:t>
      </w:r>
      <w:r>
        <w:t xml:space="preserve"> are the reference types to the elements of the container (see </w:t>
      </w:r>
      <w:hyperlink r:id="rId237" w:anchor="types" w:history="1">
        <w:r>
          <w:rPr>
            <w:rStyle w:val="Hyperlink"/>
          </w:rPr>
          <w:t>vector member types</w:t>
        </w:r>
      </w:hyperlink>
      <w:r>
        <w:t>).</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p>
        </w:tc>
        <w:tc>
          <w:tcPr>
            <w:tcW w:w="0" w:type="auto"/>
            <w:vAlign w:val="center"/>
            <w:hideMark/>
          </w:tcPr>
          <w:p w:rsidR="006C641C" w:rsidRDefault="006C641C">
            <w:pPr>
              <w:pStyle w:val="HTMLPreformatted"/>
              <w:rPr>
                <w:rStyle w:val="HTMLCode"/>
              </w:rPr>
            </w:pPr>
            <w:r>
              <w:rPr>
                <w:rStyle w:val="HTMLCite"/>
              </w:rPr>
              <w:t>// vector::front</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myvector.push_back(78);</w:t>
            </w:r>
          </w:p>
          <w:p w:rsidR="006C641C" w:rsidRDefault="006C641C">
            <w:pPr>
              <w:pStyle w:val="HTMLPreformatted"/>
              <w:rPr>
                <w:rStyle w:val="HTMLCode"/>
              </w:rPr>
            </w:pPr>
            <w:r>
              <w:rPr>
                <w:rStyle w:val="HTMLCode"/>
              </w:rPr>
              <w:t xml:space="preserve">  myvector.push_back(16);</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now front equals 78, and back 16</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myvector.front() -= myvector.back();</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"myvector.front() is now "</w:t>
            </w:r>
            <w:r>
              <w:rPr>
                <w:rStyle w:val="HTMLCode"/>
              </w:rPr>
              <w:t xml:space="preserve"> &lt;&lt; myvector.front()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myvector.front() is now 62</w:t>
            </w:r>
          </w:p>
        </w:tc>
      </w:tr>
    </w:tbl>
    <w:p w:rsidR="006C641C" w:rsidRDefault="006C641C" w:rsidP="006C641C">
      <w:r>
        <w:br/>
      </w:r>
    </w:p>
    <w:p w:rsidR="006C641C" w:rsidRDefault="006C641C" w:rsidP="006C641C">
      <w:pPr>
        <w:pStyle w:val="Heading3"/>
      </w:pPr>
      <w:r>
        <w:lastRenderedPageBreak/>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 (neither the const nor the non-const versions modify the container).</w:t>
      </w:r>
      <w:r>
        <w:br/>
        <w:t>The reference returned can be used to access or modify elements. Concurrently accessing or modifying different elements is safe.</w:t>
      </w:r>
      <w:r>
        <w:br/>
      </w:r>
      <w:r>
        <w:br/>
      </w:r>
    </w:p>
    <w:p w:rsidR="006C641C" w:rsidRDefault="006C641C" w:rsidP="006C641C">
      <w:pPr>
        <w:pStyle w:val="Heading3"/>
      </w:pPr>
      <w:r>
        <w:t>Exception safety</w:t>
      </w:r>
    </w:p>
    <w:p w:rsidR="006C641C" w:rsidRDefault="006C641C" w:rsidP="006C641C">
      <w:r>
        <w:t xml:space="preserve">If the container is not </w:t>
      </w:r>
      <w:hyperlink r:id="rId238" w:history="1">
        <w:r>
          <w:rPr>
            <w:rStyle w:val="Hyperlink"/>
          </w:rPr>
          <w:t>empty</w:t>
        </w:r>
      </w:hyperlink>
      <w:r>
        <w:t>, the function never throws exceptions (no-throw guarantee).</w:t>
      </w:r>
      <w:r>
        <w:br/>
        <w:t xml:space="preserve">Otherwise, it causes </w:t>
      </w:r>
      <w:r>
        <w:rPr>
          <w:i/>
          <w:iCs/>
        </w:rPr>
        <w:t>undefined behavior</w:t>
      </w:r>
      <w:r>
        <w:t>.</w:t>
      </w:r>
      <w:r>
        <w:br/>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::back</w:t>
      </w:r>
    </w:p>
    <w:p w:rsidR="006C641C" w:rsidRDefault="006C641C" w:rsidP="006C641C">
      <w:pPr>
        <w:pStyle w:val="HTMLPreformatted"/>
      </w:pPr>
      <w:r>
        <w:t xml:space="preserve">      reference </w:t>
      </w:r>
      <w:proofErr w:type="gramStart"/>
      <w:r>
        <w:t>back(</w:t>
      </w:r>
      <w:proofErr w:type="gramEnd"/>
      <w:r>
        <w:t>);</w:t>
      </w:r>
    </w:p>
    <w:p w:rsidR="006C641C" w:rsidRDefault="006C641C" w:rsidP="006C641C">
      <w:pPr>
        <w:pStyle w:val="HTMLPreformatted"/>
      </w:pPr>
      <w:r>
        <w:t xml:space="preserve">const_reference </w:t>
      </w:r>
      <w:proofErr w:type="gramStart"/>
      <w:r>
        <w:t>back(</w:t>
      </w:r>
      <w:proofErr w:type="gramEnd"/>
      <w:r>
        <w:t>) const;</w:t>
      </w:r>
    </w:p>
    <w:p w:rsidR="006C641C" w:rsidRDefault="006C641C" w:rsidP="006C641C">
      <w:r>
        <w:t>Access last element</w:t>
      </w:r>
    </w:p>
    <w:p w:rsidR="006C641C" w:rsidRDefault="006C641C" w:rsidP="006C641C">
      <w:r>
        <w:t xml:space="preserve">Returns a reference to the last element in the </w:t>
      </w:r>
      <w:hyperlink r:id="rId239" w:history="1">
        <w:r>
          <w:rPr>
            <w:rStyle w:val="Hyperlink"/>
          </w:rPr>
          <w:t>vector</w:t>
        </w:r>
      </w:hyperlink>
      <w:r>
        <w:t>.</w:t>
      </w:r>
      <w:r>
        <w:br/>
      </w:r>
      <w:r>
        <w:br/>
      </w:r>
      <w:r>
        <w:lastRenderedPageBreak/>
        <w:t xml:space="preserve">Unlike member </w:t>
      </w:r>
      <w:hyperlink r:id="rId240" w:history="1">
        <w:proofErr w:type="gramStart"/>
        <w:r>
          <w:rPr>
            <w:rStyle w:val="Hyperlink"/>
          </w:rPr>
          <w:t>vector::</w:t>
        </w:r>
        <w:proofErr w:type="gramEnd"/>
        <w:r>
          <w:rPr>
            <w:rStyle w:val="Hyperlink"/>
          </w:rPr>
          <w:t>end</w:t>
        </w:r>
      </w:hyperlink>
      <w:r>
        <w:t>, which returns an iterator just past this element, this function returns a direct reference.</w:t>
      </w:r>
      <w:r>
        <w:br/>
      </w:r>
      <w:r>
        <w:br/>
        <w:t xml:space="preserve">Calling this function on an </w:t>
      </w:r>
      <w:hyperlink r:id="rId241" w:history="1">
        <w:r>
          <w:rPr>
            <w:rStyle w:val="Hyperlink"/>
          </w:rPr>
          <w:t>empty</w:t>
        </w:r>
      </w:hyperlink>
      <w:r>
        <w:t xml:space="preserve"> container causes undefined behavior.</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 xml:space="preserve">A reference to the last element in the </w:t>
      </w:r>
      <w:hyperlink r:id="rId242" w:history="1">
        <w:r>
          <w:rPr>
            <w:rStyle w:val="Hyperlink"/>
          </w:rPr>
          <w:t>vector</w:t>
        </w:r>
      </w:hyperlink>
      <w:r>
        <w:t>.</w:t>
      </w:r>
      <w:r>
        <w:br/>
      </w:r>
      <w:r>
        <w:br/>
        <w:t xml:space="preserve">If the </w:t>
      </w:r>
      <w:hyperlink r:id="rId243" w:history="1">
        <w:r>
          <w:rPr>
            <w:rStyle w:val="Hyperlink"/>
          </w:rPr>
          <w:t>vector</w:t>
        </w:r>
      </w:hyperlink>
      <w:r>
        <w:t xml:space="preserve"> object is const-</w:t>
      </w:r>
      <w:proofErr w:type="gramStart"/>
      <w:r>
        <w:t>qualified,</w:t>
      </w:r>
      <w:proofErr w:type="gramEnd"/>
      <w:r>
        <w:t xml:space="preserve"> the function returns a </w:t>
      </w:r>
      <w:r>
        <w:rPr>
          <w:rStyle w:val="HTMLTypewriter"/>
          <w:rFonts w:eastAsiaTheme="minorEastAsia"/>
        </w:rPr>
        <w:t>const_reference</w:t>
      </w:r>
      <w:r>
        <w:t xml:space="preserve">. Otherwise, it returns a </w:t>
      </w:r>
      <w:r>
        <w:rPr>
          <w:rStyle w:val="HTMLTypewriter"/>
          <w:rFonts w:eastAsiaTheme="minorEastAsia"/>
        </w:rPr>
        <w:t>reference</w:t>
      </w:r>
      <w:r>
        <w:t>.</w:t>
      </w:r>
      <w:r>
        <w:br/>
      </w:r>
      <w:r>
        <w:br/>
        <w:t xml:space="preserve">Member types </w:t>
      </w:r>
      <w:r>
        <w:rPr>
          <w:rStyle w:val="HTMLTypewriter"/>
          <w:rFonts w:eastAsiaTheme="minorEastAsia"/>
        </w:rPr>
        <w:t>reference</w:t>
      </w:r>
      <w:r>
        <w:t xml:space="preserve"> and </w:t>
      </w:r>
      <w:r>
        <w:rPr>
          <w:rStyle w:val="HTMLTypewriter"/>
          <w:rFonts w:eastAsiaTheme="minorEastAsia"/>
        </w:rPr>
        <w:t>const_reference</w:t>
      </w:r>
      <w:r>
        <w:t xml:space="preserve"> are the reference types to the elements of the </w:t>
      </w:r>
      <w:hyperlink r:id="rId244" w:history="1">
        <w:r>
          <w:rPr>
            <w:rStyle w:val="Hyperlink"/>
          </w:rPr>
          <w:t>vector</w:t>
        </w:r>
      </w:hyperlink>
      <w:r>
        <w:t xml:space="preserve"> (see </w:t>
      </w:r>
      <w:hyperlink r:id="rId245" w:anchor="types" w:history="1">
        <w:r>
          <w:rPr>
            <w:rStyle w:val="Hyperlink"/>
          </w:rPr>
          <w:t>member types</w:t>
        </w:r>
      </w:hyperlink>
      <w:r>
        <w:t>).</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96"/>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lastRenderedPageBreak/>
              <w:t>21</w:t>
            </w:r>
            <w:r>
              <w:br/>
            </w:r>
            <w:r>
              <w:rPr>
                <w:rStyle w:val="HTMLCode"/>
              </w:rPr>
              <w:t>22</w:t>
            </w:r>
          </w:p>
        </w:tc>
        <w:tc>
          <w:tcPr>
            <w:tcW w:w="0" w:type="auto"/>
            <w:vAlign w:val="center"/>
            <w:hideMark/>
          </w:tcPr>
          <w:p w:rsidR="006C641C" w:rsidRDefault="006C641C">
            <w:pPr>
              <w:pStyle w:val="HTMLPreformatted"/>
              <w:rPr>
                <w:rStyle w:val="HTMLCode"/>
              </w:rPr>
            </w:pPr>
            <w:r>
              <w:rPr>
                <w:rStyle w:val="HTMLCite"/>
              </w:rPr>
              <w:lastRenderedPageBreak/>
              <w:t>// vector::back</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myvector.push_back(10);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while</w:t>
            </w:r>
            <w:r>
              <w:rPr>
                <w:rStyle w:val="HTMLCode"/>
              </w:rPr>
              <w:t xml:space="preserve"> (myvector.back() != 0)</w:t>
            </w:r>
          </w:p>
          <w:p w:rsidR="006C641C" w:rsidRDefault="006C641C">
            <w:pPr>
              <w:pStyle w:val="HTMLPreformatted"/>
              <w:rPr>
                <w:rStyle w:val="HTMLCode"/>
              </w:rPr>
            </w:pPr>
            <w:r>
              <w:rPr>
                <w:rStyle w:val="HTMLCode"/>
              </w:rPr>
              <w:t xml:space="preserve">  {</w:t>
            </w:r>
          </w:p>
          <w:p w:rsidR="006C641C" w:rsidRDefault="006C641C">
            <w:pPr>
              <w:pStyle w:val="HTMLPreformatted"/>
              <w:rPr>
                <w:rStyle w:val="HTMLCode"/>
              </w:rPr>
            </w:pPr>
            <w:r>
              <w:rPr>
                <w:rStyle w:val="HTMLCode"/>
              </w:rPr>
              <w:t xml:space="preserve">    myvector.push_back ( myvector.back() -1 );</w:t>
            </w:r>
          </w:p>
          <w:p w:rsidR="006C641C" w:rsidRDefault="006C641C">
            <w:pPr>
              <w:pStyle w:val="HTMLPreformatted"/>
              <w:rPr>
                <w:rStyle w:val="HTMLCode"/>
              </w:rPr>
            </w:pPr>
            <w:r>
              <w:rPr>
                <w:rStyle w:val="HTMLCode"/>
              </w:rPr>
              <w:t xml:space="preserve">  }</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unsigned</w:t>
            </w:r>
            <w:r>
              <w:rPr>
                <w:rStyle w:val="HTMLCode"/>
              </w:rPr>
              <w:t xml:space="preserve"> i=0; i&lt;myvector.size() ; i++)</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myvector[i];</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lastRenderedPageBreak/>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10 9 8 7 6 5 4 3 2 1 0</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 (neither the const nor the non-const versions modify the container).</w:t>
      </w:r>
      <w:r>
        <w:br/>
        <w:t>The reference returned can be used to access or modify elements. Concurrently accessing or modifying different elements is safe.</w:t>
      </w:r>
      <w:r>
        <w:br/>
      </w:r>
      <w:r>
        <w:br/>
      </w:r>
    </w:p>
    <w:p w:rsidR="006C641C" w:rsidRDefault="006C641C" w:rsidP="006C641C">
      <w:pPr>
        <w:pStyle w:val="Heading3"/>
      </w:pPr>
      <w:r>
        <w:t>Exception safety</w:t>
      </w:r>
    </w:p>
    <w:p w:rsidR="006C641C" w:rsidRDefault="006C641C" w:rsidP="006C641C">
      <w:r>
        <w:t xml:space="preserve">If the container is not </w:t>
      </w:r>
      <w:hyperlink r:id="rId246" w:history="1">
        <w:r>
          <w:rPr>
            <w:rStyle w:val="Hyperlink"/>
          </w:rPr>
          <w:t>empty</w:t>
        </w:r>
      </w:hyperlink>
      <w:r>
        <w:t>, the function never throws exceptions (no-throw guarantee).</w:t>
      </w:r>
      <w:r>
        <w:br/>
        <w:t xml:space="preserve">Otherwise, it causes </w:t>
      </w:r>
      <w:r>
        <w:rPr>
          <w:i/>
          <w:iCs/>
        </w:rPr>
        <w:t>undefined behavior</w:t>
      </w:r>
      <w:r>
        <w:t>.</w:t>
      </w:r>
      <w:r>
        <w:br/>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lastRenderedPageBreak/>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::data</w:t>
      </w:r>
    </w:p>
    <w:p w:rsidR="006C641C" w:rsidRDefault="006C641C" w:rsidP="006C641C">
      <w:pPr>
        <w:pStyle w:val="HTMLPreformatted"/>
      </w:pPr>
      <w:r>
        <w:t xml:space="preserve">      value_type* </w:t>
      </w:r>
      <w:proofErr w:type="gramStart"/>
      <w:r>
        <w:t>data(</w:t>
      </w:r>
      <w:proofErr w:type="gramEnd"/>
      <w:r>
        <w:t>) noexcept;</w:t>
      </w:r>
    </w:p>
    <w:p w:rsidR="006C641C" w:rsidRDefault="006C641C" w:rsidP="006C641C">
      <w:pPr>
        <w:pStyle w:val="HTMLPreformatted"/>
      </w:pPr>
      <w:r>
        <w:t xml:space="preserve">const value_type* </w:t>
      </w:r>
      <w:proofErr w:type="gramStart"/>
      <w:r>
        <w:t>data(</w:t>
      </w:r>
      <w:proofErr w:type="gramEnd"/>
      <w:r>
        <w:t>) const noexcept;</w:t>
      </w:r>
    </w:p>
    <w:p w:rsidR="006C641C" w:rsidRDefault="006C641C" w:rsidP="006C641C">
      <w:r>
        <w:t>Access data</w:t>
      </w:r>
    </w:p>
    <w:p w:rsidR="006C641C" w:rsidRDefault="006C641C" w:rsidP="006C641C">
      <w:r>
        <w:t xml:space="preserve">Returns a direct pointer to the memory array used internally by the </w:t>
      </w:r>
      <w:hyperlink r:id="rId247" w:history="1">
        <w:r>
          <w:rPr>
            <w:rStyle w:val="Hyperlink"/>
          </w:rPr>
          <w:t>vector</w:t>
        </w:r>
      </w:hyperlink>
      <w:r>
        <w:t xml:space="preserve"> to store its owned elements.</w:t>
      </w:r>
      <w:r>
        <w:br/>
      </w:r>
      <w:r>
        <w:br/>
        <w:t xml:space="preserve">Because elements in the </w:t>
      </w:r>
      <w:hyperlink r:id="rId248" w:history="1">
        <w:r>
          <w:rPr>
            <w:rStyle w:val="Hyperlink"/>
          </w:rPr>
          <w:t>vector</w:t>
        </w:r>
      </w:hyperlink>
      <w:r>
        <w:t xml:space="preserve"> are guaranteed to be stored in contiguous storage locations in the same order as represented by the </w:t>
      </w:r>
      <w:hyperlink r:id="rId249" w:history="1">
        <w:r>
          <w:rPr>
            <w:rStyle w:val="Hyperlink"/>
          </w:rPr>
          <w:t>vector</w:t>
        </w:r>
      </w:hyperlink>
      <w:r>
        <w:t>, the pointer retrieved can be offset to access any element in the array.</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 xml:space="preserve">A pointer to the first element in the array used internally by the </w:t>
      </w:r>
      <w:hyperlink r:id="rId250" w:history="1">
        <w:r>
          <w:rPr>
            <w:rStyle w:val="Hyperlink"/>
          </w:rPr>
          <w:t>vector</w:t>
        </w:r>
      </w:hyperlink>
      <w:r>
        <w:t>.</w:t>
      </w:r>
      <w:r>
        <w:br/>
      </w:r>
      <w:r>
        <w:br/>
        <w:t xml:space="preserve">If the </w:t>
      </w:r>
      <w:hyperlink r:id="rId251" w:history="1">
        <w:r>
          <w:rPr>
            <w:rStyle w:val="Hyperlink"/>
          </w:rPr>
          <w:t>vector</w:t>
        </w:r>
      </w:hyperlink>
      <w:r>
        <w:t xml:space="preserve"> object is const-qualified, the function returns a pointer to </w:t>
      </w:r>
      <w:r>
        <w:rPr>
          <w:rStyle w:val="HTMLTypewriter"/>
          <w:rFonts w:eastAsiaTheme="minorEastAsia"/>
        </w:rPr>
        <w:t>const value_type</w:t>
      </w:r>
      <w:r>
        <w:t xml:space="preserve">. Otherwise, it returns a pointer to </w:t>
      </w:r>
      <w:r>
        <w:rPr>
          <w:rStyle w:val="HTMLTypewriter"/>
          <w:rFonts w:eastAsiaTheme="minorEastAsia"/>
        </w:rPr>
        <w:t>value_type</w:t>
      </w:r>
      <w:r>
        <w:t>.</w:t>
      </w:r>
      <w:r>
        <w:br/>
      </w:r>
      <w:r>
        <w:br/>
        <w:t xml:space="preserve">Member type </w:t>
      </w:r>
      <w:r>
        <w:rPr>
          <w:rStyle w:val="HTMLTypewriter"/>
          <w:rFonts w:eastAsiaTheme="minorEastAsia"/>
        </w:rPr>
        <w:t>value_type</w:t>
      </w:r>
      <w:r>
        <w:t xml:space="preserve"> is the type of the elements in the container, defined in </w:t>
      </w:r>
      <w:hyperlink r:id="rId252" w:history="1">
        <w:r>
          <w:rPr>
            <w:rStyle w:val="Hyperlink"/>
          </w:rPr>
          <w:t>vector</w:t>
        </w:r>
      </w:hyperlink>
      <w:r>
        <w:t xml:space="preserve"> as an alias of the first class template parameter (</w:t>
      </w:r>
      <w:r>
        <w:rPr>
          <w:rStyle w:val="HTMLTypewriter"/>
          <w:rFonts w:eastAsiaTheme="minorEastAsia"/>
        </w:rPr>
        <w:t>T</w:t>
      </w:r>
      <w:r>
        <w:t>).</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lastRenderedPageBreak/>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p>
        </w:tc>
        <w:tc>
          <w:tcPr>
            <w:tcW w:w="0" w:type="auto"/>
            <w:vAlign w:val="center"/>
            <w:hideMark/>
          </w:tcPr>
          <w:p w:rsidR="006C641C" w:rsidRDefault="006C641C">
            <w:pPr>
              <w:pStyle w:val="HTMLPreformatted"/>
              <w:rPr>
                <w:rStyle w:val="HTMLCode"/>
              </w:rPr>
            </w:pPr>
            <w:r>
              <w:rPr>
                <w:rStyle w:val="HTMLCite"/>
              </w:rPr>
              <w:lastRenderedPageBreak/>
              <w:t>// vector::data</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 (5);</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int</w:t>
            </w:r>
            <w:r>
              <w:rPr>
                <w:rStyle w:val="HTMLCode"/>
              </w:rPr>
              <w:t>* p = myvector.data();</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*p = 10;</w:t>
            </w:r>
          </w:p>
          <w:p w:rsidR="006C641C" w:rsidRDefault="006C641C">
            <w:pPr>
              <w:pStyle w:val="HTMLPreformatted"/>
              <w:rPr>
                <w:rStyle w:val="HTMLCode"/>
              </w:rPr>
            </w:pPr>
            <w:r>
              <w:rPr>
                <w:rStyle w:val="HTMLCode"/>
              </w:rPr>
              <w:lastRenderedPageBreak/>
              <w:t xml:space="preserve">  ++p;</w:t>
            </w:r>
          </w:p>
          <w:p w:rsidR="006C641C" w:rsidRDefault="006C641C">
            <w:pPr>
              <w:pStyle w:val="HTMLPreformatted"/>
              <w:rPr>
                <w:rStyle w:val="HTMLCode"/>
              </w:rPr>
            </w:pPr>
            <w:r>
              <w:rPr>
                <w:rStyle w:val="HTMLCode"/>
              </w:rPr>
              <w:t xml:space="preserve">  *p = 20;</w:t>
            </w:r>
          </w:p>
          <w:p w:rsidR="006C641C" w:rsidRDefault="006C641C">
            <w:pPr>
              <w:pStyle w:val="HTMLPreformatted"/>
              <w:rPr>
                <w:rStyle w:val="HTMLCode"/>
              </w:rPr>
            </w:pPr>
            <w:r>
              <w:rPr>
                <w:rStyle w:val="HTMLCode"/>
              </w:rPr>
              <w:t xml:space="preserve">  p[2] = 100;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unsigned</w:t>
            </w:r>
            <w:r>
              <w:rPr>
                <w:rStyle w:val="HTMLCode"/>
              </w:rPr>
              <w:t xml:space="preserve"> i=0; i&lt;myvector.size(); ++i)</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myvector[i];</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10 20 0 100 0</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 (neither the const nor the non-const versions modify the container).</w:t>
      </w:r>
      <w:r>
        <w:br/>
        <w:t>No contained elements are directly accessed by the call, but the pointer returned can be used to access or modify elements. Concurrently accessing or modifying different elements is safe.</w:t>
      </w:r>
      <w:r>
        <w:br/>
      </w:r>
      <w:r>
        <w:br/>
      </w:r>
    </w:p>
    <w:p w:rsidR="006C641C" w:rsidRDefault="006C641C" w:rsidP="006C641C">
      <w:pPr>
        <w:pStyle w:val="Heading3"/>
      </w:pPr>
      <w:r>
        <w:t>Exception safety</w:t>
      </w:r>
    </w:p>
    <w:p w:rsidR="006C641C" w:rsidRDefault="006C641C" w:rsidP="006C641C">
      <w:r>
        <w:rPr>
          <w:b/>
          <w:bCs/>
        </w:rPr>
        <w:t>No-throw guarantee:</w:t>
      </w:r>
      <w:r>
        <w:t xml:space="preserve"> this member function never throws exceptions.</w:t>
      </w:r>
      <w:r>
        <w:br/>
      </w:r>
    </w:p>
    <w:p w:rsidR="006C641C" w:rsidRDefault="006C641C" w:rsidP="006C641C"/>
    <w:p w:rsidR="006C641C" w:rsidRDefault="006C641C" w:rsidP="006C641C">
      <w:r>
        <w:lastRenderedPageBreak/>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::assign</w:t>
      </w:r>
    </w:p>
    <w:p w:rsidR="006C641C" w:rsidRDefault="0069233C" w:rsidP="006C641C">
      <w:pPr>
        <w:numPr>
          <w:ilvl w:val="0"/>
          <w:numId w:val="20"/>
        </w:numPr>
        <w:spacing w:before="100" w:beforeAutospacing="1" w:after="100" w:afterAutospacing="1" w:line="240" w:lineRule="auto"/>
      </w:pPr>
      <w:hyperlink r:id="rId253" w:history="1">
        <w:r w:rsidR="006C641C">
          <w:rPr>
            <w:rStyle w:val="Hyperlink"/>
          </w:rPr>
          <w:t>C++98</w:t>
        </w:r>
      </w:hyperlink>
    </w:p>
    <w:p w:rsidR="006C641C" w:rsidRDefault="0069233C" w:rsidP="006C641C">
      <w:pPr>
        <w:numPr>
          <w:ilvl w:val="0"/>
          <w:numId w:val="20"/>
        </w:numPr>
        <w:spacing w:before="100" w:beforeAutospacing="1" w:after="100" w:afterAutospacing="1" w:line="240" w:lineRule="auto"/>
      </w:pPr>
      <w:hyperlink r:id="rId254" w:history="1">
        <w:r w:rsidR="006C641C">
          <w:rPr>
            <w:rStyle w:val="Hyperlink"/>
          </w:rPr>
          <w:t>C++11</w:t>
        </w:r>
      </w:hyperlink>
    </w:p>
    <w:p w:rsidR="006C641C" w:rsidRDefault="006C641C" w:rsidP="006C641C">
      <w:pPr>
        <w:numPr>
          <w:ilvl w:val="0"/>
          <w:numId w:val="20"/>
        </w:numPr>
        <w:spacing w:before="100" w:beforeAutospacing="1" w:after="100" w:afterAutospacing="1"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gridCol w:w="6797"/>
      </w:tblGrid>
      <w:tr w:rsidR="006C641C" w:rsidTr="006C641C">
        <w:trPr>
          <w:tblCellSpacing w:w="15" w:type="dxa"/>
        </w:trPr>
        <w:tc>
          <w:tcPr>
            <w:tcW w:w="0" w:type="auto"/>
            <w:vAlign w:val="center"/>
            <w:hideMark/>
          </w:tcPr>
          <w:p w:rsidR="006C641C" w:rsidRDefault="006C641C">
            <w:pPr>
              <w:jc w:val="center"/>
              <w:rPr>
                <w:b/>
                <w:bCs/>
                <w:sz w:val="24"/>
                <w:szCs w:val="24"/>
              </w:rPr>
            </w:pPr>
            <w:r>
              <w:rPr>
                <w:b/>
                <w:bCs/>
              </w:rPr>
              <w:t>range (1)</w:t>
            </w:r>
          </w:p>
        </w:tc>
        <w:tc>
          <w:tcPr>
            <w:tcW w:w="0" w:type="auto"/>
            <w:vAlign w:val="center"/>
            <w:hideMark/>
          </w:tcPr>
          <w:p w:rsidR="006C641C" w:rsidRDefault="006C641C">
            <w:pPr>
              <w:pStyle w:val="HTMLPreformatted"/>
            </w:pPr>
            <w:r>
              <w:t>template &lt;class InputIterator&gt;</w:t>
            </w:r>
          </w:p>
          <w:p w:rsidR="006C641C" w:rsidRDefault="006C641C">
            <w:pPr>
              <w:pStyle w:val="HTMLPreformatted"/>
            </w:pPr>
            <w:r>
              <w:t xml:space="preserve">  void assign (InputIterator first, InputIterator last);</w:t>
            </w:r>
          </w:p>
        </w:tc>
      </w:tr>
      <w:tr w:rsidR="006C641C" w:rsidTr="006C641C">
        <w:trPr>
          <w:tblCellSpacing w:w="15" w:type="dxa"/>
        </w:trPr>
        <w:tc>
          <w:tcPr>
            <w:tcW w:w="0" w:type="auto"/>
            <w:vAlign w:val="center"/>
            <w:hideMark/>
          </w:tcPr>
          <w:p w:rsidR="006C641C" w:rsidRDefault="006C641C">
            <w:pPr>
              <w:jc w:val="center"/>
              <w:rPr>
                <w:b/>
                <w:bCs/>
                <w:sz w:val="24"/>
                <w:szCs w:val="24"/>
              </w:rPr>
            </w:pPr>
            <w:r>
              <w:rPr>
                <w:b/>
                <w:bCs/>
              </w:rPr>
              <w:t>fill (2)</w:t>
            </w:r>
          </w:p>
        </w:tc>
        <w:tc>
          <w:tcPr>
            <w:tcW w:w="0" w:type="auto"/>
            <w:vAlign w:val="center"/>
            <w:hideMark/>
          </w:tcPr>
          <w:p w:rsidR="006C641C" w:rsidRDefault="006C641C">
            <w:pPr>
              <w:pStyle w:val="HTMLPreformatted"/>
            </w:pPr>
            <w:r>
              <w:t>void assign (size_type n, const value_type&amp; val);</w:t>
            </w:r>
          </w:p>
        </w:tc>
      </w:tr>
    </w:tbl>
    <w:p w:rsidR="006C641C" w:rsidRDefault="006C641C" w:rsidP="006C641C">
      <w:pPr>
        <w:spacing w:after="0"/>
      </w:pPr>
      <w:r>
        <w:t>Assign vector content</w:t>
      </w:r>
    </w:p>
    <w:p w:rsidR="006C641C" w:rsidRDefault="006C641C" w:rsidP="006C641C">
      <w:pPr>
        <w:spacing w:after="240"/>
      </w:pPr>
      <w:r>
        <w:t xml:space="preserve">Assigns new contents to the </w:t>
      </w:r>
      <w:hyperlink r:id="rId255" w:history="1">
        <w:r>
          <w:rPr>
            <w:rStyle w:val="Hyperlink"/>
          </w:rPr>
          <w:t>vector</w:t>
        </w:r>
      </w:hyperlink>
      <w:r>
        <w:t xml:space="preserve">, replacing its current contents, and modifying its </w:t>
      </w:r>
      <w:hyperlink r:id="rId256" w:history="1">
        <w:r>
          <w:rPr>
            <w:rStyle w:val="Hyperlink"/>
          </w:rPr>
          <w:t>size</w:t>
        </w:r>
      </w:hyperlink>
      <w:r>
        <w:t xml:space="preserve"> accordingly.</w:t>
      </w:r>
    </w:p>
    <w:p w:rsidR="006C641C" w:rsidRDefault="0069233C" w:rsidP="006C641C">
      <w:pPr>
        <w:numPr>
          <w:ilvl w:val="0"/>
          <w:numId w:val="21"/>
        </w:numPr>
        <w:spacing w:before="100" w:beforeAutospacing="1" w:after="100" w:afterAutospacing="1" w:line="240" w:lineRule="auto"/>
      </w:pPr>
      <w:hyperlink r:id="rId257" w:history="1">
        <w:r w:rsidR="006C641C">
          <w:rPr>
            <w:rStyle w:val="Hyperlink"/>
          </w:rPr>
          <w:t>C++98</w:t>
        </w:r>
      </w:hyperlink>
    </w:p>
    <w:p w:rsidR="006C641C" w:rsidRDefault="0069233C" w:rsidP="006C641C">
      <w:pPr>
        <w:numPr>
          <w:ilvl w:val="0"/>
          <w:numId w:val="21"/>
        </w:numPr>
        <w:spacing w:before="100" w:beforeAutospacing="1" w:after="100" w:afterAutospacing="1" w:line="240" w:lineRule="auto"/>
      </w:pPr>
      <w:hyperlink r:id="rId258" w:history="1">
        <w:r w:rsidR="006C641C">
          <w:rPr>
            <w:rStyle w:val="Hyperlink"/>
          </w:rPr>
          <w:t>C++11</w:t>
        </w:r>
      </w:hyperlink>
    </w:p>
    <w:p w:rsidR="006C641C" w:rsidRDefault="006C641C" w:rsidP="006C641C">
      <w:pPr>
        <w:numPr>
          <w:ilvl w:val="0"/>
          <w:numId w:val="21"/>
        </w:numPr>
        <w:spacing w:before="100" w:beforeAutospacing="1" w:after="100" w:afterAutospacing="1" w:line="240" w:lineRule="auto"/>
      </w:pPr>
    </w:p>
    <w:p w:rsidR="006C641C" w:rsidRDefault="006C641C" w:rsidP="006C641C">
      <w:pPr>
        <w:spacing w:after="0"/>
      </w:pPr>
      <w:r>
        <w:t xml:space="preserve">In the </w:t>
      </w:r>
      <w:r>
        <w:rPr>
          <w:i/>
          <w:iCs/>
        </w:rPr>
        <w:t>range version</w:t>
      </w:r>
      <w:r>
        <w:t xml:space="preserve"> (1), the new contents are elements constructed from each of the elements in the range between </w:t>
      </w:r>
      <w:r>
        <w:rPr>
          <w:i/>
          <w:iCs/>
        </w:rPr>
        <w:t>first</w:t>
      </w:r>
      <w:r>
        <w:t xml:space="preserve"> and </w:t>
      </w:r>
      <w:r>
        <w:rPr>
          <w:i/>
          <w:iCs/>
        </w:rPr>
        <w:t>last</w:t>
      </w:r>
      <w:r>
        <w:t>, in the same order.</w:t>
      </w:r>
      <w:r>
        <w:br/>
      </w:r>
      <w:r>
        <w:br/>
        <w:t xml:space="preserve">In the </w:t>
      </w:r>
      <w:r>
        <w:rPr>
          <w:i/>
          <w:iCs/>
        </w:rPr>
        <w:t>fill version</w:t>
      </w:r>
      <w:r>
        <w:t xml:space="preserve"> (2), the new contents are </w:t>
      </w:r>
      <w:r>
        <w:rPr>
          <w:i/>
          <w:iCs/>
        </w:rPr>
        <w:t>n</w:t>
      </w:r>
      <w:r>
        <w:t xml:space="preserve"> elements, each initialized to a copy of </w:t>
      </w:r>
      <w:r>
        <w:rPr>
          <w:i/>
          <w:iCs/>
        </w:rPr>
        <w:t>val</w:t>
      </w:r>
      <w:r>
        <w:t>.</w:t>
      </w:r>
      <w:r>
        <w:br/>
      </w:r>
      <w:r>
        <w:br/>
        <w:t xml:space="preserve">If a reallocation </w:t>
      </w:r>
      <w:proofErr w:type="gramStart"/>
      <w:r>
        <w:t>happens,the</w:t>
      </w:r>
      <w:proofErr w:type="gramEnd"/>
      <w:r>
        <w:t xml:space="preserve"> storage needed is allocated using the </w:t>
      </w:r>
      <w:hyperlink r:id="rId259" w:history="1">
        <w:r>
          <w:rPr>
            <w:rStyle w:val="Hyperlink"/>
          </w:rPr>
          <w:t>internal allocator</w:t>
        </w:r>
      </w:hyperlink>
      <w:r>
        <w:t>.</w:t>
      </w:r>
    </w:p>
    <w:p w:rsidR="006C641C" w:rsidRDefault="006C641C" w:rsidP="006C641C">
      <w:r>
        <w:br/>
        <w:t xml:space="preserve">Any elements held in the container before the call are </w:t>
      </w:r>
      <w:r>
        <w:rPr>
          <w:i/>
          <w:iCs/>
        </w:rPr>
        <w:t>destroyed</w:t>
      </w:r>
      <w:r>
        <w:t xml:space="preserve"> and replaced by newly constructed elements (no assignments of elements take place).</w:t>
      </w:r>
      <w:r>
        <w:br/>
      </w:r>
      <w:r>
        <w:br/>
        <w:t xml:space="preserve">This causes an automatic reallocation of the allocated storage space if -and only if- the new vector </w:t>
      </w:r>
      <w:hyperlink r:id="rId260" w:history="1">
        <w:r>
          <w:rPr>
            <w:rStyle w:val="Hyperlink"/>
          </w:rPr>
          <w:t>size</w:t>
        </w:r>
      </w:hyperlink>
      <w:r>
        <w:t xml:space="preserve"> surpasses the current vector </w:t>
      </w:r>
      <w:hyperlink r:id="rId261" w:history="1">
        <w:r>
          <w:rPr>
            <w:rStyle w:val="Hyperlink"/>
          </w:rPr>
          <w:t>capacity</w:t>
        </w:r>
      </w:hyperlink>
      <w:r>
        <w:t>.</w:t>
      </w:r>
      <w:r>
        <w:br/>
      </w:r>
      <w:r>
        <w:br/>
      </w:r>
    </w:p>
    <w:p w:rsidR="006C641C" w:rsidRDefault="006C641C" w:rsidP="006C641C">
      <w:pPr>
        <w:pStyle w:val="Heading3"/>
      </w:pPr>
      <w:r>
        <w:t>Parameters</w:t>
      </w:r>
    </w:p>
    <w:p w:rsidR="006C641C" w:rsidRDefault="006C641C" w:rsidP="006C641C">
      <w:r>
        <w:t>first, last</w:t>
      </w:r>
    </w:p>
    <w:p w:rsidR="006C641C" w:rsidRDefault="006C641C" w:rsidP="006C641C">
      <w:pPr>
        <w:ind w:left="720"/>
      </w:pPr>
      <w:r>
        <w:t xml:space="preserve">Input iterators to the initial and final positions in a sequence. The range used is </w:t>
      </w:r>
      <w:r>
        <w:rPr>
          <w:rStyle w:val="HTMLTypewriter"/>
          <w:rFonts w:eastAsiaTheme="minorEastAsia"/>
        </w:rPr>
        <w:t>[</w:t>
      </w:r>
      <w:proofErr w:type="gramStart"/>
      <w:r>
        <w:rPr>
          <w:rStyle w:val="HTMLTypewriter"/>
          <w:rFonts w:eastAsiaTheme="minorEastAsia"/>
        </w:rPr>
        <w:t>first,last</w:t>
      </w:r>
      <w:proofErr w:type="gramEnd"/>
      <w:r>
        <w:rPr>
          <w:rStyle w:val="HTMLTypewriter"/>
          <w:rFonts w:eastAsiaTheme="minorEastAsia"/>
        </w:rPr>
        <w:t>)</w:t>
      </w:r>
      <w:r>
        <w:t xml:space="preserve">, which includes all the elements between </w:t>
      </w:r>
      <w:r>
        <w:rPr>
          <w:i/>
          <w:iCs/>
        </w:rPr>
        <w:t>first</w:t>
      </w:r>
      <w:r>
        <w:t xml:space="preserve"> and </w:t>
      </w:r>
      <w:r>
        <w:rPr>
          <w:i/>
          <w:iCs/>
        </w:rPr>
        <w:t>last</w:t>
      </w:r>
      <w:r>
        <w:t xml:space="preserve">, including the element pointed by </w:t>
      </w:r>
      <w:r>
        <w:rPr>
          <w:i/>
          <w:iCs/>
        </w:rPr>
        <w:t>first</w:t>
      </w:r>
      <w:r>
        <w:t xml:space="preserve"> but not the element pointed by </w:t>
      </w:r>
      <w:r>
        <w:rPr>
          <w:i/>
          <w:iCs/>
        </w:rPr>
        <w:t>last</w:t>
      </w:r>
      <w:r>
        <w:t>.</w:t>
      </w:r>
      <w:r>
        <w:br/>
      </w:r>
      <w:r>
        <w:lastRenderedPageBreak/>
        <w:t xml:space="preserve">The function template argument </w:t>
      </w:r>
      <w:r>
        <w:rPr>
          <w:rStyle w:val="HTMLTypewriter"/>
          <w:rFonts w:eastAsiaTheme="minorEastAsia"/>
        </w:rPr>
        <w:t>InputIterator</w:t>
      </w:r>
      <w:r>
        <w:t xml:space="preserve"> shall be an </w:t>
      </w:r>
      <w:hyperlink r:id="rId262" w:history="1">
        <w:r>
          <w:rPr>
            <w:rStyle w:val="Hyperlink"/>
          </w:rPr>
          <w:t>input iterator</w:t>
        </w:r>
      </w:hyperlink>
      <w:r>
        <w:t xml:space="preserve"> type that points to elements of a type from which </w:t>
      </w:r>
      <w:r>
        <w:rPr>
          <w:rStyle w:val="HTMLTypewriter"/>
          <w:rFonts w:eastAsiaTheme="minorEastAsia"/>
        </w:rPr>
        <w:t>value_type</w:t>
      </w:r>
      <w:r>
        <w:t xml:space="preserve"> objects can be constructed.</w:t>
      </w:r>
    </w:p>
    <w:p w:rsidR="006C641C" w:rsidRDefault="006C641C" w:rsidP="006C641C">
      <w:r>
        <w:t>n</w:t>
      </w:r>
    </w:p>
    <w:p w:rsidR="006C641C" w:rsidRDefault="006C641C" w:rsidP="006C641C">
      <w:pPr>
        <w:ind w:left="720"/>
      </w:pPr>
      <w:r>
        <w:t>New size for the container.</w:t>
      </w:r>
      <w:r>
        <w:br/>
        <w:t xml:space="preserve">Member type </w:t>
      </w:r>
      <w:r>
        <w:rPr>
          <w:rStyle w:val="HTMLTypewriter"/>
          <w:rFonts w:eastAsiaTheme="minorEastAsia"/>
        </w:rPr>
        <w:t>size_type</w:t>
      </w:r>
      <w:r>
        <w:t xml:space="preserve"> is an unsigned integral type.</w:t>
      </w:r>
    </w:p>
    <w:p w:rsidR="006C641C" w:rsidRDefault="006C641C" w:rsidP="006C641C">
      <w:r>
        <w:t>val</w:t>
      </w:r>
    </w:p>
    <w:p w:rsidR="006C641C" w:rsidRDefault="006C641C" w:rsidP="006C641C">
      <w:pPr>
        <w:ind w:left="720"/>
      </w:pPr>
      <w:r>
        <w:t xml:space="preserve">Value to fill the container with. Each of the </w:t>
      </w:r>
      <w:r>
        <w:rPr>
          <w:i/>
          <w:iCs/>
        </w:rPr>
        <w:t>n</w:t>
      </w:r>
      <w:r>
        <w:t xml:space="preserve"> elements in the container will be initialized to a copy of this value.</w:t>
      </w:r>
      <w:r>
        <w:br/>
        <w:t xml:space="preserve">Member type </w:t>
      </w:r>
      <w:r>
        <w:rPr>
          <w:rStyle w:val="HTMLTypewriter"/>
          <w:rFonts w:eastAsiaTheme="minorEastAsia"/>
        </w:rPr>
        <w:t>value_type</w:t>
      </w:r>
      <w:r>
        <w:t xml:space="preserve"> is the type of the elements in the container, defined in </w:t>
      </w:r>
      <w:hyperlink r:id="rId263" w:history="1">
        <w:r>
          <w:rPr>
            <w:rStyle w:val="Hyperlink"/>
          </w:rPr>
          <w:t>vector</w:t>
        </w:r>
      </w:hyperlink>
      <w:r>
        <w:t xml:space="preserve"> as an alias of its first template parameter (</w:t>
      </w:r>
      <w:r>
        <w:rPr>
          <w:rStyle w:val="HTMLTypewriter"/>
          <w:rFonts w:eastAsiaTheme="minorEastAsia"/>
        </w:rPr>
        <w:t>T</w:t>
      </w:r>
      <w:r>
        <w:t>).</w:t>
      </w:r>
    </w:p>
    <w:p w:rsidR="006C641C" w:rsidRDefault="006C641C" w:rsidP="006C641C">
      <w:r>
        <w:t>il</w:t>
      </w:r>
    </w:p>
    <w:p w:rsidR="006C641C" w:rsidRDefault="006C641C" w:rsidP="006C641C">
      <w:pPr>
        <w:ind w:left="720"/>
      </w:pPr>
      <w:r>
        <w:t xml:space="preserve">An </w:t>
      </w:r>
      <w:hyperlink r:id="rId264" w:history="1">
        <w:r>
          <w:rPr>
            <w:rStyle w:val="Hyperlink"/>
          </w:rPr>
          <w:t>initializer_list</w:t>
        </w:r>
      </w:hyperlink>
      <w:r>
        <w:t xml:space="preserve"> object. The compiler will automatically construct such objects from </w:t>
      </w:r>
      <w:r>
        <w:rPr>
          <w:i/>
          <w:iCs/>
        </w:rPr>
        <w:t>initializer list</w:t>
      </w:r>
      <w:r>
        <w:t xml:space="preserve"> declarators.</w:t>
      </w:r>
      <w:r>
        <w:br/>
        <w:t xml:space="preserve">Member type </w:t>
      </w:r>
      <w:r>
        <w:rPr>
          <w:rStyle w:val="HTMLTypewriter"/>
          <w:rFonts w:eastAsiaTheme="minorEastAsia"/>
        </w:rPr>
        <w:t>value_type</w:t>
      </w:r>
      <w:r>
        <w:t xml:space="preserve"> is the type of the elements in the container, defined in </w:t>
      </w:r>
      <w:hyperlink r:id="rId265" w:history="1">
        <w:r>
          <w:rPr>
            <w:rStyle w:val="Hyperlink"/>
          </w:rPr>
          <w:t>vector</w:t>
        </w:r>
      </w:hyperlink>
      <w:r>
        <w:t xml:space="preserve"> as an alias of its first template parameter (</w:t>
      </w:r>
      <w:r>
        <w:rPr>
          <w:rStyle w:val="HTMLTypewriter"/>
          <w:rFonts w:eastAsiaTheme="minorEastAsia"/>
        </w:rPr>
        <w:t>T</w:t>
      </w:r>
      <w:r>
        <w:t>).</w:t>
      </w:r>
    </w:p>
    <w:p w:rsidR="006C641C" w:rsidRDefault="006C641C" w:rsidP="006C641C">
      <w:r>
        <w:br/>
      </w:r>
    </w:p>
    <w:p w:rsidR="006C641C" w:rsidRDefault="006C641C" w:rsidP="006C641C">
      <w:pPr>
        <w:pStyle w:val="Heading3"/>
      </w:pPr>
      <w:r>
        <w:t>Return value</w:t>
      </w:r>
    </w:p>
    <w:p w:rsidR="006C641C" w:rsidRDefault="006C641C" w:rsidP="006C641C">
      <w:r>
        <w:t>none</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lastRenderedPageBreak/>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r>
              <w:br/>
            </w:r>
            <w:r>
              <w:rPr>
                <w:rStyle w:val="HTMLCode"/>
              </w:rPr>
              <w:t>25</w:t>
            </w:r>
          </w:p>
        </w:tc>
        <w:tc>
          <w:tcPr>
            <w:tcW w:w="0" w:type="auto"/>
            <w:vAlign w:val="center"/>
            <w:hideMark/>
          </w:tcPr>
          <w:p w:rsidR="006C641C" w:rsidRDefault="006C641C">
            <w:pPr>
              <w:pStyle w:val="HTMLPreformatted"/>
              <w:rPr>
                <w:rStyle w:val="HTMLCode"/>
              </w:rPr>
            </w:pPr>
            <w:r>
              <w:rPr>
                <w:rStyle w:val="HTMLCite"/>
              </w:rPr>
              <w:lastRenderedPageBreak/>
              <w:t>// vector assign</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first;</w:t>
            </w:r>
          </w:p>
          <w:p w:rsidR="006C641C" w:rsidRDefault="006C641C">
            <w:pPr>
              <w:pStyle w:val="HTMLPreformatted"/>
              <w:rPr>
                <w:rStyle w:val="HTMLCode"/>
              </w:rPr>
            </w:pPr>
            <w:r>
              <w:rPr>
                <w:rStyle w:val="HTMLCode"/>
              </w:rPr>
              <w:t xml:space="preserve">  std::vector&lt;</w:t>
            </w:r>
            <w:r>
              <w:rPr>
                <w:rStyle w:val="HTMLVariable"/>
              </w:rPr>
              <w:t>int</w:t>
            </w:r>
            <w:r>
              <w:rPr>
                <w:rStyle w:val="HTMLCode"/>
              </w:rPr>
              <w:t>&gt; second;</w:t>
            </w:r>
          </w:p>
          <w:p w:rsidR="006C641C" w:rsidRDefault="006C641C">
            <w:pPr>
              <w:pStyle w:val="HTMLPreformatted"/>
              <w:rPr>
                <w:rStyle w:val="HTMLCode"/>
              </w:rPr>
            </w:pPr>
            <w:r>
              <w:rPr>
                <w:rStyle w:val="HTMLCode"/>
              </w:rPr>
              <w:t xml:space="preserve">  std::vector&lt;</w:t>
            </w:r>
            <w:r>
              <w:rPr>
                <w:rStyle w:val="HTMLVariable"/>
              </w:rPr>
              <w:t>int</w:t>
            </w:r>
            <w:r>
              <w:rPr>
                <w:rStyle w:val="HTMLCode"/>
              </w:rPr>
              <w:t>&gt; third;</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first.assign (7,100);             </w:t>
            </w:r>
            <w:r>
              <w:rPr>
                <w:rStyle w:val="HTMLCite"/>
              </w:rPr>
              <w:t>// 7 ints with a value of 100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std::vector&lt;</w:t>
            </w:r>
            <w:r>
              <w:rPr>
                <w:rStyle w:val="HTMLVariable"/>
              </w:rPr>
              <w:t>int</w:t>
            </w:r>
            <w:r>
              <w:rPr>
                <w:rStyle w:val="HTMLCode"/>
              </w:rPr>
              <w:t>&gt;::iterator it;</w:t>
            </w:r>
          </w:p>
          <w:p w:rsidR="006C641C" w:rsidRDefault="006C641C">
            <w:pPr>
              <w:pStyle w:val="HTMLPreformatted"/>
              <w:rPr>
                <w:rStyle w:val="HTMLCode"/>
              </w:rPr>
            </w:pPr>
            <w:r>
              <w:rPr>
                <w:rStyle w:val="HTMLCode"/>
              </w:rPr>
              <w:t xml:space="preserve">  it=first.begin()+1;</w:t>
            </w:r>
          </w:p>
          <w:p w:rsidR="006C641C" w:rsidRDefault="006C641C">
            <w:pPr>
              <w:pStyle w:val="HTMLPreformatted"/>
              <w:rPr>
                <w:rStyle w:val="HTMLCode"/>
              </w:rPr>
            </w:pPr>
          </w:p>
          <w:p w:rsidR="006C641C" w:rsidRDefault="006C641C">
            <w:pPr>
              <w:pStyle w:val="HTMLPreformatted"/>
              <w:rPr>
                <w:rStyle w:val="HTMLCode"/>
              </w:rPr>
            </w:pPr>
            <w:r>
              <w:rPr>
                <w:rStyle w:val="HTMLCode"/>
              </w:rPr>
              <w:lastRenderedPageBreak/>
              <w:t xml:space="preserve">  second.assign (it,first.end()-1); </w:t>
            </w:r>
            <w:r>
              <w:rPr>
                <w:rStyle w:val="HTMLCite"/>
              </w:rPr>
              <w:t>// the 5 central values of first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int</w:t>
            </w:r>
            <w:r>
              <w:rPr>
                <w:rStyle w:val="HTMLCode"/>
              </w:rPr>
              <w:t xml:space="preserve"> myints[] = {1776,7,4};</w:t>
            </w:r>
          </w:p>
          <w:p w:rsidR="006C641C" w:rsidRDefault="006C641C">
            <w:pPr>
              <w:pStyle w:val="HTMLPreformatted"/>
              <w:rPr>
                <w:rStyle w:val="HTMLCode"/>
              </w:rPr>
            </w:pPr>
            <w:r>
              <w:rPr>
                <w:rStyle w:val="HTMLCode"/>
              </w:rPr>
              <w:t xml:space="preserve">  </w:t>
            </w:r>
            <w:proofErr w:type="gramStart"/>
            <w:r>
              <w:rPr>
                <w:rStyle w:val="HTMLCode"/>
              </w:rPr>
              <w:t>third.assign</w:t>
            </w:r>
            <w:proofErr w:type="gramEnd"/>
            <w:r>
              <w:rPr>
                <w:rStyle w:val="HTMLCode"/>
              </w:rPr>
              <w:t xml:space="preserve"> (myints,myints+3);   </w:t>
            </w:r>
            <w:r>
              <w:rPr>
                <w:rStyle w:val="HTMLCite"/>
              </w:rPr>
              <w:t>// assigning from array.</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"Size of first: "</w:t>
            </w:r>
            <w:r>
              <w:rPr>
                <w:rStyle w:val="HTMLCode"/>
              </w:rPr>
              <w:t xml:space="preserve"> &lt;&lt; </w:t>
            </w:r>
            <w:r>
              <w:rPr>
                <w:rStyle w:val="HTMLVariable"/>
              </w:rPr>
              <w:t>int</w:t>
            </w:r>
            <w:r>
              <w:rPr>
                <w:rStyle w:val="HTMLCode"/>
              </w:rPr>
              <w:t xml:space="preserve"> (first.size()) &lt;&lt; </w:t>
            </w:r>
            <w:r>
              <w:rPr>
                <w:rStyle w:val="HTMLKeyboard"/>
              </w:rPr>
              <w:t>'\n'</w:t>
            </w:r>
            <w:r>
              <w:rPr>
                <w:rStyle w:val="HTMLCode"/>
              </w:rPr>
              <w:t>;</w:t>
            </w:r>
          </w:p>
          <w:p w:rsidR="006C641C" w:rsidRDefault="006C641C">
            <w:pPr>
              <w:pStyle w:val="HTMLPreformatted"/>
              <w:rPr>
                <w:rStyle w:val="HTMLCode"/>
              </w:rPr>
            </w:pPr>
            <w:r>
              <w:rPr>
                <w:rStyle w:val="HTMLCode"/>
              </w:rPr>
              <w:t xml:space="preserve">  std::cout &lt;&lt; </w:t>
            </w:r>
            <w:r>
              <w:rPr>
                <w:rStyle w:val="HTMLKeyboard"/>
              </w:rPr>
              <w:t>"Size of second: "</w:t>
            </w:r>
            <w:r>
              <w:rPr>
                <w:rStyle w:val="HTMLCode"/>
              </w:rPr>
              <w:t xml:space="preserve"> &lt;&lt; </w:t>
            </w:r>
            <w:r>
              <w:rPr>
                <w:rStyle w:val="HTMLVariable"/>
              </w:rPr>
              <w:t>int</w:t>
            </w:r>
            <w:r>
              <w:rPr>
                <w:rStyle w:val="HTMLCode"/>
              </w:rPr>
              <w:t xml:space="preserve"> (second.size()) &lt;&lt; </w:t>
            </w:r>
            <w:r>
              <w:rPr>
                <w:rStyle w:val="HTMLKeyboard"/>
              </w:rPr>
              <w:t>'\n'</w:t>
            </w:r>
            <w:r>
              <w:rPr>
                <w:rStyle w:val="HTMLCode"/>
              </w:rPr>
              <w:t>;</w:t>
            </w:r>
          </w:p>
          <w:p w:rsidR="006C641C" w:rsidRDefault="006C641C">
            <w:pPr>
              <w:pStyle w:val="HTMLPreformatted"/>
              <w:rPr>
                <w:rStyle w:val="HTMLCode"/>
              </w:rPr>
            </w:pPr>
            <w:r>
              <w:rPr>
                <w:rStyle w:val="HTMLCode"/>
              </w:rPr>
              <w:t xml:space="preserve">  std::cout &lt;&lt; </w:t>
            </w:r>
            <w:r>
              <w:rPr>
                <w:rStyle w:val="HTMLKeyboard"/>
              </w:rPr>
              <w:t>"Size of third: "</w:t>
            </w:r>
            <w:r>
              <w:rPr>
                <w:rStyle w:val="HTMLCode"/>
              </w:rPr>
              <w:t xml:space="preserve"> &lt;&lt; </w:t>
            </w:r>
            <w:r>
              <w:rPr>
                <w:rStyle w:val="HTMLVariable"/>
              </w:rPr>
              <w:t>int</w:t>
            </w:r>
            <w:r>
              <w:rPr>
                <w:rStyle w:val="HTMLCode"/>
              </w:rPr>
              <w:t xml:space="preserve"> (third.size()) &lt;&lt; </w:t>
            </w:r>
            <w:r>
              <w:rPr>
                <w:rStyle w:val="HTMLKeyboard"/>
              </w:rPr>
              <w:t>'\n'</w:t>
            </w:r>
            <w:r>
              <w:rPr>
                <w:rStyle w:val="HTMLCode"/>
              </w:rPr>
              <w:t>;</w:t>
            </w: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Size of first: 7</w:t>
            </w:r>
          </w:p>
          <w:p w:rsidR="006C641C" w:rsidRDefault="006C641C">
            <w:pPr>
              <w:pStyle w:val="HTMLPreformatted"/>
              <w:rPr>
                <w:rStyle w:val="HTMLSample"/>
              </w:rPr>
            </w:pPr>
            <w:r>
              <w:rPr>
                <w:rStyle w:val="HTMLSample"/>
              </w:rPr>
              <w:t>Size of second: 5</w:t>
            </w:r>
          </w:p>
          <w:p w:rsidR="006C641C" w:rsidRDefault="006C641C">
            <w:pPr>
              <w:pStyle w:val="HTMLPreformatted"/>
              <w:rPr>
                <w:rStyle w:val="HTMLSample"/>
              </w:rPr>
            </w:pPr>
            <w:r>
              <w:rPr>
                <w:rStyle w:val="HTMLSample"/>
              </w:rPr>
              <w:t>Size of third: 3</w:t>
            </w:r>
          </w:p>
        </w:tc>
      </w:tr>
    </w:tbl>
    <w:p w:rsidR="006C641C" w:rsidRDefault="006C641C" w:rsidP="006C641C">
      <w:r>
        <w:br/>
      </w:r>
    </w:p>
    <w:p w:rsidR="006C641C" w:rsidRDefault="006C641C" w:rsidP="006C641C">
      <w:pPr>
        <w:pStyle w:val="Heading3"/>
      </w:pPr>
      <w:r>
        <w:t>Complexity</w:t>
      </w:r>
    </w:p>
    <w:p w:rsidR="006C641C" w:rsidRDefault="006C641C" w:rsidP="006C641C">
      <w:r>
        <w:t xml:space="preserve">Linear on initial and final </w:t>
      </w:r>
      <w:hyperlink r:id="rId266" w:history="1">
        <w:r>
          <w:rPr>
            <w:rStyle w:val="Hyperlink"/>
          </w:rPr>
          <w:t>sizes</w:t>
        </w:r>
      </w:hyperlink>
      <w:r>
        <w:t xml:space="preserve"> (destructions, constructions).</w:t>
      </w:r>
      <w:r>
        <w:br/>
        <w:t xml:space="preserve">Additionally, in the </w:t>
      </w:r>
      <w:r>
        <w:rPr>
          <w:i/>
          <w:iCs/>
        </w:rPr>
        <w:t>range version (1)</w:t>
      </w:r>
      <w:r>
        <w:t xml:space="preserve">, if </w:t>
      </w:r>
      <w:r>
        <w:rPr>
          <w:rStyle w:val="HTMLTypewriter"/>
          <w:rFonts w:eastAsiaTheme="minorEastAsia"/>
        </w:rPr>
        <w:t>InputIterator</w:t>
      </w:r>
      <w:r>
        <w:t xml:space="preserve"> is not at least of a </w:t>
      </w:r>
      <w:hyperlink r:id="rId267" w:history="1">
        <w:r>
          <w:rPr>
            <w:rStyle w:val="Hyperlink"/>
          </w:rPr>
          <w:t>forward iterator</w:t>
        </w:r>
      </w:hyperlink>
      <w:r>
        <w:t xml:space="preserve"> category (i.e., it is just an </w:t>
      </w:r>
      <w:hyperlink r:id="rId268" w:history="1">
        <w:r>
          <w:rPr>
            <w:rStyle w:val="Hyperlink"/>
          </w:rPr>
          <w:t>input iterator</w:t>
        </w:r>
      </w:hyperlink>
      <w:r>
        <w:t xml:space="preserve">) the new capacity cannot be determined beforehand and the operation incurs in additional logarithmic complexity in the new </w:t>
      </w:r>
      <w:hyperlink r:id="rId269" w:history="1">
        <w:r>
          <w:rPr>
            <w:rStyle w:val="Hyperlink"/>
          </w:rPr>
          <w:t>size</w:t>
        </w:r>
      </w:hyperlink>
      <w:r>
        <w:t xml:space="preserve"> (reallocations while growing).</w:t>
      </w:r>
      <w:r>
        <w:br/>
      </w:r>
      <w:r>
        <w:br/>
      </w:r>
    </w:p>
    <w:p w:rsidR="006C641C" w:rsidRDefault="006C641C" w:rsidP="006C641C">
      <w:pPr>
        <w:pStyle w:val="Heading3"/>
      </w:pPr>
      <w:r>
        <w:t>Iterator validity</w:t>
      </w:r>
    </w:p>
    <w:p w:rsidR="006C641C" w:rsidRDefault="006C641C" w:rsidP="006C641C">
      <w:r>
        <w:t>All iterators, pointers and references related to this container are invalidated.</w:t>
      </w:r>
      <w:r>
        <w:br/>
      </w:r>
      <w:r>
        <w:br/>
      </w:r>
    </w:p>
    <w:p w:rsidR="006C641C" w:rsidRDefault="006C641C" w:rsidP="006C641C">
      <w:pPr>
        <w:pStyle w:val="Heading3"/>
      </w:pPr>
      <w:r>
        <w:t>Data races</w:t>
      </w:r>
    </w:p>
    <w:p w:rsidR="006C641C" w:rsidRDefault="006C641C" w:rsidP="006C641C">
      <w:r>
        <w:t>All copied elements are accessed.</w:t>
      </w:r>
      <w:r>
        <w:br/>
        <w:t>The container is modified.</w:t>
      </w:r>
      <w:r>
        <w:br/>
        <w:t>All contained elements are modified.</w:t>
      </w:r>
      <w:r>
        <w:br/>
      </w:r>
      <w:r>
        <w:br/>
      </w:r>
    </w:p>
    <w:p w:rsidR="006C641C" w:rsidRDefault="006C641C" w:rsidP="006C641C">
      <w:pPr>
        <w:pStyle w:val="Heading3"/>
      </w:pPr>
      <w:r>
        <w:t>Exception safety</w:t>
      </w:r>
    </w:p>
    <w:p w:rsidR="006C641C" w:rsidRDefault="006C641C" w:rsidP="006C641C">
      <w:r>
        <w:rPr>
          <w:b/>
          <w:bCs/>
        </w:rPr>
        <w:lastRenderedPageBreak/>
        <w:t>Basic guarantee:</w:t>
      </w:r>
      <w:r>
        <w:t xml:space="preserve"> if an exception is thrown, the container is in a valid state.</w:t>
      </w:r>
      <w:r>
        <w:br/>
        <w:t xml:space="preserve">If </w:t>
      </w:r>
      <w:hyperlink r:id="rId270" w:history="1">
        <w:r>
          <w:rPr>
            <w:rStyle w:val="Hyperlink"/>
          </w:rPr>
          <w:t>allocator_</w:t>
        </w:r>
        <w:proofErr w:type="gramStart"/>
        <w:r>
          <w:rPr>
            <w:rStyle w:val="Hyperlink"/>
          </w:rPr>
          <w:t>traits::</w:t>
        </w:r>
        <w:proofErr w:type="gramEnd"/>
        <w:r>
          <w:rPr>
            <w:rStyle w:val="Hyperlink"/>
          </w:rPr>
          <w:t>construct</w:t>
        </w:r>
      </w:hyperlink>
      <w:r>
        <w:t xml:space="preserve"> is not supported with the appropriate arguments for the element constructions, or if the range specified by </w:t>
      </w:r>
      <w:r>
        <w:rPr>
          <w:rStyle w:val="HTMLTypewriter"/>
          <w:rFonts w:eastAsiaTheme="minorEastAsia"/>
        </w:rPr>
        <w:t>[first,last)</w:t>
      </w:r>
      <w:r>
        <w:t xml:space="preserve"> is not valid, it causes </w:t>
      </w:r>
      <w:r>
        <w:rPr>
          <w:i/>
          <w:iCs/>
        </w:rPr>
        <w:t>undefined behavior</w:t>
      </w:r>
      <w:r>
        <w:t>.</w:t>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::push_back</w:t>
      </w:r>
    </w:p>
    <w:p w:rsidR="006C641C" w:rsidRDefault="0069233C" w:rsidP="006C641C">
      <w:pPr>
        <w:numPr>
          <w:ilvl w:val="0"/>
          <w:numId w:val="22"/>
        </w:numPr>
        <w:spacing w:before="100" w:beforeAutospacing="1" w:after="100" w:afterAutospacing="1" w:line="240" w:lineRule="auto"/>
      </w:pPr>
      <w:hyperlink r:id="rId271" w:history="1">
        <w:r w:rsidR="006C641C">
          <w:rPr>
            <w:rStyle w:val="Hyperlink"/>
          </w:rPr>
          <w:t>C++98</w:t>
        </w:r>
      </w:hyperlink>
    </w:p>
    <w:p w:rsidR="006C641C" w:rsidRDefault="0069233C" w:rsidP="006C641C">
      <w:pPr>
        <w:numPr>
          <w:ilvl w:val="0"/>
          <w:numId w:val="22"/>
        </w:numPr>
        <w:spacing w:before="100" w:beforeAutospacing="1" w:after="100" w:afterAutospacing="1" w:line="240" w:lineRule="auto"/>
      </w:pPr>
      <w:hyperlink r:id="rId272" w:history="1">
        <w:r w:rsidR="006C641C">
          <w:rPr>
            <w:rStyle w:val="Hyperlink"/>
          </w:rPr>
          <w:t>C++11</w:t>
        </w:r>
      </w:hyperlink>
    </w:p>
    <w:p w:rsidR="006C641C" w:rsidRDefault="006C641C" w:rsidP="006C641C">
      <w:pPr>
        <w:numPr>
          <w:ilvl w:val="0"/>
          <w:numId w:val="22"/>
        </w:numPr>
        <w:spacing w:before="100" w:beforeAutospacing="1" w:after="100" w:afterAutospacing="1" w:line="240" w:lineRule="auto"/>
      </w:pPr>
    </w:p>
    <w:p w:rsidR="006C641C" w:rsidRDefault="006C641C" w:rsidP="006C641C">
      <w:pPr>
        <w:pStyle w:val="HTMLPreformatted"/>
      </w:pPr>
      <w:r>
        <w:t>void push_back (const value_type&amp; val);</w:t>
      </w:r>
    </w:p>
    <w:p w:rsidR="006C641C" w:rsidRDefault="006C641C" w:rsidP="006C641C">
      <w:r>
        <w:t>Add element at the end</w:t>
      </w:r>
    </w:p>
    <w:p w:rsidR="006C641C" w:rsidRDefault="006C641C" w:rsidP="006C641C">
      <w:r>
        <w:t xml:space="preserve">Adds a new element at the end of the </w:t>
      </w:r>
      <w:hyperlink r:id="rId273" w:history="1">
        <w:r>
          <w:rPr>
            <w:rStyle w:val="Hyperlink"/>
          </w:rPr>
          <w:t>vector</w:t>
        </w:r>
      </w:hyperlink>
      <w:r>
        <w:t xml:space="preserve">, after its current last element. The content of </w:t>
      </w:r>
      <w:r>
        <w:rPr>
          <w:i/>
          <w:iCs/>
        </w:rPr>
        <w:t>val</w:t>
      </w:r>
      <w:r>
        <w:t xml:space="preserve"> is copied (or moved) to the new element.</w:t>
      </w:r>
      <w:r>
        <w:br/>
      </w:r>
      <w:r>
        <w:br/>
        <w:t xml:space="preserve">This effectively increases the container </w:t>
      </w:r>
      <w:hyperlink r:id="rId274" w:history="1">
        <w:r>
          <w:rPr>
            <w:rStyle w:val="Hyperlink"/>
          </w:rPr>
          <w:t>size</w:t>
        </w:r>
      </w:hyperlink>
      <w:r>
        <w:t xml:space="preserve"> by one, which causes an automatic reallocation of the allocated storage space if -and only if- the new vector </w:t>
      </w:r>
      <w:hyperlink r:id="rId275" w:history="1">
        <w:r>
          <w:rPr>
            <w:rStyle w:val="Hyperlink"/>
          </w:rPr>
          <w:t>size</w:t>
        </w:r>
      </w:hyperlink>
      <w:r>
        <w:t xml:space="preserve"> surpasses the current vector </w:t>
      </w:r>
      <w:hyperlink r:id="rId276" w:history="1">
        <w:r>
          <w:rPr>
            <w:rStyle w:val="Hyperlink"/>
          </w:rPr>
          <w:t>capacity</w:t>
        </w:r>
      </w:hyperlink>
      <w:r>
        <w:t>.</w:t>
      </w:r>
      <w:r>
        <w:br/>
      </w:r>
      <w:r>
        <w:br/>
      </w:r>
    </w:p>
    <w:p w:rsidR="006C641C" w:rsidRDefault="006C641C" w:rsidP="006C641C">
      <w:pPr>
        <w:pStyle w:val="Heading3"/>
      </w:pPr>
      <w:r>
        <w:t>Parameters</w:t>
      </w:r>
    </w:p>
    <w:p w:rsidR="006C641C" w:rsidRDefault="006C641C" w:rsidP="006C641C">
      <w:r>
        <w:t>val</w:t>
      </w:r>
    </w:p>
    <w:p w:rsidR="006C641C" w:rsidRDefault="006C641C" w:rsidP="006C641C">
      <w:pPr>
        <w:ind w:left="720"/>
      </w:pPr>
      <w:r>
        <w:t>Value to be copied (or moved) to the new element.</w:t>
      </w:r>
      <w:r>
        <w:br/>
        <w:t xml:space="preserve">Member type </w:t>
      </w:r>
      <w:r>
        <w:rPr>
          <w:rStyle w:val="HTMLTypewriter"/>
          <w:rFonts w:eastAsiaTheme="minorEastAsia"/>
        </w:rPr>
        <w:t>value_type</w:t>
      </w:r>
      <w:r>
        <w:t xml:space="preserve"> is the type of the elements in the container, defined in </w:t>
      </w:r>
      <w:hyperlink r:id="rId277" w:history="1">
        <w:r>
          <w:rPr>
            <w:rStyle w:val="Hyperlink"/>
          </w:rPr>
          <w:t>vector</w:t>
        </w:r>
      </w:hyperlink>
      <w:r>
        <w:t xml:space="preserve"> as an alias of its first template parameter (</w:t>
      </w:r>
      <w:r>
        <w:rPr>
          <w:rStyle w:val="HTMLTypewriter"/>
          <w:rFonts w:eastAsiaTheme="minorEastAsia"/>
        </w:rPr>
        <w:t>T</w:t>
      </w:r>
      <w:r>
        <w:t>).</w:t>
      </w:r>
    </w:p>
    <w:p w:rsidR="006C641C" w:rsidRDefault="006C641C" w:rsidP="006C641C">
      <w:r>
        <w:br/>
      </w:r>
    </w:p>
    <w:p w:rsidR="006C641C" w:rsidRDefault="006C641C" w:rsidP="006C641C">
      <w:pPr>
        <w:pStyle w:val="Heading3"/>
      </w:pPr>
      <w:r>
        <w:t>Return value</w:t>
      </w:r>
    </w:p>
    <w:p w:rsidR="006C641C" w:rsidRDefault="006C641C" w:rsidP="006C641C">
      <w:r>
        <w:lastRenderedPageBreak/>
        <w:t>none</w:t>
      </w:r>
      <w:r>
        <w:br/>
      </w:r>
      <w:r>
        <w:br/>
        <w:t xml:space="preserve">If a reallocation happens, the storage is allocated using the container's </w:t>
      </w:r>
      <w:hyperlink r:id="rId278" w:history="1">
        <w:r>
          <w:rPr>
            <w:rStyle w:val="Hyperlink"/>
          </w:rPr>
          <w:t>allocator</w:t>
        </w:r>
      </w:hyperlink>
      <w:r>
        <w:t xml:space="preserve">, which may throw exceptions on failure (for the default </w:t>
      </w:r>
      <w:hyperlink r:id="rId279" w:history="1">
        <w:r>
          <w:rPr>
            <w:rStyle w:val="Hyperlink"/>
          </w:rPr>
          <w:t>allocator</w:t>
        </w:r>
      </w:hyperlink>
      <w:r>
        <w:t xml:space="preserve">, </w:t>
      </w:r>
      <w:r>
        <w:rPr>
          <w:rStyle w:val="HTMLTypewriter"/>
          <w:rFonts w:eastAsiaTheme="minorEastAsia"/>
        </w:rPr>
        <w:t>bad_alloc</w:t>
      </w:r>
      <w:r>
        <w:t xml:space="preserve"> is thrown if the allocation request does not succeed).</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7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p>
        </w:tc>
        <w:tc>
          <w:tcPr>
            <w:tcW w:w="0" w:type="auto"/>
            <w:vAlign w:val="center"/>
            <w:hideMark/>
          </w:tcPr>
          <w:p w:rsidR="006C641C" w:rsidRDefault="006C641C">
            <w:pPr>
              <w:pStyle w:val="HTMLPreformatted"/>
              <w:rPr>
                <w:rStyle w:val="HTMLCode"/>
              </w:rPr>
            </w:pPr>
            <w:r>
              <w:rPr>
                <w:rStyle w:val="HTMLCite"/>
              </w:rPr>
              <w:t>// vector::push_back</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w:t>
            </w:r>
          </w:p>
          <w:p w:rsidR="006C641C" w:rsidRDefault="006C641C">
            <w:pPr>
              <w:pStyle w:val="HTMLPreformatted"/>
              <w:rPr>
                <w:rStyle w:val="HTMLCode"/>
              </w:rPr>
            </w:pPr>
            <w:r>
              <w:rPr>
                <w:rStyle w:val="HTMLCode"/>
              </w:rPr>
              <w:t xml:space="preserve">  </w:t>
            </w:r>
            <w:r>
              <w:rPr>
                <w:rStyle w:val="HTMLVariable"/>
              </w:rPr>
              <w:t>int</w:t>
            </w:r>
            <w:r>
              <w:rPr>
                <w:rStyle w:val="HTMLCode"/>
              </w:rPr>
              <w:t xml:space="preserve"> myint;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"Please enter some integers (enter 0 to end):\n"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do</w:t>
            </w:r>
            <w:r>
              <w:rPr>
                <w:rStyle w:val="HTMLCode"/>
              </w:rPr>
              <w:t xml:space="preserve"> {</w:t>
            </w:r>
          </w:p>
          <w:p w:rsidR="006C641C" w:rsidRDefault="006C641C">
            <w:pPr>
              <w:pStyle w:val="HTMLPreformatted"/>
              <w:rPr>
                <w:rStyle w:val="HTMLCode"/>
              </w:rPr>
            </w:pPr>
            <w:r>
              <w:rPr>
                <w:rStyle w:val="HTMLCode"/>
              </w:rPr>
              <w:t xml:space="preserve">    std::cin &gt;&gt; myint;</w:t>
            </w:r>
          </w:p>
          <w:p w:rsidR="006C641C" w:rsidRDefault="006C641C">
            <w:pPr>
              <w:pStyle w:val="HTMLPreformatted"/>
              <w:rPr>
                <w:rStyle w:val="HTMLCode"/>
              </w:rPr>
            </w:pPr>
            <w:r>
              <w:rPr>
                <w:rStyle w:val="HTMLCode"/>
              </w:rPr>
              <w:t xml:space="preserve">    myvector.push_back (myint);</w:t>
            </w:r>
          </w:p>
          <w:p w:rsidR="006C641C" w:rsidRDefault="006C641C">
            <w:pPr>
              <w:pStyle w:val="HTMLPreformatted"/>
              <w:rPr>
                <w:rStyle w:val="HTMLCode"/>
              </w:rPr>
            </w:pPr>
            <w:r>
              <w:rPr>
                <w:rStyle w:val="HTMLCode"/>
              </w:rPr>
              <w:t xml:space="preserve">  } </w:t>
            </w:r>
            <w:r>
              <w:rPr>
                <w:rStyle w:val="HTMLVariable"/>
              </w:rPr>
              <w:t>while</w:t>
            </w:r>
            <w:r>
              <w:rPr>
                <w:rStyle w:val="HTMLCode"/>
              </w:rPr>
              <w:t xml:space="preserve"> (myint);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stores "</w:t>
            </w:r>
            <w:r>
              <w:rPr>
                <w:rStyle w:val="HTMLCode"/>
              </w:rPr>
              <w:t xml:space="preserve"> &lt;&lt; </w:t>
            </w:r>
            <w:r>
              <w:rPr>
                <w:rStyle w:val="HTMLVariable"/>
              </w:rPr>
              <w:t>int</w:t>
            </w:r>
            <w:r>
              <w:rPr>
                <w:rStyle w:val="HTMLCode"/>
              </w:rPr>
              <w:t xml:space="preserve">(myvector.size()) &lt;&lt; </w:t>
            </w:r>
            <w:r>
              <w:rPr>
                <w:rStyle w:val="HTMLKeyboard"/>
              </w:rPr>
              <w:t>" numbers.\n"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t xml:space="preserve">The example uses </w:t>
      </w:r>
      <w:r>
        <w:rPr>
          <w:rStyle w:val="HTMLTypewriter"/>
          <w:rFonts w:eastAsiaTheme="minorEastAsia"/>
        </w:rPr>
        <w:t>push_back</w:t>
      </w:r>
      <w:r>
        <w:t xml:space="preserve"> to add a new element to the vector each time a new integer is read.</w:t>
      </w:r>
      <w:r>
        <w:br/>
      </w:r>
      <w:r>
        <w:br/>
      </w:r>
    </w:p>
    <w:p w:rsidR="006C641C" w:rsidRDefault="006C641C" w:rsidP="006C641C">
      <w:pPr>
        <w:pStyle w:val="Heading3"/>
      </w:pPr>
      <w:r>
        <w:t>Complexity</w:t>
      </w:r>
    </w:p>
    <w:p w:rsidR="006C641C" w:rsidRDefault="006C641C" w:rsidP="006C641C">
      <w:r>
        <w:t>Constant (amortized time, reallocation may happen).</w:t>
      </w:r>
      <w:r>
        <w:br/>
      </w:r>
      <w:r>
        <w:br/>
        <w:t xml:space="preserve">If a reallocation happens, the reallocation is itself up to linear in the entire </w:t>
      </w:r>
      <w:hyperlink r:id="rId280" w:history="1">
        <w:r>
          <w:rPr>
            <w:rStyle w:val="Hyperlink"/>
          </w:rPr>
          <w:t>size</w:t>
        </w:r>
      </w:hyperlink>
      <w:r>
        <w:t>.</w:t>
      </w:r>
      <w:r>
        <w:br/>
      </w:r>
      <w:r>
        <w:br/>
      </w:r>
    </w:p>
    <w:p w:rsidR="006C641C" w:rsidRDefault="006C641C" w:rsidP="006C641C">
      <w:pPr>
        <w:pStyle w:val="Heading3"/>
      </w:pPr>
      <w:r>
        <w:t>Iterator validity</w:t>
      </w:r>
    </w:p>
    <w:p w:rsidR="006C641C" w:rsidRDefault="006C641C" w:rsidP="006C641C">
      <w:r>
        <w:t>If a reallocation happens, all iterators, pointers and references related to the container are invalidated.</w:t>
      </w:r>
      <w:r>
        <w:br/>
        <w:t xml:space="preserve">Otherwise, only the </w:t>
      </w:r>
      <w:hyperlink r:id="rId281" w:history="1">
        <w:r>
          <w:rPr>
            <w:rStyle w:val="Hyperlink"/>
          </w:rPr>
          <w:t>end iterator</w:t>
        </w:r>
      </w:hyperlink>
      <w:r>
        <w:t xml:space="preserve"> is invalidated, and all iterators, pointers and references to elements are </w:t>
      </w:r>
      <w:r>
        <w:lastRenderedPageBreak/>
        <w:t>guaranteed to keep referring to the same elements they were referring to before the call.</w:t>
      </w:r>
      <w:r>
        <w:br/>
      </w:r>
      <w:r>
        <w:br/>
      </w:r>
    </w:p>
    <w:p w:rsidR="006C641C" w:rsidRDefault="006C641C" w:rsidP="006C641C">
      <w:pPr>
        <w:pStyle w:val="Heading3"/>
      </w:pPr>
      <w:r>
        <w:t>Data races</w:t>
      </w:r>
    </w:p>
    <w:p w:rsidR="006C641C" w:rsidRDefault="006C641C" w:rsidP="006C641C">
      <w:r>
        <w:t>The container is modified.</w:t>
      </w:r>
      <w:r>
        <w:br/>
        <w:t>If a reallocation happens, all contained elements are modified.</w:t>
      </w:r>
      <w:r>
        <w:br/>
        <w:t>Otherwise, no existing element is accessed, and concurrently accessing or modifying them is safe.</w:t>
      </w:r>
      <w:r>
        <w:br/>
      </w:r>
      <w:r>
        <w:br/>
      </w:r>
    </w:p>
    <w:p w:rsidR="006C641C" w:rsidRDefault="006C641C" w:rsidP="006C641C">
      <w:pPr>
        <w:pStyle w:val="Heading3"/>
      </w:pPr>
      <w:r>
        <w:t>Exception safety</w:t>
      </w:r>
    </w:p>
    <w:p w:rsidR="006C641C" w:rsidRDefault="006C641C" w:rsidP="006C641C">
      <w:r>
        <w:t>If no reallocations happen, there are no changes in the container in case of exception (strong guarantee).</w:t>
      </w:r>
      <w:r>
        <w:br/>
        <w:t xml:space="preserve">If a reallocation happens, the strong guarantee is also given if the type of the elements is either </w:t>
      </w:r>
      <w:r>
        <w:rPr>
          <w:i/>
          <w:iCs/>
        </w:rPr>
        <w:t>copyable</w:t>
      </w:r>
      <w:r>
        <w:t xml:space="preserve"> or </w:t>
      </w:r>
      <w:r>
        <w:rPr>
          <w:i/>
          <w:iCs/>
        </w:rPr>
        <w:t>no-throw moveable</w:t>
      </w:r>
      <w:r>
        <w:t>.</w:t>
      </w:r>
      <w:r>
        <w:br/>
        <w:t>Otherwise, the container is guaranteed to end in a valid state (basic guarantee).</w:t>
      </w:r>
      <w:r>
        <w:br/>
        <w:t xml:space="preserve">If </w:t>
      </w:r>
      <w:hyperlink r:id="rId282" w:history="1">
        <w:r>
          <w:rPr>
            <w:rStyle w:val="Hyperlink"/>
          </w:rPr>
          <w:t>allocator_</w:t>
        </w:r>
        <w:proofErr w:type="gramStart"/>
        <w:r>
          <w:rPr>
            <w:rStyle w:val="Hyperlink"/>
          </w:rPr>
          <w:t>traits::</w:t>
        </w:r>
        <w:proofErr w:type="gramEnd"/>
        <w:r>
          <w:rPr>
            <w:rStyle w:val="Hyperlink"/>
          </w:rPr>
          <w:t>construct</w:t>
        </w:r>
      </w:hyperlink>
      <w:r>
        <w:t xml:space="preserve"> is not supported with </w:t>
      </w:r>
      <w:r>
        <w:rPr>
          <w:i/>
          <w:iCs/>
        </w:rPr>
        <w:t>val</w:t>
      </w:r>
      <w:r>
        <w:t xml:space="preserve"> as argument, it causes </w:t>
      </w:r>
      <w:r>
        <w:rPr>
          <w:i/>
          <w:iCs/>
        </w:rPr>
        <w:t>undefined behavior</w:t>
      </w:r>
      <w:r>
        <w:t>.</w:t>
      </w:r>
      <w:r>
        <w:br/>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::pop_back</w:t>
      </w:r>
    </w:p>
    <w:p w:rsidR="006C641C" w:rsidRDefault="006C641C" w:rsidP="006C641C">
      <w:pPr>
        <w:pStyle w:val="HTMLPreformatted"/>
      </w:pPr>
      <w:r>
        <w:t>void pop_</w:t>
      </w:r>
      <w:proofErr w:type="gramStart"/>
      <w:r>
        <w:t>back(</w:t>
      </w:r>
      <w:proofErr w:type="gramEnd"/>
      <w:r>
        <w:t>);</w:t>
      </w:r>
    </w:p>
    <w:p w:rsidR="006C641C" w:rsidRDefault="006C641C" w:rsidP="006C641C">
      <w:r>
        <w:t>Delete last element</w:t>
      </w:r>
    </w:p>
    <w:p w:rsidR="006C641C" w:rsidRDefault="006C641C" w:rsidP="006C641C">
      <w:r>
        <w:t xml:space="preserve">Removes the last element in the </w:t>
      </w:r>
      <w:hyperlink r:id="rId283" w:history="1">
        <w:r>
          <w:rPr>
            <w:rStyle w:val="Hyperlink"/>
          </w:rPr>
          <w:t>vector</w:t>
        </w:r>
      </w:hyperlink>
      <w:r>
        <w:t xml:space="preserve">, effectively reducing the container </w:t>
      </w:r>
      <w:hyperlink r:id="rId284" w:history="1">
        <w:r>
          <w:rPr>
            <w:rStyle w:val="Hyperlink"/>
          </w:rPr>
          <w:t>size</w:t>
        </w:r>
      </w:hyperlink>
      <w:r>
        <w:t xml:space="preserve"> by one.</w:t>
      </w:r>
      <w:r>
        <w:br/>
      </w:r>
      <w:r>
        <w:br/>
        <w:t>This destroys the removed element.</w:t>
      </w:r>
      <w:r>
        <w:br/>
      </w:r>
      <w:r>
        <w:br/>
      </w:r>
    </w:p>
    <w:p w:rsidR="006C641C" w:rsidRDefault="006C641C" w:rsidP="006C641C">
      <w:pPr>
        <w:pStyle w:val="Heading3"/>
      </w:pPr>
      <w:r>
        <w:t>Parameters</w:t>
      </w:r>
    </w:p>
    <w:p w:rsidR="006C641C" w:rsidRDefault="006C641C" w:rsidP="006C641C">
      <w:r>
        <w:lastRenderedPageBreak/>
        <w:t>none</w:t>
      </w:r>
      <w:r>
        <w:br/>
      </w:r>
      <w:r>
        <w:br/>
      </w:r>
    </w:p>
    <w:p w:rsidR="006C641C" w:rsidRDefault="006C641C" w:rsidP="006C641C">
      <w:pPr>
        <w:pStyle w:val="Heading3"/>
      </w:pPr>
      <w:r>
        <w:t>Return value</w:t>
      </w:r>
    </w:p>
    <w:p w:rsidR="006C641C" w:rsidRDefault="006C641C" w:rsidP="006C641C">
      <w:r>
        <w:t>none</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p>
        </w:tc>
        <w:tc>
          <w:tcPr>
            <w:tcW w:w="0" w:type="auto"/>
            <w:vAlign w:val="center"/>
            <w:hideMark/>
          </w:tcPr>
          <w:p w:rsidR="006C641C" w:rsidRDefault="006C641C">
            <w:pPr>
              <w:pStyle w:val="HTMLPreformatted"/>
              <w:rPr>
                <w:rStyle w:val="HTMLCode"/>
              </w:rPr>
            </w:pPr>
            <w:r>
              <w:rPr>
                <w:rStyle w:val="HTMLCite"/>
              </w:rPr>
              <w:t>// vector::pop_back</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w:t>
            </w:r>
          </w:p>
          <w:p w:rsidR="006C641C" w:rsidRDefault="006C641C">
            <w:pPr>
              <w:pStyle w:val="HTMLPreformatted"/>
              <w:rPr>
                <w:rStyle w:val="HTMLCode"/>
              </w:rPr>
            </w:pPr>
            <w:r>
              <w:rPr>
                <w:rStyle w:val="HTMLCode"/>
              </w:rPr>
              <w:t xml:space="preserve">  </w:t>
            </w:r>
            <w:r>
              <w:rPr>
                <w:rStyle w:val="HTMLVariable"/>
              </w:rPr>
              <w:t>int</w:t>
            </w:r>
            <w:r>
              <w:rPr>
                <w:rStyle w:val="HTMLCode"/>
              </w:rPr>
              <w:t xml:space="preserve"> sum (0);</w:t>
            </w:r>
          </w:p>
          <w:p w:rsidR="006C641C" w:rsidRDefault="006C641C">
            <w:pPr>
              <w:pStyle w:val="HTMLPreformatted"/>
              <w:rPr>
                <w:rStyle w:val="HTMLCode"/>
              </w:rPr>
            </w:pPr>
            <w:r>
              <w:rPr>
                <w:rStyle w:val="HTMLCode"/>
              </w:rPr>
              <w:t xml:space="preserve">  myvector.push_back (100);</w:t>
            </w:r>
          </w:p>
          <w:p w:rsidR="006C641C" w:rsidRDefault="006C641C">
            <w:pPr>
              <w:pStyle w:val="HTMLPreformatted"/>
              <w:rPr>
                <w:rStyle w:val="HTMLCode"/>
              </w:rPr>
            </w:pPr>
            <w:r>
              <w:rPr>
                <w:rStyle w:val="HTMLCode"/>
              </w:rPr>
              <w:t xml:space="preserve">  myvector.push_back (200);</w:t>
            </w:r>
          </w:p>
          <w:p w:rsidR="006C641C" w:rsidRDefault="006C641C">
            <w:pPr>
              <w:pStyle w:val="HTMLPreformatted"/>
              <w:rPr>
                <w:rStyle w:val="HTMLCode"/>
              </w:rPr>
            </w:pPr>
            <w:r>
              <w:rPr>
                <w:rStyle w:val="HTMLCode"/>
              </w:rPr>
              <w:t xml:space="preserve">  myvector.push_back (300);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while</w:t>
            </w:r>
            <w:r>
              <w:rPr>
                <w:rStyle w:val="HTMLCode"/>
              </w:rPr>
              <w:t xml:space="preserve"> (!myvector.empty())</w:t>
            </w:r>
          </w:p>
          <w:p w:rsidR="006C641C" w:rsidRDefault="006C641C">
            <w:pPr>
              <w:pStyle w:val="HTMLPreformatted"/>
              <w:rPr>
                <w:rStyle w:val="HTMLCode"/>
              </w:rPr>
            </w:pPr>
            <w:r>
              <w:rPr>
                <w:rStyle w:val="HTMLCode"/>
              </w:rPr>
              <w:t xml:space="preserve">  {</w:t>
            </w:r>
          </w:p>
          <w:p w:rsidR="006C641C" w:rsidRDefault="006C641C">
            <w:pPr>
              <w:pStyle w:val="HTMLPreformatted"/>
              <w:rPr>
                <w:rStyle w:val="HTMLCode"/>
              </w:rPr>
            </w:pPr>
            <w:r>
              <w:rPr>
                <w:rStyle w:val="HTMLCode"/>
              </w:rPr>
              <w:t xml:space="preserve">    sum+=myvector.back();</w:t>
            </w:r>
          </w:p>
          <w:p w:rsidR="006C641C" w:rsidRDefault="006C641C">
            <w:pPr>
              <w:pStyle w:val="HTMLPreformatted"/>
              <w:rPr>
                <w:rStyle w:val="HTMLCode"/>
              </w:rPr>
            </w:pPr>
            <w:r>
              <w:rPr>
                <w:rStyle w:val="HTMLCode"/>
              </w:rPr>
              <w:t xml:space="preserve">    myvector.pop_back();</w:t>
            </w:r>
          </w:p>
          <w:p w:rsidR="006C641C" w:rsidRDefault="006C641C">
            <w:pPr>
              <w:pStyle w:val="HTMLPreformatted"/>
              <w:rPr>
                <w:rStyle w:val="HTMLCode"/>
              </w:rPr>
            </w:pPr>
            <w:r>
              <w:rPr>
                <w:rStyle w:val="HTMLCode"/>
              </w:rPr>
              <w:t xml:space="preserve">  }</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"The elements of myvector add up to "</w:t>
            </w:r>
            <w:r>
              <w:rPr>
                <w:rStyle w:val="HTMLCode"/>
              </w:rPr>
              <w:t xml:space="preserve"> &lt;&lt; sum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t xml:space="preserve">In this example, the elements are popped out of the </w:t>
      </w:r>
      <w:hyperlink r:id="rId285" w:history="1">
        <w:r>
          <w:rPr>
            <w:rStyle w:val="Hyperlink"/>
          </w:rPr>
          <w:t>vector</w:t>
        </w:r>
      </w:hyperlink>
      <w:r>
        <w:t xml:space="preserve"> after they are added up in the sum.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The elements of myvector add up to 600</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lastRenderedPageBreak/>
        <w:t xml:space="preserve">The </w:t>
      </w:r>
      <w:hyperlink r:id="rId286" w:history="1">
        <w:r>
          <w:rPr>
            <w:rStyle w:val="Hyperlink"/>
          </w:rPr>
          <w:t>end iterator</w:t>
        </w:r>
      </w:hyperlink>
      <w:r>
        <w:t xml:space="preserve"> and any iterator, pointer and reference referring to the removed element are invalidated.</w:t>
      </w:r>
      <w:r>
        <w:br/>
        <w:t>Iterators, pointers and references referring to other elements that have not been removed are guaranteed to keep referring to the same elements they were referring to before the call.</w:t>
      </w:r>
      <w:r>
        <w:br/>
      </w:r>
      <w:r>
        <w:br/>
      </w:r>
    </w:p>
    <w:p w:rsidR="006C641C" w:rsidRDefault="006C641C" w:rsidP="006C641C">
      <w:pPr>
        <w:pStyle w:val="Heading3"/>
      </w:pPr>
      <w:r>
        <w:t>Data races</w:t>
      </w:r>
    </w:p>
    <w:p w:rsidR="006C641C" w:rsidRDefault="006C641C" w:rsidP="006C641C">
      <w:r>
        <w:t>The container is modified.</w:t>
      </w:r>
      <w:r>
        <w:br/>
        <w:t>The last element is modified. Concurrently accessing or modifying other elements is safe, although iterating ranges that include the removed element is not.</w:t>
      </w:r>
      <w:r>
        <w:br/>
      </w:r>
      <w:r>
        <w:br/>
      </w:r>
    </w:p>
    <w:p w:rsidR="006C641C" w:rsidRDefault="006C641C" w:rsidP="006C641C">
      <w:pPr>
        <w:pStyle w:val="Heading3"/>
      </w:pPr>
      <w:r>
        <w:t>Exception safety</w:t>
      </w:r>
    </w:p>
    <w:p w:rsidR="006C641C" w:rsidRDefault="006C641C" w:rsidP="006C641C">
      <w:r>
        <w:t xml:space="preserve">If the container is not </w:t>
      </w:r>
      <w:hyperlink r:id="rId287" w:history="1">
        <w:r>
          <w:rPr>
            <w:rStyle w:val="Hyperlink"/>
          </w:rPr>
          <w:t>empty</w:t>
        </w:r>
      </w:hyperlink>
      <w:r>
        <w:t>, the function never throws exceptions (no-throw guarantee).</w:t>
      </w:r>
      <w:r>
        <w:br/>
        <w:t xml:space="preserve">Otherwise, it causes </w:t>
      </w:r>
      <w:r>
        <w:rPr>
          <w:i/>
          <w:iCs/>
        </w:rPr>
        <w:t>undefined behavior</w:t>
      </w:r>
      <w:r>
        <w:t>.</w:t>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::insert</w:t>
      </w:r>
    </w:p>
    <w:p w:rsidR="006C641C" w:rsidRDefault="0069233C" w:rsidP="006C641C">
      <w:pPr>
        <w:numPr>
          <w:ilvl w:val="0"/>
          <w:numId w:val="23"/>
        </w:numPr>
        <w:spacing w:before="100" w:beforeAutospacing="1" w:after="100" w:afterAutospacing="1" w:line="240" w:lineRule="auto"/>
      </w:pPr>
      <w:hyperlink r:id="rId288" w:history="1">
        <w:r w:rsidR="006C641C">
          <w:rPr>
            <w:rStyle w:val="Hyperlink"/>
          </w:rPr>
          <w:t>C++98</w:t>
        </w:r>
      </w:hyperlink>
    </w:p>
    <w:p w:rsidR="006C641C" w:rsidRDefault="0069233C" w:rsidP="006C641C">
      <w:pPr>
        <w:numPr>
          <w:ilvl w:val="0"/>
          <w:numId w:val="23"/>
        </w:numPr>
        <w:spacing w:before="100" w:beforeAutospacing="1" w:after="100" w:afterAutospacing="1" w:line="240" w:lineRule="auto"/>
      </w:pPr>
      <w:hyperlink r:id="rId289" w:history="1">
        <w:r w:rsidR="006C641C">
          <w:rPr>
            <w:rStyle w:val="Hyperlink"/>
          </w:rPr>
          <w:t>C++11</w:t>
        </w:r>
      </w:hyperlink>
    </w:p>
    <w:p w:rsidR="006C641C" w:rsidRDefault="006C641C" w:rsidP="006C641C">
      <w:pPr>
        <w:numPr>
          <w:ilvl w:val="0"/>
          <w:numId w:val="23"/>
        </w:numPr>
        <w:spacing w:before="100" w:beforeAutospacing="1" w:after="100" w:afterAutospacing="1"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7902"/>
      </w:tblGrid>
      <w:tr w:rsidR="006C641C" w:rsidTr="006C641C">
        <w:trPr>
          <w:tblCellSpacing w:w="15" w:type="dxa"/>
        </w:trPr>
        <w:tc>
          <w:tcPr>
            <w:tcW w:w="0" w:type="auto"/>
            <w:vAlign w:val="center"/>
            <w:hideMark/>
          </w:tcPr>
          <w:p w:rsidR="006C641C" w:rsidRDefault="006C641C">
            <w:pPr>
              <w:jc w:val="center"/>
              <w:rPr>
                <w:b/>
                <w:bCs/>
                <w:sz w:val="24"/>
                <w:szCs w:val="24"/>
              </w:rPr>
            </w:pPr>
            <w:r>
              <w:rPr>
                <w:b/>
                <w:bCs/>
              </w:rPr>
              <w:t>single element (1)</w:t>
            </w:r>
          </w:p>
        </w:tc>
        <w:tc>
          <w:tcPr>
            <w:tcW w:w="0" w:type="auto"/>
            <w:vAlign w:val="center"/>
            <w:hideMark/>
          </w:tcPr>
          <w:p w:rsidR="006C641C" w:rsidRDefault="006C641C">
            <w:pPr>
              <w:pStyle w:val="HTMLPreformatted"/>
            </w:pPr>
            <w:r>
              <w:t>iterator insert (iterator position, const value_type&amp; val);</w:t>
            </w:r>
          </w:p>
        </w:tc>
      </w:tr>
      <w:tr w:rsidR="006C641C" w:rsidTr="006C641C">
        <w:trPr>
          <w:tblCellSpacing w:w="15" w:type="dxa"/>
        </w:trPr>
        <w:tc>
          <w:tcPr>
            <w:tcW w:w="0" w:type="auto"/>
            <w:vAlign w:val="center"/>
            <w:hideMark/>
          </w:tcPr>
          <w:p w:rsidR="006C641C" w:rsidRDefault="006C641C">
            <w:pPr>
              <w:jc w:val="center"/>
              <w:rPr>
                <w:b/>
                <w:bCs/>
                <w:sz w:val="24"/>
                <w:szCs w:val="24"/>
              </w:rPr>
            </w:pPr>
            <w:r>
              <w:rPr>
                <w:b/>
                <w:bCs/>
              </w:rPr>
              <w:t>fill (2)</w:t>
            </w:r>
          </w:p>
        </w:tc>
        <w:tc>
          <w:tcPr>
            <w:tcW w:w="0" w:type="auto"/>
            <w:vAlign w:val="center"/>
            <w:hideMark/>
          </w:tcPr>
          <w:p w:rsidR="006C641C" w:rsidRDefault="006C641C">
            <w:pPr>
              <w:pStyle w:val="HTMLPreformatted"/>
            </w:pPr>
            <w:r>
              <w:t xml:space="preserve">    void insert (iterator position, size_type n, const value_type&amp; val);</w:t>
            </w:r>
          </w:p>
        </w:tc>
      </w:tr>
      <w:tr w:rsidR="006C641C" w:rsidTr="006C641C">
        <w:trPr>
          <w:tblCellSpacing w:w="15" w:type="dxa"/>
        </w:trPr>
        <w:tc>
          <w:tcPr>
            <w:tcW w:w="0" w:type="auto"/>
            <w:vAlign w:val="center"/>
            <w:hideMark/>
          </w:tcPr>
          <w:p w:rsidR="006C641C" w:rsidRDefault="006C641C">
            <w:pPr>
              <w:jc w:val="center"/>
              <w:rPr>
                <w:b/>
                <w:bCs/>
                <w:sz w:val="24"/>
                <w:szCs w:val="24"/>
              </w:rPr>
            </w:pPr>
            <w:r>
              <w:rPr>
                <w:b/>
                <w:bCs/>
              </w:rPr>
              <w:t>range (3)</w:t>
            </w:r>
          </w:p>
        </w:tc>
        <w:tc>
          <w:tcPr>
            <w:tcW w:w="0" w:type="auto"/>
            <w:vAlign w:val="center"/>
            <w:hideMark/>
          </w:tcPr>
          <w:p w:rsidR="006C641C" w:rsidRDefault="006C641C">
            <w:pPr>
              <w:pStyle w:val="HTMLPreformatted"/>
            </w:pPr>
            <w:r>
              <w:t>template &lt;class InputIterator&gt;</w:t>
            </w:r>
          </w:p>
          <w:p w:rsidR="006C641C" w:rsidRDefault="006C641C">
            <w:pPr>
              <w:pStyle w:val="HTMLPreformatted"/>
            </w:pPr>
            <w:r>
              <w:t xml:space="preserve">    void insert (iterator position, InputIterator first, InputIterator last);</w:t>
            </w:r>
          </w:p>
        </w:tc>
      </w:tr>
    </w:tbl>
    <w:p w:rsidR="006C641C" w:rsidRDefault="006C641C" w:rsidP="006C641C">
      <w:pPr>
        <w:spacing w:after="0"/>
      </w:pPr>
      <w:r>
        <w:lastRenderedPageBreak/>
        <w:t>Insert elements</w:t>
      </w:r>
    </w:p>
    <w:p w:rsidR="006C641C" w:rsidRDefault="006C641C" w:rsidP="006C641C">
      <w:r>
        <w:t xml:space="preserve">The </w:t>
      </w:r>
      <w:hyperlink r:id="rId290" w:history="1">
        <w:r>
          <w:rPr>
            <w:rStyle w:val="Hyperlink"/>
          </w:rPr>
          <w:t>vector</w:t>
        </w:r>
      </w:hyperlink>
      <w:r>
        <w:t xml:space="preserve"> is extended by inserting new elements before the element at the specified </w:t>
      </w:r>
      <w:r>
        <w:rPr>
          <w:i/>
          <w:iCs/>
        </w:rPr>
        <w:t>position</w:t>
      </w:r>
      <w:r>
        <w:t xml:space="preserve">, effectively increasing the container </w:t>
      </w:r>
      <w:hyperlink r:id="rId291" w:history="1">
        <w:r>
          <w:rPr>
            <w:rStyle w:val="Hyperlink"/>
          </w:rPr>
          <w:t>size</w:t>
        </w:r>
      </w:hyperlink>
      <w:r>
        <w:t xml:space="preserve"> by the number of elements inserted.</w:t>
      </w:r>
      <w:r>
        <w:br/>
      </w:r>
      <w:r>
        <w:br/>
        <w:t xml:space="preserve">This causes an automatic reallocation of the allocated storage space if -and only if- the new vector </w:t>
      </w:r>
      <w:hyperlink r:id="rId292" w:history="1">
        <w:r>
          <w:rPr>
            <w:rStyle w:val="Hyperlink"/>
          </w:rPr>
          <w:t>size</w:t>
        </w:r>
      </w:hyperlink>
      <w:r>
        <w:t xml:space="preserve"> surpasses the current vector </w:t>
      </w:r>
      <w:hyperlink r:id="rId293" w:history="1">
        <w:r>
          <w:rPr>
            <w:rStyle w:val="Hyperlink"/>
          </w:rPr>
          <w:t>capacity</w:t>
        </w:r>
      </w:hyperlink>
      <w:r>
        <w:t>.</w:t>
      </w:r>
      <w:r>
        <w:br/>
      </w:r>
      <w:r>
        <w:br/>
        <w:t xml:space="preserve">Because vectors use an array as their underlying storage, inserting elements in positions other than the </w:t>
      </w:r>
      <w:hyperlink r:id="rId294" w:history="1">
        <w:r>
          <w:rPr>
            <w:rStyle w:val="Hyperlink"/>
          </w:rPr>
          <w:t>vector end</w:t>
        </w:r>
      </w:hyperlink>
      <w:r>
        <w:t xml:space="preserve"> causes the container to relocate all the elements that were after </w:t>
      </w:r>
      <w:r>
        <w:rPr>
          <w:i/>
          <w:iCs/>
        </w:rPr>
        <w:t>position</w:t>
      </w:r>
      <w:r>
        <w:t xml:space="preserve"> to their new positions. This is generally an inefficient operation compared to the one performed for the same operation by other kinds of sequence containers (such as </w:t>
      </w:r>
      <w:hyperlink r:id="rId295" w:history="1">
        <w:r>
          <w:rPr>
            <w:rStyle w:val="Hyperlink"/>
          </w:rPr>
          <w:t>list</w:t>
        </w:r>
      </w:hyperlink>
      <w:r>
        <w:t xml:space="preserve"> or </w:t>
      </w:r>
      <w:hyperlink r:id="rId296" w:history="1">
        <w:r>
          <w:rPr>
            <w:rStyle w:val="Hyperlink"/>
          </w:rPr>
          <w:t>forward_list</w:t>
        </w:r>
      </w:hyperlink>
      <w:r>
        <w:t>).</w:t>
      </w:r>
      <w:r>
        <w:br/>
      </w:r>
      <w:r>
        <w:br/>
        <w:t>The parameters determine how many elements are inserted and to which values they are initialized:</w:t>
      </w:r>
      <w:r>
        <w:br/>
      </w:r>
      <w:r>
        <w:br/>
      </w:r>
    </w:p>
    <w:p w:rsidR="006C641C" w:rsidRDefault="006C641C" w:rsidP="006C641C">
      <w:pPr>
        <w:pStyle w:val="Heading3"/>
      </w:pPr>
      <w:r>
        <w:t>Parameters</w:t>
      </w:r>
    </w:p>
    <w:p w:rsidR="006C641C" w:rsidRDefault="006C641C" w:rsidP="006C641C">
      <w:r>
        <w:t>position</w:t>
      </w:r>
    </w:p>
    <w:p w:rsidR="006C641C" w:rsidRDefault="006C641C" w:rsidP="006C641C">
      <w:pPr>
        <w:ind w:left="720"/>
      </w:pPr>
      <w:r>
        <w:t xml:space="preserve">Position in the </w:t>
      </w:r>
      <w:hyperlink r:id="rId297" w:history="1">
        <w:r>
          <w:rPr>
            <w:rStyle w:val="Hyperlink"/>
          </w:rPr>
          <w:t>vector</w:t>
        </w:r>
      </w:hyperlink>
      <w:r>
        <w:t xml:space="preserve"> where the new elements are inserted.</w:t>
      </w:r>
      <w:r>
        <w:br/>
      </w:r>
      <w:r>
        <w:rPr>
          <w:rStyle w:val="HTMLTypewriter"/>
          <w:rFonts w:eastAsiaTheme="minorEastAsia"/>
        </w:rPr>
        <w:t>iterator</w:t>
      </w:r>
      <w:r>
        <w:t xml:space="preserve"> is a member type, defined as a </w:t>
      </w:r>
      <w:hyperlink r:id="rId298" w:history="1">
        <w:r>
          <w:rPr>
            <w:rStyle w:val="Hyperlink"/>
          </w:rPr>
          <w:t>random access iterator</w:t>
        </w:r>
      </w:hyperlink>
      <w:r>
        <w:t xml:space="preserve"> type that points to elements.</w:t>
      </w:r>
    </w:p>
    <w:p w:rsidR="006C641C" w:rsidRDefault="006C641C" w:rsidP="006C641C">
      <w:r>
        <w:t>val</w:t>
      </w:r>
    </w:p>
    <w:p w:rsidR="006C641C" w:rsidRDefault="006C641C" w:rsidP="006C641C">
      <w:pPr>
        <w:ind w:left="720"/>
      </w:pPr>
      <w:r>
        <w:t>Value to be copied (or moved) to the inserted elements.</w:t>
      </w:r>
      <w:r>
        <w:br/>
        <w:t xml:space="preserve">Member type </w:t>
      </w:r>
      <w:r>
        <w:rPr>
          <w:rStyle w:val="HTMLTypewriter"/>
          <w:rFonts w:eastAsiaTheme="minorEastAsia"/>
        </w:rPr>
        <w:t>value_type</w:t>
      </w:r>
      <w:r>
        <w:t xml:space="preserve"> is the type of the elements in the container, defined in </w:t>
      </w:r>
      <w:hyperlink r:id="rId299" w:history="1">
        <w:r>
          <w:rPr>
            <w:rStyle w:val="Hyperlink"/>
          </w:rPr>
          <w:t>deque</w:t>
        </w:r>
      </w:hyperlink>
      <w:r>
        <w:t xml:space="preserve"> as an alias of its first template parameter (</w:t>
      </w:r>
      <w:r>
        <w:rPr>
          <w:rStyle w:val="HTMLTypewriter"/>
          <w:rFonts w:eastAsiaTheme="minorEastAsia"/>
        </w:rPr>
        <w:t>T</w:t>
      </w:r>
      <w:r>
        <w:t>).</w:t>
      </w:r>
    </w:p>
    <w:p w:rsidR="006C641C" w:rsidRDefault="006C641C" w:rsidP="006C641C">
      <w:r>
        <w:t>n</w:t>
      </w:r>
    </w:p>
    <w:p w:rsidR="006C641C" w:rsidRDefault="006C641C" w:rsidP="006C641C">
      <w:pPr>
        <w:ind w:left="720"/>
      </w:pPr>
      <w:r>
        <w:t xml:space="preserve">Number of elements to insert. Each element is initialized to a copy of </w:t>
      </w:r>
      <w:r>
        <w:rPr>
          <w:i/>
          <w:iCs/>
        </w:rPr>
        <w:t>val</w:t>
      </w:r>
      <w:r>
        <w:t>.</w:t>
      </w:r>
      <w:r>
        <w:br/>
        <w:t xml:space="preserve">Member type </w:t>
      </w:r>
      <w:r>
        <w:rPr>
          <w:rStyle w:val="HTMLTypewriter"/>
          <w:rFonts w:eastAsiaTheme="minorEastAsia"/>
        </w:rPr>
        <w:t>size_type</w:t>
      </w:r>
      <w:r>
        <w:t xml:space="preserve"> is an unsigned integral type.</w:t>
      </w:r>
    </w:p>
    <w:p w:rsidR="006C641C" w:rsidRDefault="006C641C" w:rsidP="006C641C">
      <w:r>
        <w:t>first, last</w:t>
      </w:r>
    </w:p>
    <w:p w:rsidR="006C641C" w:rsidRDefault="006C641C" w:rsidP="006C641C">
      <w:pPr>
        <w:ind w:left="720"/>
      </w:pPr>
      <w:r>
        <w:t xml:space="preserve">Iterators specifying a range of elements. Copies of the elements in the range </w:t>
      </w:r>
      <w:r>
        <w:rPr>
          <w:rStyle w:val="HTMLTypewriter"/>
          <w:rFonts w:eastAsiaTheme="minorEastAsia"/>
        </w:rPr>
        <w:t>[</w:t>
      </w:r>
      <w:proofErr w:type="gramStart"/>
      <w:r>
        <w:rPr>
          <w:rStyle w:val="HTMLTypewriter"/>
          <w:rFonts w:eastAsiaTheme="minorEastAsia"/>
        </w:rPr>
        <w:t>first,last</w:t>
      </w:r>
      <w:proofErr w:type="gramEnd"/>
      <w:r>
        <w:rPr>
          <w:rStyle w:val="HTMLTypewriter"/>
          <w:rFonts w:eastAsiaTheme="minorEastAsia"/>
        </w:rPr>
        <w:t>)</w:t>
      </w:r>
      <w:r>
        <w:t xml:space="preserve"> are inserted at </w:t>
      </w:r>
      <w:r>
        <w:rPr>
          <w:i/>
          <w:iCs/>
        </w:rPr>
        <w:t>position</w:t>
      </w:r>
      <w:r>
        <w:t xml:space="preserve"> (in the same order).</w:t>
      </w:r>
      <w:r>
        <w:br/>
        <w:t xml:space="preserve">Notice that the range includes all the elements between </w:t>
      </w:r>
      <w:r>
        <w:rPr>
          <w:i/>
          <w:iCs/>
        </w:rPr>
        <w:t>first</w:t>
      </w:r>
      <w:r>
        <w:t xml:space="preserve"> and </w:t>
      </w:r>
      <w:r>
        <w:rPr>
          <w:i/>
          <w:iCs/>
        </w:rPr>
        <w:t>last</w:t>
      </w:r>
      <w:r>
        <w:t xml:space="preserve">, including the element pointed by </w:t>
      </w:r>
      <w:r>
        <w:rPr>
          <w:i/>
          <w:iCs/>
        </w:rPr>
        <w:t>first</w:t>
      </w:r>
      <w:r>
        <w:t xml:space="preserve"> but not the one pointed by </w:t>
      </w:r>
      <w:r>
        <w:rPr>
          <w:i/>
          <w:iCs/>
        </w:rPr>
        <w:t>last</w:t>
      </w:r>
      <w:r>
        <w:t>.</w:t>
      </w:r>
      <w:r>
        <w:br/>
        <w:t xml:space="preserve">The function template argument </w:t>
      </w:r>
      <w:r>
        <w:rPr>
          <w:rStyle w:val="HTMLTypewriter"/>
          <w:rFonts w:eastAsiaTheme="minorEastAsia"/>
        </w:rPr>
        <w:t>InputIterator</w:t>
      </w:r>
      <w:r>
        <w:t xml:space="preserve"> shall be an </w:t>
      </w:r>
      <w:hyperlink r:id="rId300" w:history="1">
        <w:r>
          <w:rPr>
            <w:rStyle w:val="Hyperlink"/>
          </w:rPr>
          <w:t>input iterator</w:t>
        </w:r>
      </w:hyperlink>
      <w:r>
        <w:t xml:space="preserve"> type that points to elements of a type from which </w:t>
      </w:r>
      <w:r>
        <w:rPr>
          <w:rStyle w:val="HTMLTypewriter"/>
          <w:rFonts w:eastAsiaTheme="minorEastAsia"/>
        </w:rPr>
        <w:t>value_type</w:t>
      </w:r>
      <w:r>
        <w:t xml:space="preserve"> objects can be constructed.</w:t>
      </w:r>
    </w:p>
    <w:p w:rsidR="006C641C" w:rsidRDefault="006C641C" w:rsidP="006C641C">
      <w:r>
        <w:t>il</w:t>
      </w:r>
    </w:p>
    <w:p w:rsidR="006C641C" w:rsidRDefault="006C641C" w:rsidP="006C641C">
      <w:pPr>
        <w:ind w:left="720"/>
      </w:pPr>
      <w:r>
        <w:lastRenderedPageBreak/>
        <w:t xml:space="preserve">An </w:t>
      </w:r>
      <w:hyperlink r:id="rId301" w:history="1">
        <w:r>
          <w:rPr>
            <w:rStyle w:val="Hyperlink"/>
          </w:rPr>
          <w:t>initializer_list</w:t>
        </w:r>
      </w:hyperlink>
      <w:r>
        <w:t xml:space="preserve"> object. Copies of these elements are inserted at </w:t>
      </w:r>
      <w:r>
        <w:rPr>
          <w:i/>
          <w:iCs/>
        </w:rPr>
        <w:t>position</w:t>
      </w:r>
      <w:r>
        <w:t xml:space="preserve"> (in the same order).</w:t>
      </w:r>
      <w:r>
        <w:br/>
        <w:t xml:space="preserve">These objects are automatically constructed from </w:t>
      </w:r>
      <w:r>
        <w:rPr>
          <w:i/>
          <w:iCs/>
        </w:rPr>
        <w:t>initializer list</w:t>
      </w:r>
      <w:r>
        <w:t xml:space="preserve"> declarators.</w:t>
      </w:r>
      <w:r>
        <w:br/>
        <w:t xml:space="preserve">Member type </w:t>
      </w:r>
      <w:r>
        <w:rPr>
          <w:rStyle w:val="HTMLTypewriter"/>
          <w:rFonts w:eastAsiaTheme="minorEastAsia"/>
        </w:rPr>
        <w:t>value_type</w:t>
      </w:r>
      <w:r>
        <w:t xml:space="preserve"> is the type of the elements in the container, defined in </w:t>
      </w:r>
      <w:hyperlink r:id="rId302" w:history="1">
        <w:r>
          <w:rPr>
            <w:rStyle w:val="Hyperlink"/>
          </w:rPr>
          <w:t>vector</w:t>
        </w:r>
      </w:hyperlink>
      <w:r>
        <w:t xml:space="preserve"> as an alias of its first template parameter (</w:t>
      </w:r>
      <w:r>
        <w:rPr>
          <w:rStyle w:val="HTMLTypewriter"/>
          <w:rFonts w:eastAsiaTheme="minorEastAsia"/>
        </w:rPr>
        <w:t>T</w:t>
      </w:r>
      <w:r>
        <w:t>).</w:t>
      </w:r>
    </w:p>
    <w:p w:rsidR="006C641C" w:rsidRDefault="006C641C" w:rsidP="006C641C">
      <w:r>
        <w:br/>
      </w:r>
    </w:p>
    <w:p w:rsidR="006C641C" w:rsidRDefault="006C641C" w:rsidP="006C641C">
      <w:pPr>
        <w:pStyle w:val="Heading3"/>
      </w:pPr>
      <w:r>
        <w:t>Return value</w:t>
      </w:r>
    </w:p>
    <w:p w:rsidR="006C641C" w:rsidRDefault="006C641C" w:rsidP="006C641C">
      <w:r>
        <w:t>An iterator that points to the first of the newly inserted elements.</w:t>
      </w:r>
      <w:r>
        <w:br/>
      </w:r>
      <w:r>
        <w:br/>
        <w:t xml:space="preserve">Member type </w:t>
      </w:r>
      <w:r>
        <w:rPr>
          <w:rStyle w:val="HTMLTypewriter"/>
          <w:rFonts w:eastAsiaTheme="minorEastAsia"/>
        </w:rPr>
        <w:t>iterator</w:t>
      </w:r>
      <w:r>
        <w:t xml:space="preserve"> is a </w:t>
      </w:r>
      <w:hyperlink r:id="rId303" w:history="1">
        <w:r>
          <w:rPr>
            <w:rStyle w:val="Hyperlink"/>
          </w:rPr>
          <w:t>random access iterator</w:t>
        </w:r>
      </w:hyperlink>
      <w:r>
        <w:t xml:space="preserve"> type that points to elements.</w:t>
      </w:r>
      <w:r>
        <w:br/>
      </w:r>
      <w:r>
        <w:br/>
        <w:t xml:space="preserve">If reallocations happen, the storage is allocated using the container's </w:t>
      </w:r>
      <w:hyperlink r:id="rId304" w:history="1">
        <w:r>
          <w:rPr>
            <w:rStyle w:val="Hyperlink"/>
          </w:rPr>
          <w:t>allocator</w:t>
        </w:r>
      </w:hyperlink>
      <w:r>
        <w:t xml:space="preserve">, which may throw exceptions on failure (for the default </w:t>
      </w:r>
      <w:hyperlink r:id="rId305" w:history="1">
        <w:r>
          <w:rPr>
            <w:rStyle w:val="Hyperlink"/>
          </w:rPr>
          <w:t>allocator</w:t>
        </w:r>
      </w:hyperlink>
      <w:r>
        <w:t xml:space="preserve">, </w:t>
      </w:r>
      <w:r>
        <w:rPr>
          <w:rStyle w:val="HTMLTypewriter"/>
          <w:rFonts w:eastAsiaTheme="minorEastAsia"/>
        </w:rPr>
        <w:t>bad_alloc</w:t>
      </w:r>
      <w:r>
        <w:t xml:space="preserve"> is thrown if the allocation request does not succeed).</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1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r>
              <w:br/>
            </w:r>
            <w:r>
              <w:rPr>
                <w:rStyle w:val="HTMLCode"/>
              </w:rPr>
              <w:t>25</w:t>
            </w:r>
            <w:r>
              <w:br/>
            </w:r>
            <w:r>
              <w:rPr>
                <w:rStyle w:val="HTMLCode"/>
              </w:rPr>
              <w:t>26</w:t>
            </w:r>
            <w:r>
              <w:br/>
            </w:r>
            <w:r>
              <w:rPr>
                <w:rStyle w:val="HTMLCode"/>
              </w:rPr>
              <w:t>27</w:t>
            </w:r>
            <w:r>
              <w:br/>
            </w:r>
            <w:r>
              <w:rPr>
                <w:rStyle w:val="HTMLCode"/>
              </w:rPr>
              <w:lastRenderedPageBreak/>
              <w:t>28</w:t>
            </w:r>
            <w:r>
              <w:br/>
            </w:r>
            <w:r>
              <w:rPr>
                <w:rStyle w:val="HTMLCode"/>
              </w:rPr>
              <w:t>29</w:t>
            </w:r>
            <w:r>
              <w:br/>
            </w:r>
            <w:r>
              <w:rPr>
                <w:rStyle w:val="HTMLCode"/>
              </w:rPr>
              <w:t>30</w:t>
            </w:r>
          </w:p>
        </w:tc>
        <w:tc>
          <w:tcPr>
            <w:tcW w:w="0" w:type="auto"/>
            <w:vAlign w:val="center"/>
            <w:hideMark/>
          </w:tcPr>
          <w:p w:rsidR="006C641C" w:rsidRDefault="006C641C">
            <w:pPr>
              <w:pStyle w:val="HTMLPreformatted"/>
              <w:rPr>
                <w:rStyle w:val="HTMLCode"/>
              </w:rPr>
            </w:pPr>
            <w:r>
              <w:rPr>
                <w:rStyle w:val="HTMLCite"/>
              </w:rPr>
              <w:lastRenderedPageBreak/>
              <w:t>// inserting into a vector</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 (3,100);</w:t>
            </w:r>
          </w:p>
          <w:p w:rsidR="006C641C" w:rsidRDefault="006C641C">
            <w:pPr>
              <w:pStyle w:val="HTMLPreformatted"/>
              <w:rPr>
                <w:rStyle w:val="HTMLCode"/>
              </w:rPr>
            </w:pPr>
            <w:r>
              <w:rPr>
                <w:rStyle w:val="HTMLCode"/>
              </w:rPr>
              <w:t xml:space="preserve">  std::vector&lt;</w:t>
            </w:r>
            <w:r>
              <w:rPr>
                <w:rStyle w:val="HTMLVariable"/>
              </w:rPr>
              <w:t>int</w:t>
            </w:r>
            <w:r>
              <w:rPr>
                <w:rStyle w:val="HTMLCode"/>
              </w:rPr>
              <w:t>&gt;::iterator it;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it = myvector.begin();</w:t>
            </w:r>
          </w:p>
          <w:p w:rsidR="006C641C" w:rsidRDefault="006C641C">
            <w:pPr>
              <w:pStyle w:val="HTMLPreformatted"/>
              <w:rPr>
                <w:rStyle w:val="HTMLCode"/>
              </w:rPr>
            </w:pPr>
            <w:r>
              <w:rPr>
                <w:rStyle w:val="HTMLCode"/>
              </w:rPr>
              <w:t xml:space="preserve">  it = myvector.insert ( it , 200 );</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myvector.insert (it,2,300);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"it" no longer valid, get a new one:</w:t>
            </w:r>
          </w:p>
          <w:p w:rsidR="006C641C" w:rsidRDefault="006C641C">
            <w:pPr>
              <w:pStyle w:val="HTMLPreformatted"/>
              <w:rPr>
                <w:rStyle w:val="HTMLCode"/>
              </w:rPr>
            </w:pPr>
            <w:r>
              <w:rPr>
                <w:rStyle w:val="HTMLCode"/>
              </w:rPr>
              <w:t xml:space="preserve">  it = myvector.begin();</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std::vector&lt;</w:t>
            </w:r>
            <w:r>
              <w:rPr>
                <w:rStyle w:val="HTMLVariable"/>
              </w:rPr>
              <w:t>int</w:t>
            </w:r>
            <w:r>
              <w:rPr>
                <w:rStyle w:val="HTMLCode"/>
              </w:rPr>
              <w:t>&gt; anothervector (2,400);</w:t>
            </w:r>
          </w:p>
          <w:p w:rsidR="006C641C" w:rsidRDefault="006C641C">
            <w:pPr>
              <w:pStyle w:val="HTMLPreformatted"/>
              <w:rPr>
                <w:rStyle w:val="HTMLCode"/>
              </w:rPr>
            </w:pPr>
            <w:r>
              <w:rPr>
                <w:rStyle w:val="HTMLCode"/>
              </w:rPr>
              <w:t xml:space="preserve">  myvector.insert (it+2,anothervector.begin(),anothervector.end());</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int</w:t>
            </w:r>
            <w:r>
              <w:rPr>
                <w:rStyle w:val="HTMLCode"/>
              </w:rPr>
              <w:t xml:space="preserve"> myarray [] = { 501,502,503 };</w:t>
            </w:r>
          </w:p>
          <w:p w:rsidR="006C641C" w:rsidRDefault="006C641C">
            <w:pPr>
              <w:pStyle w:val="HTMLPreformatted"/>
              <w:rPr>
                <w:rStyle w:val="HTMLCode"/>
              </w:rPr>
            </w:pPr>
            <w:r>
              <w:rPr>
                <w:rStyle w:val="HTMLCode"/>
              </w:rPr>
              <w:t xml:space="preserve">  myvector.insert (myvector.begin(), myarray, myarray+3);</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(it=myvector.begin(); it&lt;myvector.end(); it++)</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*it;</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501 502 503 300 300 400 400 200 100 100 100</w:t>
            </w:r>
          </w:p>
        </w:tc>
      </w:tr>
    </w:tbl>
    <w:p w:rsidR="006C641C" w:rsidRDefault="006C641C" w:rsidP="006C641C">
      <w:r>
        <w:br/>
      </w:r>
      <w:r>
        <w:br/>
      </w:r>
    </w:p>
    <w:p w:rsidR="006C641C" w:rsidRDefault="006C641C" w:rsidP="006C641C">
      <w:pPr>
        <w:pStyle w:val="Heading3"/>
      </w:pPr>
      <w:r>
        <w:t>Complexity</w:t>
      </w:r>
    </w:p>
    <w:p w:rsidR="006C641C" w:rsidRDefault="006C641C" w:rsidP="006C641C">
      <w:r>
        <w:t xml:space="preserve">Linear on the number of elements inserted (copy/move construction) plus the number of elements after </w:t>
      </w:r>
      <w:r>
        <w:rPr>
          <w:i/>
          <w:iCs/>
        </w:rPr>
        <w:t>position</w:t>
      </w:r>
      <w:r>
        <w:t xml:space="preserve"> (moving).</w:t>
      </w:r>
      <w:r>
        <w:br/>
      </w:r>
      <w:r>
        <w:br/>
        <w:t xml:space="preserve">Additionally, if </w:t>
      </w:r>
      <w:r>
        <w:rPr>
          <w:rStyle w:val="HTMLTypewriter"/>
          <w:rFonts w:eastAsiaTheme="minorEastAsia"/>
        </w:rPr>
        <w:t>InputIterator</w:t>
      </w:r>
      <w:r>
        <w:t xml:space="preserve"> in the </w:t>
      </w:r>
      <w:r>
        <w:rPr>
          <w:i/>
          <w:iCs/>
        </w:rPr>
        <w:t>range insert (3)</w:t>
      </w:r>
      <w:r>
        <w:t xml:space="preserve"> is not at least of a </w:t>
      </w:r>
      <w:hyperlink r:id="rId306" w:history="1">
        <w:r>
          <w:rPr>
            <w:rStyle w:val="Hyperlink"/>
          </w:rPr>
          <w:t>forward iterator</w:t>
        </w:r>
      </w:hyperlink>
      <w:r>
        <w:t xml:space="preserve"> category (i.e., just an </w:t>
      </w:r>
      <w:hyperlink r:id="rId307" w:history="1">
        <w:r>
          <w:rPr>
            <w:rStyle w:val="Hyperlink"/>
          </w:rPr>
          <w:t>input iterator</w:t>
        </w:r>
      </w:hyperlink>
      <w:r>
        <w:t>) the new capacity cannot be determined beforehand and the insertion incurs in additional logarithmic complexity in size (reallocations).</w:t>
      </w:r>
      <w:r>
        <w:br/>
      </w:r>
      <w:r>
        <w:br/>
        <w:t xml:space="preserve">If a reallocation happens, the reallocation is itself up to linear in the entire </w:t>
      </w:r>
      <w:hyperlink r:id="rId308" w:history="1">
        <w:r>
          <w:rPr>
            <w:rStyle w:val="Hyperlink"/>
          </w:rPr>
          <w:t>size</w:t>
        </w:r>
      </w:hyperlink>
      <w:r>
        <w:t xml:space="preserve"> at the moment of the reallocation.</w:t>
      </w:r>
      <w:r>
        <w:br/>
      </w:r>
      <w:r>
        <w:br/>
      </w:r>
    </w:p>
    <w:p w:rsidR="006C641C" w:rsidRDefault="006C641C" w:rsidP="006C641C">
      <w:pPr>
        <w:pStyle w:val="Heading3"/>
      </w:pPr>
      <w:r>
        <w:t>Iterator validity</w:t>
      </w:r>
    </w:p>
    <w:p w:rsidR="006C641C" w:rsidRDefault="006C641C" w:rsidP="006C641C">
      <w:r>
        <w:t>If a reallocation happens, all iterators, pointers and references related to the container are invalidated.</w:t>
      </w:r>
      <w:r>
        <w:br/>
        <w:t xml:space="preserve">Otherwise, only those pointing to </w:t>
      </w:r>
      <w:r>
        <w:rPr>
          <w:i/>
          <w:iCs/>
        </w:rPr>
        <w:t>position</w:t>
      </w:r>
      <w:r>
        <w:t xml:space="preserve"> and beyond are invalidated, with all iterators, pointers and references to elements before </w:t>
      </w:r>
      <w:r>
        <w:rPr>
          <w:i/>
          <w:iCs/>
        </w:rPr>
        <w:t>position</w:t>
      </w:r>
      <w:r>
        <w:t xml:space="preserve"> guaranteed to keep referring to the same elements they were referring to before the call.</w:t>
      </w:r>
      <w:r>
        <w:br/>
      </w:r>
      <w:r>
        <w:br/>
      </w:r>
    </w:p>
    <w:p w:rsidR="006C641C" w:rsidRDefault="006C641C" w:rsidP="006C641C">
      <w:pPr>
        <w:pStyle w:val="Heading3"/>
      </w:pPr>
      <w:r>
        <w:t>Data races</w:t>
      </w:r>
    </w:p>
    <w:p w:rsidR="006C641C" w:rsidRDefault="006C641C" w:rsidP="006C641C">
      <w:r>
        <w:t>All copied elements are accessed.</w:t>
      </w:r>
      <w:r>
        <w:br/>
        <w:t>The container is modified.</w:t>
      </w:r>
      <w:r>
        <w:br/>
        <w:t>If a reallocation happens, all contained elements are modified.</w:t>
      </w:r>
      <w:r>
        <w:br/>
        <w:t xml:space="preserve">Otherwise, none of the elements before </w:t>
      </w:r>
      <w:r>
        <w:rPr>
          <w:i/>
          <w:iCs/>
        </w:rPr>
        <w:t>position</w:t>
      </w:r>
      <w:r>
        <w:t xml:space="preserve"> is accessed, and concurrently accessing or modifying them is safe (although see </w:t>
      </w:r>
      <w:r>
        <w:rPr>
          <w:i/>
          <w:iCs/>
        </w:rPr>
        <w:t>iterator validity</w:t>
      </w:r>
      <w:r>
        <w:t xml:space="preserve"> above).</w:t>
      </w:r>
      <w:r>
        <w:br/>
      </w:r>
      <w:r>
        <w:br/>
      </w:r>
    </w:p>
    <w:p w:rsidR="006C641C" w:rsidRDefault="006C641C" w:rsidP="006C641C">
      <w:pPr>
        <w:pStyle w:val="Heading3"/>
      </w:pPr>
      <w:r>
        <w:lastRenderedPageBreak/>
        <w:t>Exception safety</w:t>
      </w:r>
    </w:p>
    <w:p w:rsidR="006C641C" w:rsidRDefault="006C641C" w:rsidP="006C641C">
      <w:r>
        <w:t xml:space="preserve">If the operation inserts a single element at the </w:t>
      </w:r>
      <w:hyperlink r:id="rId309" w:history="1">
        <w:r>
          <w:rPr>
            <w:rStyle w:val="Hyperlink"/>
          </w:rPr>
          <w:t>end</w:t>
        </w:r>
      </w:hyperlink>
      <w:r>
        <w:t xml:space="preserve">, and no reallocations happen, there are no changes in the container in case of exception (strong guarantee). In case of reallocations, the strong guarantee is also given in this case if the type of the elements is either </w:t>
      </w:r>
      <w:r>
        <w:rPr>
          <w:i/>
          <w:iCs/>
        </w:rPr>
        <w:t>copyable</w:t>
      </w:r>
      <w:r>
        <w:t xml:space="preserve"> or </w:t>
      </w:r>
      <w:r>
        <w:rPr>
          <w:i/>
          <w:iCs/>
        </w:rPr>
        <w:t>no-throw moveable</w:t>
      </w:r>
      <w:r>
        <w:t>.</w:t>
      </w:r>
      <w:r>
        <w:br/>
        <w:t>Otherwise, the container is guaranteed to end in a valid state (basic guarantee).</w:t>
      </w:r>
      <w:r>
        <w:br/>
        <w:t xml:space="preserve">If </w:t>
      </w:r>
      <w:hyperlink r:id="rId310" w:history="1">
        <w:r>
          <w:rPr>
            <w:rStyle w:val="Hyperlink"/>
          </w:rPr>
          <w:t>allocator_traits::construct</w:t>
        </w:r>
      </w:hyperlink>
      <w:r>
        <w:t xml:space="preserve"> is not supported with the appropriate arguments for the element constructions, or if an invalid </w:t>
      </w:r>
      <w:r>
        <w:rPr>
          <w:i/>
          <w:iCs/>
        </w:rPr>
        <w:t>position</w:t>
      </w:r>
      <w:r>
        <w:t xml:space="preserve"> or range is specified, it causes </w:t>
      </w:r>
      <w:r>
        <w:rPr>
          <w:i/>
          <w:iCs/>
        </w:rPr>
        <w:t>undefined behavior</w:t>
      </w:r>
      <w:r>
        <w:t>.</w:t>
      </w:r>
      <w:r>
        <w:br/>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::erase</w:t>
      </w:r>
    </w:p>
    <w:p w:rsidR="006C641C" w:rsidRDefault="0069233C" w:rsidP="006C641C">
      <w:pPr>
        <w:numPr>
          <w:ilvl w:val="0"/>
          <w:numId w:val="24"/>
        </w:numPr>
        <w:spacing w:before="100" w:beforeAutospacing="1" w:after="100" w:afterAutospacing="1" w:line="240" w:lineRule="auto"/>
      </w:pPr>
      <w:hyperlink r:id="rId311" w:history="1">
        <w:r w:rsidR="006C641C">
          <w:rPr>
            <w:rStyle w:val="Hyperlink"/>
          </w:rPr>
          <w:t>C++98</w:t>
        </w:r>
      </w:hyperlink>
    </w:p>
    <w:p w:rsidR="006C641C" w:rsidRDefault="0069233C" w:rsidP="006C641C">
      <w:pPr>
        <w:numPr>
          <w:ilvl w:val="0"/>
          <w:numId w:val="24"/>
        </w:numPr>
        <w:spacing w:before="100" w:beforeAutospacing="1" w:after="100" w:afterAutospacing="1" w:line="240" w:lineRule="auto"/>
      </w:pPr>
      <w:hyperlink r:id="rId312" w:history="1">
        <w:r w:rsidR="006C641C">
          <w:rPr>
            <w:rStyle w:val="Hyperlink"/>
          </w:rPr>
          <w:t>C++11</w:t>
        </w:r>
      </w:hyperlink>
    </w:p>
    <w:p w:rsidR="006C641C" w:rsidRDefault="006C641C" w:rsidP="006C641C">
      <w:pPr>
        <w:numPr>
          <w:ilvl w:val="0"/>
          <w:numId w:val="24"/>
        </w:numPr>
        <w:spacing w:before="100" w:beforeAutospacing="1" w:after="100" w:afterAutospacing="1" w:line="240" w:lineRule="auto"/>
      </w:pPr>
    </w:p>
    <w:p w:rsidR="006C641C" w:rsidRDefault="006C641C" w:rsidP="006C641C">
      <w:pPr>
        <w:pStyle w:val="HTMLPreformatted"/>
      </w:pPr>
      <w:r>
        <w:t>iterator erase (iterator position);</w:t>
      </w:r>
    </w:p>
    <w:p w:rsidR="006C641C" w:rsidRDefault="006C641C" w:rsidP="006C641C">
      <w:pPr>
        <w:pStyle w:val="HTMLPreformatted"/>
      </w:pPr>
      <w:r>
        <w:t>iterator erase (iterator first, iterator last);</w:t>
      </w:r>
    </w:p>
    <w:p w:rsidR="006C641C" w:rsidRDefault="006C641C" w:rsidP="006C641C">
      <w:r>
        <w:t>Erase elements</w:t>
      </w:r>
    </w:p>
    <w:p w:rsidR="006C641C" w:rsidRDefault="006C641C" w:rsidP="006C641C">
      <w:r>
        <w:t xml:space="preserve">Removes from the </w:t>
      </w:r>
      <w:hyperlink r:id="rId313" w:history="1">
        <w:r>
          <w:rPr>
            <w:rStyle w:val="Hyperlink"/>
          </w:rPr>
          <w:t>vector</w:t>
        </w:r>
      </w:hyperlink>
      <w:r>
        <w:t xml:space="preserve"> either a single element (</w:t>
      </w:r>
      <w:r>
        <w:rPr>
          <w:i/>
          <w:iCs/>
        </w:rPr>
        <w:t>position</w:t>
      </w:r>
      <w:r>
        <w:t>) or a range of elements (</w:t>
      </w:r>
      <w:r>
        <w:rPr>
          <w:rStyle w:val="HTMLTypewriter"/>
          <w:rFonts w:eastAsiaTheme="minorEastAsia"/>
        </w:rPr>
        <w:t>[first,last)</w:t>
      </w:r>
      <w:r>
        <w:t>).</w:t>
      </w:r>
      <w:r>
        <w:br/>
      </w:r>
      <w:r>
        <w:br/>
        <w:t xml:space="preserve">This effectively reduces the container </w:t>
      </w:r>
      <w:hyperlink r:id="rId314" w:history="1">
        <w:r>
          <w:rPr>
            <w:rStyle w:val="Hyperlink"/>
          </w:rPr>
          <w:t>size</w:t>
        </w:r>
      </w:hyperlink>
      <w:r>
        <w:t xml:space="preserve"> by the number of elements removed, which are destroyed.</w:t>
      </w:r>
      <w:r>
        <w:br/>
      </w:r>
      <w:r>
        <w:br/>
        <w:t xml:space="preserve">Because vectors use an array as their underlying storage, erasing elements in positions other than the </w:t>
      </w:r>
      <w:hyperlink r:id="rId315" w:history="1">
        <w:r>
          <w:rPr>
            <w:rStyle w:val="Hyperlink"/>
          </w:rPr>
          <w:t>vector end</w:t>
        </w:r>
      </w:hyperlink>
      <w:r>
        <w:t xml:space="preserve"> causes the container to relocate all the elements after the segment erased to their new positions. This is generally an inefficient operation compared to the one performed for the same operation by other kinds of sequence containers (such as </w:t>
      </w:r>
      <w:hyperlink r:id="rId316" w:history="1">
        <w:r>
          <w:rPr>
            <w:rStyle w:val="Hyperlink"/>
          </w:rPr>
          <w:t>list</w:t>
        </w:r>
      </w:hyperlink>
      <w:r>
        <w:t xml:space="preserve"> or </w:t>
      </w:r>
      <w:hyperlink r:id="rId317" w:history="1">
        <w:r>
          <w:rPr>
            <w:rStyle w:val="Hyperlink"/>
          </w:rPr>
          <w:t>forward_list</w:t>
        </w:r>
      </w:hyperlink>
      <w:r>
        <w:t>).</w:t>
      </w:r>
      <w:r>
        <w:br/>
      </w:r>
      <w:r>
        <w:br/>
      </w:r>
    </w:p>
    <w:p w:rsidR="006C641C" w:rsidRDefault="006C641C" w:rsidP="006C641C">
      <w:pPr>
        <w:pStyle w:val="Heading3"/>
      </w:pPr>
      <w:r>
        <w:t>Parameters</w:t>
      </w:r>
    </w:p>
    <w:p w:rsidR="006C641C" w:rsidRDefault="006C641C" w:rsidP="006C641C">
      <w:r>
        <w:t>position</w:t>
      </w:r>
    </w:p>
    <w:p w:rsidR="006C641C" w:rsidRDefault="006C641C" w:rsidP="006C641C">
      <w:pPr>
        <w:ind w:left="720"/>
      </w:pPr>
      <w:r>
        <w:lastRenderedPageBreak/>
        <w:t xml:space="preserve">Iterator pointing to a single element to be removed from the </w:t>
      </w:r>
      <w:hyperlink r:id="rId318" w:history="1">
        <w:r>
          <w:rPr>
            <w:rStyle w:val="Hyperlink"/>
          </w:rPr>
          <w:t>vector</w:t>
        </w:r>
      </w:hyperlink>
      <w:r>
        <w:t>.</w:t>
      </w:r>
      <w:r>
        <w:br/>
        <w:t xml:space="preserve">Member types </w:t>
      </w:r>
      <w:r>
        <w:rPr>
          <w:rStyle w:val="HTMLTypewriter"/>
          <w:rFonts w:eastAsiaTheme="minorEastAsia"/>
        </w:rPr>
        <w:t>iterator</w:t>
      </w:r>
      <w:r>
        <w:t xml:space="preserve"> and </w:t>
      </w:r>
      <w:r>
        <w:rPr>
          <w:rStyle w:val="HTMLTypewriter"/>
          <w:rFonts w:eastAsiaTheme="minorEastAsia"/>
        </w:rPr>
        <w:t>const_iterator</w:t>
      </w:r>
      <w:r>
        <w:t xml:space="preserve"> </w:t>
      </w:r>
      <w:proofErr w:type="gramStart"/>
      <w:r>
        <w:t>are</w:t>
      </w:r>
      <w:proofErr w:type="gramEnd"/>
      <w:r>
        <w:t xml:space="preserve"> </w:t>
      </w:r>
      <w:hyperlink r:id="rId319" w:history="1">
        <w:r>
          <w:rPr>
            <w:rStyle w:val="Hyperlink"/>
          </w:rPr>
          <w:t>random access iterator</w:t>
        </w:r>
      </w:hyperlink>
      <w:r>
        <w:t xml:space="preserve"> types that point to elements.</w:t>
      </w:r>
    </w:p>
    <w:p w:rsidR="006C641C" w:rsidRDefault="006C641C" w:rsidP="006C641C">
      <w:r>
        <w:t>first, last</w:t>
      </w:r>
    </w:p>
    <w:p w:rsidR="006C641C" w:rsidRDefault="006C641C" w:rsidP="006C641C">
      <w:pPr>
        <w:ind w:left="720"/>
      </w:pPr>
      <w:r>
        <w:t xml:space="preserve">Iterators specifying a range within the </w:t>
      </w:r>
      <w:hyperlink r:id="rId320" w:history="1">
        <w:r>
          <w:rPr>
            <w:rStyle w:val="Hyperlink"/>
          </w:rPr>
          <w:t>vector</w:t>
        </w:r>
      </w:hyperlink>
      <w:r>
        <w:t xml:space="preserve">] to be removed: </w:t>
      </w:r>
      <w:r>
        <w:rPr>
          <w:rStyle w:val="HTMLTypewriter"/>
          <w:rFonts w:eastAsiaTheme="minorEastAsia"/>
        </w:rPr>
        <w:t>[</w:t>
      </w:r>
      <w:proofErr w:type="gramStart"/>
      <w:r>
        <w:rPr>
          <w:rStyle w:val="HTMLTypewriter"/>
          <w:rFonts w:eastAsiaTheme="minorEastAsia"/>
        </w:rPr>
        <w:t>first,last</w:t>
      </w:r>
      <w:proofErr w:type="gramEnd"/>
      <w:r>
        <w:rPr>
          <w:rStyle w:val="HTMLTypewriter"/>
          <w:rFonts w:eastAsiaTheme="minorEastAsia"/>
        </w:rPr>
        <w:t>)</w:t>
      </w:r>
      <w:r>
        <w:t xml:space="preserve">. i.e., the range includes all the elements between </w:t>
      </w:r>
      <w:r>
        <w:rPr>
          <w:i/>
          <w:iCs/>
        </w:rPr>
        <w:t>first</w:t>
      </w:r>
      <w:r>
        <w:t xml:space="preserve"> and </w:t>
      </w:r>
      <w:r>
        <w:rPr>
          <w:i/>
          <w:iCs/>
        </w:rPr>
        <w:t>last</w:t>
      </w:r>
      <w:r>
        <w:t xml:space="preserve">, including the element pointed by </w:t>
      </w:r>
      <w:r>
        <w:rPr>
          <w:i/>
          <w:iCs/>
        </w:rPr>
        <w:t>first</w:t>
      </w:r>
      <w:r>
        <w:t xml:space="preserve"> but not the one pointed by </w:t>
      </w:r>
      <w:r>
        <w:rPr>
          <w:i/>
          <w:iCs/>
        </w:rPr>
        <w:t>last</w:t>
      </w:r>
      <w:r>
        <w:t>.</w:t>
      </w:r>
      <w:r>
        <w:br/>
        <w:t xml:space="preserve">Member types </w:t>
      </w:r>
      <w:r>
        <w:rPr>
          <w:rStyle w:val="HTMLTypewriter"/>
          <w:rFonts w:eastAsiaTheme="minorEastAsia"/>
        </w:rPr>
        <w:t>iterator</w:t>
      </w:r>
      <w:r>
        <w:t xml:space="preserve"> and </w:t>
      </w:r>
      <w:r>
        <w:rPr>
          <w:rStyle w:val="HTMLTypewriter"/>
          <w:rFonts w:eastAsiaTheme="minorEastAsia"/>
        </w:rPr>
        <w:t>const_iterator</w:t>
      </w:r>
      <w:r>
        <w:t xml:space="preserve"> </w:t>
      </w:r>
      <w:proofErr w:type="gramStart"/>
      <w:r>
        <w:t>are</w:t>
      </w:r>
      <w:proofErr w:type="gramEnd"/>
      <w:r>
        <w:t xml:space="preserve"> </w:t>
      </w:r>
      <w:hyperlink r:id="rId321" w:history="1">
        <w:r>
          <w:rPr>
            <w:rStyle w:val="Hyperlink"/>
          </w:rPr>
          <w:t>random access iterator</w:t>
        </w:r>
      </w:hyperlink>
      <w:r>
        <w:t xml:space="preserve"> types that point to elements.</w:t>
      </w:r>
    </w:p>
    <w:p w:rsidR="006C641C" w:rsidRDefault="006C641C" w:rsidP="006C641C">
      <w:r>
        <w:br/>
      </w:r>
    </w:p>
    <w:p w:rsidR="006C641C" w:rsidRDefault="006C641C" w:rsidP="006C641C">
      <w:pPr>
        <w:pStyle w:val="Heading3"/>
      </w:pPr>
      <w:r>
        <w:t>Return value</w:t>
      </w:r>
    </w:p>
    <w:p w:rsidR="006C641C" w:rsidRDefault="006C641C" w:rsidP="006C641C">
      <w:r>
        <w:t xml:space="preserve">An iterator pointing to the new location of the element that followed the last element erased by the function call. This is the </w:t>
      </w:r>
      <w:hyperlink r:id="rId322" w:history="1">
        <w:r>
          <w:rPr>
            <w:rStyle w:val="Hyperlink"/>
          </w:rPr>
          <w:t>container end</w:t>
        </w:r>
      </w:hyperlink>
      <w:r>
        <w:t xml:space="preserve"> if the operation erased the last element in the sequence.</w:t>
      </w:r>
      <w:r>
        <w:br/>
      </w:r>
      <w:r>
        <w:br/>
        <w:t xml:space="preserve">Member type </w:t>
      </w:r>
      <w:r>
        <w:rPr>
          <w:rStyle w:val="HTMLTypewriter"/>
          <w:rFonts w:eastAsiaTheme="minorEastAsia"/>
        </w:rPr>
        <w:t>iterator</w:t>
      </w:r>
      <w:r>
        <w:t xml:space="preserve"> is a </w:t>
      </w:r>
      <w:hyperlink r:id="rId323" w:history="1">
        <w:r>
          <w:rPr>
            <w:rStyle w:val="Hyperlink"/>
          </w:rPr>
          <w:t>random access iterator</w:t>
        </w:r>
      </w:hyperlink>
      <w:r>
        <w:t xml:space="preserve"> type that points to elements.</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7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lastRenderedPageBreak/>
              <w:t>24</w:t>
            </w:r>
          </w:p>
        </w:tc>
        <w:tc>
          <w:tcPr>
            <w:tcW w:w="0" w:type="auto"/>
            <w:vAlign w:val="center"/>
            <w:hideMark/>
          </w:tcPr>
          <w:p w:rsidR="006C641C" w:rsidRDefault="006C641C">
            <w:pPr>
              <w:pStyle w:val="HTMLPreformatted"/>
              <w:rPr>
                <w:rStyle w:val="HTMLCode"/>
              </w:rPr>
            </w:pPr>
            <w:r>
              <w:rPr>
                <w:rStyle w:val="HTMLCite"/>
              </w:rPr>
              <w:lastRenderedPageBreak/>
              <w:t>// erasing from vector</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set some values (from 1 to 10)</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i=1; i&lt;=10; i++) myvector.push_back(i);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erase the 6th element</w:t>
            </w:r>
          </w:p>
          <w:p w:rsidR="006C641C" w:rsidRDefault="006C641C">
            <w:pPr>
              <w:pStyle w:val="HTMLPreformatted"/>
              <w:rPr>
                <w:rStyle w:val="HTMLCode"/>
              </w:rPr>
            </w:pPr>
            <w:r>
              <w:rPr>
                <w:rStyle w:val="HTMLCode"/>
              </w:rPr>
              <w:t xml:space="preserve">  myvector.erase (myvector.begin()+5);</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erase the first 3 elements:</w:t>
            </w:r>
          </w:p>
          <w:p w:rsidR="006C641C" w:rsidRDefault="006C641C">
            <w:pPr>
              <w:pStyle w:val="HTMLPreformatted"/>
              <w:rPr>
                <w:rStyle w:val="HTMLCode"/>
              </w:rPr>
            </w:pPr>
            <w:r>
              <w:rPr>
                <w:rStyle w:val="HTMLCode"/>
              </w:rPr>
              <w:t xml:space="preserve">  myvector.erase (myvector.begin(),myvector.begin()+3);</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unsigned</w:t>
            </w:r>
            <w:r>
              <w:rPr>
                <w:rStyle w:val="HTMLCode"/>
              </w:rPr>
              <w:t xml:space="preserve"> i=0; i&lt;myvector.size(); ++i)</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myvector[i];</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lastRenderedPageBreak/>
              <w:t>}</w:t>
            </w:r>
          </w:p>
        </w:tc>
      </w:tr>
    </w:tbl>
    <w:p w:rsidR="006C641C" w:rsidRDefault="006C641C" w:rsidP="006C641C">
      <w:r>
        <w:lastRenderedPageBreak/>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4 5 7 8 9 10</w:t>
            </w:r>
          </w:p>
        </w:tc>
      </w:tr>
    </w:tbl>
    <w:p w:rsidR="006C641C" w:rsidRDefault="006C641C" w:rsidP="006C641C">
      <w:r>
        <w:br/>
      </w:r>
    </w:p>
    <w:p w:rsidR="006C641C" w:rsidRDefault="006C641C" w:rsidP="006C641C">
      <w:pPr>
        <w:pStyle w:val="Heading3"/>
      </w:pPr>
      <w:r>
        <w:t>Complexity</w:t>
      </w:r>
    </w:p>
    <w:p w:rsidR="006C641C" w:rsidRDefault="006C641C" w:rsidP="006C641C">
      <w:r>
        <w:t>Linear on the number of elements erased (destructions) plus the number of elements after the last element deleted (moving).</w:t>
      </w:r>
      <w:r>
        <w:br/>
      </w:r>
      <w:r>
        <w:br/>
      </w:r>
    </w:p>
    <w:p w:rsidR="006C641C" w:rsidRDefault="006C641C" w:rsidP="006C641C">
      <w:pPr>
        <w:pStyle w:val="Heading3"/>
      </w:pPr>
      <w:r>
        <w:t>Iterator validity</w:t>
      </w:r>
    </w:p>
    <w:p w:rsidR="006C641C" w:rsidRDefault="006C641C" w:rsidP="006C641C">
      <w:r>
        <w:t xml:space="preserve">Iterators, pointers and references pointing to </w:t>
      </w:r>
      <w:r>
        <w:rPr>
          <w:i/>
          <w:iCs/>
        </w:rPr>
        <w:t>position</w:t>
      </w:r>
      <w:r>
        <w:t xml:space="preserve"> (or </w:t>
      </w:r>
      <w:r>
        <w:rPr>
          <w:i/>
          <w:iCs/>
        </w:rPr>
        <w:t>first</w:t>
      </w:r>
      <w:r>
        <w:t xml:space="preserve">) and beyond are invalidated, with all iterators, pointers and references to elements before </w:t>
      </w:r>
      <w:r>
        <w:rPr>
          <w:i/>
          <w:iCs/>
        </w:rPr>
        <w:t>position</w:t>
      </w:r>
      <w:r>
        <w:t xml:space="preserve"> (or </w:t>
      </w:r>
      <w:r>
        <w:rPr>
          <w:i/>
          <w:iCs/>
        </w:rPr>
        <w:t>first</w:t>
      </w:r>
      <w:r>
        <w:t>) are guaranteed to keep referring to the same elements they were referring to before the call.</w:t>
      </w:r>
      <w:r>
        <w:br/>
      </w:r>
      <w:r>
        <w:br/>
      </w:r>
    </w:p>
    <w:p w:rsidR="006C641C" w:rsidRDefault="006C641C" w:rsidP="006C641C">
      <w:pPr>
        <w:pStyle w:val="Heading3"/>
      </w:pPr>
      <w:r>
        <w:t>Data races</w:t>
      </w:r>
    </w:p>
    <w:p w:rsidR="006C641C" w:rsidRDefault="006C641C" w:rsidP="006C641C">
      <w:r>
        <w:t>The container is modified.</w:t>
      </w:r>
      <w:r>
        <w:br/>
        <w:t xml:space="preserve">None of the elements before </w:t>
      </w:r>
      <w:r>
        <w:rPr>
          <w:i/>
          <w:iCs/>
        </w:rPr>
        <w:t>position</w:t>
      </w:r>
      <w:r>
        <w:t xml:space="preserve"> (or </w:t>
      </w:r>
      <w:r>
        <w:rPr>
          <w:i/>
          <w:iCs/>
        </w:rPr>
        <w:t>first</w:t>
      </w:r>
      <w:r>
        <w:t>) is accessed, and concurrently accessing or modifying them is safe.</w:t>
      </w:r>
      <w:r>
        <w:br/>
      </w:r>
      <w:r>
        <w:br/>
      </w:r>
    </w:p>
    <w:p w:rsidR="006C641C" w:rsidRDefault="006C641C" w:rsidP="006C641C">
      <w:pPr>
        <w:pStyle w:val="Heading3"/>
      </w:pPr>
      <w:r>
        <w:t>Exception safety</w:t>
      </w:r>
    </w:p>
    <w:p w:rsidR="006C641C" w:rsidRDefault="006C641C" w:rsidP="006C641C">
      <w:r>
        <w:t>If the removed elements include the last element in the container, no exceptions are thrown (no-throw guarantee).</w:t>
      </w:r>
      <w:r>
        <w:br/>
        <w:t>Otherwise, the container is guaranteed to end in a valid state (basic guarantee).</w:t>
      </w:r>
      <w:r>
        <w:br/>
        <w:t xml:space="preserve">An invalid </w:t>
      </w:r>
      <w:r>
        <w:rPr>
          <w:i/>
          <w:iCs/>
        </w:rPr>
        <w:t>position</w:t>
      </w:r>
      <w:r>
        <w:t xml:space="preserve"> or range causes </w:t>
      </w:r>
      <w:r>
        <w:rPr>
          <w:i/>
          <w:iCs/>
        </w:rPr>
        <w:t>undefined behavior</w:t>
      </w:r>
      <w:r>
        <w:t>.</w:t>
      </w:r>
    </w:p>
    <w:p w:rsidR="006C641C" w:rsidRDefault="006C641C" w:rsidP="006C641C"/>
    <w:p w:rsidR="006C641C" w:rsidRDefault="006C641C" w:rsidP="006C641C"/>
    <w:p w:rsidR="006C641C" w:rsidRDefault="006C641C" w:rsidP="006C641C"/>
    <w:p w:rsidR="006C641C" w:rsidRDefault="006C641C" w:rsidP="006C641C">
      <w:r>
        <w:lastRenderedPageBreak/>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::swap</w:t>
      </w:r>
    </w:p>
    <w:p w:rsidR="006C641C" w:rsidRDefault="006C641C" w:rsidP="006C641C">
      <w:pPr>
        <w:pStyle w:val="HTMLPreformatted"/>
      </w:pPr>
      <w:r>
        <w:t>void swap (vector&amp; x);</w:t>
      </w:r>
    </w:p>
    <w:p w:rsidR="006C641C" w:rsidRDefault="006C641C" w:rsidP="006C641C">
      <w:r>
        <w:t>Swap content</w:t>
      </w:r>
    </w:p>
    <w:p w:rsidR="006C641C" w:rsidRDefault="006C641C" w:rsidP="006C641C">
      <w:pPr>
        <w:spacing w:after="240"/>
      </w:pPr>
      <w:r>
        <w:t xml:space="preserve">Exchanges the content of the container by the content of </w:t>
      </w:r>
      <w:r>
        <w:rPr>
          <w:i/>
          <w:iCs/>
        </w:rPr>
        <w:t>x</w:t>
      </w:r>
      <w:r>
        <w:t xml:space="preserve">, which is another </w:t>
      </w:r>
      <w:hyperlink r:id="rId324" w:history="1">
        <w:r>
          <w:rPr>
            <w:rStyle w:val="Hyperlink"/>
          </w:rPr>
          <w:t>vector</w:t>
        </w:r>
      </w:hyperlink>
      <w:r>
        <w:t xml:space="preserve"> object of the same type. Sizes may differ.</w:t>
      </w:r>
      <w:r>
        <w:br/>
      </w:r>
      <w:r>
        <w:br/>
        <w:t xml:space="preserve">After the call to this member function, the elements in this container are those which were in </w:t>
      </w:r>
      <w:r>
        <w:rPr>
          <w:i/>
          <w:iCs/>
        </w:rPr>
        <w:t>x</w:t>
      </w:r>
      <w:r>
        <w:t xml:space="preserve"> before the call, and the elements of </w:t>
      </w:r>
      <w:r>
        <w:rPr>
          <w:i/>
          <w:iCs/>
        </w:rPr>
        <w:t>x</w:t>
      </w:r>
      <w:r>
        <w:t xml:space="preserve"> are those which were in this. All iterators, references and pointers remain valid for the swapped objects.</w:t>
      </w:r>
      <w:r>
        <w:br/>
      </w:r>
      <w:r>
        <w:br/>
        <w:t xml:space="preserve">Notice that a non-member function exists with the same name, </w:t>
      </w:r>
      <w:hyperlink r:id="rId325" w:history="1">
        <w:r>
          <w:rPr>
            <w:rStyle w:val="Hyperlink"/>
          </w:rPr>
          <w:t>swap</w:t>
        </w:r>
      </w:hyperlink>
      <w:r>
        <w:t>, overloading that algorithm with an optimization that behaves like this member function.</w:t>
      </w:r>
    </w:p>
    <w:p w:rsidR="006C641C" w:rsidRDefault="0069233C" w:rsidP="006C641C">
      <w:pPr>
        <w:numPr>
          <w:ilvl w:val="0"/>
          <w:numId w:val="25"/>
        </w:numPr>
        <w:spacing w:before="100" w:beforeAutospacing="1" w:after="100" w:afterAutospacing="1" w:line="240" w:lineRule="auto"/>
      </w:pPr>
      <w:hyperlink r:id="rId326" w:history="1">
        <w:r w:rsidR="006C641C">
          <w:rPr>
            <w:rStyle w:val="Hyperlink"/>
          </w:rPr>
          <w:t>C++98</w:t>
        </w:r>
      </w:hyperlink>
    </w:p>
    <w:p w:rsidR="006C641C" w:rsidRDefault="0069233C" w:rsidP="006C641C">
      <w:pPr>
        <w:numPr>
          <w:ilvl w:val="0"/>
          <w:numId w:val="25"/>
        </w:numPr>
        <w:spacing w:before="100" w:beforeAutospacing="1" w:after="100" w:afterAutospacing="1" w:line="240" w:lineRule="auto"/>
      </w:pPr>
      <w:hyperlink r:id="rId327" w:history="1">
        <w:r w:rsidR="006C641C">
          <w:rPr>
            <w:rStyle w:val="Hyperlink"/>
          </w:rPr>
          <w:t>C++11</w:t>
        </w:r>
      </w:hyperlink>
    </w:p>
    <w:p w:rsidR="006C641C" w:rsidRDefault="006C641C" w:rsidP="006C641C">
      <w:pPr>
        <w:numPr>
          <w:ilvl w:val="0"/>
          <w:numId w:val="25"/>
        </w:numPr>
        <w:spacing w:before="100" w:beforeAutospacing="1" w:after="100" w:afterAutospacing="1" w:line="240" w:lineRule="auto"/>
      </w:pPr>
    </w:p>
    <w:p w:rsidR="006C641C" w:rsidRDefault="006C641C" w:rsidP="006C641C">
      <w:pPr>
        <w:spacing w:after="0"/>
      </w:pPr>
      <w:r>
        <w:t xml:space="preserve">No specifics on </w:t>
      </w:r>
      <w:hyperlink r:id="rId328" w:history="1">
        <w:r>
          <w:rPr>
            <w:rStyle w:val="Hyperlink"/>
          </w:rPr>
          <w:t>allocators</w:t>
        </w:r>
      </w:hyperlink>
      <w:r>
        <w:t xml:space="preserve">. </w:t>
      </w:r>
      <w:r>
        <w:rPr>
          <w:sz w:val="20"/>
          <w:szCs w:val="20"/>
        </w:rPr>
        <w:t>[contradictory specifications]</w:t>
      </w:r>
      <w:r>
        <w:t xml:space="preserve"> </w:t>
      </w:r>
    </w:p>
    <w:p w:rsidR="006C641C" w:rsidRDefault="006C641C" w:rsidP="006C641C">
      <w:r>
        <w:br/>
        <w:t xml:space="preserve">The </w:t>
      </w:r>
      <w:r>
        <w:rPr>
          <w:rStyle w:val="HTMLTypewriter"/>
          <w:rFonts w:eastAsiaTheme="minorEastAsia"/>
        </w:rPr>
        <w:t>bool</w:t>
      </w:r>
      <w:r>
        <w:t xml:space="preserve"> specialization of </w:t>
      </w:r>
      <w:hyperlink r:id="rId329" w:history="1">
        <w:r>
          <w:rPr>
            <w:rStyle w:val="Hyperlink"/>
          </w:rPr>
          <w:t>vector</w:t>
        </w:r>
      </w:hyperlink>
      <w:r>
        <w:t xml:space="preserve"> provides an additional overload for this function (see </w:t>
      </w:r>
      <w:hyperlink r:id="rId330" w:history="1">
        <w:r>
          <w:rPr>
            <w:rStyle w:val="Hyperlink"/>
          </w:rPr>
          <w:t>vector&lt;bool</w:t>
        </w:r>
        <w:proofErr w:type="gramStart"/>
        <w:r>
          <w:rPr>
            <w:rStyle w:val="Hyperlink"/>
          </w:rPr>
          <w:t>&gt;::</w:t>
        </w:r>
        <w:proofErr w:type="gramEnd"/>
        <w:r>
          <w:rPr>
            <w:rStyle w:val="Hyperlink"/>
          </w:rPr>
          <w:t>swap</w:t>
        </w:r>
      </w:hyperlink>
      <w:r>
        <w:t>).</w:t>
      </w:r>
      <w:r>
        <w:br/>
      </w:r>
      <w:r>
        <w:br/>
      </w:r>
    </w:p>
    <w:p w:rsidR="006C641C" w:rsidRDefault="006C641C" w:rsidP="006C641C">
      <w:pPr>
        <w:pStyle w:val="Heading3"/>
      </w:pPr>
      <w:r>
        <w:t>Parameters</w:t>
      </w:r>
    </w:p>
    <w:p w:rsidR="006C641C" w:rsidRDefault="006C641C" w:rsidP="006C641C">
      <w:r>
        <w:t>x</w:t>
      </w:r>
    </w:p>
    <w:p w:rsidR="006C641C" w:rsidRDefault="006C641C" w:rsidP="006C641C">
      <w:pPr>
        <w:ind w:left="720"/>
      </w:pPr>
      <w:r>
        <w:t xml:space="preserve">Another </w:t>
      </w:r>
      <w:hyperlink r:id="rId331" w:history="1">
        <w:r>
          <w:rPr>
            <w:rStyle w:val="Hyperlink"/>
          </w:rPr>
          <w:t>vector</w:t>
        </w:r>
      </w:hyperlink>
      <w:r>
        <w:t xml:space="preserve"> container of the same type (i.e., instantiated with the same template parameters, </w:t>
      </w:r>
      <w:r>
        <w:rPr>
          <w:rStyle w:val="HTMLTypewriter"/>
          <w:rFonts w:eastAsiaTheme="minorEastAsia"/>
        </w:rPr>
        <w:t>T</w:t>
      </w:r>
      <w:r>
        <w:t xml:space="preserve"> and </w:t>
      </w:r>
      <w:r>
        <w:rPr>
          <w:rStyle w:val="HTMLTypewriter"/>
          <w:rFonts w:eastAsiaTheme="minorEastAsia"/>
        </w:rPr>
        <w:t>Alloc</w:t>
      </w:r>
      <w:r>
        <w:t>) whose content is swapped with that of this container.</w:t>
      </w:r>
    </w:p>
    <w:p w:rsidR="006C641C" w:rsidRDefault="006C641C" w:rsidP="006C641C">
      <w:r>
        <w:br/>
      </w:r>
    </w:p>
    <w:p w:rsidR="006C641C" w:rsidRDefault="006C641C" w:rsidP="006C641C">
      <w:pPr>
        <w:pStyle w:val="Heading3"/>
      </w:pPr>
      <w:r>
        <w:t>Return value</w:t>
      </w:r>
    </w:p>
    <w:p w:rsidR="006C641C" w:rsidRDefault="006C641C" w:rsidP="006C641C">
      <w:r>
        <w:lastRenderedPageBreak/>
        <w:t>none</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1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p>
        </w:tc>
        <w:tc>
          <w:tcPr>
            <w:tcW w:w="0" w:type="auto"/>
            <w:vAlign w:val="center"/>
            <w:hideMark/>
          </w:tcPr>
          <w:p w:rsidR="006C641C" w:rsidRDefault="006C641C">
            <w:pPr>
              <w:pStyle w:val="HTMLPreformatted"/>
              <w:rPr>
                <w:rStyle w:val="HTMLCode"/>
              </w:rPr>
            </w:pPr>
            <w:r>
              <w:rPr>
                <w:rStyle w:val="HTMLCite"/>
              </w:rPr>
              <w:t>// swap vectors</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foo (3,100);   </w:t>
            </w:r>
            <w:r>
              <w:rPr>
                <w:rStyle w:val="HTMLCite"/>
              </w:rPr>
              <w:t>// three ints with a value of 100</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bar (5,200);   </w:t>
            </w:r>
            <w:r>
              <w:rPr>
                <w:rStyle w:val="HTMLCite"/>
              </w:rPr>
              <w:t>// five ints with a value of 200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foo.swap(bar);</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"foo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unsigned</w:t>
            </w:r>
            <w:r>
              <w:rPr>
                <w:rStyle w:val="HTMLCode"/>
              </w:rPr>
              <w:t xml:space="preserve"> i=0; i&lt;foo.size(); i++)</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foo[i];</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"bar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unsigned</w:t>
            </w:r>
            <w:r>
              <w:rPr>
                <w:rStyle w:val="HTMLCode"/>
              </w:rPr>
              <w:t xml:space="preserve"> i=0; i&lt;bar.size(); i++)</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bar[i];</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 xml:space="preserve">foo contains: 200 200 200 200 200 </w:t>
            </w:r>
          </w:p>
          <w:p w:rsidR="006C641C" w:rsidRDefault="006C641C">
            <w:pPr>
              <w:pStyle w:val="HTMLPreformatted"/>
              <w:rPr>
                <w:rStyle w:val="HTMLSample"/>
              </w:rPr>
            </w:pPr>
            <w:r>
              <w:rPr>
                <w:rStyle w:val="HTMLSample"/>
              </w:rPr>
              <w:t xml:space="preserve">bar contains: 100 100 100 </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All iterators, pointers and references referring to elements in both containers remain valid, and are now referring to the same elements they referred to before the call, but in the other container, where they now iterate.</w:t>
      </w:r>
      <w:r>
        <w:br/>
      </w:r>
      <w:r>
        <w:lastRenderedPageBreak/>
        <w:t xml:space="preserve">Note that the </w:t>
      </w:r>
      <w:r>
        <w:rPr>
          <w:i/>
          <w:iCs/>
        </w:rPr>
        <w:t>end iterators</w:t>
      </w:r>
      <w:r>
        <w:t xml:space="preserve"> do not refer to elements and may be invalidated.</w:t>
      </w:r>
      <w:r>
        <w:br/>
      </w:r>
      <w:r>
        <w:br/>
      </w:r>
    </w:p>
    <w:p w:rsidR="006C641C" w:rsidRDefault="006C641C" w:rsidP="006C641C">
      <w:pPr>
        <w:pStyle w:val="Heading3"/>
      </w:pPr>
      <w:r>
        <w:t>Data races</w:t>
      </w:r>
    </w:p>
    <w:p w:rsidR="006C641C" w:rsidRDefault="006C641C" w:rsidP="006C641C">
      <w:r>
        <w:t xml:space="preserve">Both the container and </w:t>
      </w:r>
      <w:r>
        <w:rPr>
          <w:i/>
          <w:iCs/>
        </w:rPr>
        <w:t>x</w:t>
      </w:r>
      <w:r>
        <w:t xml:space="preserve"> are modified.</w:t>
      </w:r>
      <w:r>
        <w:br/>
        <w:t xml:space="preserve">No contained elements are accessed by the call (although see </w:t>
      </w:r>
      <w:r>
        <w:rPr>
          <w:i/>
          <w:iCs/>
        </w:rPr>
        <w:t>iterator validity</w:t>
      </w:r>
      <w:r>
        <w:t xml:space="preserve"> above).</w:t>
      </w:r>
      <w:r>
        <w:br/>
      </w:r>
      <w:r>
        <w:br/>
      </w:r>
    </w:p>
    <w:p w:rsidR="006C641C" w:rsidRDefault="006C641C" w:rsidP="006C641C">
      <w:pPr>
        <w:pStyle w:val="Heading3"/>
      </w:pPr>
      <w:r>
        <w:t>Exception safety</w:t>
      </w:r>
    </w:p>
    <w:p w:rsidR="006C641C" w:rsidRDefault="006C641C" w:rsidP="006C641C">
      <w:r>
        <w:t xml:space="preserve">If the allocators in both </w:t>
      </w:r>
      <w:hyperlink r:id="rId332" w:history="1">
        <w:r>
          <w:rPr>
            <w:rStyle w:val="Hyperlink"/>
          </w:rPr>
          <w:t>vectors</w:t>
        </w:r>
      </w:hyperlink>
      <w:r>
        <w:t xml:space="preserve"> compare equal, or if their </w:t>
      </w:r>
      <w:hyperlink r:id="rId333" w:history="1">
        <w:r>
          <w:rPr>
            <w:rStyle w:val="Hyperlink"/>
          </w:rPr>
          <w:t>allocator traits</w:t>
        </w:r>
      </w:hyperlink>
      <w:r>
        <w:t xml:space="preserve"> indicate that the allocators shall </w:t>
      </w:r>
      <w:hyperlink r:id="rId334" w:anchor="types" w:history="1">
        <w:r>
          <w:rPr>
            <w:rStyle w:val="Hyperlink"/>
          </w:rPr>
          <w:t>propagate</w:t>
        </w:r>
      </w:hyperlink>
      <w:r>
        <w:t>, the function never throws exceptions (no-throw guarantee).</w:t>
      </w:r>
      <w:r>
        <w:br/>
        <w:t xml:space="preserve">Otherwise, it causes </w:t>
      </w:r>
      <w:r>
        <w:rPr>
          <w:i/>
          <w:iCs/>
        </w:rPr>
        <w:t>undefined behavior</w:t>
      </w:r>
      <w:r>
        <w:t>.</w:t>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::clear</w:t>
      </w:r>
    </w:p>
    <w:p w:rsidR="006C641C" w:rsidRDefault="0069233C" w:rsidP="006C641C">
      <w:pPr>
        <w:numPr>
          <w:ilvl w:val="0"/>
          <w:numId w:val="26"/>
        </w:numPr>
        <w:spacing w:before="100" w:beforeAutospacing="1" w:after="100" w:afterAutospacing="1" w:line="240" w:lineRule="auto"/>
      </w:pPr>
      <w:hyperlink r:id="rId335" w:history="1">
        <w:r w:rsidR="006C641C">
          <w:rPr>
            <w:rStyle w:val="Hyperlink"/>
          </w:rPr>
          <w:t>C++98</w:t>
        </w:r>
      </w:hyperlink>
    </w:p>
    <w:p w:rsidR="006C641C" w:rsidRDefault="0069233C" w:rsidP="006C641C">
      <w:pPr>
        <w:numPr>
          <w:ilvl w:val="0"/>
          <w:numId w:val="26"/>
        </w:numPr>
        <w:spacing w:before="100" w:beforeAutospacing="1" w:after="100" w:afterAutospacing="1" w:line="240" w:lineRule="auto"/>
      </w:pPr>
      <w:hyperlink r:id="rId336" w:history="1">
        <w:r w:rsidR="006C641C">
          <w:rPr>
            <w:rStyle w:val="Hyperlink"/>
          </w:rPr>
          <w:t>C++11</w:t>
        </w:r>
      </w:hyperlink>
    </w:p>
    <w:p w:rsidR="006C641C" w:rsidRDefault="006C641C" w:rsidP="006C641C">
      <w:pPr>
        <w:numPr>
          <w:ilvl w:val="0"/>
          <w:numId w:val="26"/>
        </w:numPr>
        <w:spacing w:before="100" w:beforeAutospacing="1" w:after="100" w:afterAutospacing="1" w:line="240" w:lineRule="auto"/>
      </w:pPr>
    </w:p>
    <w:p w:rsidR="006C641C" w:rsidRDefault="006C641C" w:rsidP="006C641C">
      <w:pPr>
        <w:pStyle w:val="HTMLPreformatted"/>
      </w:pPr>
      <w:r>
        <w:t xml:space="preserve">void </w:t>
      </w:r>
      <w:proofErr w:type="gramStart"/>
      <w:r>
        <w:t>clear(</w:t>
      </w:r>
      <w:proofErr w:type="gramEnd"/>
      <w:r>
        <w:t>);</w:t>
      </w:r>
    </w:p>
    <w:p w:rsidR="006C641C" w:rsidRDefault="006C641C" w:rsidP="006C641C">
      <w:r>
        <w:t>Clear content</w:t>
      </w:r>
    </w:p>
    <w:p w:rsidR="006C641C" w:rsidRDefault="006C641C" w:rsidP="006C641C">
      <w:r>
        <w:t xml:space="preserve">Removes all elements from the </w:t>
      </w:r>
      <w:hyperlink r:id="rId337" w:history="1">
        <w:r>
          <w:rPr>
            <w:rStyle w:val="Hyperlink"/>
          </w:rPr>
          <w:t>vector</w:t>
        </w:r>
      </w:hyperlink>
      <w:r>
        <w:t xml:space="preserve"> (which are destroyed), leaving the container with a </w:t>
      </w:r>
      <w:hyperlink r:id="rId338" w:history="1">
        <w:r>
          <w:rPr>
            <w:rStyle w:val="Hyperlink"/>
          </w:rPr>
          <w:t>size</w:t>
        </w:r>
      </w:hyperlink>
      <w:r>
        <w:t xml:space="preserve"> of </w:t>
      </w:r>
      <w:r>
        <w:rPr>
          <w:rStyle w:val="HTMLTypewriter"/>
          <w:rFonts w:eastAsiaTheme="minorEastAsia"/>
        </w:rPr>
        <w:t>0</w:t>
      </w:r>
      <w:r>
        <w:t>.</w:t>
      </w:r>
      <w:r>
        <w:br/>
      </w:r>
      <w:r>
        <w:br/>
        <w:t xml:space="preserve">A reallocation is not guaranteed to happen, and the </w:t>
      </w:r>
      <w:hyperlink r:id="rId339" w:history="1">
        <w:r>
          <w:rPr>
            <w:rStyle w:val="Hyperlink"/>
          </w:rPr>
          <w:t>vector capacity</w:t>
        </w:r>
      </w:hyperlink>
      <w:r>
        <w:t xml:space="preserve"> is not guaranteed to change due to calling this function. A typical alternative that forces a reallocation is to use </w:t>
      </w:r>
      <w:hyperlink r:id="rId340" w:history="1">
        <w:r>
          <w:rPr>
            <w:rStyle w:val="Hyperlink"/>
          </w:rPr>
          <w:t>swap</w:t>
        </w:r>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96"/>
      </w:tblGrid>
      <w:tr w:rsidR="006C641C" w:rsidTr="006C641C">
        <w:trPr>
          <w:tblCellSpacing w:w="15" w:type="dxa"/>
        </w:trPr>
        <w:tc>
          <w:tcPr>
            <w:tcW w:w="0" w:type="auto"/>
            <w:vAlign w:val="center"/>
            <w:hideMark/>
          </w:tcPr>
          <w:p w:rsidR="006C641C" w:rsidRDefault="006C641C">
            <w:pPr>
              <w:pStyle w:val="HTMLPreformatted"/>
            </w:pPr>
            <w:r>
              <w:rPr>
                <w:rStyle w:val="HTMLCode"/>
              </w:rPr>
              <w:t> </w:t>
            </w:r>
          </w:p>
        </w:tc>
        <w:tc>
          <w:tcPr>
            <w:tcW w:w="0" w:type="auto"/>
            <w:vAlign w:val="center"/>
            <w:hideMark/>
          </w:tcPr>
          <w:p w:rsidR="006C641C" w:rsidRDefault="006C641C">
            <w:pPr>
              <w:pStyle w:val="HTMLPreformatted"/>
            </w:pPr>
            <w:r>
              <w:rPr>
                <w:rStyle w:val="HTMLCode"/>
              </w:rPr>
              <w:t xml:space="preserve">vector&lt;T&gt;().swap(x);   </w:t>
            </w:r>
            <w:r>
              <w:rPr>
                <w:rStyle w:val="HTMLCite"/>
              </w:rPr>
              <w:t xml:space="preserve">// clear x reallocating </w:t>
            </w:r>
          </w:p>
        </w:tc>
      </w:tr>
    </w:tbl>
    <w:p w:rsidR="006C641C" w:rsidRDefault="006C641C" w:rsidP="006C641C">
      <w:r>
        <w:br/>
      </w:r>
      <w:r>
        <w:br/>
      </w:r>
    </w:p>
    <w:p w:rsidR="006C641C" w:rsidRDefault="006C641C" w:rsidP="006C641C">
      <w:pPr>
        <w:pStyle w:val="Heading3"/>
      </w:pPr>
      <w:r>
        <w:lastRenderedPageBreak/>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none</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r>
              <w:br/>
            </w:r>
            <w:r>
              <w:rPr>
                <w:rStyle w:val="HTMLCode"/>
              </w:rPr>
              <w:t>25</w:t>
            </w:r>
            <w:r>
              <w:br/>
            </w:r>
            <w:r>
              <w:rPr>
                <w:rStyle w:val="HTMLCode"/>
              </w:rPr>
              <w:t>26</w:t>
            </w:r>
            <w:r>
              <w:br/>
            </w:r>
            <w:r>
              <w:rPr>
                <w:rStyle w:val="HTMLCode"/>
              </w:rPr>
              <w:t>27</w:t>
            </w:r>
          </w:p>
        </w:tc>
        <w:tc>
          <w:tcPr>
            <w:tcW w:w="0" w:type="auto"/>
            <w:vAlign w:val="center"/>
            <w:hideMark/>
          </w:tcPr>
          <w:p w:rsidR="006C641C" w:rsidRDefault="006C641C">
            <w:pPr>
              <w:pStyle w:val="HTMLPreformatted"/>
              <w:rPr>
                <w:rStyle w:val="HTMLCode"/>
              </w:rPr>
            </w:pPr>
            <w:r>
              <w:rPr>
                <w:rStyle w:val="HTMLCite"/>
              </w:rPr>
              <w:t>// clearing vectors</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w:t>
            </w:r>
          </w:p>
          <w:p w:rsidR="006C641C" w:rsidRDefault="006C641C">
            <w:pPr>
              <w:pStyle w:val="HTMLPreformatted"/>
              <w:rPr>
                <w:rStyle w:val="HTMLCode"/>
              </w:rPr>
            </w:pPr>
            <w:r>
              <w:rPr>
                <w:rStyle w:val="HTMLCode"/>
              </w:rPr>
              <w:t xml:space="preserve">  myvector.push_back (100);</w:t>
            </w:r>
          </w:p>
          <w:p w:rsidR="006C641C" w:rsidRDefault="006C641C">
            <w:pPr>
              <w:pStyle w:val="HTMLPreformatted"/>
              <w:rPr>
                <w:rStyle w:val="HTMLCode"/>
              </w:rPr>
            </w:pPr>
            <w:r>
              <w:rPr>
                <w:rStyle w:val="HTMLCode"/>
              </w:rPr>
              <w:t xml:space="preserve">  myvector.push_back (200);</w:t>
            </w:r>
          </w:p>
          <w:p w:rsidR="006C641C" w:rsidRDefault="006C641C">
            <w:pPr>
              <w:pStyle w:val="HTMLPreformatted"/>
              <w:rPr>
                <w:rStyle w:val="HTMLCode"/>
              </w:rPr>
            </w:pPr>
            <w:r>
              <w:rPr>
                <w:rStyle w:val="HTMLCode"/>
              </w:rPr>
              <w:t xml:space="preserve">  myvector.push_back (300);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unsigned</w:t>
            </w:r>
            <w:r>
              <w:rPr>
                <w:rStyle w:val="HTMLCode"/>
              </w:rPr>
              <w:t xml:space="preserve"> i=0; i&lt;myvector.size(); i++)</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myvector[i];</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myvector.clear();</w:t>
            </w:r>
          </w:p>
          <w:p w:rsidR="006C641C" w:rsidRDefault="006C641C">
            <w:pPr>
              <w:pStyle w:val="HTMLPreformatted"/>
              <w:rPr>
                <w:rStyle w:val="HTMLCode"/>
              </w:rPr>
            </w:pPr>
            <w:r>
              <w:rPr>
                <w:rStyle w:val="HTMLCode"/>
              </w:rPr>
              <w:t xml:space="preserve">  myvector.push_back (1101);</w:t>
            </w:r>
          </w:p>
          <w:p w:rsidR="006C641C" w:rsidRDefault="006C641C">
            <w:pPr>
              <w:pStyle w:val="HTMLPreformatted"/>
              <w:rPr>
                <w:rStyle w:val="HTMLCode"/>
              </w:rPr>
            </w:pPr>
            <w:r>
              <w:rPr>
                <w:rStyle w:val="HTMLCode"/>
              </w:rPr>
              <w:t xml:space="preserve">  myvector.push_back (2202);</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unsigned</w:t>
            </w:r>
            <w:r>
              <w:rPr>
                <w:rStyle w:val="HTMLCode"/>
              </w:rPr>
              <w:t xml:space="preserve"> i=0; i&lt;myvector.size(); i++)</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myvector[i];</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100 200 300</w:t>
            </w:r>
          </w:p>
          <w:p w:rsidR="006C641C" w:rsidRDefault="006C641C">
            <w:pPr>
              <w:pStyle w:val="HTMLPreformatted"/>
              <w:rPr>
                <w:rStyle w:val="HTMLSample"/>
              </w:rPr>
            </w:pPr>
            <w:r>
              <w:rPr>
                <w:rStyle w:val="HTMLSample"/>
              </w:rPr>
              <w:t>myvector contains: 1101 2202</w:t>
            </w:r>
          </w:p>
        </w:tc>
      </w:tr>
    </w:tbl>
    <w:p w:rsidR="006C641C" w:rsidRDefault="006C641C" w:rsidP="006C641C">
      <w:r>
        <w:br/>
      </w:r>
    </w:p>
    <w:p w:rsidR="006C641C" w:rsidRDefault="006C641C" w:rsidP="006C641C">
      <w:pPr>
        <w:pStyle w:val="Heading3"/>
      </w:pPr>
      <w:r>
        <w:lastRenderedPageBreak/>
        <w:t>Complexity</w:t>
      </w:r>
    </w:p>
    <w:p w:rsidR="006C641C" w:rsidRDefault="006C641C" w:rsidP="006C641C">
      <w:r>
        <w:t xml:space="preserve">Linear in </w:t>
      </w:r>
      <w:hyperlink r:id="rId341" w:history="1">
        <w:r>
          <w:rPr>
            <w:rStyle w:val="Hyperlink"/>
          </w:rPr>
          <w:t>size</w:t>
        </w:r>
      </w:hyperlink>
      <w:r>
        <w:t xml:space="preserve"> (destructions).</w:t>
      </w:r>
      <w:r>
        <w:br/>
        <w:t xml:space="preserve">This may be optimized to </w:t>
      </w:r>
      <w:r>
        <w:rPr>
          <w:i/>
          <w:iCs/>
        </w:rPr>
        <w:t>constant complexity</w:t>
      </w:r>
      <w:r>
        <w:t xml:space="preserve"> for </w:t>
      </w:r>
      <w:hyperlink r:id="rId342" w:history="1">
        <w:r>
          <w:rPr>
            <w:rStyle w:val="Hyperlink"/>
            <w:i/>
            <w:iCs/>
          </w:rPr>
          <w:t>trivially-destructible types</w:t>
        </w:r>
      </w:hyperlink>
      <w:r>
        <w:t xml:space="preserve"> (such as scalar or PODs), where elements need not be destroyed.</w:t>
      </w:r>
      <w:r>
        <w:br/>
      </w:r>
      <w:r>
        <w:br/>
      </w:r>
    </w:p>
    <w:p w:rsidR="006C641C" w:rsidRDefault="006C641C" w:rsidP="006C641C">
      <w:pPr>
        <w:pStyle w:val="Heading3"/>
      </w:pPr>
      <w:r>
        <w:t>Iterator validity</w:t>
      </w:r>
    </w:p>
    <w:p w:rsidR="006C641C" w:rsidRDefault="006C641C" w:rsidP="006C641C">
      <w:r>
        <w:t>All iterators, pointers and references related to this container are invalidated.</w:t>
      </w:r>
      <w:r>
        <w:br/>
      </w:r>
      <w:r>
        <w:br/>
      </w:r>
    </w:p>
    <w:p w:rsidR="006C641C" w:rsidRDefault="006C641C" w:rsidP="006C641C">
      <w:pPr>
        <w:pStyle w:val="Heading3"/>
      </w:pPr>
      <w:r>
        <w:t>Data races</w:t>
      </w:r>
    </w:p>
    <w:p w:rsidR="006C641C" w:rsidRDefault="006C641C" w:rsidP="006C641C">
      <w:r>
        <w:t>The container is modified.</w:t>
      </w:r>
      <w:r>
        <w:br/>
        <w:t>All contained elements are modified.</w:t>
      </w:r>
      <w:r>
        <w:br/>
      </w:r>
      <w:r>
        <w:br/>
      </w:r>
    </w:p>
    <w:p w:rsidR="006C641C" w:rsidRDefault="006C641C" w:rsidP="006C641C">
      <w:pPr>
        <w:pStyle w:val="Heading3"/>
      </w:pPr>
      <w:r>
        <w:t>Exception safety</w:t>
      </w:r>
    </w:p>
    <w:p w:rsidR="006C641C" w:rsidRDefault="006C641C" w:rsidP="006C641C">
      <w:r>
        <w:rPr>
          <w:b/>
          <w:bCs/>
        </w:rPr>
        <w:t>No-throw guarantee:</w:t>
      </w:r>
      <w:r>
        <w:t xml:space="preserve"> this member function never throws exceptions.</w:t>
      </w:r>
      <w:r>
        <w:br/>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::emplace</w:t>
      </w:r>
    </w:p>
    <w:p w:rsidR="006C641C" w:rsidRDefault="006C641C" w:rsidP="006C641C">
      <w:pPr>
        <w:pStyle w:val="HTMLPreformatted"/>
      </w:pPr>
      <w:r>
        <w:t>template &lt;class... Args&gt;</w:t>
      </w:r>
    </w:p>
    <w:p w:rsidR="006C641C" w:rsidRDefault="006C641C" w:rsidP="006C641C">
      <w:pPr>
        <w:pStyle w:val="HTMLPreformatted"/>
      </w:pPr>
      <w:r>
        <w:t>iterator emplace (const_iterator position, Args&amp;&amp;... args);</w:t>
      </w:r>
    </w:p>
    <w:p w:rsidR="006C641C" w:rsidRDefault="006C641C" w:rsidP="006C641C">
      <w:r>
        <w:t>Construct and insert element</w:t>
      </w:r>
    </w:p>
    <w:p w:rsidR="006C641C" w:rsidRDefault="006C641C" w:rsidP="006C641C">
      <w:r>
        <w:t xml:space="preserve">The container is extended by inserting a new element at </w:t>
      </w:r>
      <w:r>
        <w:rPr>
          <w:i/>
          <w:iCs/>
        </w:rPr>
        <w:t>position</w:t>
      </w:r>
      <w:r>
        <w:t xml:space="preserve">. This new element is constructed in place using </w:t>
      </w:r>
      <w:r>
        <w:rPr>
          <w:i/>
          <w:iCs/>
        </w:rPr>
        <w:t>args</w:t>
      </w:r>
      <w:r>
        <w:t xml:space="preserve"> as the arguments for its construction.</w:t>
      </w:r>
      <w:r>
        <w:br/>
      </w:r>
      <w:r>
        <w:lastRenderedPageBreak/>
        <w:br/>
        <w:t xml:space="preserve">This effectively increases the container </w:t>
      </w:r>
      <w:hyperlink r:id="rId343" w:history="1">
        <w:r>
          <w:rPr>
            <w:rStyle w:val="Hyperlink"/>
          </w:rPr>
          <w:t>size</w:t>
        </w:r>
      </w:hyperlink>
      <w:r>
        <w:t xml:space="preserve"> by one.</w:t>
      </w:r>
      <w:r>
        <w:br/>
      </w:r>
      <w:r>
        <w:br/>
        <w:t xml:space="preserve">An automatic reallocation of the allocated storage space happens if -and only if- the new vector </w:t>
      </w:r>
      <w:hyperlink r:id="rId344" w:history="1">
        <w:r>
          <w:rPr>
            <w:rStyle w:val="Hyperlink"/>
          </w:rPr>
          <w:t>size</w:t>
        </w:r>
      </w:hyperlink>
      <w:r>
        <w:t xml:space="preserve"> surpasses the current vector </w:t>
      </w:r>
      <w:hyperlink r:id="rId345" w:history="1">
        <w:r>
          <w:rPr>
            <w:rStyle w:val="Hyperlink"/>
          </w:rPr>
          <w:t>capacity</w:t>
        </w:r>
      </w:hyperlink>
      <w:r>
        <w:t>.</w:t>
      </w:r>
      <w:r>
        <w:br/>
      </w:r>
      <w:r>
        <w:br/>
        <w:t xml:space="preserve">Because vectors use an array as their underlying storage, inserting elements in positions other than the </w:t>
      </w:r>
      <w:hyperlink r:id="rId346" w:history="1">
        <w:r>
          <w:rPr>
            <w:rStyle w:val="Hyperlink"/>
          </w:rPr>
          <w:t>vector end</w:t>
        </w:r>
      </w:hyperlink>
      <w:r>
        <w:t xml:space="preserve"> causes the container to shift all the elements that were after </w:t>
      </w:r>
      <w:r>
        <w:rPr>
          <w:i/>
          <w:iCs/>
        </w:rPr>
        <w:t>position</w:t>
      </w:r>
      <w:r>
        <w:t xml:space="preserve"> by one to their new positions. This is generally an inefficient operation compared to the one performed by other kinds of sequence containers (such as </w:t>
      </w:r>
      <w:hyperlink r:id="rId347" w:history="1">
        <w:r>
          <w:rPr>
            <w:rStyle w:val="Hyperlink"/>
          </w:rPr>
          <w:t>list</w:t>
        </w:r>
      </w:hyperlink>
      <w:r>
        <w:t xml:space="preserve"> or </w:t>
      </w:r>
      <w:hyperlink r:id="rId348" w:history="1">
        <w:r>
          <w:rPr>
            <w:rStyle w:val="Hyperlink"/>
          </w:rPr>
          <w:t>forward_list</w:t>
        </w:r>
      </w:hyperlink>
      <w:r>
        <w:t xml:space="preserve">). See </w:t>
      </w:r>
      <w:hyperlink r:id="rId349" w:history="1">
        <w:r>
          <w:rPr>
            <w:rStyle w:val="Hyperlink"/>
          </w:rPr>
          <w:t>emplace_back</w:t>
        </w:r>
      </w:hyperlink>
      <w:r>
        <w:t xml:space="preserve"> for a member function that extends the container directly at the </w:t>
      </w:r>
      <w:hyperlink r:id="rId350" w:history="1">
        <w:r>
          <w:rPr>
            <w:rStyle w:val="Hyperlink"/>
          </w:rPr>
          <w:t>end</w:t>
        </w:r>
      </w:hyperlink>
      <w:r>
        <w:t>.</w:t>
      </w:r>
      <w:r>
        <w:br/>
      </w:r>
      <w:r>
        <w:br/>
        <w:t xml:space="preserve">The element is constructed in-place by calling </w:t>
      </w:r>
      <w:hyperlink r:id="rId351" w:history="1">
        <w:r>
          <w:rPr>
            <w:rStyle w:val="Hyperlink"/>
          </w:rPr>
          <w:t>allocator_traits::construct</w:t>
        </w:r>
      </w:hyperlink>
      <w:r>
        <w:t xml:space="preserve"> with </w:t>
      </w:r>
      <w:r>
        <w:rPr>
          <w:i/>
          <w:iCs/>
        </w:rPr>
        <w:t>args</w:t>
      </w:r>
      <w:r>
        <w:t xml:space="preserve"> forwarded.</w:t>
      </w:r>
      <w:r>
        <w:br/>
      </w:r>
      <w:r>
        <w:br/>
        <w:t xml:space="preserve">A similar member function exists, </w:t>
      </w:r>
      <w:hyperlink r:id="rId352" w:history="1">
        <w:r>
          <w:rPr>
            <w:rStyle w:val="Hyperlink"/>
          </w:rPr>
          <w:t>insert</w:t>
        </w:r>
      </w:hyperlink>
      <w:r>
        <w:t>, which either copies or moves existing objects into the container.</w:t>
      </w:r>
      <w:r>
        <w:br/>
      </w:r>
      <w:r>
        <w:br/>
      </w:r>
    </w:p>
    <w:p w:rsidR="006C641C" w:rsidRDefault="006C641C" w:rsidP="006C641C">
      <w:pPr>
        <w:pStyle w:val="Heading3"/>
      </w:pPr>
      <w:r>
        <w:t>Parameters</w:t>
      </w:r>
    </w:p>
    <w:p w:rsidR="006C641C" w:rsidRDefault="006C641C" w:rsidP="006C641C">
      <w:r>
        <w:t>position</w:t>
      </w:r>
    </w:p>
    <w:p w:rsidR="006C641C" w:rsidRDefault="006C641C" w:rsidP="006C641C">
      <w:pPr>
        <w:ind w:left="720"/>
      </w:pPr>
      <w:r>
        <w:t>Position in the container where the new element is inserted.</w:t>
      </w:r>
      <w:r>
        <w:br/>
        <w:t xml:space="preserve">Member type </w:t>
      </w:r>
      <w:r>
        <w:rPr>
          <w:rStyle w:val="HTMLTypewriter"/>
          <w:rFonts w:eastAsiaTheme="minorEastAsia"/>
        </w:rPr>
        <w:t>const_iterator</w:t>
      </w:r>
      <w:r>
        <w:t xml:space="preserve"> is a </w:t>
      </w:r>
      <w:hyperlink r:id="rId353" w:history="1">
        <w:r>
          <w:rPr>
            <w:rStyle w:val="Hyperlink"/>
          </w:rPr>
          <w:t>random access iterator</w:t>
        </w:r>
      </w:hyperlink>
      <w:r>
        <w:t xml:space="preserve"> type that points to a const element.</w:t>
      </w:r>
    </w:p>
    <w:p w:rsidR="006C641C" w:rsidRDefault="006C641C" w:rsidP="006C641C">
      <w:r>
        <w:t>args</w:t>
      </w:r>
    </w:p>
    <w:p w:rsidR="006C641C" w:rsidRDefault="006C641C" w:rsidP="006C641C">
      <w:pPr>
        <w:ind w:left="720"/>
      </w:pPr>
      <w:r>
        <w:t>Arguments forwarded to construct the new element.</w:t>
      </w:r>
    </w:p>
    <w:p w:rsidR="006C641C" w:rsidRDefault="006C641C" w:rsidP="006C641C">
      <w:r>
        <w:br/>
      </w:r>
    </w:p>
    <w:p w:rsidR="006C641C" w:rsidRDefault="006C641C" w:rsidP="006C641C">
      <w:pPr>
        <w:pStyle w:val="Heading3"/>
      </w:pPr>
      <w:r>
        <w:t>Return value</w:t>
      </w:r>
    </w:p>
    <w:p w:rsidR="006C641C" w:rsidRDefault="006C641C" w:rsidP="006C641C">
      <w:r>
        <w:t>An iterator that points to the newly emplaced element.</w:t>
      </w:r>
      <w:r>
        <w:br/>
      </w:r>
      <w:r>
        <w:br/>
        <w:t xml:space="preserve">Member type </w:t>
      </w:r>
      <w:r>
        <w:rPr>
          <w:rStyle w:val="HTMLTypewriter"/>
          <w:rFonts w:eastAsiaTheme="minorEastAsia"/>
        </w:rPr>
        <w:t>iterator</w:t>
      </w:r>
      <w:r>
        <w:t xml:space="preserve"> is a </w:t>
      </w:r>
      <w:hyperlink r:id="rId354" w:history="1">
        <w:r>
          <w:rPr>
            <w:rStyle w:val="Hyperlink"/>
          </w:rPr>
          <w:t>random access iterator</w:t>
        </w:r>
      </w:hyperlink>
      <w:r>
        <w:t xml:space="preserve"> type that points to an element.</w:t>
      </w:r>
      <w:r>
        <w:br/>
      </w:r>
      <w:r>
        <w:br/>
        <w:t xml:space="preserve">If a reallocation happens, the storage is allocated using the container's </w:t>
      </w:r>
      <w:hyperlink r:id="rId355" w:history="1">
        <w:r>
          <w:rPr>
            <w:rStyle w:val="Hyperlink"/>
          </w:rPr>
          <w:t>allocator</w:t>
        </w:r>
      </w:hyperlink>
      <w:r>
        <w:t xml:space="preserve">, which may throw exceptions on failure (for the default </w:t>
      </w:r>
      <w:hyperlink r:id="rId356" w:history="1">
        <w:r>
          <w:rPr>
            <w:rStyle w:val="Hyperlink"/>
          </w:rPr>
          <w:t>allocator</w:t>
        </w:r>
      </w:hyperlink>
      <w:r>
        <w:t xml:space="preserve">, </w:t>
      </w:r>
      <w:r>
        <w:rPr>
          <w:rStyle w:val="HTMLTypewriter"/>
          <w:rFonts w:eastAsiaTheme="minorEastAsia"/>
        </w:rPr>
        <w:t>bad_alloc</w:t>
      </w:r>
      <w:r>
        <w:t xml:space="preserve"> is thrown if the allocation request does not succeed).</w:t>
      </w:r>
      <w:r>
        <w:br/>
      </w:r>
      <w:r>
        <w:lastRenderedPageBreak/>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1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p>
        </w:tc>
        <w:tc>
          <w:tcPr>
            <w:tcW w:w="0" w:type="auto"/>
            <w:vAlign w:val="center"/>
            <w:hideMark/>
          </w:tcPr>
          <w:p w:rsidR="006C641C" w:rsidRDefault="006C641C">
            <w:pPr>
              <w:pStyle w:val="HTMLPreformatted"/>
              <w:rPr>
                <w:rStyle w:val="HTMLCode"/>
              </w:rPr>
            </w:pPr>
            <w:r>
              <w:rPr>
                <w:rStyle w:val="HTMLCite"/>
              </w:rPr>
              <w:t>// vector::emplace</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 = {10,20,30};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auto</w:t>
            </w:r>
            <w:r>
              <w:rPr>
                <w:rStyle w:val="HTMLCode"/>
              </w:rPr>
              <w:t xml:space="preserve"> it = myvector.emplace ( myvector.begin()+1, 100 );</w:t>
            </w:r>
          </w:p>
          <w:p w:rsidR="006C641C" w:rsidRDefault="006C641C">
            <w:pPr>
              <w:pStyle w:val="HTMLPreformatted"/>
              <w:rPr>
                <w:rStyle w:val="HTMLCode"/>
              </w:rPr>
            </w:pPr>
            <w:r>
              <w:rPr>
                <w:rStyle w:val="HTMLCode"/>
              </w:rPr>
              <w:t xml:space="preserve">  myvector.emplace ( it, 200 );</w:t>
            </w:r>
          </w:p>
          <w:p w:rsidR="006C641C" w:rsidRDefault="006C641C">
            <w:pPr>
              <w:pStyle w:val="HTMLPreformatted"/>
              <w:rPr>
                <w:rStyle w:val="HTMLCode"/>
              </w:rPr>
            </w:pPr>
            <w:r>
              <w:rPr>
                <w:rStyle w:val="HTMLCode"/>
              </w:rPr>
              <w:t xml:space="preserve">  myvector.emplace ( myvector.end(), 300 );</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auto</w:t>
            </w:r>
            <w:r>
              <w:rPr>
                <w:rStyle w:val="HTMLCode"/>
              </w:rPr>
              <w:t>&amp; x: myvector)</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x;</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10 200 100 20 30 300</w:t>
            </w:r>
          </w:p>
        </w:tc>
      </w:tr>
    </w:tbl>
    <w:p w:rsidR="006C641C" w:rsidRDefault="006C641C" w:rsidP="006C641C">
      <w:r>
        <w:br/>
      </w:r>
    </w:p>
    <w:p w:rsidR="006C641C" w:rsidRDefault="006C641C" w:rsidP="006C641C">
      <w:pPr>
        <w:pStyle w:val="Heading3"/>
      </w:pPr>
      <w:r>
        <w:t>Complexity</w:t>
      </w:r>
    </w:p>
    <w:p w:rsidR="006C641C" w:rsidRDefault="006C641C" w:rsidP="006C641C">
      <w:r>
        <w:t xml:space="preserve">Linear on the number of elements after </w:t>
      </w:r>
      <w:r>
        <w:rPr>
          <w:i/>
          <w:iCs/>
        </w:rPr>
        <w:t>position</w:t>
      </w:r>
      <w:r>
        <w:t xml:space="preserve"> (moving).</w:t>
      </w:r>
      <w:r>
        <w:br/>
      </w:r>
      <w:r>
        <w:br/>
        <w:t xml:space="preserve">If a reallocation happens, the reallocation is itself up to linear in the entire </w:t>
      </w:r>
      <w:hyperlink r:id="rId357" w:history="1">
        <w:r>
          <w:rPr>
            <w:rStyle w:val="Hyperlink"/>
          </w:rPr>
          <w:t>size</w:t>
        </w:r>
      </w:hyperlink>
      <w:r>
        <w:t>.</w:t>
      </w:r>
      <w:r>
        <w:br/>
      </w:r>
      <w:r>
        <w:br/>
      </w:r>
    </w:p>
    <w:p w:rsidR="006C641C" w:rsidRDefault="006C641C" w:rsidP="006C641C">
      <w:pPr>
        <w:pStyle w:val="Heading3"/>
      </w:pPr>
      <w:r>
        <w:t>Iterator validity</w:t>
      </w:r>
    </w:p>
    <w:p w:rsidR="006C641C" w:rsidRDefault="006C641C" w:rsidP="006C641C">
      <w:r>
        <w:t>If a reallocation happens, all iterators, pointers and references related to this container are invalidated.</w:t>
      </w:r>
      <w:r>
        <w:br/>
        <w:t xml:space="preserve">Otherwise, only those pointing to </w:t>
      </w:r>
      <w:r>
        <w:rPr>
          <w:i/>
          <w:iCs/>
        </w:rPr>
        <w:t>position</w:t>
      </w:r>
      <w:r>
        <w:t xml:space="preserve"> and beyond are invalidated, with all iterators, pointers and references to elements before </w:t>
      </w:r>
      <w:r>
        <w:rPr>
          <w:i/>
          <w:iCs/>
        </w:rPr>
        <w:t>position</w:t>
      </w:r>
      <w:r>
        <w:t xml:space="preserve"> guaranteed to keep referring to the same elements they were referring to before the call.</w:t>
      </w:r>
      <w:r>
        <w:br/>
      </w:r>
      <w:r>
        <w:br/>
      </w:r>
    </w:p>
    <w:p w:rsidR="006C641C" w:rsidRDefault="006C641C" w:rsidP="006C641C">
      <w:pPr>
        <w:pStyle w:val="Heading3"/>
      </w:pPr>
      <w:r>
        <w:lastRenderedPageBreak/>
        <w:t>Data races</w:t>
      </w:r>
    </w:p>
    <w:p w:rsidR="006C641C" w:rsidRDefault="006C641C" w:rsidP="006C641C">
      <w:r>
        <w:t>The container is modified.</w:t>
      </w:r>
      <w:r>
        <w:br/>
        <w:t>If a reallocation happens, all contained elements are modified.</w:t>
      </w:r>
      <w:r>
        <w:br/>
        <w:t xml:space="preserve">Otherwise, none of the elements before </w:t>
      </w:r>
      <w:r>
        <w:rPr>
          <w:i/>
          <w:iCs/>
        </w:rPr>
        <w:t>position</w:t>
      </w:r>
      <w:r>
        <w:t xml:space="preserve"> is accessed, and concurrently accessing or modifying them is safe.</w:t>
      </w:r>
      <w:r>
        <w:br/>
      </w:r>
      <w:r>
        <w:br/>
      </w:r>
    </w:p>
    <w:p w:rsidR="006C641C" w:rsidRDefault="006C641C" w:rsidP="006C641C">
      <w:pPr>
        <w:pStyle w:val="Heading3"/>
      </w:pPr>
      <w:r>
        <w:t>Exception safety</w:t>
      </w:r>
    </w:p>
    <w:p w:rsidR="006C641C" w:rsidRDefault="006C641C" w:rsidP="006C641C">
      <w:r>
        <w:t xml:space="preserve">If </w:t>
      </w:r>
      <w:r>
        <w:rPr>
          <w:i/>
          <w:iCs/>
        </w:rPr>
        <w:t>position</w:t>
      </w:r>
      <w:r>
        <w:t xml:space="preserve"> is </w:t>
      </w:r>
      <w:hyperlink r:id="rId358" w:history="1">
        <w:r>
          <w:rPr>
            <w:rStyle w:val="Hyperlink"/>
          </w:rPr>
          <w:t>end</w:t>
        </w:r>
      </w:hyperlink>
      <w:r>
        <w:t>, and no reallocations happen, there are no changes in the container in case of exception (strong guarantee).</w:t>
      </w:r>
      <w:r>
        <w:br/>
        <w:t xml:space="preserve">If a reallocation happens, the strong guarantee is also given if the type of the elements is either </w:t>
      </w:r>
      <w:r>
        <w:rPr>
          <w:i/>
          <w:iCs/>
        </w:rPr>
        <w:t>copyable</w:t>
      </w:r>
      <w:r>
        <w:t xml:space="preserve"> or </w:t>
      </w:r>
      <w:r>
        <w:rPr>
          <w:i/>
          <w:iCs/>
        </w:rPr>
        <w:t>no-throw moveable</w:t>
      </w:r>
      <w:r>
        <w:t>.</w:t>
      </w:r>
      <w:r>
        <w:br/>
        <w:t>Otherwise, the container is guaranteed to end in a valid state (basic guarantee).</w:t>
      </w:r>
      <w:r>
        <w:br/>
        <w:t xml:space="preserve">If </w:t>
      </w:r>
      <w:hyperlink r:id="rId359" w:history="1">
        <w:r>
          <w:rPr>
            <w:rStyle w:val="Hyperlink"/>
          </w:rPr>
          <w:t>allocator_traits::construct</w:t>
        </w:r>
      </w:hyperlink>
      <w:r>
        <w:t xml:space="preserve"> is not supported with the appropriate arguments, or if </w:t>
      </w:r>
      <w:r>
        <w:rPr>
          <w:i/>
          <w:iCs/>
        </w:rPr>
        <w:t>position</w:t>
      </w:r>
      <w:r>
        <w:t xml:space="preserve"> is not valid, it causes </w:t>
      </w:r>
      <w:r>
        <w:rPr>
          <w:i/>
          <w:iCs/>
        </w:rPr>
        <w:t>undefined behavior</w:t>
      </w:r>
      <w:r>
        <w:t>.</w:t>
      </w:r>
    </w:p>
    <w:p w:rsidR="006C641C" w:rsidRDefault="006C641C" w:rsidP="006C641C"/>
    <w:p w:rsidR="006C641C" w:rsidRDefault="006C641C" w:rsidP="006C641C"/>
    <w:p w:rsidR="006C641C" w:rsidRDefault="006C641C" w:rsidP="006C641C"/>
    <w:p w:rsidR="006C641C" w:rsidRDefault="006C641C" w:rsidP="006C641C">
      <w:r>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::emplace_back</w:t>
      </w:r>
    </w:p>
    <w:p w:rsidR="006C641C" w:rsidRDefault="006C641C" w:rsidP="006C641C">
      <w:pPr>
        <w:pStyle w:val="HTMLPreformatted"/>
      </w:pPr>
      <w:r>
        <w:t>template &lt;class... Args&gt;</w:t>
      </w:r>
    </w:p>
    <w:p w:rsidR="006C641C" w:rsidRDefault="006C641C" w:rsidP="006C641C">
      <w:pPr>
        <w:pStyle w:val="HTMLPreformatted"/>
      </w:pPr>
      <w:r>
        <w:t xml:space="preserve">  void emplace_back (Args&amp;&amp;... args);</w:t>
      </w:r>
    </w:p>
    <w:p w:rsidR="006C641C" w:rsidRDefault="006C641C" w:rsidP="006C641C">
      <w:r>
        <w:t>Construct and insert element at the end</w:t>
      </w:r>
    </w:p>
    <w:p w:rsidR="006C641C" w:rsidRDefault="006C641C" w:rsidP="006C641C">
      <w:r>
        <w:t xml:space="preserve">Inserts a new element at the end of the </w:t>
      </w:r>
      <w:hyperlink r:id="rId360" w:history="1">
        <w:r>
          <w:rPr>
            <w:rStyle w:val="Hyperlink"/>
          </w:rPr>
          <w:t>vector</w:t>
        </w:r>
      </w:hyperlink>
      <w:r>
        <w:t xml:space="preserve">, right after its current last element. This new element is constructed in place using </w:t>
      </w:r>
      <w:r>
        <w:rPr>
          <w:i/>
          <w:iCs/>
        </w:rPr>
        <w:t>args</w:t>
      </w:r>
      <w:r>
        <w:t xml:space="preserve"> as the arguments for its constructor.</w:t>
      </w:r>
      <w:r>
        <w:br/>
      </w:r>
      <w:r>
        <w:br/>
        <w:t xml:space="preserve">This effectively increases the container </w:t>
      </w:r>
      <w:hyperlink r:id="rId361" w:history="1">
        <w:r>
          <w:rPr>
            <w:rStyle w:val="Hyperlink"/>
          </w:rPr>
          <w:t>size</w:t>
        </w:r>
      </w:hyperlink>
      <w:r>
        <w:t xml:space="preserve"> by one, which causes an automatic reallocation of the allocated storage space if -and only if- the new vector </w:t>
      </w:r>
      <w:hyperlink r:id="rId362" w:history="1">
        <w:r>
          <w:rPr>
            <w:rStyle w:val="Hyperlink"/>
          </w:rPr>
          <w:t>size</w:t>
        </w:r>
      </w:hyperlink>
      <w:r>
        <w:t xml:space="preserve"> surpasses the current vector </w:t>
      </w:r>
      <w:hyperlink r:id="rId363" w:history="1">
        <w:r>
          <w:rPr>
            <w:rStyle w:val="Hyperlink"/>
          </w:rPr>
          <w:t>capacity</w:t>
        </w:r>
      </w:hyperlink>
      <w:r>
        <w:t>.</w:t>
      </w:r>
      <w:r>
        <w:br/>
      </w:r>
      <w:r>
        <w:br/>
        <w:t xml:space="preserve">The element is constructed in-place by calling </w:t>
      </w:r>
      <w:hyperlink r:id="rId364" w:history="1">
        <w:r>
          <w:rPr>
            <w:rStyle w:val="Hyperlink"/>
          </w:rPr>
          <w:t>allocator_traits::construct</w:t>
        </w:r>
      </w:hyperlink>
      <w:r>
        <w:t xml:space="preserve"> with </w:t>
      </w:r>
      <w:r>
        <w:rPr>
          <w:i/>
          <w:iCs/>
        </w:rPr>
        <w:t>args</w:t>
      </w:r>
      <w:r>
        <w:t xml:space="preserve"> forwarded.</w:t>
      </w:r>
      <w:r>
        <w:br/>
      </w:r>
      <w:r>
        <w:br/>
        <w:t xml:space="preserve">A similar member function exists, </w:t>
      </w:r>
      <w:hyperlink r:id="rId365" w:history="1">
        <w:r>
          <w:rPr>
            <w:rStyle w:val="Hyperlink"/>
          </w:rPr>
          <w:t>push_back</w:t>
        </w:r>
      </w:hyperlink>
      <w:r>
        <w:t xml:space="preserve">, which either copies or moves an existing object into the </w:t>
      </w:r>
      <w:r>
        <w:lastRenderedPageBreak/>
        <w:t>container.</w:t>
      </w:r>
      <w:r>
        <w:br/>
      </w:r>
      <w:r>
        <w:br/>
      </w:r>
    </w:p>
    <w:p w:rsidR="006C641C" w:rsidRDefault="006C641C" w:rsidP="006C641C">
      <w:pPr>
        <w:pStyle w:val="Heading3"/>
      </w:pPr>
      <w:r>
        <w:t>Parameters</w:t>
      </w:r>
    </w:p>
    <w:p w:rsidR="006C641C" w:rsidRDefault="006C641C" w:rsidP="006C641C">
      <w:r>
        <w:t>args</w:t>
      </w:r>
    </w:p>
    <w:p w:rsidR="006C641C" w:rsidRDefault="006C641C" w:rsidP="006C641C">
      <w:pPr>
        <w:ind w:left="720"/>
      </w:pPr>
      <w:r>
        <w:t>Arguments forwarded to construct the new element.</w:t>
      </w:r>
    </w:p>
    <w:p w:rsidR="006C641C" w:rsidRDefault="006C641C" w:rsidP="006C641C">
      <w:r>
        <w:br/>
      </w:r>
    </w:p>
    <w:p w:rsidR="006C641C" w:rsidRDefault="006C641C" w:rsidP="006C641C">
      <w:pPr>
        <w:pStyle w:val="Heading3"/>
      </w:pPr>
      <w:r>
        <w:t>Return value</w:t>
      </w:r>
    </w:p>
    <w:p w:rsidR="006C641C" w:rsidRDefault="006C641C" w:rsidP="006C641C">
      <w:r>
        <w:t>none.</w:t>
      </w:r>
      <w:r>
        <w:br/>
      </w:r>
      <w:r>
        <w:br/>
        <w:t xml:space="preserve">If a reallocation happens, the storage is allocated using the container's </w:t>
      </w:r>
      <w:hyperlink r:id="rId366" w:history="1">
        <w:r>
          <w:rPr>
            <w:rStyle w:val="Hyperlink"/>
          </w:rPr>
          <w:t>allocator</w:t>
        </w:r>
      </w:hyperlink>
      <w:r>
        <w:t xml:space="preserve">, which may throw exceptions on failure (for the default </w:t>
      </w:r>
      <w:hyperlink r:id="rId367" w:history="1">
        <w:r>
          <w:rPr>
            <w:rStyle w:val="Hyperlink"/>
          </w:rPr>
          <w:t>allocator</w:t>
        </w:r>
      </w:hyperlink>
      <w:r>
        <w:t xml:space="preserve">, </w:t>
      </w:r>
      <w:r>
        <w:rPr>
          <w:rStyle w:val="HTMLTypewriter"/>
          <w:rFonts w:eastAsiaTheme="minorEastAsia"/>
        </w:rPr>
        <w:t>bad_alloc</w:t>
      </w:r>
      <w:r>
        <w:t xml:space="preserve"> is thrown if the allocation request does not succeed).</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96"/>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p>
        </w:tc>
        <w:tc>
          <w:tcPr>
            <w:tcW w:w="0" w:type="auto"/>
            <w:vAlign w:val="center"/>
            <w:hideMark/>
          </w:tcPr>
          <w:p w:rsidR="006C641C" w:rsidRDefault="006C641C">
            <w:pPr>
              <w:pStyle w:val="HTMLPreformatted"/>
              <w:rPr>
                <w:rStyle w:val="HTMLCode"/>
              </w:rPr>
            </w:pPr>
            <w:r>
              <w:rPr>
                <w:rStyle w:val="HTMLCite"/>
              </w:rPr>
              <w:t>// vector::emplace_back</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 = {10,20,30};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myvector.emplace_back (100);</w:t>
            </w:r>
          </w:p>
          <w:p w:rsidR="006C641C" w:rsidRDefault="006C641C">
            <w:pPr>
              <w:pStyle w:val="HTMLPreformatted"/>
              <w:rPr>
                <w:rStyle w:val="HTMLCode"/>
              </w:rPr>
            </w:pPr>
            <w:r>
              <w:rPr>
                <w:rStyle w:val="HTMLCode"/>
              </w:rPr>
              <w:t xml:space="preserve">  myvector.emplace_back (200);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"myvector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auto</w:t>
            </w:r>
            <w:r>
              <w:rPr>
                <w:rStyle w:val="HTMLCode"/>
              </w:rPr>
              <w:t>&amp; x: myvector)</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x;</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myvector contains: 10 20 30 100 200</w:t>
            </w:r>
          </w:p>
        </w:tc>
      </w:tr>
    </w:tbl>
    <w:p w:rsidR="006C641C" w:rsidRDefault="006C641C" w:rsidP="006C641C">
      <w:r>
        <w:lastRenderedPageBreak/>
        <w:br/>
      </w:r>
    </w:p>
    <w:p w:rsidR="006C641C" w:rsidRDefault="006C641C" w:rsidP="006C641C">
      <w:pPr>
        <w:pStyle w:val="Heading3"/>
      </w:pPr>
      <w:r>
        <w:t>Complexity</w:t>
      </w:r>
    </w:p>
    <w:p w:rsidR="006C641C" w:rsidRDefault="006C641C" w:rsidP="006C641C">
      <w:r>
        <w:t>Constant (amortized time, reallocation may happen).</w:t>
      </w:r>
      <w:r>
        <w:br/>
      </w:r>
      <w:r>
        <w:br/>
        <w:t xml:space="preserve">If a reallocation happens, the reallocation is itself up to linear in the entire </w:t>
      </w:r>
      <w:hyperlink r:id="rId368" w:history="1">
        <w:r>
          <w:rPr>
            <w:rStyle w:val="Hyperlink"/>
          </w:rPr>
          <w:t>size</w:t>
        </w:r>
      </w:hyperlink>
      <w:r>
        <w:t>.</w:t>
      </w:r>
      <w:r>
        <w:br/>
      </w:r>
      <w:r>
        <w:br/>
      </w:r>
    </w:p>
    <w:p w:rsidR="006C641C" w:rsidRDefault="006C641C" w:rsidP="006C641C">
      <w:pPr>
        <w:pStyle w:val="Heading3"/>
      </w:pPr>
      <w:r>
        <w:t>Iterator validity</w:t>
      </w:r>
    </w:p>
    <w:p w:rsidR="006C641C" w:rsidRDefault="006C641C" w:rsidP="006C641C">
      <w:r>
        <w:t>If a reallocation happens, all iterators, pointers and references related to this container are invalidated.</w:t>
      </w:r>
      <w:r>
        <w:br/>
        <w:t xml:space="preserve">Otherwise, only the </w:t>
      </w:r>
      <w:hyperlink r:id="rId369" w:history="1">
        <w:r>
          <w:rPr>
            <w:rStyle w:val="Hyperlink"/>
          </w:rPr>
          <w:t>end</w:t>
        </w:r>
      </w:hyperlink>
      <w:r>
        <w:t xml:space="preserve"> iterator is invalidated, and all other iterators, pointers and references to elements are guaranteed to keep referring to the same elements they were referring to before the call.</w:t>
      </w:r>
      <w:r>
        <w:br/>
      </w:r>
      <w:r>
        <w:br/>
      </w:r>
    </w:p>
    <w:p w:rsidR="006C641C" w:rsidRDefault="006C641C" w:rsidP="006C641C">
      <w:pPr>
        <w:pStyle w:val="Heading3"/>
      </w:pPr>
      <w:r>
        <w:t>Data races</w:t>
      </w:r>
    </w:p>
    <w:p w:rsidR="006C641C" w:rsidRDefault="006C641C" w:rsidP="006C641C">
      <w:r>
        <w:t>The container is modified.</w:t>
      </w:r>
      <w:r>
        <w:br/>
        <w:t>If a reallocation happens, all contained elements are modified.</w:t>
      </w:r>
      <w:r>
        <w:br/>
        <w:t xml:space="preserve">Otherwise, no existing element is accessed, and concurrently accessing or modifying them is safe (although see </w:t>
      </w:r>
      <w:r>
        <w:rPr>
          <w:i/>
          <w:iCs/>
        </w:rPr>
        <w:t>iterator validity</w:t>
      </w:r>
      <w:r>
        <w:t xml:space="preserve"> above).</w:t>
      </w:r>
      <w:r>
        <w:br/>
      </w:r>
      <w:r>
        <w:br/>
      </w:r>
    </w:p>
    <w:p w:rsidR="006C641C" w:rsidRDefault="006C641C" w:rsidP="006C641C">
      <w:pPr>
        <w:pStyle w:val="Heading3"/>
      </w:pPr>
      <w:r>
        <w:t>Exception safety</w:t>
      </w:r>
    </w:p>
    <w:p w:rsidR="006C641C" w:rsidRDefault="006C641C" w:rsidP="006C641C">
      <w:r>
        <w:t>If no reallocations happen, there are no changes in the container in case of exception (strong guarantee).</w:t>
      </w:r>
      <w:r>
        <w:br/>
        <w:t xml:space="preserve">If a reallocation happens, the strong guarantee is also given if the type of the elements is either </w:t>
      </w:r>
      <w:r>
        <w:rPr>
          <w:i/>
          <w:iCs/>
        </w:rPr>
        <w:t>copyable</w:t>
      </w:r>
      <w:r>
        <w:t xml:space="preserve"> or </w:t>
      </w:r>
      <w:r>
        <w:rPr>
          <w:i/>
          <w:iCs/>
        </w:rPr>
        <w:t>no-throw moveable</w:t>
      </w:r>
      <w:r>
        <w:t>.</w:t>
      </w:r>
      <w:r>
        <w:br/>
        <w:t>Otherwise, the container is guaranteed to end in a valid state (basic guarantee).</w:t>
      </w:r>
      <w:r>
        <w:br/>
        <w:t xml:space="preserve">If </w:t>
      </w:r>
      <w:hyperlink r:id="rId370" w:history="1">
        <w:r>
          <w:rPr>
            <w:rStyle w:val="Hyperlink"/>
          </w:rPr>
          <w:t>allocator_traits::construct</w:t>
        </w:r>
      </w:hyperlink>
      <w:r>
        <w:t xml:space="preserve"> is not supported with the appropriate arguments, it causes </w:t>
      </w:r>
      <w:r>
        <w:rPr>
          <w:i/>
          <w:iCs/>
        </w:rPr>
        <w:t>undefined behavior</w:t>
      </w:r>
      <w:r>
        <w:t>.</w:t>
      </w:r>
      <w:r>
        <w:br/>
      </w:r>
    </w:p>
    <w:p w:rsidR="006C641C" w:rsidRDefault="006C641C" w:rsidP="006C641C"/>
    <w:p w:rsidR="006C641C" w:rsidRDefault="006C641C" w:rsidP="006C641C"/>
    <w:p w:rsidR="006C641C" w:rsidRDefault="006C641C" w:rsidP="006C641C">
      <w:r>
        <w:lastRenderedPageBreak/>
        <w:t xml:space="preserve">public member function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rsidR="0069233C">
        <w:fldChar w:fldCharType="begin"/>
      </w:r>
      <w:r w:rsidR="0069233C">
        <w:instrText xml:space="preserve"> HYPERLINK "http://www.cplusplus.com/reference/vector/vector/" </w:instrText>
      </w:r>
      <w:r w:rsidR="0069233C">
        <w:fldChar w:fldCharType="separate"/>
      </w:r>
      <w:r>
        <w:rPr>
          <w:rStyle w:val="Hyperlink"/>
        </w:rPr>
        <w:t>vector</w:t>
      </w:r>
      <w:r w:rsidR="0069233C">
        <w:rPr>
          <w:rStyle w:val="Hyperlink"/>
        </w:rPr>
        <w:fldChar w:fldCharType="end"/>
      </w:r>
      <w:r>
        <w:t>::get_allocator</w:t>
      </w:r>
    </w:p>
    <w:p w:rsidR="006C641C" w:rsidRDefault="0069233C" w:rsidP="006C641C">
      <w:pPr>
        <w:numPr>
          <w:ilvl w:val="0"/>
          <w:numId w:val="27"/>
        </w:numPr>
        <w:spacing w:before="100" w:beforeAutospacing="1" w:after="100" w:afterAutospacing="1" w:line="240" w:lineRule="auto"/>
      </w:pPr>
      <w:hyperlink r:id="rId371" w:history="1">
        <w:r w:rsidR="006C641C">
          <w:rPr>
            <w:rStyle w:val="Hyperlink"/>
          </w:rPr>
          <w:t>C++98</w:t>
        </w:r>
      </w:hyperlink>
    </w:p>
    <w:p w:rsidR="006C641C" w:rsidRDefault="0069233C" w:rsidP="006C641C">
      <w:pPr>
        <w:numPr>
          <w:ilvl w:val="0"/>
          <w:numId w:val="27"/>
        </w:numPr>
        <w:spacing w:before="100" w:beforeAutospacing="1" w:after="100" w:afterAutospacing="1" w:line="240" w:lineRule="auto"/>
      </w:pPr>
      <w:hyperlink r:id="rId372" w:history="1">
        <w:r w:rsidR="006C641C">
          <w:rPr>
            <w:rStyle w:val="Hyperlink"/>
          </w:rPr>
          <w:t>C++11</w:t>
        </w:r>
      </w:hyperlink>
    </w:p>
    <w:p w:rsidR="006C641C" w:rsidRDefault="006C641C" w:rsidP="006C641C">
      <w:pPr>
        <w:numPr>
          <w:ilvl w:val="0"/>
          <w:numId w:val="27"/>
        </w:numPr>
        <w:spacing w:before="100" w:beforeAutospacing="1" w:after="100" w:afterAutospacing="1" w:line="240" w:lineRule="auto"/>
      </w:pPr>
    </w:p>
    <w:p w:rsidR="006C641C" w:rsidRDefault="006C641C" w:rsidP="006C641C">
      <w:pPr>
        <w:pStyle w:val="HTMLPreformatted"/>
      </w:pPr>
      <w:r>
        <w:t>allocator_type get_</w:t>
      </w:r>
      <w:proofErr w:type="gramStart"/>
      <w:r>
        <w:t>allocator(</w:t>
      </w:r>
      <w:proofErr w:type="gramEnd"/>
      <w:r>
        <w:t>) const;</w:t>
      </w:r>
    </w:p>
    <w:p w:rsidR="006C641C" w:rsidRDefault="006C641C" w:rsidP="006C641C">
      <w:r>
        <w:t>Get allocator</w:t>
      </w:r>
    </w:p>
    <w:p w:rsidR="006C641C" w:rsidRDefault="006C641C" w:rsidP="006C641C">
      <w:r>
        <w:t xml:space="preserve">Returns a copy of the allocator object associated with the </w:t>
      </w:r>
      <w:hyperlink r:id="rId373" w:history="1">
        <w:r>
          <w:rPr>
            <w:rStyle w:val="Hyperlink"/>
          </w:rPr>
          <w:t>vector</w:t>
        </w:r>
      </w:hyperlink>
      <w:r>
        <w:t>.</w:t>
      </w:r>
      <w:r>
        <w:br/>
      </w:r>
      <w:r>
        <w:br/>
      </w:r>
    </w:p>
    <w:p w:rsidR="006C641C" w:rsidRDefault="006C641C" w:rsidP="006C641C">
      <w:pPr>
        <w:pStyle w:val="Heading3"/>
      </w:pPr>
      <w:r>
        <w:t>Parameters</w:t>
      </w:r>
    </w:p>
    <w:p w:rsidR="006C641C" w:rsidRDefault="006C641C" w:rsidP="006C641C">
      <w:r>
        <w:t>none</w:t>
      </w:r>
      <w:r>
        <w:br/>
      </w:r>
      <w:r>
        <w:br/>
      </w:r>
    </w:p>
    <w:p w:rsidR="006C641C" w:rsidRDefault="006C641C" w:rsidP="006C641C">
      <w:pPr>
        <w:pStyle w:val="Heading3"/>
      </w:pPr>
      <w:r>
        <w:t>Return Value</w:t>
      </w:r>
    </w:p>
    <w:p w:rsidR="006C641C" w:rsidRDefault="006C641C" w:rsidP="006C641C">
      <w:r>
        <w:t>The allocator.</w:t>
      </w:r>
      <w:r>
        <w:br/>
      </w:r>
      <w:r>
        <w:br/>
        <w:t xml:space="preserve">Member type </w:t>
      </w:r>
      <w:r>
        <w:rPr>
          <w:rStyle w:val="HTMLTypewriter"/>
          <w:rFonts w:eastAsiaTheme="minorEastAsia"/>
        </w:rPr>
        <w:t>allocator_type</w:t>
      </w:r>
      <w:r>
        <w:t xml:space="preserve"> is the type of the allocator used by the container, defined in </w:t>
      </w:r>
      <w:hyperlink r:id="rId374" w:history="1">
        <w:r>
          <w:rPr>
            <w:rStyle w:val="Hyperlink"/>
          </w:rPr>
          <w:t>vector</w:t>
        </w:r>
      </w:hyperlink>
      <w:r>
        <w:t xml:space="preserve"> as an alias of its second template parameter (</w:t>
      </w:r>
      <w:r>
        <w:rPr>
          <w:rStyle w:val="HTMLTypewriter"/>
          <w:rFonts w:eastAsiaTheme="minorEastAsia"/>
        </w:rPr>
        <w:t>Alloc</w:t>
      </w:r>
      <w:r>
        <w:t>).</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5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lastRenderedPageBreak/>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r>
              <w:br/>
            </w:r>
            <w:r>
              <w:rPr>
                <w:rStyle w:val="HTMLCode"/>
              </w:rPr>
              <w:t>25</w:t>
            </w:r>
            <w:r>
              <w:br/>
            </w:r>
            <w:r>
              <w:rPr>
                <w:rStyle w:val="HTMLCode"/>
              </w:rPr>
              <w:t>26</w:t>
            </w:r>
          </w:p>
        </w:tc>
        <w:tc>
          <w:tcPr>
            <w:tcW w:w="0" w:type="auto"/>
            <w:vAlign w:val="center"/>
            <w:hideMark/>
          </w:tcPr>
          <w:p w:rsidR="006C641C" w:rsidRDefault="006C641C">
            <w:pPr>
              <w:pStyle w:val="HTMLPreformatted"/>
              <w:rPr>
                <w:rStyle w:val="HTMLCode"/>
              </w:rPr>
            </w:pPr>
            <w:r>
              <w:rPr>
                <w:rStyle w:val="HTMLCite"/>
              </w:rPr>
              <w:lastRenderedPageBreak/>
              <w:t>// vector::get_allocator</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&gt; myvector;</w:t>
            </w:r>
          </w:p>
          <w:p w:rsidR="006C641C" w:rsidRDefault="006C641C">
            <w:pPr>
              <w:pStyle w:val="HTMLPreformatted"/>
              <w:rPr>
                <w:rStyle w:val="HTMLCode"/>
              </w:rPr>
            </w:pPr>
            <w:r>
              <w:rPr>
                <w:rStyle w:val="HTMLCode"/>
              </w:rPr>
              <w:t xml:space="preserve">  </w:t>
            </w:r>
            <w:r>
              <w:rPr>
                <w:rStyle w:val="HTMLVariable"/>
              </w:rPr>
              <w:t>int</w:t>
            </w:r>
            <w:r>
              <w:rPr>
                <w:rStyle w:val="HTMLCode"/>
              </w:rPr>
              <w:t xml:space="preserve"> * p;</w:t>
            </w:r>
          </w:p>
          <w:p w:rsidR="006C641C" w:rsidRDefault="006C641C">
            <w:pPr>
              <w:pStyle w:val="HTMLPreformatted"/>
              <w:rPr>
                <w:rStyle w:val="HTMLCode"/>
              </w:rPr>
            </w:pPr>
            <w:r>
              <w:rPr>
                <w:rStyle w:val="HTMLCode"/>
              </w:rPr>
              <w:t xml:space="preserve">  </w:t>
            </w:r>
            <w:r>
              <w:rPr>
                <w:rStyle w:val="HTMLVariable"/>
              </w:rPr>
              <w:t>unsigned</w:t>
            </w:r>
            <w:r>
              <w:rPr>
                <w:rStyle w:val="HTMLCode"/>
              </w:rPr>
              <w:t xml:space="preserve"> </w:t>
            </w:r>
            <w:r>
              <w:rPr>
                <w:rStyle w:val="HTMLVariable"/>
              </w:rPr>
              <w:t>int</w:t>
            </w:r>
            <w:r>
              <w:rPr>
                <w:rStyle w:val="HTMLCode"/>
              </w:rPr>
              <w:t xml:space="preserve"> 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allocate an array with space for 5 elements using vector's allocator:</w:t>
            </w:r>
          </w:p>
          <w:p w:rsidR="006C641C" w:rsidRDefault="006C641C">
            <w:pPr>
              <w:pStyle w:val="HTMLPreformatted"/>
              <w:rPr>
                <w:rStyle w:val="HTMLCode"/>
              </w:rPr>
            </w:pPr>
            <w:r>
              <w:rPr>
                <w:rStyle w:val="HTMLCode"/>
              </w:rPr>
              <w:t xml:space="preserve">  p = myvector.get_allocator().allocate(5);</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construct values in-place on the array:</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(i=0; i&lt;5; i++) myvector.get_allocator().construct(&amp;p[i],i);</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"The allocated array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(i=0; i&lt;5; i++) std::cout &lt;&lt; </w:t>
            </w:r>
            <w:r>
              <w:rPr>
                <w:rStyle w:val="HTMLKeyboard"/>
              </w:rPr>
              <w:t>' '</w:t>
            </w:r>
            <w:r>
              <w:rPr>
                <w:rStyle w:val="HTMLCode"/>
              </w:rPr>
              <w:t xml:space="preserve"> &lt;&lt; p[i];</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Cite"/>
              </w:rPr>
              <w:t>// destroy and deallocate:</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(i=0; i&lt;5; i++) myvector.get_allocator().destroy(&amp;p[i]);</w:t>
            </w:r>
          </w:p>
          <w:p w:rsidR="006C641C" w:rsidRDefault="006C641C">
            <w:pPr>
              <w:pStyle w:val="HTMLPreformatted"/>
              <w:rPr>
                <w:rStyle w:val="HTMLCode"/>
              </w:rPr>
            </w:pPr>
            <w:r>
              <w:rPr>
                <w:rStyle w:val="HTMLCode"/>
              </w:rPr>
              <w:t xml:space="preserve">  myvector.get_allocator().deallocate(p,5);</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lastRenderedPageBreak/>
        <w:br/>
        <w:t xml:space="preserve">The example shows an elaborate way to allocate memory for an array of </w:t>
      </w:r>
      <w:r>
        <w:rPr>
          <w:rStyle w:val="HTMLTypewriter"/>
          <w:rFonts w:eastAsiaTheme="minorEastAsia"/>
        </w:rPr>
        <w:t>int</w:t>
      </w:r>
      <w:r>
        <w:t>s using the same allocator used by the vector.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The allocated array contains: 0 1 2 3 4</w:t>
            </w:r>
          </w:p>
        </w:tc>
      </w:tr>
    </w:tbl>
    <w:p w:rsidR="006C641C" w:rsidRDefault="006C641C" w:rsidP="006C641C">
      <w:r>
        <w:br/>
      </w:r>
    </w:p>
    <w:p w:rsidR="006C641C" w:rsidRDefault="006C641C" w:rsidP="006C641C">
      <w:pPr>
        <w:pStyle w:val="Heading3"/>
      </w:pPr>
      <w:r>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t>The container is accessed.</w:t>
      </w:r>
      <w:r>
        <w:br/>
        <w:t>No contained elements are accessed: concurrently accessing or modifying them is safe.</w:t>
      </w:r>
      <w:r>
        <w:br/>
      </w:r>
      <w:r>
        <w:br/>
      </w:r>
    </w:p>
    <w:p w:rsidR="006C641C" w:rsidRDefault="006C641C" w:rsidP="006C641C">
      <w:pPr>
        <w:pStyle w:val="Heading3"/>
      </w:pPr>
      <w:r>
        <w:t>Exception safety</w:t>
      </w:r>
    </w:p>
    <w:p w:rsidR="006C641C" w:rsidRDefault="006C641C" w:rsidP="006C641C">
      <w:r>
        <w:rPr>
          <w:b/>
          <w:bCs/>
        </w:rPr>
        <w:t>No-throw guarantee:</w:t>
      </w:r>
      <w:r>
        <w:t xml:space="preserve"> this member function never throws exceptions.</w:t>
      </w:r>
      <w:r>
        <w:br/>
        <w:t xml:space="preserve">Copying any instantiation of the </w:t>
      </w:r>
      <w:hyperlink r:id="rId375" w:history="1">
        <w:r>
          <w:rPr>
            <w:rStyle w:val="Hyperlink"/>
          </w:rPr>
          <w:t>default allocator</w:t>
        </w:r>
      </w:hyperlink>
      <w:r>
        <w:t xml:space="preserve"> is also guaranteed to never throw.</w:t>
      </w:r>
      <w:r>
        <w:br/>
      </w:r>
    </w:p>
    <w:p w:rsidR="006C641C" w:rsidRDefault="006C641C" w:rsidP="006C641C">
      <w:r>
        <w:lastRenderedPageBreak/>
        <w:t xml:space="preserve">function template </w:t>
      </w:r>
    </w:p>
    <w:p w:rsidR="006C641C" w:rsidRDefault="006C641C" w:rsidP="006C641C">
      <w:r>
        <w:t xml:space="preserve">&lt;vector&gt; </w:t>
      </w:r>
    </w:p>
    <w:p w:rsidR="006C641C" w:rsidRDefault="006C641C" w:rsidP="006C641C">
      <w:pPr>
        <w:pStyle w:val="Heading1"/>
      </w:pPr>
      <w:proofErr w:type="gramStart"/>
      <w:r>
        <w:rPr>
          <w:rStyle w:val="namespace"/>
        </w:rPr>
        <w:t>std::</w:t>
      </w:r>
      <w:proofErr w:type="gramEnd"/>
      <w:r>
        <w:t>relational operators (vector)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
        <w:gridCol w:w="9077"/>
      </w:tblGrid>
      <w:tr w:rsidR="006C641C" w:rsidTr="006C641C">
        <w:trPr>
          <w:tblCellSpacing w:w="15" w:type="dxa"/>
        </w:trPr>
        <w:tc>
          <w:tcPr>
            <w:tcW w:w="0" w:type="auto"/>
            <w:vAlign w:val="center"/>
            <w:hideMark/>
          </w:tcPr>
          <w:p w:rsidR="006C641C" w:rsidRDefault="006C641C">
            <w:pPr>
              <w:jc w:val="center"/>
              <w:rPr>
                <w:b/>
                <w:bCs/>
                <w:sz w:val="24"/>
                <w:szCs w:val="24"/>
              </w:rPr>
            </w:pPr>
            <w:r>
              <w:rPr>
                <w:b/>
                <w:bCs/>
              </w:rPr>
              <w:t>(1)</w:t>
            </w:r>
          </w:p>
        </w:tc>
        <w:tc>
          <w:tcPr>
            <w:tcW w:w="0" w:type="auto"/>
            <w:vAlign w:val="center"/>
            <w:hideMark/>
          </w:tcPr>
          <w:p w:rsidR="006C641C" w:rsidRDefault="006C641C">
            <w:pPr>
              <w:pStyle w:val="HTMLPreformatted"/>
            </w:pPr>
            <w:r>
              <w:t>template &lt;class T, class Alloc&gt;</w:t>
            </w:r>
          </w:p>
          <w:p w:rsidR="006C641C" w:rsidRDefault="006C641C">
            <w:pPr>
              <w:pStyle w:val="HTMLPreformatted"/>
            </w:pPr>
            <w:r>
              <w:t xml:space="preserve">  bool operator== (const vector&lt;T,Alloc&gt;&amp; lhs, const vector&lt;T,Alloc&gt;&amp; rhs);</w:t>
            </w:r>
          </w:p>
        </w:tc>
      </w:tr>
      <w:tr w:rsidR="006C641C" w:rsidTr="006C641C">
        <w:trPr>
          <w:tblCellSpacing w:w="15" w:type="dxa"/>
        </w:trPr>
        <w:tc>
          <w:tcPr>
            <w:tcW w:w="0" w:type="auto"/>
            <w:vAlign w:val="center"/>
            <w:hideMark/>
          </w:tcPr>
          <w:p w:rsidR="006C641C" w:rsidRDefault="006C641C">
            <w:pPr>
              <w:jc w:val="center"/>
              <w:rPr>
                <w:b/>
                <w:bCs/>
                <w:sz w:val="24"/>
                <w:szCs w:val="24"/>
              </w:rPr>
            </w:pPr>
            <w:r>
              <w:rPr>
                <w:b/>
                <w:bCs/>
              </w:rPr>
              <w:t>(2)</w:t>
            </w:r>
          </w:p>
        </w:tc>
        <w:tc>
          <w:tcPr>
            <w:tcW w:w="0" w:type="auto"/>
            <w:vAlign w:val="center"/>
            <w:hideMark/>
          </w:tcPr>
          <w:p w:rsidR="006C641C" w:rsidRDefault="006C641C">
            <w:pPr>
              <w:pStyle w:val="HTMLPreformatted"/>
            </w:pPr>
            <w:r>
              <w:t>template &lt;class T, class Alloc&gt;</w:t>
            </w:r>
          </w:p>
          <w:p w:rsidR="006C641C" w:rsidRDefault="006C641C">
            <w:pPr>
              <w:pStyle w:val="HTMLPreformatted"/>
            </w:pPr>
            <w:r>
              <w:t xml:space="preserve">  bool operator!= (const vector&lt;T,Alloc&gt;&amp; lhs, const vector&lt;T,Alloc&gt;&amp; rhs);</w:t>
            </w:r>
          </w:p>
        </w:tc>
      </w:tr>
      <w:tr w:rsidR="006C641C" w:rsidTr="006C641C">
        <w:trPr>
          <w:tblCellSpacing w:w="15" w:type="dxa"/>
        </w:trPr>
        <w:tc>
          <w:tcPr>
            <w:tcW w:w="0" w:type="auto"/>
            <w:vAlign w:val="center"/>
            <w:hideMark/>
          </w:tcPr>
          <w:p w:rsidR="006C641C" w:rsidRDefault="006C641C">
            <w:pPr>
              <w:jc w:val="center"/>
              <w:rPr>
                <w:b/>
                <w:bCs/>
                <w:sz w:val="24"/>
                <w:szCs w:val="24"/>
              </w:rPr>
            </w:pPr>
            <w:r>
              <w:rPr>
                <w:b/>
                <w:bCs/>
              </w:rPr>
              <w:t>(3)</w:t>
            </w:r>
          </w:p>
        </w:tc>
        <w:tc>
          <w:tcPr>
            <w:tcW w:w="0" w:type="auto"/>
            <w:vAlign w:val="center"/>
            <w:hideMark/>
          </w:tcPr>
          <w:p w:rsidR="006C641C" w:rsidRDefault="006C641C">
            <w:pPr>
              <w:pStyle w:val="HTMLPreformatted"/>
            </w:pPr>
            <w:r>
              <w:t>template &lt;class T, class Alloc&gt;</w:t>
            </w:r>
          </w:p>
          <w:p w:rsidR="006C641C" w:rsidRDefault="006C641C">
            <w:pPr>
              <w:pStyle w:val="HTMLPreformatted"/>
            </w:pPr>
            <w:r>
              <w:t xml:space="preserve">  bool operator&lt;  (const vector&lt;T,Alloc&gt;&amp; lhs, const vector&lt;T,Alloc&gt;&amp; rhs);</w:t>
            </w:r>
          </w:p>
        </w:tc>
      </w:tr>
      <w:tr w:rsidR="006C641C" w:rsidTr="006C641C">
        <w:trPr>
          <w:tblCellSpacing w:w="15" w:type="dxa"/>
        </w:trPr>
        <w:tc>
          <w:tcPr>
            <w:tcW w:w="0" w:type="auto"/>
            <w:vAlign w:val="center"/>
            <w:hideMark/>
          </w:tcPr>
          <w:p w:rsidR="006C641C" w:rsidRDefault="006C641C">
            <w:pPr>
              <w:jc w:val="center"/>
              <w:rPr>
                <w:b/>
                <w:bCs/>
                <w:sz w:val="24"/>
                <w:szCs w:val="24"/>
              </w:rPr>
            </w:pPr>
            <w:r>
              <w:rPr>
                <w:b/>
                <w:bCs/>
              </w:rPr>
              <w:t>(4)</w:t>
            </w:r>
          </w:p>
        </w:tc>
        <w:tc>
          <w:tcPr>
            <w:tcW w:w="0" w:type="auto"/>
            <w:vAlign w:val="center"/>
            <w:hideMark/>
          </w:tcPr>
          <w:p w:rsidR="006C641C" w:rsidRDefault="006C641C">
            <w:pPr>
              <w:pStyle w:val="HTMLPreformatted"/>
            </w:pPr>
            <w:r>
              <w:t>template &lt;class T, class Alloc&gt;</w:t>
            </w:r>
          </w:p>
          <w:p w:rsidR="006C641C" w:rsidRDefault="006C641C">
            <w:pPr>
              <w:pStyle w:val="HTMLPreformatted"/>
            </w:pPr>
            <w:r>
              <w:t xml:space="preserve">  bool operator&lt;= (const vector&lt;T,Alloc&gt;&amp; lhs, const vector&lt;T,Alloc&gt;&amp; rhs);</w:t>
            </w:r>
          </w:p>
        </w:tc>
      </w:tr>
      <w:tr w:rsidR="006C641C" w:rsidTr="006C641C">
        <w:trPr>
          <w:tblCellSpacing w:w="15" w:type="dxa"/>
        </w:trPr>
        <w:tc>
          <w:tcPr>
            <w:tcW w:w="0" w:type="auto"/>
            <w:vAlign w:val="center"/>
            <w:hideMark/>
          </w:tcPr>
          <w:p w:rsidR="006C641C" w:rsidRDefault="006C641C">
            <w:pPr>
              <w:jc w:val="center"/>
              <w:rPr>
                <w:b/>
                <w:bCs/>
                <w:sz w:val="24"/>
                <w:szCs w:val="24"/>
              </w:rPr>
            </w:pPr>
            <w:r>
              <w:rPr>
                <w:b/>
                <w:bCs/>
              </w:rPr>
              <w:t>(5)</w:t>
            </w:r>
          </w:p>
        </w:tc>
        <w:tc>
          <w:tcPr>
            <w:tcW w:w="0" w:type="auto"/>
            <w:vAlign w:val="center"/>
            <w:hideMark/>
          </w:tcPr>
          <w:p w:rsidR="006C641C" w:rsidRDefault="006C641C">
            <w:pPr>
              <w:pStyle w:val="HTMLPreformatted"/>
            </w:pPr>
            <w:r>
              <w:t>template &lt;class T, class Alloc&gt;</w:t>
            </w:r>
          </w:p>
          <w:p w:rsidR="006C641C" w:rsidRDefault="006C641C">
            <w:pPr>
              <w:pStyle w:val="HTMLPreformatted"/>
            </w:pPr>
            <w:r>
              <w:t xml:space="preserve">  bool operator&gt;  (const vector&lt;T,Alloc&gt;&amp; lhs, const vector&lt;T,Alloc&gt;&amp; rhs);</w:t>
            </w:r>
          </w:p>
          <w:p w:rsidR="006C641C" w:rsidRDefault="006C641C">
            <w:pPr>
              <w:pStyle w:val="HTMLPreformatted"/>
            </w:pPr>
            <w:r>
              <w:t>(6)template &lt;class T, class Alloc&gt;</w:t>
            </w:r>
          </w:p>
          <w:p w:rsidR="006C641C" w:rsidRDefault="006C641C">
            <w:pPr>
              <w:pStyle w:val="HTMLPreformatted"/>
            </w:pPr>
            <w:r>
              <w:t xml:space="preserve">  bool operator&gt;= (const vector&lt;T,Alloc&gt;&amp; lhs, const vector&lt;T,Alloc&gt;&amp; rhs);</w:t>
            </w:r>
          </w:p>
        </w:tc>
      </w:tr>
    </w:tbl>
    <w:p w:rsidR="006C641C" w:rsidRDefault="006C641C" w:rsidP="006C641C">
      <w:r>
        <w:t>Relational operators for vector</w:t>
      </w:r>
    </w:p>
    <w:p w:rsidR="006C641C" w:rsidRDefault="006C641C" w:rsidP="006C641C">
      <w:r>
        <w:t xml:space="preserve">Performs the appropriate comparison operation between the </w:t>
      </w:r>
      <w:hyperlink r:id="rId376" w:history="1">
        <w:r>
          <w:rPr>
            <w:rStyle w:val="Hyperlink"/>
          </w:rPr>
          <w:t>vector</w:t>
        </w:r>
      </w:hyperlink>
      <w:r>
        <w:t xml:space="preserve"> containers </w:t>
      </w:r>
      <w:r>
        <w:rPr>
          <w:i/>
          <w:iCs/>
        </w:rPr>
        <w:t>lhs</w:t>
      </w:r>
      <w:r>
        <w:t xml:space="preserve"> and </w:t>
      </w:r>
      <w:r>
        <w:rPr>
          <w:i/>
          <w:iCs/>
        </w:rPr>
        <w:t>rhs</w:t>
      </w:r>
      <w:r>
        <w:t>.</w:t>
      </w:r>
      <w:r>
        <w:br/>
      </w:r>
      <w:r>
        <w:br/>
        <w:t xml:space="preserve">Operations </w:t>
      </w:r>
      <w:r>
        <w:rPr>
          <w:rStyle w:val="HTMLTypewriter"/>
          <w:rFonts w:eastAsiaTheme="minorEastAsia"/>
        </w:rPr>
        <w:t>==</w:t>
      </w:r>
      <w:r>
        <w:t xml:space="preserve"> and </w:t>
      </w:r>
      <w:r>
        <w:rPr>
          <w:rStyle w:val="HTMLTypewriter"/>
          <w:rFonts w:eastAsiaTheme="minorEastAsia"/>
        </w:rPr>
        <w:t>!=</w:t>
      </w:r>
      <w:r>
        <w:t xml:space="preserve"> are performed by first comparing </w:t>
      </w:r>
      <w:hyperlink r:id="rId377" w:history="1">
        <w:r>
          <w:rPr>
            <w:rStyle w:val="Hyperlink"/>
          </w:rPr>
          <w:t>sizes</w:t>
        </w:r>
      </w:hyperlink>
      <w:r>
        <w:t xml:space="preserve">, and if they match, the elements are compared sequentially using algorithm </w:t>
      </w:r>
      <w:hyperlink r:id="rId378" w:history="1">
        <w:r>
          <w:rPr>
            <w:rStyle w:val="Hyperlink"/>
          </w:rPr>
          <w:t>equal</w:t>
        </w:r>
      </w:hyperlink>
      <w:r>
        <w:t>, which stops at the first mismatch.</w:t>
      </w:r>
      <w:r>
        <w:br/>
      </w:r>
      <w:r>
        <w:br/>
        <w:t xml:space="preserve">Operations </w:t>
      </w:r>
      <w:r>
        <w:rPr>
          <w:rStyle w:val="HTMLTypewriter"/>
          <w:rFonts w:eastAsiaTheme="minorEastAsia"/>
        </w:rPr>
        <w:t>&lt;</w:t>
      </w:r>
      <w:r>
        <w:t xml:space="preserve">, </w:t>
      </w:r>
      <w:r>
        <w:rPr>
          <w:rStyle w:val="HTMLTypewriter"/>
          <w:rFonts w:eastAsiaTheme="minorEastAsia"/>
        </w:rPr>
        <w:t>&gt;</w:t>
      </w:r>
      <w:r>
        <w:t xml:space="preserve">, </w:t>
      </w:r>
      <w:r>
        <w:rPr>
          <w:rStyle w:val="HTMLTypewriter"/>
          <w:rFonts w:eastAsiaTheme="minorEastAsia"/>
        </w:rPr>
        <w:t>&lt;=</w:t>
      </w:r>
      <w:r>
        <w:t xml:space="preserve"> and </w:t>
      </w:r>
      <w:r>
        <w:rPr>
          <w:rStyle w:val="HTMLTypewriter"/>
          <w:rFonts w:eastAsiaTheme="minorEastAsia"/>
        </w:rPr>
        <w:t>&gt;=</w:t>
      </w:r>
      <w:r>
        <w:t xml:space="preserve"> behave as if using algorithm </w:t>
      </w:r>
      <w:hyperlink r:id="rId379" w:history="1">
        <w:r>
          <w:rPr>
            <w:rStyle w:val="Hyperlink"/>
          </w:rPr>
          <w:t>lexicographical_compare</w:t>
        </w:r>
      </w:hyperlink>
      <w:r>
        <w:t xml:space="preserve">, which compares the elements sequentially using </w:t>
      </w:r>
      <w:r>
        <w:rPr>
          <w:rStyle w:val="HTMLTypewriter"/>
          <w:rFonts w:eastAsiaTheme="minorEastAsia"/>
        </w:rPr>
        <w:t>operator&lt;</w:t>
      </w:r>
      <w:r>
        <w:t xml:space="preserve"> reflexively, stopping at the first mismatch.</w:t>
      </w:r>
      <w:r>
        <w:br/>
      </w:r>
      <w:r>
        <w:br/>
        <w:t xml:space="preserve">These operators are overloaded in header </w:t>
      </w:r>
      <w:hyperlink r:id="rId380" w:history="1">
        <w:r>
          <w:rPr>
            <w:rStyle w:val="Hyperlink"/>
          </w:rPr>
          <w:t>&lt;vector&gt;</w:t>
        </w:r>
      </w:hyperlink>
      <w:r>
        <w:t>.</w:t>
      </w:r>
      <w:r>
        <w:br/>
      </w:r>
      <w:r>
        <w:br/>
      </w:r>
    </w:p>
    <w:p w:rsidR="006C641C" w:rsidRDefault="006C641C" w:rsidP="006C641C">
      <w:pPr>
        <w:pStyle w:val="Heading3"/>
      </w:pPr>
      <w:r>
        <w:t>Parameters</w:t>
      </w:r>
    </w:p>
    <w:p w:rsidR="006C641C" w:rsidRDefault="006C641C" w:rsidP="006C641C">
      <w:r>
        <w:t>lhs, rhs</w:t>
      </w:r>
    </w:p>
    <w:p w:rsidR="006C641C" w:rsidRDefault="0069233C" w:rsidP="006C641C">
      <w:pPr>
        <w:ind w:left="720"/>
      </w:pPr>
      <w:hyperlink r:id="rId381" w:history="1">
        <w:r w:rsidR="006C641C">
          <w:rPr>
            <w:rStyle w:val="Hyperlink"/>
          </w:rPr>
          <w:t>vector</w:t>
        </w:r>
      </w:hyperlink>
      <w:r w:rsidR="006C641C">
        <w:t xml:space="preserve"> containers (to the left- and right-hand side of the operator, respectively), having both the same template parameters (</w:t>
      </w:r>
      <w:r w:rsidR="006C641C">
        <w:rPr>
          <w:rStyle w:val="HTMLTypewriter"/>
          <w:rFonts w:eastAsiaTheme="minorEastAsia"/>
        </w:rPr>
        <w:t>T</w:t>
      </w:r>
      <w:r w:rsidR="006C641C">
        <w:t xml:space="preserve"> and </w:t>
      </w:r>
      <w:r w:rsidR="006C641C">
        <w:rPr>
          <w:rStyle w:val="HTMLTypewriter"/>
          <w:rFonts w:eastAsiaTheme="minorEastAsia"/>
        </w:rPr>
        <w:t>Alloc</w:t>
      </w:r>
      <w:r w:rsidR="006C641C">
        <w:t>).</w:t>
      </w:r>
    </w:p>
    <w:p w:rsidR="006C641C" w:rsidRDefault="006C641C" w:rsidP="006C641C">
      <w:r>
        <w:br/>
      </w:r>
    </w:p>
    <w:p w:rsidR="006C641C" w:rsidRDefault="006C641C" w:rsidP="006C641C">
      <w:pPr>
        <w:pStyle w:val="Heading3"/>
      </w:pPr>
      <w:r>
        <w:t>Return Value</w:t>
      </w:r>
    </w:p>
    <w:p w:rsidR="006C641C" w:rsidRDefault="006C641C" w:rsidP="006C641C">
      <w:r>
        <w:rPr>
          <w:rStyle w:val="HTMLTypewriter"/>
          <w:rFonts w:eastAsiaTheme="minorEastAsia"/>
        </w:rPr>
        <w:lastRenderedPageBreak/>
        <w:t>true</w:t>
      </w:r>
      <w:r>
        <w:t xml:space="preserve"> if the condition holds, and </w:t>
      </w:r>
      <w:r>
        <w:rPr>
          <w:rStyle w:val="HTMLTypewriter"/>
          <w:rFonts w:eastAsiaTheme="minorEastAsia"/>
        </w:rPr>
        <w:t>false</w:t>
      </w:r>
      <w:r>
        <w:t xml:space="preserve"> otherwise.</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5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p>
        </w:tc>
        <w:tc>
          <w:tcPr>
            <w:tcW w:w="0" w:type="auto"/>
            <w:vAlign w:val="center"/>
            <w:hideMark/>
          </w:tcPr>
          <w:p w:rsidR="006C641C" w:rsidRDefault="006C641C">
            <w:pPr>
              <w:pStyle w:val="HTMLPreformatted"/>
              <w:rPr>
                <w:rStyle w:val="HTMLCode"/>
              </w:rPr>
            </w:pPr>
            <w:r>
              <w:rPr>
                <w:rStyle w:val="HTMLCite"/>
              </w:rPr>
              <w:t>// vector comparisons</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Variable"/>
              </w:rPr>
              <w:t>int</w:t>
            </w:r>
            <w:r>
              <w:rPr>
                <w:rStyle w:val="HTMLCode"/>
              </w:rPr>
              <w:t xml:space="preserve"> 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foo (3,100);   </w:t>
            </w:r>
            <w:r>
              <w:rPr>
                <w:rStyle w:val="HTMLCite"/>
              </w:rPr>
              <w:t>// three ints with a value of 100</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bar (2,200);   </w:t>
            </w:r>
            <w:r>
              <w:rPr>
                <w:rStyle w:val="HTMLCite"/>
              </w:rPr>
              <w:t>// two ints with a value of 200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if</w:t>
            </w:r>
            <w:r>
              <w:rPr>
                <w:rStyle w:val="HTMLCode"/>
              </w:rPr>
              <w:t xml:space="preserve"> (foo==bar) std::cout &lt;&lt; </w:t>
            </w:r>
            <w:r>
              <w:rPr>
                <w:rStyle w:val="HTMLKeyboard"/>
              </w:rPr>
              <w:t>"foo and bar are equal\n"</w:t>
            </w:r>
            <w:r>
              <w:rPr>
                <w:rStyle w:val="HTMLCode"/>
              </w:rPr>
              <w:t>;</w:t>
            </w:r>
          </w:p>
          <w:p w:rsidR="006C641C" w:rsidRDefault="006C641C">
            <w:pPr>
              <w:pStyle w:val="HTMLPreformatted"/>
              <w:rPr>
                <w:rStyle w:val="HTMLCode"/>
              </w:rPr>
            </w:pPr>
            <w:r>
              <w:rPr>
                <w:rStyle w:val="HTMLCode"/>
              </w:rPr>
              <w:t xml:space="preserve">  </w:t>
            </w:r>
            <w:r>
              <w:rPr>
                <w:rStyle w:val="HTMLVariable"/>
              </w:rPr>
              <w:t>if</w:t>
            </w:r>
            <w:r>
              <w:rPr>
                <w:rStyle w:val="HTMLCode"/>
              </w:rPr>
              <w:t xml:space="preserve"> (foo!=bar) std::cout &lt;&lt; </w:t>
            </w:r>
            <w:r>
              <w:rPr>
                <w:rStyle w:val="HTMLKeyboard"/>
              </w:rPr>
              <w:t>"foo and bar are not equal\n"</w:t>
            </w:r>
            <w:r>
              <w:rPr>
                <w:rStyle w:val="HTMLCode"/>
              </w:rPr>
              <w:t>;</w:t>
            </w:r>
          </w:p>
          <w:p w:rsidR="006C641C" w:rsidRDefault="006C641C">
            <w:pPr>
              <w:pStyle w:val="HTMLPreformatted"/>
              <w:rPr>
                <w:rStyle w:val="HTMLCode"/>
              </w:rPr>
            </w:pPr>
            <w:r>
              <w:rPr>
                <w:rStyle w:val="HTMLCode"/>
              </w:rPr>
              <w:t xml:space="preserve">  </w:t>
            </w:r>
            <w:r>
              <w:rPr>
                <w:rStyle w:val="HTMLVariable"/>
              </w:rPr>
              <w:t>if</w:t>
            </w:r>
            <w:r>
              <w:rPr>
                <w:rStyle w:val="HTMLCode"/>
              </w:rPr>
              <w:t xml:space="preserve"> (foo&lt; bar) std::cout &lt;&lt; </w:t>
            </w:r>
            <w:r>
              <w:rPr>
                <w:rStyle w:val="HTMLKeyboard"/>
              </w:rPr>
              <w:t>"foo is less than bar\n"</w:t>
            </w:r>
            <w:r>
              <w:rPr>
                <w:rStyle w:val="HTMLCode"/>
              </w:rPr>
              <w:t>;</w:t>
            </w:r>
          </w:p>
          <w:p w:rsidR="006C641C" w:rsidRDefault="006C641C">
            <w:pPr>
              <w:pStyle w:val="HTMLPreformatted"/>
              <w:rPr>
                <w:rStyle w:val="HTMLCode"/>
              </w:rPr>
            </w:pPr>
            <w:r>
              <w:rPr>
                <w:rStyle w:val="HTMLCode"/>
              </w:rPr>
              <w:t xml:space="preserve">  </w:t>
            </w:r>
            <w:r>
              <w:rPr>
                <w:rStyle w:val="HTMLVariable"/>
              </w:rPr>
              <w:t>if</w:t>
            </w:r>
            <w:r>
              <w:rPr>
                <w:rStyle w:val="HTMLCode"/>
              </w:rPr>
              <w:t xml:space="preserve"> (foo&gt; bar) std::cout &lt;&lt; </w:t>
            </w:r>
            <w:r>
              <w:rPr>
                <w:rStyle w:val="HTMLKeyboard"/>
              </w:rPr>
              <w:t>"foo is greater than bar\n"</w:t>
            </w:r>
            <w:r>
              <w:rPr>
                <w:rStyle w:val="HTMLCode"/>
              </w:rPr>
              <w:t>;</w:t>
            </w:r>
          </w:p>
          <w:p w:rsidR="006C641C" w:rsidRDefault="006C641C">
            <w:pPr>
              <w:pStyle w:val="HTMLPreformatted"/>
              <w:rPr>
                <w:rStyle w:val="HTMLCode"/>
              </w:rPr>
            </w:pPr>
            <w:r>
              <w:rPr>
                <w:rStyle w:val="HTMLCode"/>
              </w:rPr>
              <w:t xml:space="preserve">  </w:t>
            </w:r>
            <w:r>
              <w:rPr>
                <w:rStyle w:val="HTMLVariable"/>
              </w:rPr>
              <w:t>if</w:t>
            </w:r>
            <w:r>
              <w:rPr>
                <w:rStyle w:val="HTMLCode"/>
              </w:rPr>
              <w:t xml:space="preserve"> (foo&lt;=bar) std::cout &lt;&lt; </w:t>
            </w:r>
            <w:r>
              <w:rPr>
                <w:rStyle w:val="HTMLKeyboard"/>
              </w:rPr>
              <w:t>"foo is less than or equal to bar\n"</w:t>
            </w:r>
            <w:r>
              <w:rPr>
                <w:rStyle w:val="HTMLCode"/>
              </w:rPr>
              <w:t>;</w:t>
            </w:r>
          </w:p>
          <w:p w:rsidR="006C641C" w:rsidRDefault="006C641C">
            <w:pPr>
              <w:pStyle w:val="HTMLPreformatted"/>
              <w:rPr>
                <w:rStyle w:val="HTMLCode"/>
              </w:rPr>
            </w:pPr>
            <w:r>
              <w:rPr>
                <w:rStyle w:val="HTMLCode"/>
              </w:rPr>
              <w:t xml:space="preserve">  </w:t>
            </w:r>
            <w:r>
              <w:rPr>
                <w:rStyle w:val="HTMLVariable"/>
              </w:rPr>
              <w:t>if</w:t>
            </w:r>
            <w:r>
              <w:rPr>
                <w:rStyle w:val="HTMLCode"/>
              </w:rPr>
              <w:t xml:space="preserve"> (foo&gt;=bar) std::cout &lt;&lt; </w:t>
            </w:r>
            <w:r>
              <w:rPr>
                <w:rStyle w:val="HTMLKeyboard"/>
              </w:rPr>
              <w:t>"foo is greater than or equal to bar\n"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foo and bar are not equal</w:t>
            </w:r>
          </w:p>
          <w:p w:rsidR="006C641C" w:rsidRDefault="006C641C">
            <w:pPr>
              <w:pStyle w:val="HTMLPreformatted"/>
              <w:rPr>
                <w:rStyle w:val="HTMLSample"/>
              </w:rPr>
            </w:pPr>
            <w:r>
              <w:rPr>
                <w:rStyle w:val="HTMLSample"/>
              </w:rPr>
              <w:t>foo is less than bar</w:t>
            </w:r>
          </w:p>
          <w:p w:rsidR="006C641C" w:rsidRDefault="006C641C">
            <w:pPr>
              <w:pStyle w:val="HTMLPreformatted"/>
              <w:rPr>
                <w:rStyle w:val="HTMLSample"/>
              </w:rPr>
            </w:pPr>
            <w:r>
              <w:rPr>
                <w:rStyle w:val="HTMLSample"/>
              </w:rPr>
              <w:t>foo is less than or equal to bar</w:t>
            </w:r>
          </w:p>
        </w:tc>
      </w:tr>
    </w:tbl>
    <w:p w:rsidR="006C641C" w:rsidRDefault="006C641C" w:rsidP="006C641C">
      <w:r>
        <w:br/>
      </w:r>
    </w:p>
    <w:p w:rsidR="006C641C" w:rsidRDefault="006C641C" w:rsidP="006C641C">
      <w:pPr>
        <w:pStyle w:val="Heading3"/>
      </w:pPr>
      <w:r>
        <w:t>Complexity</w:t>
      </w:r>
    </w:p>
    <w:p w:rsidR="006C641C" w:rsidRDefault="006C641C" w:rsidP="006C641C">
      <w:r>
        <w:t xml:space="preserve">Linear in both </w:t>
      </w:r>
      <w:r>
        <w:rPr>
          <w:i/>
          <w:iCs/>
        </w:rPr>
        <w:t>lhs</w:t>
      </w:r>
      <w:r>
        <w:t xml:space="preserve"> and </w:t>
      </w:r>
      <w:r>
        <w:rPr>
          <w:i/>
          <w:iCs/>
        </w:rPr>
        <w:t>rhs</w:t>
      </w:r>
      <w:r>
        <w:t>'s sizes.</w:t>
      </w:r>
      <w:r>
        <w:br/>
      </w:r>
      <w:r>
        <w:br/>
      </w:r>
    </w:p>
    <w:p w:rsidR="006C641C" w:rsidRDefault="006C641C" w:rsidP="006C641C">
      <w:pPr>
        <w:pStyle w:val="Heading3"/>
      </w:pPr>
      <w:r>
        <w:t>Iterator validity</w:t>
      </w:r>
    </w:p>
    <w:p w:rsidR="006C641C" w:rsidRDefault="006C641C" w:rsidP="006C641C">
      <w:r>
        <w:t>No changes.</w:t>
      </w:r>
      <w:r>
        <w:br/>
      </w:r>
      <w:r>
        <w:br/>
      </w:r>
    </w:p>
    <w:p w:rsidR="006C641C" w:rsidRDefault="006C641C" w:rsidP="006C641C">
      <w:pPr>
        <w:pStyle w:val="Heading3"/>
      </w:pPr>
      <w:r>
        <w:t>Data races</w:t>
      </w:r>
    </w:p>
    <w:p w:rsidR="006C641C" w:rsidRDefault="006C641C" w:rsidP="006C641C">
      <w:r>
        <w:lastRenderedPageBreak/>
        <w:t xml:space="preserve">Both containers, </w:t>
      </w:r>
      <w:r>
        <w:rPr>
          <w:i/>
          <w:iCs/>
        </w:rPr>
        <w:t>lhs</w:t>
      </w:r>
      <w:r>
        <w:t xml:space="preserve"> and </w:t>
      </w:r>
      <w:r>
        <w:rPr>
          <w:i/>
          <w:iCs/>
        </w:rPr>
        <w:t>rhs</w:t>
      </w:r>
      <w:r>
        <w:t>, are accessed.</w:t>
      </w:r>
      <w:r>
        <w:br/>
        <w:t>Up to all of their contained elements may be accessed.</w:t>
      </w:r>
      <w:r>
        <w:br/>
        <w:t>In any case, the function cannot modify its arguments (const-qualified).</w:t>
      </w:r>
      <w:r>
        <w:br/>
      </w:r>
      <w:r>
        <w:br/>
      </w:r>
    </w:p>
    <w:p w:rsidR="006C641C" w:rsidRDefault="006C641C" w:rsidP="006C641C">
      <w:pPr>
        <w:pStyle w:val="Heading3"/>
      </w:pPr>
      <w:r>
        <w:t>Exception safety</w:t>
      </w:r>
    </w:p>
    <w:p w:rsidR="006C641C" w:rsidRDefault="006C641C" w:rsidP="006C641C">
      <w:r>
        <w:t>If the type of the elements supports the appropriate operation with no-throw guarantee, the function never throws exceptions (no-throw guarantee).</w:t>
      </w:r>
      <w:r>
        <w:br/>
      </w:r>
    </w:p>
    <w:p w:rsidR="006C641C" w:rsidRDefault="006C641C" w:rsidP="006C641C"/>
    <w:p w:rsidR="006C641C" w:rsidRDefault="006C641C" w:rsidP="006C641C"/>
    <w:p w:rsidR="006C641C" w:rsidRDefault="006C641C" w:rsidP="006C641C"/>
    <w:p w:rsidR="006C641C" w:rsidRDefault="006C641C" w:rsidP="006C641C">
      <w:r>
        <w:t xml:space="preserve">function template </w:t>
      </w:r>
    </w:p>
    <w:p w:rsidR="006C641C" w:rsidRDefault="006C641C" w:rsidP="006C641C">
      <w:r>
        <w:t xml:space="preserve">&lt;vector&gt; </w:t>
      </w:r>
    </w:p>
    <w:p w:rsidR="006C641C" w:rsidRDefault="006C641C" w:rsidP="006C641C">
      <w:pPr>
        <w:pStyle w:val="Heading1"/>
      </w:pPr>
      <w:r>
        <w:rPr>
          <w:rStyle w:val="namespace"/>
        </w:rPr>
        <w:t>std::</w:t>
      </w:r>
      <w:r>
        <w:t>swap (vector)</w:t>
      </w:r>
    </w:p>
    <w:p w:rsidR="006C641C" w:rsidRDefault="006C641C" w:rsidP="006C641C">
      <w:pPr>
        <w:pStyle w:val="HTMLPreformatted"/>
      </w:pPr>
      <w:r>
        <w:t>template &lt;class T, class Alloc&gt;</w:t>
      </w:r>
    </w:p>
    <w:p w:rsidR="006C641C" w:rsidRDefault="006C641C" w:rsidP="006C641C">
      <w:pPr>
        <w:pStyle w:val="HTMLPreformatted"/>
      </w:pPr>
      <w:r>
        <w:t xml:space="preserve">  void swap (vector&lt;</w:t>
      </w:r>
      <w:proofErr w:type="gramStart"/>
      <w:r>
        <w:t>T,Alloc</w:t>
      </w:r>
      <w:proofErr w:type="gramEnd"/>
      <w:r>
        <w:t>&gt;&amp; x, vector&lt;T,Alloc&gt;&amp; y);</w:t>
      </w:r>
    </w:p>
    <w:p w:rsidR="006C641C" w:rsidRDefault="006C641C" w:rsidP="006C641C">
      <w:r>
        <w:t>Exchange contents of vectors</w:t>
      </w:r>
    </w:p>
    <w:p w:rsidR="006C641C" w:rsidRDefault="006C641C" w:rsidP="006C641C">
      <w:r>
        <w:t xml:space="preserve">The contents of container </w:t>
      </w:r>
      <w:r>
        <w:rPr>
          <w:i/>
          <w:iCs/>
        </w:rPr>
        <w:t>x</w:t>
      </w:r>
      <w:r>
        <w:t xml:space="preserve"> are exchanged with those of </w:t>
      </w:r>
      <w:r>
        <w:rPr>
          <w:i/>
          <w:iCs/>
        </w:rPr>
        <w:t>y</w:t>
      </w:r>
      <w:r>
        <w:t>. Both container objects must be of the same type (same template parameters), although sizes may differ.</w:t>
      </w:r>
      <w:r>
        <w:br/>
      </w:r>
      <w:r>
        <w:br/>
        <w:t xml:space="preserve">After the call to this member function, the elements in </w:t>
      </w:r>
      <w:r>
        <w:rPr>
          <w:i/>
          <w:iCs/>
        </w:rPr>
        <w:t>x</w:t>
      </w:r>
      <w:r>
        <w:t xml:space="preserve"> are those which were in </w:t>
      </w:r>
      <w:r>
        <w:rPr>
          <w:i/>
          <w:iCs/>
        </w:rPr>
        <w:t>y</w:t>
      </w:r>
      <w:r>
        <w:t xml:space="preserve"> before the call, and the elements of </w:t>
      </w:r>
      <w:r>
        <w:rPr>
          <w:i/>
          <w:iCs/>
        </w:rPr>
        <w:t>y</w:t>
      </w:r>
      <w:r>
        <w:t xml:space="preserve"> are those which were in </w:t>
      </w:r>
      <w:r>
        <w:rPr>
          <w:i/>
          <w:iCs/>
        </w:rPr>
        <w:t>x</w:t>
      </w:r>
      <w:r>
        <w:t>. All iterators, references and pointers remain valid for the swapped objects.</w:t>
      </w:r>
      <w:r>
        <w:br/>
      </w:r>
      <w:r>
        <w:br/>
        <w:t xml:space="preserve">This is an overload of the generic algorithm </w:t>
      </w:r>
      <w:hyperlink r:id="rId382" w:history="1">
        <w:r>
          <w:rPr>
            <w:rStyle w:val="Hyperlink"/>
          </w:rPr>
          <w:t>swap</w:t>
        </w:r>
      </w:hyperlink>
      <w:r>
        <w:t xml:space="preserve"> that improves its performance by mutually transferring ownership over their assets to the other container (i.e., the containers exchange references to their data, without actually performing any element copy or movement): It behaves as if </w:t>
      </w:r>
      <w:r>
        <w:rPr>
          <w:rStyle w:val="HTMLTypewriter"/>
          <w:rFonts w:eastAsiaTheme="minorEastAsia"/>
        </w:rPr>
        <w:t>x.</w:t>
      </w:r>
      <w:hyperlink r:id="rId383" w:history="1">
        <w:r>
          <w:rPr>
            <w:rStyle w:val="Hyperlink"/>
            <w:rFonts w:ascii="Courier New" w:hAnsi="Courier New" w:cs="Courier New"/>
            <w:sz w:val="20"/>
            <w:szCs w:val="20"/>
          </w:rPr>
          <w:t>swap</w:t>
        </w:r>
      </w:hyperlink>
      <w:r>
        <w:rPr>
          <w:rStyle w:val="HTMLTypewriter"/>
          <w:rFonts w:eastAsiaTheme="minorEastAsia"/>
        </w:rPr>
        <w:t>(y)</w:t>
      </w:r>
      <w:r>
        <w:t xml:space="preserve"> was called.</w:t>
      </w:r>
      <w:r>
        <w:br/>
      </w:r>
      <w:r>
        <w:br/>
      </w:r>
    </w:p>
    <w:p w:rsidR="006C641C" w:rsidRDefault="006C641C" w:rsidP="006C641C">
      <w:pPr>
        <w:pStyle w:val="Heading3"/>
      </w:pPr>
      <w:r>
        <w:t>Parameters</w:t>
      </w:r>
    </w:p>
    <w:p w:rsidR="006C641C" w:rsidRDefault="006C641C" w:rsidP="006C641C">
      <w:proofErr w:type="gramStart"/>
      <w:r>
        <w:lastRenderedPageBreak/>
        <w:t>x,y</w:t>
      </w:r>
      <w:proofErr w:type="gramEnd"/>
    </w:p>
    <w:p w:rsidR="006C641C" w:rsidRDefault="0069233C" w:rsidP="006C641C">
      <w:pPr>
        <w:ind w:left="720"/>
      </w:pPr>
      <w:hyperlink r:id="rId384" w:history="1">
        <w:r w:rsidR="006C641C">
          <w:rPr>
            <w:rStyle w:val="Hyperlink"/>
          </w:rPr>
          <w:t>vector</w:t>
        </w:r>
      </w:hyperlink>
      <w:r w:rsidR="006C641C">
        <w:t xml:space="preserve"> containers of the same type (i.e., having both the same template parameters, </w:t>
      </w:r>
      <w:r w:rsidR="006C641C">
        <w:rPr>
          <w:rStyle w:val="HTMLTypewriter"/>
          <w:rFonts w:eastAsiaTheme="minorEastAsia"/>
        </w:rPr>
        <w:t>T</w:t>
      </w:r>
      <w:r w:rsidR="006C641C">
        <w:t xml:space="preserve"> and </w:t>
      </w:r>
      <w:r w:rsidR="006C641C">
        <w:rPr>
          <w:rStyle w:val="HTMLTypewriter"/>
          <w:rFonts w:eastAsiaTheme="minorEastAsia"/>
        </w:rPr>
        <w:t>Alloc</w:t>
      </w:r>
      <w:r w:rsidR="006C641C">
        <w:t>).</w:t>
      </w:r>
    </w:p>
    <w:p w:rsidR="006C641C" w:rsidRDefault="006C641C" w:rsidP="006C641C">
      <w:r>
        <w:br/>
      </w:r>
    </w:p>
    <w:p w:rsidR="006C641C" w:rsidRDefault="006C641C" w:rsidP="006C641C">
      <w:pPr>
        <w:pStyle w:val="Heading3"/>
      </w:pPr>
      <w:r>
        <w:t>Return value</w:t>
      </w:r>
    </w:p>
    <w:p w:rsidR="006C641C" w:rsidRDefault="006C641C" w:rsidP="006C641C">
      <w:r>
        <w:t>none</w:t>
      </w:r>
      <w:r>
        <w:br/>
      </w:r>
      <w:r>
        <w:br/>
      </w:r>
    </w:p>
    <w:p w:rsidR="006C641C" w:rsidRDefault="006C641C" w:rsidP="006C641C">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7"/>
      </w:tblGrid>
      <w:tr w:rsidR="006C641C" w:rsidTr="006C641C">
        <w:trPr>
          <w:tblCellSpacing w:w="15" w:type="dxa"/>
        </w:trPr>
        <w:tc>
          <w:tcPr>
            <w:tcW w:w="0" w:type="auto"/>
            <w:vAlign w:val="center"/>
            <w:hideMark/>
          </w:tcPr>
          <w:p w:rsidR="006C641C" w:rsidRDefault="006C641C">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p>
        </w:tc>
        <w:tc>
          <w:tcPr>
            <w:tcW w:w="0" w:type="auto"/>
            <w:vAlign w:val="center"/>
            <w:hideMark/>
          </w:tcPr>
          <w:p w:rsidR="006C641C" w:rsidRDefault="006C641C">
            <w:pPr>
              <w:pStyle w:val="HTMLPreformatted"/>
              <w:rPr>
                <w:rStyle w:val="HTMLCode"/>
              </w:rPr>
            </w:pPr>
            <w:r>
              <w:rPr>
                <w:rStyle w:val="HTMLCite"/>
              </w:rPr>
              <w:t>// swap (vector overload)</w:t>
            </w:r>
          </w:p>
          <w:p w:rsidR="006C641C" w:rsidRDefault="006C641C">
            <w:pPr>
              <w:pStyle w:val="HTMLPreformatted"/>
              <w:rPr>
                <w:rStyle w:val="HTMLCode"/>
              </w:rPr>
            </w:pPr>
            <w:r>
              <w:rPr>
                <w:rStyle w:val="HTMLDefinition"/>
              </w:rPr>
              <w:t>#include &lt;iostream&gt;</w:t>
            </w:r>
          </w:p>
          <w:p w:rsidR="006C641C" w:rsidRDefault="006C641C">
            <w:pPr>
              <w:pStyle w:val="HTMLPreformatted"/>
              <w:rPr>
                <w:rStyle w:val="HTMLCode"/>
              </w:rPr>
            </w:pPr>
            <w:r>
              <w:rPr>
                <w:rStyle w:val="HTMLDefinition"/>
              </w:rPr>
              <w:t>#include &lt;vector&gt;</w:t>
            </w:r>
          </w:p>
          <w:p w:rsidR="006C641C" w:rsidRDefault="006C641C">
            <w:pPr>
              <w:pStyle w:val="HTMLPreformatted"/>
              <w:rPr>
                <w:rStyle w:val="HTMLCode"/>
              </w:rPr>
            </w:pPr>
          </w:p>
          <w:p w:rsidR="006C641C" w:rsidRDefault="006C641C">
            <w:pPr>
              <w:pStyle w:val="HTMLPreformatted"/>
              <w:rPr>
                <w:rStyle w:val="HTMLCode"/>
              </w:rPr>
            </w:pPr>
            <w:r>
              <w:rPr>
                <w:rStyle w:val="HTMLCode"/>
              </w:rPr>
              <w:t>main ()</w:t>
            </w:r>
          </w:p>
          <w:p w:rsidR="006C641C" w:rsidRDefault="006C641C">
            <w:pPr>
              <w:pStyle w:val="HTMLPreformatted"/>
              <w:rPr>
                <w:rStyle w:val="HTMLCode"/>
              </w:rPr>
            </w:pPr>
            <w:r>
              <w:rPr>
                <w:rStyle w:val="HTMLCode"/>
              </w:rPr>
              <w:t>{</w:t>
            </w:r>
          </w:p>
          <w:p w:rsidR="006C641C" w:rsidRDefault="006C641C">
            <w:pPr>
              <w:pStyle w:val="HTMLPreformatted"/>
              <w:rPr>
                <w:rStyle w:val="HTMLCode"/>
              </w:rPr>
            </w:pPr>
            <w:r>
              <w:rPr>
                <w:rStyle w:val="HTMLCode"/>
              </w:rPr>
              <w:t xml:space="preserve">  </w:t>
            </w:r>
            <w:r>
              <w:rPr>
                <w:rStyle w:val="HTMLVariable"/>
              </w:rPr>
              <w:t>unsigned</w:t>
            </w:r>
            <w:r>
              <w:rPr>
                <w:rStyle w:val="HTMLCode"/>
              </w:rPr>
              <w:t xml:space="preserve"> </w:t>
            </w:r>
            <w:r>
              <w:rPr>
                <w:rStyle w:val="HTMLVariable"/>
              </w:rPr>
              <w:t>int</w:t>
            </w:r>
            <w:r>
              <w:rPr>
                <w:rStyle w:val="HTMLCode"/>
              </w:rPr>
              <w:t xml:space="preserve"> i;</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foo (3,100);   </w:t>
            </w:r>
            <w:r>
              <w:rPr>
                <w:rStyle w:val="HTMLCite"/>
              </w:rPr>
              <w:t>// three ints with a value of 100</w:t>
            </w:r>
          </w:p>
          <w:p w:rsidR="006C641C" w:rsidRDefault="006C641C">
            <w:pPr>
              <w:pStyle w:val="HTMLPreformatted"/>
              <w:rPr>
                <w:rStyle w:val="HTMLCode"/>
              </w:rPr>
            </w:pPr>
            <w:r>
              <w:rPr>
                <w:rStyle w:val="HTMLCode"/>
              </w:rPr>
              <w:t xml:space="preserve">  std::vector&lt;</w:t>
            </w:r>
            <w:r>
              <w:rPr>
                <w:rStyle w:val="HTMLVariable"/>
              </w:rPr>
              <w:t>int</w:t>
            </w:r>
            <w:r>
              <w:rPr>
                <w:rStyle w:val="HTMLCode"/>
              </w:rPr>
              <w:t xml:space="preserve">&gt; bar (5,200);   </w:t>
            </w:r>
            <w:r>
              <w:rPr>
                <w:rStyle w:val="HTMLCite"/>
              </w:rPr>
              <w:t>// five ints with a value of 200</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foo.swap(bar);</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"foo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(std::vector&lt;</w:t>
            </w:r>
            <w:r>
              <w:rPr>
                <w:rStyle w:val="HTMLVariable"/>
              </w:rPr>
              <w:t>int</w:t>
            </w:r>
            <w:r>
              <w:rPr>
                <w:rStyle w:val="HTMLCode"/>
              </w:rPr>
              <w:t>&gt;::iterator it = foo.begin(); it!=foo.end(); ++it)</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*it;</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std::cout &lt;&lt; </w:t>
            </w:r>
            <w:r>
              <w:rPr>
                <w:rStyle w:val="HTMLKeyboard"/>
              </w:rPr>
              <w:t>"bar contains:"</w:t>
            </w:r>
            <w:r>
              <w:rPr>
                <w:rStyle w:val="HTMLCode"/>
              </w:rPr>
              <w:t>;</w:t>
            </w:r>
          </w:p>
          <w:p w:rsidR="006C641C" w:rsidRDefault="006C641C">
            <w:pPr>
              <w:pStyle w:val="HTMLPreformatted"/>
              <w:rPr>
                <w:rStyle w:val="HTMLCode"/>
              </w:rPr>
            </w:pPr>
            <w:r>
              <w:rPr>
                <w:rStyle w:val="HTMLCode"/>
              </w:rPr>
              <w:t xml:space="preserve">  </w:t>
            </w:r>
            <w:r>
              <w:rPr>
                <w:rStyle w:val="HTMLVariable"/>
              </w:rPr>
              <w:t>for</w:t>
            </w:r>
            <w:r>
              <w:rPr>
                <w:rStyle w:val="HTMLCode"/>
              </w:rPr>
              <w:t xml:space="preserve"> (std::vector&lt;</w:t>
            </w:r>
            <w:r>
              <w:rPr>
                <w:rStyle w:val="HTMLVariable"/>
              </w:rPr>
              <w:t>int</w:t>
            </w:r>
            <w:r>
              <w:rPr>
                <w:rStyle w:val="HTMLCode"/>
              </w:rPr>
              <w:t>&gt;::iterator it = bar.begin(); it!=bar.end(); ++it)</w:t>
            </w:r>
          </w:p>
          <w:p w:rsidR="006C641C" w:rsidRDefault="006C641C">
            <w:pPr>
              <w:pStyle w:val="HTMLPreformatted"/>
              <w:rPr>
                <w:rStyle w:val="HTMLCode"/>
              </w:rPr>
            </w:pPr>
            <w:r>
              <w:rPr>
                <w:rStyle w:val="HTMLCode"/>
              </w:rPr>
              <w:t xml:space="preserve">    std::cout &lt;&lt; </w:t>
            </w:r>
            <w:r>
              <w:rPr>
                <w:rStyle w:val="HTMLKeyboard"/>
              </w:rPr>
              <w:t>' '</w:t>
            </w:r>
            <w:r>
              <w:rPr>
                <w:rStyle w:val="HTMLCode"/>
              </w:rPr>
              <w:t xml:space="preserve"> &lt;&lt; *it;</w:t>
            </w:r>
          </w:p>
          <w:p w:rsidR="006C641C" w:rsidRDefault="006C641C">
            <w:pPr>
              <w:pStyle w:val="HTMLPreformatted"/>
              <w:rPr>
                <w:rStyle w:val="HTMLCode"/>
              </w:rPr>
            </w:pPr>
            <w:r>
              <w:rPr>
                <w:rStyle w:val="HTMLCode"/>
              </w:rPr>
              <w:t xml:space="preserve">  std::cout &lt;&lt; </w:t>
            </w:r>
            <w:r>
              <w:rPr>
                <w:rStyle w:val="HTMLKeyboard"/>
              </w:rPr>
              <w:t>'\n'</w:t>
            </w:r>
            <w:r>
              <w:rPr>
                <w:rStyle w:val="HTMLCode"/>
              </w:rPr>
              <w:t>;</w:t>
            </w:r>
          </w:p>
          <w:p w:rsidR="006C641C" w:rsidRDefault="006C641C">
            <w:pPr>
              <w:pStyle w:val="HTMLPreformatted"/>
              <w:rPr>
                <w:rStyle w:val="HTMLCode"/>
              </w:rPr>
            </w:pPr>
          </w:p>
          <w:p w:rsidR="006C641C" w:rsidRDefault="006C641C">
            <w:pPr>
              <w:pStyle w:val="HTMLPreformatted"/>
              <w:rPr>
                <w:rStyle w:val="HTMLCode"/>
              </w:rPr>
            </w:pPr>
            <w:r>
              <w:rPr>
                <w:rStyle w:val="HTMLCode"/>
              </w:rPr>
              <w:t xml:space="preserve">  </w:t>
            </w:r>
            <w:r>
              <w:rPr>
                <w:rStyle w:val="HTMLVariable"/>
              </w:rPr>
              <w:t>return</w:t>
            </w:r>
            <w:r>
              <w:rPr>
                <w:rStyle w:val="HTMLCode"/>
              </w:rPr>
              <w:t xml:space="preserve"> 0;</w:t>
            </w:r>
          </w:p>
          <w:p w:rsidR="006C641C" w:rsidRDefault="006C641C">
            <w:pPr>
              <w:pStyle w:val="HTMLPreformatted"/>
            </w:pPr>
            <w:r>
              <w:rPr>
                <w:rStyle w:val="HTMLCode"/>
              </w:rPr>
              <w:t>}</w:t>
            </w:r>
          </w:p>
        </w:tc>
      </w:tr>
    </w:tbl>
    <w:p w:rsidR="006C641C" w:rsidRDefault="006C641C" w:rsidP="006C641C">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1"/>
      </w:tblGrid>
      <w:tr w:rsidR="006C641C" w:rsidTr="006C641C">
        <w:trPr>
          <w:tblCellSpacing w:w="15" w:type="dxa"/>
        </w:trPr>
        <w:tc>
          <w:tcPr>
            <w:tcW w:w="0" w:type="auto"/>
            <w:vAlign w:val="center"/>
            <w:hideMark/>
          </w:tcPr>
          <w:p w:rsidR="006C641C" w:rsidRDefault="006C641C">
            <w:pPr>
              <w:pStyle w:val="HTMLPreformatted"/>
              <w:rPr>
                <w:rStyle w:val="HTMLSample"/>
              </w:rPr>
            </w:pPr>
            <w:r>
              <w:rPr>
                <w:rStyle w:val="HTMLSample"/>
              </w:rPr>
              <w:t xml:space="preserve">foo contains: 200 200 200 200 200 </w:t>
            </w:r>
          </w:p>
          <w:p w:rsidR="006C641C" w:rsidRDefault="006C641C">
            <w:pPr>
              <w:pStyle w:val="HTMLPreformatted"/>
              <w:rPr>
                <w:rStyle w:val="HTMLSample"/>
              </w:rPr>
            </w:pPr>
            <w:r>
              <w:rPr>
                <w:rStyle w:val="HTMLSample"/>
              </w:rPr>
              <w:t xml:space="preserve">bar contains: 100 100 100 </w:t>
            </w:r>
          </w:p>
        </w:tc>
      </w:tr>
    </w:tbl>
    <w:p w:rsidR="006C641C" w:rsidRDefault="006C641C" w:rsidP="006C641C">
      <w:r>
        <w:br/>
      </w:r>
    </w:p>
    <w:p w:rsidR="006C641C" w:rsidRDefault="006C641C" w:rsidP="006C641C">
      <w:pPr>
        <w:pStyle w:val="Heading3"/>
      </w:pPr>
      <w:r>
        <w:lastRenderedPageBreak/>
        <w:t>Complexity</w:t>
      </w:r>
    </w:p>
    <w:p w:rsidR="006C641C" w:rsidRDefault="006C641C" w:rsidP="006C641C">
      <w:r>
        <w:t>Constant.</w:t>
      </w:r>
      <w:r>
        <w:br/>
      </w:r>
      <w:r>
        <w:br/>
      </w:r>
    </w:p>
    <w:p w:rsidR="006C641C" w:rsidRDefault="006C641C" w:rsidP="006C641C">
      <w:pPr>
        <w:pStyle w:val="Heading3"/>
      </w:pPr>
      <w:r>
        <w:t>Iterator validity</w:t>
      </w:r>
    </w:p>
    <w:p w:rsidR="006C641C" w:rsidRDefault="006C641C" w:rsidP="006C641C">
      <w:r>
        <w:t>All iterators, pointers and references referring to elements in both containers remain valid, and are now referring to the same elements they referred to before the call, but in the other container, where they now iterate.</w:t>
      </w:r>
      <w:r>
        <w:br/>
        <w:t xml:space="preserve">Note that the </w:t>
      </w:r>
      <w:hyperlink r:id="rId385" w:history="1">
        <w:r>
          <w:rPr>
            <w:rStyle w:val="Hyperlink"/>
          </w:rPr>
          <w:t>end iterator</w:t>
        </w:r>
      </w:hyperlink>
      <w:r>
        <w:t xml:space="preserve"> does not refer to an element and may be invalidated.</w:t>
      </w:r>
      <w:r>
        <w:br/>
      </w:r>
      <w:r>
        <w:br/>
      </w:r>
    </w:p>
    <w:p w:rsidR="006C641C" w:rsidRDefault="006C641C" w:rsidP="006C641C">
      <w:pPr>
        <w:pStyle w:val="Heading3"/>
      </w:pPr>
      <w:r>
        <w:t>Data races</w:t>
      </w:r>
    </w:p>
    <w:p w:rsidR="006C641C" w:rsidRDefault="006C641C" w:rsidP="006C641C">
      <w:r>
        <w:t xml:space="preserve">Both containers, </w:t>
      </w:r>
      <w:r>
        <w:rPr>
          <w:i/>
          <w:iCs/>
        </w:rPr>
        <w:t>x</w:t>
      </w:r>
      <w:r>
        <w:t xml:space="preserve"> and </w:t>
      </w:r>
      <w:r>
        <w:rPr>
          <w:i/>
          <w:iCs/>
        </w:rPr>
        <w:t>y</w:t>
      </w:r>
      <w:r>
        <w:t>, are modified.</w:t>
      </w:r>
      <w:r>
        <w:br/>
      </w:r>
      <w:r>
        <w:br/>
      </w:r>
    </w:p>
    <w:p w:rsidR="006C641C" w:rsidRDefault="006C641C" w:rsidP="006C641C">
      <w:pPr>
        <w:pStyle w:val="Heading3"/>
      </w:pPr>
      <w:r>
        <w:t>Exception safety</w:t>
      </w:r>
    </w:p>
    <w:p w:rsidR="006C641C" w:rsidRDefault="006C641C" w:rsidP="006C641C">
      <w:r>
        <w:t xml:space="preserve">If the allocators in both </w:t>
      </w:r>
      <w:hyperlink r:id="rId386" w:history="1">
        <w:r>
          <w:rPr>
            <w:rStyle w:val="Hyperlink"/>
          </w:rPr>
          <w:t>vectors</w:t>
        </w:r>
      </w:hyperlink>
      <w:r>
        <w:t xml:space="preserve"> compare equal, or if their </w:t>
      </w:r>
      <w:hyperlink r:id="rId387" w:history="1">
        <w:r>
          <w:rPr>
            <w:rStyle w:val="Hyperlink"/>
          </w:rPr>
          <w:t>allocator traits</w:t>
        </w:r>
      </w:hyperlink>
      <w:r>
        <w:t xml:space="preserve"> indicate that the allocators shall </w:t>
      </w:r>
      <w:hyperlink r:id="rId388" w:anchor="types" w:history="1">
        <w:r>
          <w:rPr>
            <w:rStyle w:val="Hyperlink"/>
          </w:rPr>
          <w:t>propagate</w:t>
        </w:r>
      </w:hyperlink>
      <w:r>
        <w:t>, the function never throws exceptions (no-throw guarantee).</w:t>
      </w:r>
      <w:r>
        <w:br/>
        <w:t xml:space="preserve">Otherwise, it causes </w:t>
      </w:r>
      <w:r>
        <w:rPr>
          <w:i/>
          <w:iCs/>
        </w:rPr>
        <w:t>undefined behavior</w:t>
      </w:r>
      <w:r>
        <w:t>.</w:t>
      </w:r>
    </w:p>
    <w:p w:rsidR="006C641C" w:rsidRDefault="006C641C" w:rsidP="006C641C"/>
    <w:p w:rsidR="006C641C" w:rsidRDefault="006C641C" w:rsidP="006C641C"/>
    <w:p w:rsidR="006C641C" w:rsidRDefault="006C641C" w:rsidP="006C641C"/>
    <w:p w:rsidR="003901FC" w:rsidRDefault="003901FC" w:rsidP="003901FC">
      <w:r>
        <w:t xml:space="preserve">class template specialization </w:t>
      </w:r>
    </w:p>
    <w:p w:rsidR="003901FC" w:rsidRDefault="003901FC" w:rsidP="003901FC">
      <w:r>
        <w:t xml:space="preserve">&lt;vector&gt; </w:t>
      </w:r>
    </w:p>
    <w:p w:rsidR="003901FC" w:rsidRDefault="003901FC" w:rsidP="003901FC">
      <w:pPr>
        <w:pStyle w:val="Heading1"/>
      </w:pPr>
      <w:r>
        <w:rPr>
          <w:rStyle w:val="namespace"/>
        </w:rPr>
        <w:t>std::</w:t>
      </w:r>
      <w:r>
        <w:t>vector&lt;bool&gt;</w:t>
      </w:r>
    </w:p>
    <w:p w:rsidR="003901FC" w:rsidRDefault="003901FC" w:rsidP="003901FC">
      <w:pPr>
        <w:pStyle w:val="HTMLPreformatted"/>
      </w:pPr>
      <w:r>
        <w:t>template &lt; class T, class Alloc = allocator&lt;T&gt; &gt; class vector; // generic template</w:t>
      </w:r>
    </w:p>
    <w:p w:rsidR="003901FC" w:rsidRDefault="003901FC" w:rsidP="003901FC">
      <w:pPr>
        <w:pStyle w:val="HTMLPreformatted"/>
      </w:pPr>
      <w:r>
        <w:t>template &lt;class Alloc&gt; class vector&lt;</w:t>
      </w:r>
      <w:proofErr w:type="gramStart"/>
      <w:r>
        <w:t>bool,Alloc</w:t>
      </w:r>
      <w:proofErr w:type="gramEnd"/>
      <w:r>
        <w:t>&gt;;               // bool specialization</w:t>
      </w:r>
    </w:p>
    <w:p w:rsidR="003901FC" w:rsidRDefault="003901FC" w:rsidP="003901FC">
      <w:r>
        <w:t>Vector of bool</w:t>
      </w:r>
    </w:p>
    <w:p w:rsidR="003901FC" w:rsidRDefault="003901FC" w:rsidP="003901FC">
      <w:r>
        <w:lastRenderedPageBreak/>
        <w:t xml:space="preserve">This is a specialized version of </w:t>
      </w:r>
      <w:hyperlink r:id="rId389" w:history="1">
        <w:r>
          <w:rPr>
            <w:rStyle w:val="Hyperlink"/>
          </w:rPr>
          <w:t>vector</w:t>
        </w:r>
      </w:hyperlink>
      <w:r>
        <w:t xml:space="preserve">, which is used for elements of type </w:t>
      </w:r>
      <w:r>
        <w:rPr>
          <w:rStyle w:val="HTMLTypewriter"/>
          <w:rFonts w:eastAsiaTheme="minorEastAsia"/>
        </w:rPr>
        <w:t>bool</w:t>
      </w:r>
      <w:r>
        <w:t xml:space="preserve"> and optimizes for space.</w:t>
      </w:r>
      <w:r>
        <w:br/>
      </w:r>
      <w:r>
        <w:br/>
        <w:t xml:space="preserve">It behaves like the unspecialized version of </w:t>
      </w:r>
      <w:hyperlink r:id="rId390" w:history="1">
        <w:r>
          <w:rPr>
            <w:rStyle w:val="Hyperlink"/>
          </w:rPr>
          <w:t>vector</w:t>
        </w:r>
      </w:hyperlink>
      <w:r>
        <w:t>, with the following changes:</w:t>
      </w:r>
    </w:p>
    <w:p w:rsidR="003901FC" w:rsidRDefault="003901FC" w:rsidP="003901FC">
      <w:pPr>
        <w:numPr>
          <w:ilvl w:val="0"/>
          <w:numId w:val="28"/>
        </w:numPr>
        <w:spacing w:before="100" w:beforeAutospacing="1" w:after="100" w:afterAutospacing="1" w:line="240" w:lineRule="auto"/>
      </w:pPr>
      <w:r>
        <w:t xml:space="preserve">The storage is not necessarily an array of </w:t>
      </w:r>
      <w:r>
        <w:rPr>
          <w:rStyle w:val="HTMLTypewriter"/>
          <w:rFonts w:eastAsiaTheme="minorEastAsia"/>
        </w:rPr>
        <w:t>bool</w:t>
      </w:r>
      <w:r>
        <w:t xml:space="preserve"> values, but the library implementation may optimize storage so that each value is stored in a single bit.</w:t>
      </w:r>
    </w:p>
    <w:p w:rsidR="003901FC" w:rsidRDefault="003901FC" w:rsidP="003901FC">
      <w:pPr>
        <w:numPr>
          <w:ilvl w:val="0"/>
          <w:numId w:val="28"/>
        </w:numPr>
        <w:spacing w:before="100" w:beforeAutospacing="1" w:after="100" w:afterAutospacing="1" w:line="240" w:lineRule="auto"/>
      </w:pPr>
      <w:r>
        <w:t xml:space="preserve">Elements are not constructed using the </w:t>
      </w:r>
      <w:hyperlink r:id="rId391" w:history="1">
        <w:r>
          <w:rPr>
            <w:rStyle w:val="Hyperlink"/>
          </w:rPr>
          <w:t>allocator</w:t>
        </w:r>
      </w:hyperlink>
      <w:r>
        <w:t xml:space="preserve"> object, but their value is directly set on the proper bit in the internal storage.</w:t>
      </w:r>
    </w:p>
    <w:p w:rsidR="003901FC" w:rsidRDefault="003901FC" w:rsidP="003901FC">
      <w:pPr>
        <w:numPr>
          <w:ilvl w:val="0"/>
          <w:numId w:val="28"/>
        </w:numPr>
        <w:spacing w:before="100" w:beforeAutospacing="1" w:after="100" w:afterAutospacing="1" w:line="240" w:lineRule="auto"/>
      </w:pPr>
      <w:r>
        <w:t xml:space="preserve">Member function </w:t>
      </w:r>
      <w:hyperlink r:id="rId392" w:history="1">
        <w:r>
          <w:rPr>
            <w:rStyle w:val="Hyperlink"/>
          </w:rPr>
          <w:t>flip</w:t>
        </w:r>
      </w:hyperlink>
      <w:r>
        <w:t xml:space="preserve"> and a new signature for member </w:t>
      </w:r>
      <w:hyperlink r:id="rId393" w:history="1">
        <w:r>
          <w:rPr>
            <w:rStyle w:val="Hyperlink"/>
          </w:rPr>
          <w:t>swap</w:t>
        </w:r>
      </w:hyperlink>
      <w:r>
        <w:t>.</w:t>
      </w:r>
    </w:p>
    <w:p w:rsidR="003901FC" w:rsidRDefault="003901FC" w:rsidP="003901FC">
      <w:pPr>
        <w:numPr>
          <w:ilvl w:val="0"/>
          <w:numId w:val="28"/>
        </w:numPr>
        <w:spacing w:before="100" w:beforeAutospacing="1" w:after="100" w:afterAutospacing="1" w:line="240" w:lineRule="auto"/>
      </w:pPr>
      <w:r>
        <w:t xml:space="preserve">A special member type, </w:t>
      </w:r>
      <w:hyperlink r:id="rId394" w:history="1">
        <w:r>
          <w:rPr>
            <w:rStyle w:val="Hyperlink"/>
          </w:rPr>
          <w:t>reference</w:t>
        </w:r>
      </w:hyperlink>
      <w:r>
        <w:t xml:space="preserve">, a class that accesses individual bits in the container's internal storage with an interface that emulates a </w:t>
      </w:r>
      <w:r>
        <w:rPr>
          <w:rStyle w:val="HTMLTypewriter"/>
          <w:rFonts w:eastAsiaTheme="minorEastAsia"/>
        </w:rPr>
        <w:t>bool</w:t>
      </w:r>
      <w:r>
        <w:t xml:space="preserve"> reference. Conversely, member type </w:t>
      </w:r>
      <w:r>
        <w:rPr>
          <w:rStyle w:val="HTMLTypewriter"/>
          <w:rFonts w:eastAsiaTheme="minorEastAsia"/>
        </w:rPr>
        <w:t>const_reference</w:t>
      </w:r>
      <w:r>
        <w:t xml:space="preserve"> is a plain </w:t>
      </w:r>
      <w:r>
        <w:rPr>
          <w:rStyle w:val="HTMLTypewriter"/>
          <w:rFonts w:eastAsiaTheme="minorEastAsia"/>
        </w:rPr>
        <w:t>bool</w:t>
      </w:r>
      <w:r>
        <w:t>.</w:t>
      </w:r>
    </w:p>
    <w:p w:rsidR="003901FC" w:rsidRDefault="003901FC" w:rsidP="003901FC">
      <w:pPr>
        <w:numPr>
          <w:ilvl w:val="0"/>
          <w:numId w:val="28"/>
        </w:numPr>
        <w:spacing w:before="100" w:beforeAutospacing="1" w:after="100" w:afterAutospacing="1" w:line="240" w:lineRule="auto"/>
      </w:pPr>
      <w:r>
        <w:t>The pointer and iterator types used by the container are not necessarily neither pointers nor conforming iterators, although they shall simulate most of their expected behavior.</w:t>
      </w:r>
    </w:p>
    <w:p w:rsidR="003901FC" w:rsidRDefault="003901FC" w:rsidP="003901FC">
      <w:pPr>
        <w:spacing w:after="0"/>
      </w:pPr>
      <w:r>
        <w:br/>
        <w:t xml:space="preserve">These changes provide a quirky interface to this specialization and favor memory optimization over processing (which may or may not suit your needs). In any case, it is not possible to instantiate the unspecialized template of </w:t>
      </w:r>
      <w:hyperlink r:id="rId395" w:history="1">
        <w:r>
          <w:rPr>
            <w:rStyle w:val="Hyperlink"/>
          </w:rPr>
          <w:t>vector</w:t>
        </w:r>
      </w:hyperlink>
      <w:r>
        <w:t xml:space="preserve"> for </w:t>
      </w:r>
      <w:r>
        <w:rPr>
          <w:rStyle w:val="HTMLTypewriter"/>
          <w:rFonts w:eastAsiaTheme="minorEastAsia"/>
        </w:rPr>
        <w:t>bool</w:t>
      </w:r>
      <w:r>
        <w:t xml:space="preserve"> directly. Workarounds to avoid this range from using a different type (</w:t>
      </w:r>
      <w:r>
        <w:rPr>
          <w:rStyle w:val="HTMLTypewriter"/>
          <w:rFonts w:eastAsiaTheme="minorEastAsia"/>
        </w:rPr>
        <w:t>char</w:t>
      </w:r>
      <w:r>
        <w:t xml:space="preserve">, </w:t>
      </w:r>
      <w:r>
        <w:rPr>
          <w:rStyle w:val="HTMLTypewriter"/>
          <w:rFonts w:eastAsiaTheme="minorEastAsia"/>
        </w:rPr>
        <w:t>unsigned char</w:t>
      </w:r>
      <w:r>
        <w:t xml:space="preserve">) or container (like </w:t>
      </w:r>
      <w:hyperlink r:id="rId396" w:history="1">
        <w:r>
          <w:rPr>
            <w:rStyle w:val="Hyperlink"/>
          </w:rPr>
          <w:t>deque</w:t>
        </w:r>
      </w:hyperlink>
      <w:r>
        <w:t>) to use wrapper types or further specialize for specific allocator types.</w:t>
      </w:r>
      <w:r>
        <w:br/>
      </w:r>
      <w:r>
        <w:br/>
      </w:r>
      <w:hyperlink r:id="rId397" w:history="1">
        <w:r>
          <w:rPr>
            <w:rStyle w:val="Hyperlink"/>
          </w:rPr>
          <w:t>bitset</w:t>
        </w:r>
      </w:hyperlink>
      <w:r>
        <w:t xml:space="preserve"> is a class that provides a similar functionality for fixed-size arrays of bits.</w:t>
      </w:r>
      <w:r>
        <w:br/>
      </w:r>
      <w:r>
        <w:br/>
      </w:r>
    </w:p>
    <w:p w:rsidR="003901FC" w:rsidRDefault="003901FC" w:rsidP="003901FC">
      <w:pPr>
        <w:pStyle w:val="Heading3"/>
      </w:pPr>
      <w:r>
        <w:t>Template parameters</w:t>
      </w:r>
    </w:p>
    <w:p w:rsidR="003901FC" w:rsidRDefault="003901FC" w:rsidP="003901FC">
      <w:r>
        <w:t>Alloc</w:t>
      </w:r>
    </w:p>
    <w:p w:rsidR="003901FC" w:rsidRDefault="003901FC" w:rsidP="003901FC">
      <w:pPr>
        <w:ind w:left="720"/>
      </w:pPr>
      <w:r>
        <w:t xml:space="preserve">Type of the allocator object used to define the storage allocation model. By default, </w:t>
      </w:r>
      <w:hyperlink r:id="rId398" w:history="1">
        <w:r>
          <w:rPr>
            <w:rStyle w:val="Hyperlink"/>
            <w:rFonts w:ascii="Courier New" w:hAnsi="Courier New" w:cs="Courier New"/>
            <w:sz w:val="20"/>
            <w:szCs w:val="20"/>
          </w:rPr>
          <w:t>allocator</w:t>
        </w:r>
      </w:hyperlink>
      <w:r>
        <w:rPr>
          <w:rStyle w:val="HTMLTypewriter"/>
          <w:rFonts w:eastAsiaTheme="minorEastAsia"/>
        </w:rPr>
        <w:t>&lt;bool&gt;</w:t>
      </w:r>
      <w:r>
        <w:t xml:space="preserve"> is used, which defines the simplest memory allocation model and is value-independent.</w:t>
      </w:r>
      <w:r>
        <w:br/>
        <w:t xml:space="preserve">Aliased as member type </w:t>
      </w:r>
      <w:r>
        <w:rPr>
          <w:rStyle w:val="HTMLTypewriter"/>
          <w:rFonts w:eastAsiaTheme="minorEastAsia"/>
        </w:rPr>
        <w:t>vector&lt;bool</w:t>
      </w:r>
      <w:proofErr w:type="gramStart"/>
      <w:r>
        <w:rPr>
          <w:rStyle w:val="HTMLTypewriter"/>
          <w:rFonts w:eastAsiaTheme="minorEastAsia"/>
        </w:rPr>
        <w:t>&gt;::</w:t>
      </w:r>
      <w:proofErr w:type="gramEnd"/>
      <w:r>
        <w:rPr>
          <w:rStyle w:val="HTMLTypewriter"/>
          <w:rFonts w:eastAsiaTheme="minorEastAsia"/>
        </w:rPr>
        <w:t>allocator_type</w:t>
      </w:r>
      <w:r>
        <w:t>.</w:t>
      </w:r>
    </w:p>
    <w:p w:rsidR="003901FC" w:rsidRDefault="003901FC" w:rsidP="003901FC">
      <w:r>
        <w:br/>
      </w:r>
    </w:p>
    <w:p w:rsidR="003901FC" w:rsidRDefault="003901FC" w:rsidP="003901FC">
      <w:pPr>
        <w:pStyle w:val="Heading3"/>
      </w:pPr>
      <w:r>
        <w:t>Member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4473"/>
        <w:gridCol w:w="2261"/>
      </w:tblGrid>
      <w:tr w:rsidR="003901FC" w:rsidTr="003901FC">
        <w:trPr>
          <w:tblCellSpacing w:w="15" w:type="dxa"/>
        </w:trPr>
        <w:tc>
          <w:tcPr>
            <w:tcW w:w="0" w:type="auto"/>
            <w:vAlign w:val="center"/>
            <w:hideMark/>
          </w:tcPr>
          <w:p w:rsidR="003901FC" w:rsidRDefault="003901FC">
            <w:pPr>
              <w:jc w:val="center"/>
              <w:rPr>
                <w:b/>
                <w:bCs/>
                <w:sz w:val="24"/>
                <w:szCs w:val="24"/>
              </w:rPr>
            </w:pPr>
            <w:r>
              <w:rPr>
                <w:b/>
                <w:bCs/>
              </w:rPr>
              <w:t>member type</w:t>
            </w:r>
          </w:p>
        </w:tc>
        <w:tc>
          <w:tcPr>
            <w:tcW w:w="0" w:type="auto"/>
            <w:vAlign w:val="center"/>
            <w:hideMark/>
          </w:tcPr>
          <w:p w:rsidR="003901FC" w:rsidRDefault="003901FC">
            <w:pPr>
              <w:jc w:val="center"/>
              <w:rPr>
                <w:b/>
                <w:bCs/>
                <w:sz w:val="24"/>
                <w:szCs w:val="24"/>
              </w:rPr>
            </w:pPr>
            <w:r>
              <w:rPr>
                <w:b/>
                <w:bCs/>
              </w:rPr>
              <w:t>definition</w:t>
            </w:r>
          </w:p>
        </w:tc>
        <w:tc>
          <w:tcPr>
            <w:tcW w:w="0" w:type="auto"/>
            <w:vAlign w:val="center"/>
            <w:hideMark/>
          </w:tcPr>
          <w:p w:rsidR="003901FC" w:rsidRDefault="003901FC">
            <w:pPr>
              <w:jc w:val="center"/>
              <w:rPr>
                <w:b/>
                <w:bCs/>
                <w:sz w:val="24"/>
                <w:szCs w:val="24"/>
              </w:rPr>
            </w:pPr>
            <w:r>
              <w:rPr>
                <w:b/>
                <w:bCs/>
              </w:rPr>
              <w:t>notes</w:t>
            </w:r>
          </w:p>
        </w:tc>
      </w:tr>
      <w:tr w:rsidR="003901FC" w:rsidTr="003901FC">
        <w:trPr>
          <w:tblCellSpacing w:w="15" w:type="dxa"/>
        </w:trPr>
        <w:tc>
          <w:tcPr>
            <w:tcW w:w="0" w:type="auto"/>
            <w:vAlign w:val="center"/>
            <w:hideMark/>
          </w:tcPr>
          <w:p w:rsidR="003901FC" w:rsidRDefault="003901FC">
            <w:pPr>
              <w:rPr>
                <w:sz w:val="24"/>
                <w:szCs w:val="24"/>
              </w:rPr>
            </w:pPr>
            <w:r>
              <w:rPr>
                <w:rStyle w:val="HTMLTypewriter"/>
                <w:rFonts w:eastAsiaTheme="minorEastAsia"/>
              </w:rPr>
              <w:t>value_type</w:t>
            </w:r>
          </w:p>
        </w:tc>
        <w:tc>
          <w:tcPr>
            <w:tcW w:w="0" w:type="auto"/>
            <w:vAlign w:val="center"/>
            <w:hideMark/>
          </w:tcPr>
          <w:p w:rsidR="003901FC" w:rsidRDefault="003901FC">
            <w:pPr>
              <w:rPr>
                <w:sz w:val="24"/>
                <w:szCs w:val="24"/>
              </w:rPr>
            </w:pPr>
            <w:r>
              <w:t>The first template parameter (</w:t>
            </w:r>
            <w:r>
              <w:rPr>
                <w:rStyle w:val="HTMLTypewriter"/>
                <w:rFonts w:eastAsiaTheme="minorEastAsia"/>
              </w:rPr>
              <w:t>bool</w:t>
            </w:r>
            <w:r>
              <w:t>)</w:t>
            </w:r>
          </w:p>
        </w:tc>
        <w:tc>
          <w:tcPr>
            <w:tcW w:w="0" w:type="auto"/>
            <w:vAlign w:val="center"/>
            <w:hideMark/>
          </w:tcPr>
          <w:p w:rsidR="003901FC" w:rsidRDefault="003901FC">
            <w:pPr>
              <w:rPr>
                <w:sz w:val="24"/>
                <w:szCs w:val="24"/>
              </w:rPr>
            </w:pPr>
          </w:p>
        </w:tc>
      </w:tr>
      <w:tr w:rsidR="003901FC" w:rsidTr="003901FC">
        <w:trPr>
          <w:tblCellSpacing w:w="15" w:type="dxa"/>
        </w:trPr>
        <w:tc>
          <w:tcPr>
            <w:tcW w:w="0" w:type="auto"/>
            <w:vAlign w:val="center"/>
            <w:hideMark/>
          </w:tcPr>
          <w:p w:rsidR="003901FC" w:rsidRDefault="003901FC">
            <w:pPr>
              <w:rPr>
                <w:sz w:val="24"/>
                <w:szCs w:val="24"/>
              </w:rPr>
            </w:pPr>
            <w:r>
              <w:rPr>
                <w:rStyle w:val="HTMLTypewriter"/>
                <w:rFonts w:eastAsiaTheme="minorEastAsia"/>
              </w:rPr>
              <w:lastRenderedPageBreak/>
              <w:t>allocator_type</w:t>
            </w:r>
          </w:p>
        </w:tc>
        <w:tc>
          <w:tcPr>
            <w:tcW w:w="0" w:type="auto"/>
            <w:vAlign w:val="center"/>
            <w:hideMark/>
          </w:tcPr>
          <w:p w:rsidR="003901FC" w:rsidRDefault="003901FC">
            <w:pPr>
              <w:rPr>
                <w:sz w:val="24"/>
                <w:szCs w:val="24"/>
              </w:rPr>
            </w:pPr>
            <w:r>
              <w:t>The second template parameter (</w:t>
            </w:r>
            <w:r>
              <w:rPr>
                <w:rStyle w:val="HTMLTypewriter"/>
                <w:rFonts w:eastAsiaTheme="minorEastAsia"/>
              </w:rPr>
              <w:t>Alloc</w:t>
            </w:r>
            <w:r>
              <w:t>)</w:t>
            </w:r>
          </w:p>
        </w:tc>
        <w:tc>
          <w:tcPr>
            <w:tcW w:w="0" w:type="auto"/>
            <w:vAlign w:val="center"/>
            <w:hideMark/>
          </w:tcPr>
          <w:p w:rsidR="003901FC" w:rsidRDefault="003901FC">
            <w:pPr>
              <w:rPr>
                <w:sz w:val="24"/>
                <w:szCs w:val="24"/>
              </w:rPr>
            </w:pPr>
            <w:r>
              <w:t xml:space="preserve">defaults to: </w:t>
            </w:r>
            <w:hyperlink r:id="rId399" w:history="1">
              <w:r>
                <w:rPr>
                  <w:rStyle w:val="Hyperlink"/>
                  <w:rFonts w:ascii="Courier New" w:hAnsi="Courier New" w:cs="Courier New"/>
                  <w:sz w:val="20"/>
                  <w:szCs w:val="20"/>
                </w:rPr>
                <w:t>allocator</w:t>
              </w:r>
            </w:hyperlink>
            <w:r>
              <w:rPr>
                <w:rStyle w:val="HTMLTypewriter"/>
                <w:rFonts w:eastAsiaTheme="minorEastAsia"/>
              </w:rPr>
              <w:t>&lt;bool&gt;</w:t>
            </w:r>
          </w:p>
        </w:tc>
      </w:tr>
      <w:tr w:rsidR="003901FC" w:rsidTr="003901FC">
        <w:trPr>
          <w:tblCellSpacing w:w="15" w:type="dxa"/>
        </w:trPr>
        <w:tc>
          <w:tcPr>
            <w:tcW w:w="0" w:type="auto"/>
            <w:vAlign w:val="center"/>
            <w:hideMark/>
          </w:tcPr>
          <w:p w:rsidR="003901FC" w:rsidRDefault="0069233C">
            <w:pPr>
              <w:rPr>
                <w:sz w:val="24"/>
                <w:szCs w:val="24"/>
              </w:rPr>
            </w:pPr>
            <w:hyperlink r:id="rId400" w:history="1">
              <w:r w:rsidR="003901FC">
                <w:rPr>
                  <w:rStyle w:val="Hyperlink"/>
                  <w:rFonts w:ascii="Courier New" w:hAnsi="Courier New" w:cs="Courier New"/>
                  <w:sz w:val="20"/>
                  <w:szCs w:val="20"/>
                </w:rPr>
                <w:t>reference</w:t>
              </w:r>
            </w:hyperlink>
          </w:p>
        </w:tc>
        <w:tc>
          <w:tcPr>
            <w:tcW w:w="0" w:type="auto"/>
            <w:vAlign w:val="center"/>
            <w:hideMark/>
          </w:tcPr>
          <w:p w:rsidR="003901FC" w:rsidRDefault="003901FC">
            <w:pPr>
              <w:rPr>
                <w:sz w:val="24"/>
                <w:szCs w:val="24"/>
              </w:rPr>
            </w:pPr>
            <w:r>
              <w:t xml:space="preserve">A specific member class (see </w:t>
            </w:r>
            <w:hyperlink r:id="rId401" w:history="1">
              <w:r>
                <w:rPr>
                  <w:rStyle w:val="Hyperlink"/>
                </w:rPr>
                <w:t>reference</w:t>
              </w:r>
            </w:hyperlink>
            <w:r>
              <w:t xml:space="preserve"> below)</w:t>
            </w:r>
          </w:p>
        </w:tc>
        <w:tc>
          <w:tcPr>
            <w:tcW w:w="0" w:type="auto"/>
            <w:vAlign w:val="center"/>
            <w:hideMark/>
          </w:tcPr>
          <w:p w:rsidR="003901FC" w:rsidRDefault="003901FC">
            <w:pPr>
              <w:rPr>
                <w:sz w:val="24"/>
                <w:szCs w:val="24"/>
              </w:rPr>
            </w:pPr>
          </w:p>
        </w:tc>
      </w:tr>
      <w:tr w:rsidR="003901FC" w:rsidTr="003901FC">
        <w:trPr>
          <w:tblCellSpacing w:w="15" w:type="dxa"/>
        </w:trPr>
        <w:tc>
          <w:tcPr>
            <w:tcW w:w="0" w:type="auto"/>
            <w:vAlign w:val="center"/>
            <w:hideMark/>
          </w:tcPr>
          <w:p w:rsidR="003901FC" w:rsidRDefault="003901FC">
            <w:pPr>
              <w:rPr>
                <w:sz w:val="24"/>
                <w:szCs w:val="24"/>
              </w:rPr>
            </w:pPr>
            <w:r>
              <w:rPr>
                <w:rStyle w:val="HTMLTypewriter"/>
                <w:rFonts w:eastAsiaTheme="minorEastAsia"/>
              </w:rPr>
              <w:t>const_reference</w:t>
            </w:r>
          </w:p>
        </w:tc>
        <w:tc>
          <w:tcPr>
            <w:tcW w:w="0" w:type="auto"/>
            <w:vAlign w:val="center"/>
            <w:hideMark/>
          </w:tcPr>
          <w:p w:rsidR="003901FC" w:rsidRDefault="003901FC">
            <w:pPr>
              <w:rPr>
                <w:sz w:val="24"/>
                <w:szCs w:val="24"/>
              </w:rPr>
            </w:pPr>
            <w:r>
              <w:rPr>
                <w:rStyle w:val="HTMLTypewriter"/>
                <w:rFonts w:eastAsiaTheme="minorEastAsia"/>
              </w:rPr>
              <w:t>bool</w:t>
            </w:r>
          </w:p>
        </w:tc>
        <w:tc>
          <w:tcPr>
            <w:tcW w:w="0" w:type="auto"/>
            <w:vAlign w:val="center"/>
            <w:hideMark/>
          </w:tcPr>
          <w:p w:rsidR="003901FC" w:rsidRDefault="003901FC">
            <w:pPr>
              <w:rPr>
                <w:sz w:val="24"/>
                <w:szCs w:val="24"/>
              </w:rPr>
            </w:pPr>
          </w:p>
        </w:tc>
      </w:tr>
      <w:tr w:rsidR="003901FC" w:rsidTr="003901FC">
        <w:trPr>
          <w:tblCellSpacing w:w="15" w:type="dxa"/>
        </w:trPr>
        <w:tc>
          <w:tcPr>
            <w:tcW w:w="0" w:type="auto"/>
            <w:vAlign w:val="center"/>
            <w:hideMark/>
          </w:tcPr>
          <w:p w:rsidR="003901FC" w:rsidRDefault="003901FC">
            <w:pPr>
              <w:rPr>
                <w:sz w:val="24"/>
                <w:szCs w:val="24"/>
              </w:rPr>
            </w:pPr>
            <w:r>
              <w:rPr>
                <w:rStyle w:val="HTMLTypewriter"/>
                <w:rFonts w:eastAsiaTheme="minorEastAsia"/>
              </w:rPr>
              <w:t>pointer</w:t>
            </w:r>
          </w:p>
        </w:tc>
        <w:tc>
          <w:tcPr>
            <w:tcW w:w="0" w:type="auto"/>
            <w:vAlign w:val="center"/>
            <w:hideMark/>
          </w:tcPr>
          <w:p w:rsidR="003901FC" w:rsidRDefault="003901FC">
            <w:pPr>
              <w:rPr>
                <w:sz w:val="24"/>
                <w:szCs w:val="24"/>
              </w:rPr>
            </w:pPr>
            <w:r>
              <w:t>a type that simulates pointer behavior</w:t>
            </w:r>
          </w:p>
        </w:tc>
        <w:tc>
          <w:tcPr>
            <w:tcW w:w="0" w:type="auto"/>
            <w:vAlign w:val="center"/>
            <w:hideMark/>
          </w:tcPr>
          <w:p w:rsidR="003901FC" w:rsidRDefault="003901FC">
            <w:pPr>
              <w:rPr>
                <w:sz w:val="24"/>
                <w:szCs w:val="24"/>
              </w:rPr>
            </w:pPr>
            <w:r>
              <w:t xml:space="preserve">convertible to </w:t>
            </w:r>
            <w:r>
              <w:rPr>
                <w:rStyle w:val="HTMLTypewriter"/>
                <w:rFonts w:eastAsiaTheme="minorEastAsia"/>
              </w:rPr>
              <w:t>const_pointer</w:t>
            </w:r>
          </w:p>
        </w:tc>
      </w:tr>
      <w:tr w:rsidR="003901FC" w:rsidTr="003901FC">
        <w:trPr>
          <w:tblCellSpacing w:w="15" w:type="dxa"/>
        </w:trPr>
        <w:tc>
          <w:tcPr>
            <w:tcW w:w="0" w:type="auto"/>
            <w:vAlign w:val="center"/>
            <w:hideMark/>
          </w:tcPr>
          <w:p w:rsidR="003901FC" w:rsidRDefault="003901FC">
            <w:pPr>
              <w:rPr>
                <w:sz w:val="24"/>
                <w:szCs w:val="24"/>
              </w:rPr>
            </w:pPr>
            <w:r>
              <w:rPr>
                <w:rStyle w:val="HTMLTypewriter"/>
                <w:rFonts w:eastAsiaTheme="minorEastAsia"/>
              </w:rPr>
              <w:t>const_pointer</w:t>
            </w:r>
          </w:p>
        </w:tc>
        <w:tc>
          <w:tcPr>
            <w:tcW w:w="0" w:type="auto"/>
            <w:vAlign w:val="center"/>
            <w:hideMark/>
          </w:tcPr>
          <w:p w:rsidR="003901FC" w:rsidRDefault="003901FC">
            <w:pPr>
              <w:rPr>
                <w:sz w:val="24"/>
                <w:szCs w:val="24"/>
              </w:rPr>
            </w:pPr>
            <w:r>
              <w:t>a type that simulates pointer to const behavior</w:t>
            </w:r>
          </w:p>
        </w:tc>
        <w:tc>
          <w:tcPr>
            <w:tcW w:w="0" w:type="auto"/>
            <w:vAlign w:val="center"/>
            <w:hideMark/>
          </w:tcPr>
          <w:p w:rsidR="003901FC" w:rsidRDefault="003901FC">
            <w:pPr>
              <w:rPr>
                <w:sz w:val="24"/>
                <w:szCs w:val="24"/>
              </w:rPr>
            </w:pPr>
          </w:p>
        </w:tc>
      </w:tr>
      <w:tr w:rsidR="003901FC" w:rsidTr="003901FC">
        <w:trPr>
          <w:tblCellSpacing w:w="15" w:type="dxa"/>
        </w:trPr>
        <w:tc>
          <w:tcPr>
            <w:tcW w:w="0" w:type="auto"/>
            <w:vAlign w:val="center"/>
            <w:hideMark/>
          </w:tcPr>
          <w:p w:rsidR="003901FC" w:rsidRDefault="003901FC">
            <w:pPr>
              <w:rPr>
                <w:sz w:val="24"/>
                <w:szCs w:val="24"/>
              </w:rPr>
            </w:pPr>
            <w:r>
              <w:rPr>
                <w:rStyle w:val="HTMLTypewriter"/>
                <w:rFonts w:eastAsiaTheme="minorEastAsia"/>
              </w:rPr>
              <w:t>iterator</w:t>
            </w:r>
          </w:p>
        </w:tc>
        <w:tc>
          <w:tcPr>
            <w:tcW w:w="0" w:type="auto"/>
            <w:vAlign w:val="center"/>
            <w:hideMark/>
          </w:tcPr>
          <w:p w:rsidR="003901FC" w:rsidRDefault="003901FC">
            <w:pPr>
              <w:rPr>
                <w:sz w:val="24"/>
                <w:szCs w:val="24"/>
              </w:rPr>
            </w:pPr>
            <w:r>
              <w:t xml:space="preserve">a type that simulates </w:t>
            </w:r>
            <w:hyperlink r:id="rId402" w:history="1">
              <w:r>
                <w:rPr>
                  <w:rStyle w:val="Hyperlink"/>
                </w:rPr>
                <w:t>random access iterator</w:t>
              </w:r>
            </w:hyperlink>
            <w:r>
              <w:t xml:space="preserve"> behavior</w:t>
            </w:r>
          </w:p>
        </w:tc>
        <w:tc>
          <w:tcPr>
            <w:tcW w:w="0" w:type="auto"/>
            <w:vAlign w:val="center"/>
            <w:hideMark/>
          </w:tcPr>
          <w:p w:rsidR="003901FC" w:rsidRDefault="003901FC">
            <w:pPr>
              <w:rPr>
                <w:sz w:val="24"/>
                <w:szCs w:val="24"/>
              </w:rPr>
            </w:pPr>
            <w:r>
              <w:t xml:space="preserve">convertible to </w:t>
            </w:r>
            <w:r>
              <w:rPr>
                <w:rStyle w:val="HTMLTypewriter"/>
                <w:rFonts w:eastAsiaTheme="minorEastAsia"/>
              </w:rPr>
              <w:t>const_iterator</w:t>
            </w:r>
          </w:p>
        </w:tc>
      </w:tr>
      <w:tr w:rsidR="003901FC" w:rsidTr="003901FC">
        <w:trPr>
          <w:tblCellSpacing w:w="15" w:type="dxa"/>
        </w:trPr>
        <w:tc>
          <w:tcPr>
            <w:tcW w:w="0" w:type="auto"/>
            <w:vAlign w:val="center"/>
            <w:hideMark/>
          </w:tcPr>
          <w:p w:rsidR="003901FC" w:rsidRDefault="003901FC">
            <w:pPr>
              <w:rPr>
                <w:sz w:val="24"/>
                <w:szCs w:val="24"/>
              </w:rPr>
            </w:pPr>
            <w:r>
              <w:rPr>
                <w:rStyle w:val="HTMLTypewriter"/>
                <w:rFonts w:eastAsiaTheme="minorEastAsia"/>
              </w:rPr>
              <w:t>const_iterator</w:t>
            </w:r>
          </w:p>
        </w:tc>
        <w:tc>
          <w:tcPr>
            <w:tcW w:w="0" w:type="auto"/>
            <w:vAlign w:val="center"/>
            <w:hideMark/>
          </w:tcPr>
          <w:p w:rsidR="003901FC" w:rsidRDefault="003901FC">
            <w:pPr>
              <w:rPr>
                <w:sz w:val="24"/>
                <w:szCs w:val="24"/>
              </w:rPr>
            </w:pPr>
            <w:r>
              <w:t xml:space="preserve">a type that simulates </w:t>
            </w:r>
            <w:hyperlink r:id="rId403" w:history="1">
              <w:r>
                <w:rPr>
                  <w:rStyle w:val="Hyperlink"/>
                </w:rPr>
                <w:t>random access iterator</w:t>
              </w:r>
            </w:hyperlink>
            <w:r>
              <w:t xml:space="preserve"> to const behavior</w:t>
            </w:r>
          </w:p>
        </w:tc>
        <w:tc>
          <w:tcPr>
            <w:tcW w:w="0" w:type="auto"/>
            <w:vAlign w:val="center"/>
            <w:hideMark/>
          </w:tcPr>
          <w:p w:rsidR="003901FC" w:rsidRDefault="003901FC">
            <w:pPr>
              <w:rPr>
                <w:sz w:val="24"/>
                <w:szCs w:val="24"/>
              </w:rPr>
            </w:pPr>
          </w:p>
        </w:tc>
      </w:tr>
      <w:tr w:rsidR="003901FC" w:rsidTr="003901FC">
        <w:trPr>
          <w:tblCellSpacing w:w="15" w:type="dxa"/>
        </w:trPr>
        <w:tc>
          <w:tcPr>
            <w:tcW w:w="0" w:type="auto"/>
            <w:vAlign w:val="center"/>
            <w:hideMark/>
          </w:tcPr>
          <w:p w:rsidR="003901FC" w:rsidRDefault="003901FC">
            <w:pPr>
              <w:rPr>
                <w:sz w:val="24"/>
                <w:szCs w:val="24"/>
              </w:rPr>
            </w:pPr>
            <w:r>
              <w:rPr>
                <w:rStyle w:val="HTMLTypewriter"/>
                <w:rFonts w:eastAsiaTheme="minorEastAsia"/>
              </w:rPr>
              <w:t>reverse_iterator</w:t>
            </w:r>
          </w:p>
        </w:tc>
        <w:tc>
          <w:tcPr>
            <w:tcW w:w="0" w:type="auto"/>
            <w:vAlign w:val="center"/>
            <w:hideMark/>
          </w:tcPr>
          <w:p w:rsidR="003901FC" w:rsidRDefault="0069233C">
            <w:pPr>
              <w:rPr>
                <w:sz w:val="24"/>
                <w:szCs w:val="24"/>
              </w:rPr>
            </w:pPr>
            <w:hyperlink r:id="rId404" w:history="1">
              <w:r w:rsidR="003901FC">
                <w:rPr>
                  <w:rStyle w:val="Hyperlink"/>
                  <w:rFonts w:ascii="Courier New" w:hAnsi="Courier New" w:cs="Courier New"/>
                  <w:sz w:val="20"/>
                  <w:szCs w:val="20"/>
                </w:rPr>
                <w:t>reverse_iterator</w:t>
              </w:r>
            </w:hyperlink>
            <w:r w:rsidR="003901FC">
              <w:rPr>
                <w:rStyle w:val="HTMLTypewriter"/>
                <w:rFonts w:eastAsiaTheme="minorEastAsia"/>
              </w:rPr>
              <w:t>&lt;iterator&gt;</w:t>
            </w:r>
          </w:p>
        </w:tc>
        <w:tc>
          <w:tcPr>
            <w:tcW w:w="0" w:type="auto"/>
            <w:vAlign w:val="center"/>
            <w:hideMark/>
          </w:tcPr>
          <w:p w:rsidR="003901FC" w:rsidRDefault="003901FC">
            <w:pPr>
              <w:rPr>
                <w:sz w:val="24"/>
                <w:szCs w:val="24"/>
              </w:rPr>
            </w:pPr>
          </w:p>
        </w:tc>
      </w:tr>
      <w:tr w:rsidR="003901FC" w:rsidTr="003901FC">
        <w:trPr>
          <w:tblCellSpacing w:w="15" w:type="dxa"/>
        </w:trPr>
        <w:tc>
          <w:tcPr>
            <w:tcW w:w="0" w:type="auto"/>
            <w:vAlign w:val="center"/>
            <w:hideMark/>
          </w:tcPr>
          <w:p w:rsidR="003901FC" w:rsidRDefault="003901FC">
            <w:pPr>
              <w:rPr>
                <w:sz w:val="24"/>
                <w:szCs w:val="24"/>
              </w:rPr>
            </w:pPr>
            <w:r>
              <w:rPr>
                <w:rStyle w:val="HTMLTypewriter"/>
                <w:rFonts w:eastAsiaTheme="minorEastAsia"/>
              </w:rPr>
              <w:t>const_reverse_iterator</w:t>
            </w:r>
          </w:p>
        </w:tc>
        <w:tc>
          <w:tcPr>
            <w:tcW w:w="0" w:type="auto"/>
            <w:vAlign w:val="center"/>
            <w:hideMark/>
          </w:tcPr>
          <w:p w:rsidR="003901FC" w:rsidRDefault="0069233C">
            <w:pPr>
              <w:rPr>
                <w:sz w:val="24"/>
                <w:szCs w:val="24"/>
              </w:rPr>
            </w:pPr>
            <w:hyperlink r:id="rId405" w:history="1">
              <w:r w:rsidR="003901FC">
                <w:rPr>
                  <w:rStyle w:val="Hyperlink"/>
                  <w:rFonts w:ascii="Courier New" w:hAnsi="Courier New" w:cs="Courier New"/>
                  <w:sz w:val="20"/>
                  <w:szCs w:val="20"/>
                </w:rPr>
                <w:t>reverse_iterator</w:t>
              </w:r>
            </w:hyperlink>
            <w:r w:rsidR="003901FC">
              <w:rPr>
                <w:rStyle w:val="HTMLTypewriter"/>
                <w:rFonts w:eastAsiaTheme="minorEastAsia"/>
              </w:rPr>
              <w:t>&lt;const_iterator&gt;</w:t>
            </w:r>
          </w:p>
        </w:tc>
        <w:tc>
          <w:tcPr>
            <w:tcW w:w="0" w:type="auto"/>
            <w:vAlign w:val="center"/>
            <w:hideMark/>
          </w:tcPr>
          <w:p w:rsidR="003901FC" w:rsidRDefault="003901FC">
            <w:pPr>
              <w:rPr>
                <w:sz w:val="24"/>
                <w:szCs w:val="24"/>
              </w:rPr>
            </w:pPr>
          </w:p>
        </w:tc>
      </w:tr>
      <w:tr w:rsidR="003901FC" w:rsidTr="003901FC">
        <w:trPr>
          <w:tblCellSpacing w:w="15" w:type="dxa"/>
        </w:trPr>
        <w:tc>
          <w:tcPr>
            <w:tcW w:w="0" w:type="auto"/>
            <w:vAlign w:val="center"/>
            <w:hideMark/>
          </w:tcPr>
          <w:p w:rsidR="003901FC" w:rsidRDefault="003901FC">
            <w:pPr>
              <w:rPr>
                <w:sz w:val="24"/>
                <w:szCs w:val="24"/>
              </w:rPr>
            </w:pPr>
            <w:r>
              <w:rPr>
                <w:rStyle w:val="HTMLTypewriter"/>
                <w:rFonts w:eastAsiaTheme="minorEastAsia"/>
              </w:rPr>
              <w:t>difference_type</w:t>
            </w:r>
          </w:p>
        </w:tc>
        <w:tc>
          <w:tcPr>
            <w:tcW w:w="0" w:type="auto"/>
            <w:vAlign w:val="center"/>
            <w:hideMark/>
          </w:tcPr>
          <w:p w:rsidR="003901FC" w:rsidRDefault="003901FC">
            <w:pPr>
              <w:rPr>
                <w:sz w:val="24"/>
                <w:szCs w:val="24"/>
              </w:rPr>
            </w:pPr>
            <w:r>
              <w:t>a signed integral type</w:t>
            </w:r>
          </w:p>
        </w:tc>
        <w:tc>
          <w:tcPr>
            <w:tcW w:w="0" w:type="auto"/>
            <w:vAlign w:val="center"/>
            <w:hideMark/>
          </w:tcPr>
          <w:p w:rsidR="003901FC" w:rsidRDefault="003901FC">
            <w:pPr>
              <w:rPr>
                <w:sz w:val="24"/>
                <w:szCs w:val="24"/>
              </w:rPr>
            </w:pPr>
            <w:r>
              <w:t xml:space="preserve">usually the same as </w:t>
            </w:r>
            <w:hyperlink r:id="rId406" w:history="1">
              <w:r>
                <w:rPr>
                  <w:rStyle w:val="Hyperlink"/>
                </w:rPr>
                <w:t>ptrdiff_t</w:t>
              </w:r>
            </w:hyperlink>
          </w:p>
        </w:tc>
      </w:tr>
      <w:tr w:rsidR="003901FC" w:rsidTr="003901FC">
        <w:trPr>
          <w:tblCellSpacing w:w="15" w:type="dxa"/>
        </w:trPr>
        <w:tc>
          <w:tcPr>
            <w:tcW w:w="0" w:type="auto"/>
            <w:vAlign w:val="center"/>
            <w:hideMark/>
          </w:tcPr>
          <w:p w:rsidR="003901FC" w:rsidRDefault="003901FC">
            <w:pPr>
              <w:rPr>
                <w:sz w:val="24"/>
                <w:szCs w:val="24"/>
              </w:rPr>
            </w:pPr>
            <w:r>
              <w:rPr>
                <w:rStyle w:val="HTMLTypewriter"/>
                <w:rFonts w:eastAsiaTheme="minorEastAsia"/>
              </w:rPr>
              <w:t>size_type</w:t>
            </w:r>
          </w:p>
        </w:tc>
        <w:tc>
          <w:tcPr>
            <w:tcW w:w="0" w:type="auto"/>
            <w:vAlign w:val="center"/>
            <w:hideMark/>
          </w:tcPr>
          <w:p w:rsidR="003901FC" w:rsidRDefault="003901FC">
            <w:pPr>
              <w:rPr>
                <w:sz w:val="24"/>
                <w:szCs w:val="24"/>
              </w:rPr>
            </w:pPr>
            <w:r>
              <w:t>an unsigned integral type</w:t>
            </w:r>
          </w:p>
        </w:tc>
        <w:tc>
          <w:tcPr>
            <w:tcW w:w="0" w:type="auto"/>
            <w:vAlign w:val="center"/>
            <w:hideMark/>
          </w:tcPr>
          <w:p w:rsidR="003901FC" w:rsidRDefault="003901FC">
            <w:pPr>
              <w:rPr>
                <w:sz w:val="24"/>
                <w:szCs w:val="24"/>
              </w:rPr>
            </w:pPr>
            <w:r>
              <w:t xml:space="preserve">usually the same as </w:t>
            </w:r>
            <w:hyperlink r:id="rId407" w:history="1">
              <w:r>
                <w:rPr>
                  <w:rStyle w:val="Hyperlink"/>
                </w:rPr>
                <w:t>size_t</w:t>
              </w:r>
            </w:hyperlink>
          </w:p>
        </w:tc>
      </w:tr>
    </w:tbl>
    <w:p w:rsidR="003901FC" w:rsidRDefault="003901FC" w:rsidP="003901FC">
      <w:r>
        <w:br/>
      </w:r>
    </w:p>
    <w:p w:rsidR="003901FC" w:rsidRDefault="003901FC" w:rsidP="003901FC">
      <w:pPr>
        <w:pStyle w:val="Heading3"/>
      </w:pPr>
      <w:r>
        <w:t>Member classes</w:t>
      </w:r>
    </w:p>
    <w:p w:rsidR="003901FC" w:rsidRDefault="0069233C" w:rsidP="003901FC">
      <w:hyperlink r:id="rId408" w:history="1">
        <w:r w:rsidR="003901FC">
          <w:rPr>
            <w:rStyle w:val="Hyperlink"/>
            <w:b/>
            <w:bCs/>
          </w:rPr>
          <w:t>vector&lt;bool</w:t>
        </w:r>
        <w:proofErr w:type="gramStart"/>
        <w:r w:rsidR="003901FC">
          <w:rPr>
            <w:rStyle w:val="Hyperlink"/>
            <w:b/>
            <w:bCs/>
          </w:rPr>
          <w:t>&gt;::</w:t>
        </w:r>
        <w:proofErr w:type="gramEnd"/>
        <w:r w:rsidR="003901FC">
          <w:rPr>
            <w:rStyle w:val="Hyperlink"/>
            <w:b/>
            <w:bCs/>
          </w:rPr>
          <w:t>reference</w:t>
        </w:r>
      </w:hyperlink>
    </w:p>
    <w:p w:rsidR="003901FC" w:rsidRDefault="003901FC" w:rsidP="003901FC">
      <w:pPr>
        <w:ind w:left="720"/>
      </w:pPr>
      <w:r>
        <w:t xml:space="preserve">Reference type </w:t>
      </w:r>
      <w:r>
        <w:rPr>
          <w:rStyle w:val="typ"/>
        </w:rPr>
        <w:t xml:space="preserve">(public member </w:t>
      </w:r>
      <w:proofErr w:type="gramStart"/>
      <w:r>
        <w:rPr>
          <w:rStyle w:val="typ"/>
        </w:rPr>
        <w:t>class )</w:t>
      </w:r>
      <w:proofErr w:type="gramEnd"/>
    </w:p>
    <w:p w:rsidR="003901FC" w:rsidRDefault="003901FC" w:rsidP="003901FC">
      <w:r>
        <w:br/>
      </w:r>
    </w:p>
    <w:p w:rsidR="003901FC" w:rsidRDefault="003901FC" w:rsidP="003901FC">
      <w:pPr>
        <w:pStyle w:val="Heading3"/>
      </w:pPr>
      <w:r>
        <w:t>Member functions</w:t>
      </w:r>
    </w:p>
    <w:p w:rsidR="003901FC" w:rsidRDefault="003901FC" w:rsidP="003901FC">
      <w:r>
        <w:t xml:space="preserve">The specialization has the same member functions as the unspecialized </w:t>
      </w:r>
      <w:hyperlink r:id="rId409" w:history="1">
        <w:r>
          <w:rPr>
            <w:rStyle w:val="Hyperlink"/>
          </w:rPr>
          <w:t>vector</w:t>
        </w:r>
      </w:hyperlink>
      <w:r>
        <w:t xml:space="preserve">, except </w:t>
      </w:r>
      <w:hyperlink r:id="rId410" w:history="1">
        <w:r>
          <w:rPr>
            <w:rStyle w:val="Hyperlink"/>
          </w:rPr>
          <w:t>data</w:t>
        </w:r>
      </w:hyperlink>
      <w:r>
        <w:t xml:space="preserve">, </w:t>
      </w:r>
      <w:hyperlink r:id="rId411" w:history="1">
        <w:r>
          <w:rPr>
            <w:rStyle w:val="Hyperlink"/>
          </w:rPr>
          <w:t>emplace</w:t>
        </w:r>
      </w:hyperlink>
      <w:r>
        <w:t xml:space="preserve">, and </w:t>
      </w:r>
      <w:hyperlink r:id="rId412" w:history="1">
        <w:r>
          <w:rPr>
            <w:rStyle w:val="Hyperlink"/>
          </w:rPr>
          <w:t>emplace_back</w:t>
        </w:r>
      </w:hyperlink>
      <w:r>
        <w:t>, that are not present in this specialization.</w:t>
      </w:r>
      <w:r>
        <w:br/>
      </w:r>
      <w:r>
        <w:lastRenderedPageBreak/>
        <w:br/>
        <w:t>It adds the following:</w:t>
      </w:r>
    </w:p>
    <w:p w:rsidR="003901FC" w:rsidRDefault="0069233C" w:rsidP="003901FC">
      <w:hyperlink r:id="rId413" w:history="1">
        <w:r w:rsidR="003901FC">
          <w:rPr>
            <w:rStyle w:val="Hyperlink"/>
            <w:b/>
            <w:bCs/>
          </w:rPr>
          <w:t>flip</w:t>
        </w:r>
      </w:hyperlink>
    </w:p>
    <w:p w:rsidR="003901FC" w:rsidRDefault="003901FC" w:rsidP="003901FC">
      <w:pPr>
        <w:ind w:left="720"/>
      </w:pPr>
      <w:r>
        <w:t xml:space="preserve">Flip bits </w:t>
      </w:r>
      <w:r>
        <w:rPr>
          <w:rStyle w:val="typ"/>
        </w:rPr>
        <w:t xml:space="preserve">(public member </w:t>
      </w:r>
      <w:proofErr w:type="gramStart"/>
      <w:r>
        <w:rPr>
          <w:rStyle w:val="typ"/>
        </w:rPr>
        <w:t>function )</w:t>
      </w:r>
      <w:proofErr w:type="gramEnd"/>
    </w:p>
    <w:p w:rsidR="003901FC" w:rsidRDefault="0069233C" w:rsidP="003901FC">
      <w:hyperlink r:id="rId414" w:history="1">
        <w:r w:rsidR="003901FC">
          <w:rPr>
            <w:rStyle w:val="Hyperlink"/>
            <w:b/>
            <w:bCs/>
          </w:rPr>
          <w:t>swap</w:t>
        </w:r>
      </w:hyperlink>
    </w:p>
    <w:p w:rsidR="003901FC" w:rsidRDefault="003901FC" w:rsidP="003901FC">
      <w:pPr>
        <w:ind w:left="720"/>
      </w:pPr>
      <w:r>
        <w:t xml:space="preserve">Swap containers or elements </w:t>
      </w:r>
      <w:r>
        <w:rPr>
          <w:rStyle w:val="typ"/>
        </w:rPr>
        <w:t xml:space="preserve">(public member </w:t>
      </w:r>
      <w:proofErr w:type="gramStart"/>
      <w:r>
        <w:rPr>
          <w:rStyle w:val="typ"/>
        </w:rPr>
        <w:t>function )</w:t>
      </w:r>
      <w:proofErr w:type="gramEnd"/>
    </w:p>
    <w:p w:rsidR="003901FC" w:rsidRDefault="003901FC" w:rsidP="003901FC">
      <w:r>
        <w:br/>
      </w:r>
    </w:p>
    <w:p w:rsidR="003901FC" w:rsidRDefault="003901FC" w:rsidP="003901FC">
      <w:pPr>
        <w:pStyle w:val="Heading3"/>
      </w:pPr>
      <w:r>
        <w:t>Non-member class specializations</w:t>
      </w:r>
    </w:p>
    <w:p w:rsidR="003901FC" w:rsidRDefault="0069233C" w:rsidP="003901FC">
      <w:hyperlink r:id="rId415" w:history="1">
        <w:r w:rsidR="003901FC">
          <w:rPr>
            <w:rStyle w:val="Hyperlink"/>
            <w:b/>
            <w:bCs/>
          </w:rPr>
          <w:t>hash&lt;vector&lt;bool&gt;&gt;</w:t>
        </w:r>
      </w:hyperlink>
    </w:p>
    <w:p w:rsidR="003901FC" w:rsidRDefault="003901FC" w:rsidP="003901FC">
      <w:pPr>
        <w:ind w:left="720"/>
      </w:pPr>
      <w:r>
        <w:t xml:space="preserve">Hash for vector </w:t>
      </w:r>
      <w:r>
        <w:rPr>
          <w:rStyle w:val="typ"/>
        </w:rPr>
        <w:t xml:space="preserve">(class template </w:t>
      </w:r>
      <w:proofErr w:type="gramStart"/>
      <w:r>
        <w:rPr>
          <w:rStyle w:val="typ"/>
        </w:rPr>
        <w:t>specialization )</w:t>
      </w:r>
      <w:proofErr w:type="gramEnd"/>
    </w:p>
    <w:p w:rsidR="006C641C" w:rsidRDefault="006C641C" w:rsidP="006C641C"/>
    <w:sectPr w:rsidR="006C641C" w:rsidSect="006A6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1EC9"/>
    <w:multiLevelType w:val="multilevel"/>
    <w:tmpl w:val="776E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A23FB"/>
    <w:multiLevelType w:val="multilevel"/>
    <w:tmpl w:val="29AC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553D5"/>
    <w:multiLevelType w:val="multilevel"/>
    <w:tmpl w:val="940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B6E4A"/>
    <w:multiLevelType w:val="multilevel"/>
    <w:tmpl w:val="C710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53B17"/>
    <w:multiLevelType w:val="multilevel"/>
    <w:tmpl w:val="3E02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785D"/>
    <w:multiLevelType w:val="multilevel"/>
    <w:tmpl w:val="360C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37F7C"/>
    <w:multiLevelType w:val="multilevel"/>
    <w:tmpl w:val="2F08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A1431"/>
    <w:multiLevelType w:val="multilevel"/>
    <w:tmpl w:val="90D6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B0AC3"/>
    <w:multiLevelType w:val="multilevel"/>
    <w:tmpl w:val="08A0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D13AD"/>
    <w:multiLevelType w:val="multilevel"/>
    <w:tmpl w:val="2560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607E6"/>
    <w:multiLevelType w:val="multilevel"/>
    <w:tmpl w:val="5130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861FB"/>
    <w:multiLevelType w:val="multilevel"/>
    <w:tmpl w:val="3D5C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143B4"/>
    <w:multiLevelType w:val="multilevel"/>
    <w:tmpl w:val="0E06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0599A"/>
    <w:multiLevelType w:val="multilevel"/>
    <w:tmpl w:val="7F880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6D79"/>
    <w:multiLevelType w:val="multilevel"/>
    <w:tmpl w:val="F80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B11E6"/>
    <w:multiLevelType w:val="multilevel"/>
    <w:tmpl w:val="C432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51B16"/>
    <w:multiLevelType w:val="multilevel"/>
    <w:tmpl w:val="A978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A73B1"/>
    <w:multiLevelType w:val="multilevel"/>
    <w:tmpl w:val="40CE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F5020"/>
    <w:multiLevelType w:val="multilevel"/>
    <w:tmpl w:val="5F5C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10FE3"/>
    <w:multiLevelType w:val="multilevel"/>
    <w:tmpl w:val="780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0043C"/>
    <w:multiLevelType w:val="multilevel"/>
    <w:tmpl w:val="3A7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734DB"/>
    <w:multiLevelType w:val="multilevel"/>
    <w:tmpl w:val="0B76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851ED"/>
    <w:multiLevelType w:val="multilevel"/>
    <w:tmpl w:val="60AC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01F6A"/>
    <w:multiLevelType w:val="multilevel"/>
    <w:tmpl w:val="A77E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500BA"/>
    <w:multiLevelType w:val="multilevel"/>
    <w:tmpl w:val="FB2C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C52920"/>
    <w:multiLevelType w:val="multilevel"/>
    <w:tmpl w:val="DBA2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E85F39"/>
    <w:multiLevelType w:val="multilevel"/>
    <w:tmpl w:val="CC0A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68356A"/>
    <w:multiLevelType w:val="multilevel"/>
    <w:tmpl w:val="E2C8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1"/>
  </w:num>
  <w:num w:numId="4">
    <w:abstractNumId w:val="26"/>
  </w:num>
  <w:num w:numId="5">
    <w:abstractNumId w:val="13"/>
  </w:num>
  <w:num w:numId="6">
    <w:abstractNumId w:val="1"/>
  </w:num>
  <w:num w:numId="7">
    <w:abstractNumId w:val="7"/>
  </w:num>
  <w:num w:numId="8">
    <w:abstractNumId w:val="16"/>
  </w:num>
  <w:num w:numId="9">
    <w:abstractNumId w:val="3"/>
  </w:num>
  <w:num w:numId="10">
    <w:abstractNumId w:val="12"/>
  </w:num>
  <w:num w:numId="11">
    <w:abstractNumId w:val="9"/>
  </w:num>
  <w:num w:numId="12">
    <w:abstractNumId w:val="18"/>
  </w:num>
  <w:num w:numId="13">
    <w:abstractNumId w:val="6"/>
  </w:num>
  <w:num w:numId="14">
    <w:abstractNumId w:val="19"/>
  </w:num>
  <w:num w:numId="15">
    <w:abstractNumId w:val="11"/>
  </w:num>
  <w:num w:numId="16">
    <w:abstractNumId w:val="0"/>
  </w:num>
  <w:num w:numId="17">
    <w:abstractNumId w:val="2"/>
  </w:num>
  <w:num w:numId="18">
    <w:abstractNumId w:val="8"/>
  </w:num>
  <w:num w:numId="19">
    <w:abstractNumId w:val="20"/>
  </w:num>
  <w:num w:numId="20">
    <w:abstractNumId w:val="15"/>
  </w:num>
  <w:num w:numId="21">
    <w:abstractNumId w:val="17"/>
  </w:num>
  <w:num w:numId="22">
    <w:abstractNumId w:val="27"/>
  </w:num>
  <w:num w:numId="23">
    <w:abstractNumId w:val="22"/>
  </w:num>
  <w:num w:numId="24">
    <w:abstractNumId w:val="25"/>
  </w:num>
  <w:num w:numId="25">
    <w:abstractNumId w:val="23"/>
  </w:num>
  <w:num w:numId="26">
    <w:abstractNumId w:val="24"/>
  </w:num>
  <w:num w:numId="27">
    <w:abstractNumId w:val="1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2"/>
  </w:compat>
  <w:rsids>
    <w:rsidRoot w:val="00CE72BB"/>
    <w:rsid w:val="003901FC"/>
    <w:rsid w:val="0069233C"/>
    <w:rsid w:val="006A6609"/>
    <w:rsid w:val="006C641C"/>
    <w:rsid w:val="0072256E"/>
    <w:rsid w:val="00CE72BB"/>
    <w:rsid w:val="00DF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24F4A-D684-4C46-86C7-02D73AED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6609"/>
  </w:style>
  <w:style w:type="paragraph" w:styleId="Heading1">
    <w:name w:val="heading 1"/>
    <w:basedOn w:val="Normal"/>
    <w:link w:val="Heading1Char"/>
    <w:uiPriority w:val="9"/>
    <w:qFormat/>
    <w:rsid w:val="00CE72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E72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72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2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E72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72BB"/>
    <w:rPr>
      <w:rFonts w:ascii="Times New Roman" w:eastAsia="Times New Roman" w:hAnsi="Times New Roman" w:cs="Times New Roman"/>
      <w:b/>
      <w:bCs/>
      <w:sz w:val="24"/>
      <w:szCs w:val="24"/>
    </w:rPr>
  </w:style>
  <w:style w:type="character" w:customStyle="1" w:styleId="namespace">
    <w:name w:val="namespace"/>
    <w:basedOn w:val="DefaultParagraphFont"/>
    <w:rsid w:val="00CE72BB"/>
  </w:style>
  <w:style w:type="paragraph" w:styleId="HTMLPreformatted">
    <w:name w:val="HTML Preformatted"/>
    <w:basedOn w:val="Normal"/>
    <w:link w:val="HTMLPreformattedChar"/>
    <w:uiPriority w:val="99"/>
    <w:unhideWhenUsed/>
    <w:rsid w:val="00CE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72B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E72BB"/>
    <w:rPr>
      <w:color w:val="0000FF"/>
      <w:u w:val="single"/>
    </w:rPr>
  </w:style>
  <w:style w:type="character" w:styleId="FollowedHyperlink">
    <w:name w:val="FollowedHyperlink"/>
    <w:basedOn w:val="DefaultParagraphFont"/>
    <w:uiPriority w:val="99"/>
    <w:semiHidden/>
    <w:unhideWhenUsed/>
    <w:rsid w:val="00CE72BB"/>
    <w:rPr>
      <w:color w:val="800080"/>
      <w:u w:val="single"/>
    </w:rPr>
  </w:style>
  <w:style w:type="character" w:styleId="HTMLTypewriter">
    <w:name w:val="HTML Typewriter"/>
    <w:basedOn w:val="DefaultParagraphFont"/>
    <w:uiPriority w:val="99"/>
    <w:semiHidden/>
    <w:unhideWhenUsed/>
    <w:rsid w:val="00CE72BB"/>
    <w:rPr>
      <w:rFonts w:ascii="Courier New" w:eastAsia="Times New Roman" w:hAnsi="Courier New" w:cs="Courier New"/>
      <w:sz w:val="20"/>
      <w:szCs w:val="20"/>
    </w:rPr>
  </w:style>
  <w:style w:type="character" w:customStyle="1" w:styleId="typ">
    <w:name w:val="typ"/>
    <w:basedOn w:val="DefaultParagraphFont"/>
    <w:rsid w:val="00CE72BB"/>
  </w:style>
  <w:style w:type="character" w:styleId="HTMLCode">
    <w:name w:val="HTML Code"/>
    <w:basedOn w:val="DefaultParagraphFont"/>
    <w:uiPriority w:val="99"/>
    <w:semiHidden/>
    <w:unhideWhenUsed/>
    <w:rsid w:val="006C641C"/>
    <w:rPr>
      <w:rFonts w:ascii="Courier New" w:eastAsia="Times New Roman" w:hAnsi="Courier New" w:cs="Courier New"/>
      <w:sz w:val="20"/>
      <w:szCs w:val="20"/>
    </w:rPr>
  </w:style>
  <w:style w:type="character" w:styleId="HTMLCite">
    <w:name w:val="HTML Cite"/>
    <w:basedOn w:val="DefaultParagraphFont"/>
    <w:uiPriority w:val="99"/>
    <w:semiHidden/>
    <w:unhideWhenUsed/>
    <w:rsid w:val="006C641C"/>
    <w:rPr>
      <w:i/>
      <w:iCs/>
    </w:rPr>
  </w:style>
  <w:style w:type="character" w:styleId="HTMLDefinition">
    <w:name w:val="HTML Definition"/>
    <w:basedOn w:val="DefaultParagraphFont"/>
    <w:uiPriority w:val="99"/>
    <w:semiHidden/>
    <w:unhideWhenUsed/>
    <w:rsid w:val="006C641C"/>
    <w:rPr>
      <w:i/>
      <w:iCs/>
    </w:rPr>
  </w:style>
  <w:style w:type="character" w:styleId="HTMLVariable">
    <w:name w:val="HTML Variable"/>
    <w:basedOn w:val="DefaultParagraphFont"/>
    <w:uiPriority w:val="99"/>
    <w:semiHidden/>
    <w:unhideWhenUsed/>
    <w:rsid w:val="006C641C"/>
    <w:rPr>
      <w:i/>
      <w:iCs/>
    </w:rPr>
  </w:style>
  <w:style w:type="character" w:styleId="HTMLKeyboard">
    <w:name w:val="HTML Keyboard"/>
    <w:basedOn w:val="DefaultParagraphFont"/>
    <w:uiPriority w:val="99"/>
    <w:semiHidden/>
    <w:unhideWhenUsed/>
    <w:rsid w:val="006C641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6C641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0287">
      <w:bodyDiv w:val="1"/>
      <w:marLeft w:val="0"/>
      <w:marRight w:val="0"/>
      <w:marTop w:val="0"/>
      <w:marBottom w:val="0"/>
      <w:divBdr>
        <w:top w:val="none" w:sz="0" w:space="0" w:color="auto"/>
        <w:left w:val="none" w:sz="0" w:space="0" w:color="auto"/>
        <w:bottom w:val="none" w:sz="0" w:space="0" w:color="auto"/>
        <w:right w:val="none" w:sz="0" w:space="0" w:color="auto"/>
      </w:divBdr>
      <w:divsChild>
        <w:div w:id="1764372670">
          <w:marLeft w:val="0"/>
          <w:marRight w:val="0"/>
          <w:marTop w:val="0"/>
          <w:marBottom w:val="0"/>
          <w:divBdr>
            <w:top w:val="none" w:sz="0" w:space="0" w:color="auto"/>
            <w:left w:val="none" w:sz="0" w:space="0" w:color="auto"/>
            <w:bottom w:val="none" w:sz="0" w:space="0" w:color="auto"/>
            <w:right w:val="none" w:sz="0" w:space="0" w:color="auto"/>
          </w:divBdr>
        </w:div>
        <w:div w:id="236478409">
          <w:marLeft w:val="0"/>
          <w:marRight w:val="0"/>
          <w:marTop w:val="0"/>
          <w:marBottom w:val="0"/>
          <w:divBdr>
            <w:top w:val="none" w:sz="0" w:space="0" w:color="auto"/>
            <w:left w:val="none" w:sz="0" w:space="0" w:color="auto"/>
            <w:bottom w:val="none" w:sz="0" w:space="0" w:color="auto"/>
            <w:right w:val="none" w:sz="0" w:space="0" w:color="auto"/>
          </w:divBdr>
        </w:div>
        <w:div w:id="515466339">
          <w:marLeft w:val="0"/>
          <w:marRight w:val="0"/>
          <w:marTop w:val="0"/>
          <w:marBottom w:val="0"/>
          <w:divBdr>
            <w:top w:val="none" w:sz="0" w:space="0" w:color="auto"/>
            <w:left w:val="none" w:sz="0" w:space="0" w:color="auto"/>
            <w:bottom w:val="none" w:sz="0" w:space="0" w:color="auto"/>
            <w:right w:val="none" w:sz="0" w:space="0" w:color="auto"/>
          </w:divBdr>
          <w:divsChild>
            <w:div w:id="1195540346">
              <w:marLeft w:val="0"/>
              <w:marRight w:val="0"/>
              <w:marTop w:val="0"/>
              <w:marBottom w:val="0"/>
              <w:divBdr>
                <w:top w:val="none" w:sz="0" w:space="0" w:color="auto"/>
                <w:left w:val="none" w:sz="0" w:space="0" w:color="auto"/>
                <w:bottom w:val="none" w:sz="0" w:space="0" w:color="auto"/>
                <w:right w:val="none" w:sz="0" w:space="0" w:color="auto"/>
              </w:divBdr>
              <w:divsChild>
                <w:div w:id="2594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9676">
          <w:marLeft w:val="0"/>
          <w:marRight w:val="0"/>
          <w:marTop w:val="0"/>
          <w:marBottom w:val="0"/>
          <w:divBdr>
            <w:top w:val="none" w:sz="0" w:space="0" w:color="auto"/>
            <w:left w:val="none" w:sz="0" w:space="0" w:color="auto"/>
            <w:bottom w:val="none" w:sz="0" w:space="0" w:color="auto"/>
            <w:right w:val="none" w:sz="0" w:space="0" w:color="auto"/>
          </w:divBdr>
        </w:div>
        <w:div w:id="539173493">
          <w:marLeft w:val="0"/>
          <w:marRight w:val="0"/>
          <w:marTop w:val="0"/>
          <w:marBottom w:val="0"/>
          <w:divBdr>
            <w:top w:val="none" w:sz="0" w:space="0" w:color="auto"/>
            <w:left w:val="none" w:sz="0" w:space="0" w:color="auto"/>
            <w:bottom w:val="none" w:sz="0" w:space="0" w:color="auto"/>
            <w:right w:val="none" w:sz="0" w:space="0" w:color="auto"/>
          </w:divBdr>
        </w:div>
        <w:div w:id="1670986886">
          <w:marLeft w:val="0"/>
          <w:marRight w:val="0"/>
          <w:marTop w:val="0"/>
          <w:marBottom w:val="0"/>
          <w:divBdr>
            <w:top w:val="none" w:sz="0" w:space="0" w:color="auto"/>
            <w:left w:val="none" w:sz="0" w:space="0" w:color="auto"/>
            <w:bottom w:val="none" w:sz="0" w:space="0" w:color="auto"/>
            <w:right w:val="none" w:sz="0" w:space="0" w:color="auto"/>
          </w:divBdr>
        </w:div>
      </w:divsChild>
    </w:div>
    <w:div w:id="141583232">
      <w:bodyDiv w:val="1"/>
      <w:marLeft w:val="0"/>
      <w:marRight w:val="0"/>
      <w:marTop w:val="0"/>
      <w:marBottom w:val="0"/>
      <w:divBdr>
        <w:top w:val="none" w:sz="0" w:space="0" w:color="auto"/>
        <w:left w:val="none" w:sz="0" w:space="0" w:color="auto"/>
        <w:bottom w:val="none" w:sz="0" w:space="0" w:color="auto"/>
        <w:right w:val="none" w:sz="0" w:space="0" w:color="auto"/>
      </w:divBdr>
      <w:divsChild>
        <w:div w:id="566649806">
          <w:marLeft w:val="0"/>
          <w:marRight w:val="0"/>
          <w:marTop w:val="0"/>
          <w:marBottom w:val="0"/>
          <w:divBdr>
            <w:top w:val="none" w:sz="0" w:space="0" w:color="auto"/>
            <w:left w:val="none" w:sz="0" w:space="0" w:color="auto"/>
            <w:bottom w:val="none" w:sz="0" w:space="0" w:color="auto"/>
            <w:right w:val="none" w:sz="0" w:space="0" w:color="auto"/>
          </w:divBdr>
          <w:divsChild>
            <w:div w:id="1043361931">
              <w:marLeft w:val="0"/>
              <w:marRight w:val="0"/>
              <w:marTop w:val="0"/>
              <w:marBottom w:val="0"/>
              <w:divBdr>
                <w:top w:val="none" w:sz="0" w:space="0" w:color="auto"/>
                <w:left w:val="none" w:sz="0" w:space="0" w:color="auto"/>
                <w:bottom w:val="none" w:sz="0" w:space="0" w:color="auto"/>
                <w:right w:val="none" w:sz="0" w:space="0" w:color="auto"/>
              </w:divBdr>
              <w:divsChild>
                <w:div w:id="661279377">
                  <w:marLeft w:val="0"/>
                  <w:marRight w:val="0"/>
                  <w:marTop w:val="0"/>
                  <w:marBottom w:val="0"/>
                  <w:divBdr>
                    <w:top w:val="none" w:sz="0" w:space="0" w:color="auto"/>
                    <w:left w:val="none" w:sz="0" w:space="0" w:color="auto"/>
                    <w:bottom w:val="none" w:sz="0" w:space="0" w:color="auto"/>
                    <w:right w:val="none" w:sz="0" w:space="0" w:color="auto"/>
                  </w:divBdr>
                  <w:divsChild>
                    <w:div w:id="786698412">
                      <w:marLeft w:val="0"/>
                      <w:marRight w:val="0"/>
                      <w:marTop w:val="0"/>
                      <w:marBottom w:val="0"/>
                      <w:divBdr>
                        <w:top w:val="none" w:sz="0" w:space="0" w:color="auto"/>
                        <w:left w:val="none" w:sz="0" w:space="0" w:color="auto"/>
                        <w:bottom w:val="none" w:sz="0" w:space="0" w:color="auto"/>
                        <w:right w:val="none" w:sz="0" w:space="0" w:color="auto"/>
                      </w:divBdr>
                      <w:divsChild>
                        <w:div w:id="154032806">
                          <w:marLeft w:val="0"/>
                          <w:marRight w:val="0"/>
                          <w:marTop w:val="0"/>
                          <w:marBottom w:val="0"/>
                          <w:divBdr>
                            <w:top w:val="none" w:sz="0" w:space="0" w:color="auto"/>
                            <w:left w:val="none" w:sz="0" w:space="0" w:color="auto"/>
                            <w:bottom w:val="none" w:sz="0" w:space="0" w:color="auto"/>
                            <w:right w:val="none" w:sz="0" w:space="0" w:color="auto"/>
                          </w:divBdr>
                          <w:divsChild>
                            <w:div w:id="616985157">
                              <w:marLeft w:val="0"/>
                              <w:marRight w:val="0"/>
                              <w:marTop w:val="0"/>
                              <w:marBottom w:val="0"/>
                              <w:divBdr>
                                <w:top w:val="none" w:sz="0" w:space="0" w:color="auto"/>
                                <w:left w:val="none" w:sz="0" w:space="0" w:color="auto"/>
                                <w:bottom w:val="none" w:sz="0" w:space="0" w:color="auto"/>
                                <w:right w:val="none" w:sz="0" w:space="0" w:color="auto"/>
                              </w:divBdr>
                            </w:div>
                            <w:div w:id="1803380438">
                              <w:marLeft w:val="0"/>
                              <w:marRight w:val="0"/>
                              <w:marTop w:val="0"/>
                              <w:marBottom w:val="0"/>
                              <w:divBdr>
                                <w:top w:val="none" w:sz="0" w:space="0" w:color="auto"/>
                                <w:left w:val="none" w:sz="0" w:space="0" w:color="auto"/>
                                <w:bottom w:val="none" w:sz="0" w:space="0" w:color="auto"/>
                                <w:right w:val="none" w:sz="0" w:space="0" w:color="auto"/>
                              </w:divBdr>
                            </w:div>
                            <w:div w:id="970205991">
                              <w:marLeft w:val="0"/>
                              <w:marRight w:val="0"/>
                              <w:marTop w:val="0"/>
                              <w:marBottom w:val="0"/>
                              <w:divBdr>
                                <w:top w:val="none" w:sz="0" w:space="0" w:color="auto"/>
                                <w:left w:val="none" w:sz="0" w:space="0" w:color="auto"/>
                                <w:bottom w:val="none" w:sz="0" w:space="0" w:color="auto"/>
                                <w:right w:val="none" w:sz="0" w:space="0" w:color="auto"/>
                              </w:divBdr>
                            </w:div>
                            <w:div w:id="267082509">
                              <w:marLeft w:val="0"/>
                              <w:marRight w:val="0"/>
                              <w:marTop w:val="0"/>
                              <w:marBottom w:val="0"/>
                              <w:divBdr>
                                <w:top w:val="none" w:sz="0" w:space="0" w:color="auto"/>
                                <w:left w:val="none" w:sz="0" w:space="0" w:color="auto"/>
                                <w:bottom w:val="none" w:sz="0" w:space="0" w:color="auto"/>
                                <w:right w:val="none" w:sz="0" w:space="0" w:color="auto"/>
                              </w:divBdr>
                            </w:div>
                            <w:div w:id="1149053865">
                              <w:marLeft w:val="0"/>
                              <w:marRight w:val="0"/>
                              <w:marTop w:val="0"/>
                              <w:marBottom w:val="0"/>
                              <w:divBdr>
                                <w:top w:val="none" w:sz="0" w:space="0" w:color="auto"/>
                                <w:left w:val="none" w:sz="0" w:space="0" w:color="auto"/>
                                <w:bottom w:val="none" w:sz="0" w:space="0" w:color="auto"/>
                                <w:right w:val="none" w:sz="0" w:space="0" w:color="auto"/>
                              </w:divBdr>
                              <w:divsChild>
                                <w:div w:id="5430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9594">
                  <w:marLeft w:val="0"/>
                  <w:marRight w:val="0"/>
                  <w:marTop w:val="0"/>
                  <w:marBottom w:val="0"/>
                  <w:divBdr>
                    <w:top w:val="none" w:sz="0" w:space="0" w:color="auto"/>
                    <w:left w:val="none" w:sz="0" w:space="0" w:color="auto"/>
                    <w:bottom w:val="none" w:sz="0" w:space="0" w:color="auto"/>
                    <w:right w:val="none" w:sz="0" w:space="0" w:color="auto"/>
                  </w:divBdr>
                  <w:divsChild>
                    <w:div w:id="1125806904">
                      <w:marLeft w:val="0"/>
                      <w:marRight w:val="0"/>
                      <w:marTop w:val="0"/>
                      <w:marBottom w:val="0"/>
                      <w:divBdr>
                        <w:top w:val="none" w:sz="0" w:space="0" w:color="auto"/>
                        <w:left w:val="none" w:sz="0" w:space="0" w:color="auto"/>
                        <w:bottom w:val="none" w:sz="0" w:space="0" w:color="auto"/>
                        <w:right w:val="none" w:sz="0" w:space="0" w:color="auto"/>
                      </w:divBdr>
                    </w:div>
                    <w:div w:id="310642341">
                      <w:marLeft w:val="0"/>
                      <w:marRight w:val="0"/>
                      <w:marTop w:val="0"/>
                      <w:marBottom w:val="0"/>
                      <w:divBdr>
                        <w:top w:val="none" w:sz="0" w:space="0" w:color="auto"/>
                        <w:left w:val="none" w:sz="0" w:space="0" w:color="auto"/>
                        <w:bottom w:val="none" w:sz="0" w:space="0" w:color="auto"/>
                        <w:right w:val="none" w:sz="0" w:space="0" w:color="auto"/>
                      </w:divBdr>
                      <w:divsChild>
                        <w:div w:id="1834639332">
                          <w:marLeft w:val="0"/>
                          <w:marRight w:val="0"/>
                          <w:marTop w:val="0"/>
                          <w:marBottom w:val="0"/>
                          <w:divBdr>
                            <w:top w:val="none" w:sz="0" w:space="0" w:color="auto"/>
                            <w:left w:val="none" w:sz="0" w:space="0" w:color="auto"/>
                            <w:bottom w:val="none" w:sz="0" w:space="0" w:color="auto"/>
                            <w:right w:val="none" w:sz="0" w:space="0" w:color="auto"/>
                          </w:divBdr>
                        </w:div>
                        <w:div w:id="1578514448">
                          <w:marLeft w:val="0"/>
                          <w:marRight w:val="0"/>
                          <w:marTop w:val="0"/>
                          <w:marBottom w:val="0"/>
                          <w:divBdr>
                            <w:top w:val="none" w:sz="0" w:space="0" w:color="auto"/>
                            <w:left w:val="none" w:sz="0" w:space="0" w:color="auto"/>
                            <w:bottom w:val="none" w:sz="0" w:space="0" w:color="auto"/>
                            <w:right w:val="none" w:sz="0" w:space="0" w:color="auto"/>
                          </w:divBdr>
                        </w:div>
                        <w:div w:id="1650940678">
                          <w:marLeft w:val="0"/>
                          <w:marRight w:val="0"/>
                          <w:marTop w:val="0"/>
                          <w:marBottom w:val="0"/>
                          <w:divBdr>
                            <w:top w:val="none" w:sz="0" w:space="0" w:color="auto"/>
                            <w:left w:val="none" w:sz="0" w:space="0" w:color="auto"/>
                            <w:bottom w:val="none" w:sz="0" w:space="0" w:color="auto"/>
                            <w:right w:val="none" w:sz="0" w:space="0" w:color="auto"/>
                          </w:divBdr>
                        </w:div>
                        <w:div w:id="290211354">
                          <w:marLeft w:val="0"/>
                          <w:marRight w:val="0"/>
                          <w:marTop w:val="0"/>
                          <w:marBottom w:val="0"/>
                          <w:divBdr>
                            <w:top w:val="none" w:sz="0" w:space="0" w:color="auto"/>
                            <w:left w:val="none" w:sz="0" w:space="0" w:color="auto"/>
                            <w:bottom w:val="none" w:sz="0" w:space="0" w:color="auto"/>
                            <w:right w:val="none" w:sz="0" w:space="0" w:color="auto"/>
                          </w:divBdr>
                        </w:div>
                        <w:div w:id="1677801923">
                          <w:marLeft w:val="0"/>
                          <w:marRight w:val="0"/>
                          <w:marTop w:val="0"/>
                          <w:marBottom w:val="0"/>
                          <w:divBdr>
                            <w:top w:val="none" w:sz="0" w:space="0" w:color="auto"/>
                            <w:left w:val="none" w:sz="0" w:space="0" w:color="auto"/>
                            <w:bottom w:val="none" w:sz="0" w:space="0" w:color="auto"/>
                            <w:right w:val="none" w:sz="0" w:space="0" w:color="auto"/>
                          </w:divBdr>
                        </w:div>
                      </w:divsChild>
                    </w:div>
                    <w:div w:id="690034451">
                      <w:marLeft w:val="0"/>
                      <w:marRight w:val="0"/>
                      <w:marTop w:val="0"/>
                      <w:marBottom w:val="0"/>
                      <w:divBdr>
                        <w:top w:val="none" w:sz="0" w:space="0" w:color="auto"/>
                        <w:left w:val="none" w:sz="0" w:space="0" w:color="auto"/>
                        <w:bottom w:val="none" w:sz="0" w:space="0" w:color="auto"/>
                        <w:right w:val="none" w:sz="0" w:space="0" w:color="auto"/>
                      </w:divBdr>
                    </w:div>
                    <w:div w:id="19547144">
                      <w:marLeft w:val="0"/>
                      <w:marRight w:val="0"/>
                      <w:marTop w:val="0"/>
                      <w:marBottom w:val="0"/>
                      <w:divBdr>
                        <w:top w:val="none" w:sz="0" w:space="0" w:color="auto"/>
                        <w:left w:val="none" w:sz="0" w:space="0" w:color="auto"/>
                        <w:bottom w:val="none" w:sz="0" w:space="0" w:color="auto"/>
                        <w:right w:val="none" w:sz="0" w:space="0" w:color="auto"/>
                      </w:divBdr>
                      <w:divsChild>
                        <w:div w:id="398944997">
                          <w:marLeft w:val="0"/>
                          <w:marRight w:val="0"/>
                          <w:marTop w:val="0"/>
                          <w:marBottom w:val="0"/>
                          <w:divBdr>
                            <w:top w:val="none" w:sz="0" w:space="0" w:color="auto"/>
                            <w:left w:val="none" w:sz="0" w:space="0" w:color="auto"/>
                            <w:bottom w:val="none" w:sz="0" w:space="0" w:color="auto"/>
                            <w:right w:val="none" w:sz="0" w:space="0" w:color="auto"/>
                          </w:divBdr>
                        </w:div>
                        <w:div w:id="144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10269">
      <w:bodyDiv w:val="1"/>
      <w:marLeft w:val="0"/>
      <w:marRight w:val="0"/>
      <w:marTop w:val="0"/>
      <w:marBottom w:val="0"/>
      <w:divBdr>
        <w:top w:val="none" w:sz="0" w:space="0" w:color="auto"/>
        <w:left w:val="none" w:sz="0" w:space="0" w:color="auto"/>
        <w:bottom w:val="none" w:sz="0" w:space="0" w:color="auto"/>
        <w:right w:val="none" w:sz="0" w:space="0" w:color="auto"/>
      </w:divBdr>
      <w:divsChild>
        <w:div w:id="9063706">
          <w:marLeft w:val="0"/>
          <w:marRight w:val="0"/>
          <w:marTop w:val="0"/>
          <w:marBottom w:val="0"/>
          <w:divBdr>
            <w:top w:val="none" w:sz="0" w:space="0" w:color="auto"/>
            <w:left w:val="none" w:sz="0" w:space="0" w:color="auto"/>
            <w:bottom w:val="none" w:sz="0" w:space="0" w:color="auto"/>
            <w:right w:val="none" w:sz="0" w:space="0" w:color="auto"/>
          </w:divBdr>
        </w:div>
        <w:div w:id="156385525">
          <w:marLeft w:val="0"/>
          <w:marRight w:val="0"/>
          <w:marTop w:val="0"/>
          <w:marBottom w:val="0"/>
          <w:divBdr>
            <w:top w:val="none" w:sz="0" w:space="0" w:color="auto"/>
            <w:left w:val="none" w:sz="0" w:space="0" w:color="auto"/>
            <w:bottom w:val="none" w:sz="0" w:space="0" w:color="auto"/>
            <w:right w:val="none" w:sz="0" w:space="0" w:color="auto"/>
          </w:divBdr>
        </w:div>
        <w:div w:id="52313643">
          <w:marLeft w:val="0"/>
          <w:marRight w:val="0"/>
          <w:marTop w:val="0"/>
          <w:marBottom w:val="0"/>
          <w:divBdr>
            <w:top w:val="none" w:sz="0" w:space="0" w:color="auto"/>
            <w:left w:val="none" w:sz="0" w:space="0" w:color="auto"/>
            <w:bottom w:val="none" w:sz="0" w:space="0" w:color="auto"/>
            <w:right w:val="none" w:sz="0" w:space="0" w:color="auto"/>
          </w:divBdr>
        </w:div>
        <w:div w:id="538008090">
          <w:marLeft w:val="0"/>
          <w:marRight w:val="0"/>
          <w:marTop w:val="0"/>
          <w:marBottom w:val="0"/>
          <w:divBdr>
            <w:top w:val="none" w:sz="0" w:space="0" w:color="auto"/>
            <w:left w:val="none" w:sz="0" w:space="0" w:color="auto"/>
            <w:bottom w:val="none" w:sz="0" w:space="0" w:color="auto"/>
            <w:right w:val="none" w:sz="0" w:space="0" w:color="auto"/>
          </w:divBdr>
        </w:div>
        <w:div w:id="1034187652">
          <w:marLeft w:val="0"/>
          <w:marRight w:val="0"/>
          <w:marTop w:val="0"/>
          <w:marBottom w:val="0"/>
          <w:divBdr>
            <w:top w:val="none" w:sz="0" w:space="0" w:color="auto"/>
            <w:left w:val="none" w:sz="0" w:space="0" w:color="auto"/>
            <w:bottom w:val="none" w:sz="0" w:space="0" w:color="auto"/>
            <w:right w:val="none" w:sz="0" w:space="0" w:color="auto"/>
          </w:divBdr>
        </w:div>
        <w:div w:id="1247567735">
          <w:marLeft w:val="0"/>
          <w:marRight w:val="0"/>
          <w:marTop w:val="0"/>
          <w:marBottom w:val="0"/>
          <w:divBdr>
            <w:top w:val="none" w:sz="0" w:space="0" w:color="auto"/>
            <w:left w:val="none" w:sz="0" w:space="0" w:color="auto"/>
            <w:bottom w:val="none" w:sz="0" w:space="0" w:color="auto"/>
            <w:right w:val="none" w:sz="0" w:space="0" w:color="auto"/>
          </w:divBdr>
        </w:div>
      </w:divsChild>
    </w:div>
    <w:div w:id="226916519">
      <w:bodyDiv w:val="1"/>
      <w:marLeft w:val="0"/>
      <w:marRight w:val="0"/>
      <w:marTop w:val="0"/>
      <w:marBottom w:val="0"/>
      <w:divBdr>
        <w:top w:val="none" w:sz="0" w:space="0" w:color="auto"/>
        <w:left w:val="none" w:sz="0" w:space="0" w:color="auto"/>
        <w:bottom w:val="none" w:sz="0" w:space="0" w:color="auto"/>
        <w:right w:val="none" w:sz="0" w:space="0" w:color="auto"/>
      </w:divBdr>
      <w:divsChild>
        <w:div w:id="140118490">
          <w:marLeft w:val="0"/>
          <w:marRight w:val="0"/>
          <w:marTop w:val="0"/>
          <w:marBottom w:val="0"/>
          <w:divBdr>
            <w:top w:val="none" w:sz="0" w:space="0" w:color="auto"/>
            <w:left w:val="none" w:sz="0" w:space="0" w:color="auto"/>
            <w:bottom w:val="none" w:sz="0" w:space="0" w:color="auto"/>
            <w:right w:val="none" w:sz="0" w:space="0" w:color="auto"/>
          </w:divBdr>
        </w:div>
        <w:div w:id="2125030787">
          <w:marLeft w:val="0"/>
          <w:marRight w:val="0"/>
          <w:marTop w:val="0"/>
          <w:marBottom w:val="0"/>
          <w:divBdr>
            <w:top w:val="none" w:sz="0" w:space="0" w:color="auto"/>
            <w:left w:val="none" w:sz="0" w:space="0" w:color="auto"/>
            <w:bottom w:val="none" w:sz="0" w:space="0" w:color="auto"/>
            <w:right w:val="none" w:sz="0" w:space="0" w:color="auto"/>
          </w:divBdr>
        </w:div>
        <w:div w:id="1218542301">
          <w:marLeft w:val="0"/>
          <w:marRight w:val="0"/>
          <w:marTop w:val="0"/>
          <w:marBottom w:val="0"/>
          <w:divBdr>
            <w:top w:val="none" w:sz="0" w:space="0" w:color="auto"/>
            <w:left w:val="none" w:sz="0" w:space="0" w:color="auto"/>
            <w:bottom w:val="none" w:sz="0" w:space="0" w:color="auto"/>
            <w:right w:val="none" w:sz="0" w:space="0" w:color="auto"/>
          </w:divBdr>
          <w:divsChild>
            <w:div w:id="1708918046">
              <w:marLeft w:val="0"/>
              <w:marRight w:val="0"/>
              <w:marTop w:val="0"/>
              <w:marBottom w:val="0"/>
              <w:divBdr>
                <w:top w:val="none" w:sz="0" w:space="0" w:color="auto"/>
                <w:left w:val="none" w:sz="0" w:space="0" w:color="auto"/>
                <w:bottom w:val="none" w:sz="0" w:space="0" w:color="auto"/>
                <w:right w:val="none" w:sz="0" w:space="0" w:color="auto"/>
              </w:divBdr>
              <w:divsChild>
                <w:div w:id="869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29948">
          <w:marLeft w:val="0"/>
          <w:marRight w:val="0"/>
          <w:marTop w:val="0"/>
          <w:marBottom w:val="0"/>
          <w:divBdr>
            <w:top w:val="none" w:sz="0" w:space="0" w:color="auto"/>
            <w:left w:val="none" w:sz="0" w:space="0" w:color="auto"/>
            <w:bottom w:val="none" w:sz="0" w:space="0" w:color="auto"/>
            <w:right w:val="none" w:sz="0" w:space="0" w:color="auto"/>
          </w:divBdr>
        </w:div>
        <w:div w:id="386683933">
          <w:marLeft w:val="0"/>
          <w:marRight w:val="0"/>
          <w:marTop w:val="0"/>
          <w:marBottom w:val="0"/>
          <w:divBdr>
            <w:top w:val="none" w:sz="0" w:space="0" w:color="auto"/>
            <w:left w:val="none" w:sz="0" w:space="0" w:color="auto"/>
            <w:bottom w:val="none" w:sz="0" w:space="0" w:color="auto"/>
            <w:right w:val="none" w:sz="0" w:space="0" w:color="auto"/>
          </w:divBdr>
        </w:div>
      </w:divsChild>
    </w:div>
    <w:div w:id="240795995">
      <w:bodyDiv w:val="1"/>
      <w:marLeft w:val="0"/>
      <w:marRight w:val="0"/>
      <w:marTop w:val="0"/>
      <w:marBottom w:val="0"/>
      <w:divBdr>
        <w:top w:val="none" w:sz="0" w:space="0" w:color="auto"/>
        <w:left w:val="none" w:sz="0" w:space="0" w:color="auto"/>
        <w:bottom w:val="none" w:sz="0" w:space="0" w:color="auto"/>
        <w:right w:val="none" w:sz="0" w:space="0" w:color="auto"/>
      </w:divBdr>
      <w:divsChild>
        <w:div w:id="783118314">
          <w:marLeft w:val="0"/>
          <w:marRight w:val="0"/>
          <w:marTop w:val="0"/>
          <w:marBottom w:val="0"/>
          <w:divBdr>
            <w:top w:val="none" w:sz="0" w:space="0" w:color="auto"/>
            <w:left w:val="none" w:sz="0" w:space="0" w:color="auto"/>
            <w:bottom w:val="none" w:sz="0" w:space="0" w:color="auto"/>
            <w:right w:val="none" w:sz="0" w:space="0" w:color="auto"/>
          </w:divBdr>
        </w:div>
        <w:div w:id="741717">
          <w:marLeft w:val="0"/>
          <w:marRight w:val="0"/>
          <w:marTop w:val="0"/>
          <w:marBottom w:val="0"/>
          <w:divBdr>
            <w:top w:val="none" w:sz="0" w:space="0" w:color="auto"/>
            <w:left w:val="none" w:sz="0" w:space="0" w:color="auto"/>
            <w:bottom w:val="none" w:sz="0" w:space="0" w:color="auto"/>
            <w:right w:val="none" w:sz="0" w:space="0" w:color="auto"/>
          </w:divBdr>
        </w:div>
        <w:div w:id="1191796654">
          <w:marLeft w:val="0"/>
          <w:marRight w:val="0"/>
          <w:marTop w:val="0"/>
          <w:marBottom w:val="0"/>
          <w:divBdr>
            <w:top w:val="none" w:sz="0" w:space="0" w:color="auto"/>
            <w:left w:val="none" w:sz="0" w:space="0" w:color="auto"/>
            <w:bottom w:val="none" w:sz="0" w:space="0" w:color="auto"/>
            <w:right w:val="none" w:sz="0" w:space="0" w:color="auto"/>
          </w:divBdr>
        </w:div>
        <w:div w:id="1163542111">
          <w:marLeft w:val="0"/>
          <w:marRight w:val="0"/>
          <w:marTop w:val="0"/>
          <w:marBottom w:val="0"/>
          <w:divBdr>
            <w:top w:val="none" w:sz="0" w:space="0" w:color="auto"/>
            <w:left w:val="none" w:sz="0" w:space="0" w:color="auto"/>
            <w:bottom w:val="none" w:sz="0" w:space="0" w:color="auto"/>
            <w:right w:val="none" w:sz="0" w:space="0" w:color="auto"/>
          </w:divBdr>
        </w:div>
        <w:div w:id="1721594868">
          <w:marLeft w:val="0"/>
          <w:marRight w:val="0"/>
          <w:marTop w:val="0"/>
          <w:marBottom w:val="0"/>
          <w:divBdr>
            <w:top w:val="none" w:sz="0" w:space="0" w:color="auto"/>
            <w:left w:val="none" w:sz="0" w:space="0" w:color="auto"/>
            <w:bottom w:val="none" w:sz="0" w:space="0" w:color="auto"/>
            <w:right w:val="none" w:sz="0" w:space="0" w:color="auto"/>
          </w:divBdr>
          <w:divsChild>
            <w:div w:id="1169518179">
              <w:marLeft w:val="0"/>
              <w:marRight w:val="0"/>
              <w:marTop w:val="0"/>
              <w:marBottom w:val="0"/>
              <w:divBdr>
                <w:top w:val="none" w:sz="0" w:space="0" w:color="auto"/>
                <w:left w:val="none" w:sz="0" w:space="0" w:color="auto"/>
                <w:bottom w:val="none" w:sz="0" w:space="0" w:color="auto"/>
                <w:right w:val="none" w:sz="0" w:space="0" w:color="auto"/>
              </w:divBdr>
            </w:div>
          </w:divsChild>
        </w:div>
        <w:div w:id="315498423">
          <w:marLeft w:val="0"/>
          <w:marRight w:val="0"/>
          <w:marTop w:val="0"/>
          <w:marBottom w:val="0"/>
          <w:divBdr>
            <w:top w:val="none" w:sz="0" w:space="0" w:color="auto"/>
            <w:left w:val="none" w:sz="0" w:space="0" w:color="auto"/>
            <w:bottom w:val="none" w:sz="0" w:space="0" w:color="auto"/>
            <w:right w:val="none" w:sz="0" w:space="0" w:color="auto"/>
          </w:divBdr>
        </w:div>
        <w:div w:id="979457754">
          <w:marLeft w:val="0"/>
          <w:marRight w:val="0"/>
          <w:marTop w:val="0"/>
          <w:marBottom w:val="0"/>
          <w:divBdr>
            <w:top w:val="none" w:sz="0" w:space="0" w:color="auto"/>
            <w:left w:val="none" w:sz="0" w:space="0" w:color="auto"/>
            <w:bottom w:val="none" w:sz="0" w:space="0" w:color="auto"/>
            <w:right w:val="none" w:sz="0" w:space="0" w:color="auto"/>
          </w:divBdr>
        </w:div>
      </w:divsChild>
    </w:div>
    <w:div w:id="267084723">
      <w:bodyDiv w:val="1"/>
      <w:marLeft w:val="0"/>
      <w:marRight w:val="0"/>
      <w:marTop w:val="0"/>
      <w:marBottom w:val="0"/>
      <w:divBdr>
        <w:top w:val="none" w:sz="0" w:space="0" w:color="auto"/>
        <w:left w:val="none" w:sz="0" w:space="0" w:color="auto"/>
        <w:bottom w:val="none" w:sz="0" w:space="0" w:color="auto"/>
        <w:right w:val="none" w:sz="0" w:space="0" w:color="auto"/>
      </w:divBdr>
      <w:divsChild>
        <w:div w:id="1588540217">
          <w:marLeft w:val="0"/>
          <w:marRight w:val="0"/>
          <w:marTop w:val="0"/>
          <w:marBottom w:val="0"/>
          <w:divBdr>
            <w:top w:val="none" w:sz="0" w:space="0" w:color="auto"/>
            <w:left w:val="none" w:sz="0" w:space="0" w:color="auto"/>
            <w:bottom w:val="none" w:sz="0" w:space="0" w:color="auto"/>
            <w:right w:val="none" w:sz="0" w:space="0" w:color="auto"/>
          </w:divBdr>
        </w:div>
        <w:div w:id="648633279">
          <w:marLeft w:val="0"/>
          <w:marRight w:val="0"/>
          <w:marTop w:val="0"/>
          <w:marBottom w:val="0"/>
          <w:divBdr>
            <w:top w:val="none" w:sz="0" w:space="0" w:color="auto"/>
            <w:left w:val="none" w:sz="0" w:space="0" w:color="auto"/>
            <w:bottom w:val="none" w:sz="0" w:space="0" w:color="auto"/>
            <w:right w:val="none" w:sz="0" w:space="0" w:color="auto"/>
          </w:divBdr>
        </w:div>
        <w:div w:id="1543053568">
          <w:marLeft w:val="0"/>
          <w:marRight w:val="0"/>
          <w:marTop w:val="0"/>
          <w:marBottom w:val="0"/>
          <w:divBdr>
            <w:top w:val="none" w:sz="0" w:space="0" w:color="auto"/>
            <w:left w:val="none" w:sz="0" w:space="0" w:color="auto"/>
            <w:bottom w:val="none" w:sz="0" w:space="0" w:color="auto"/>
            <w:right w:val="none" w:sz="0" w:space="0" w:color="auto"/>
          </w:divBdr>
        </w:div>
        <w:div w:id="264073269">
          <w:marLeft w:val="0"/>
          <w:marRight w:val="0"/>
          <w:marTop w:val="0"/>
          <w:marBottom w:val="0"/>
          <w:divBdr>
            <w:top w:val="none" w:sz="0" w:space="0" w:color="auto"/>
            <w:left w:val="none" w:sz="0" w:space="0" w:color="auto"/>
            <w:bottom w:val="none" w:sz="0" w:space="0" w:color="auto"/>
            <w:right w:val="none" w:sz="0" w:space="0" w:color="auto"/>
          </w:divBdr>
        </w:div>
        <w:div w:id="1226453293">
          <w:marLeft w:val="0"/>
          <w:marRight w:val="0"/>
          <w:marTop w:val="0"/>
          <w:marBottom w:val="0"/>
          <w:divBdr>
            <w:top w:val="none" w:sz="0" w:space="0" w:color="auto"/>
            <w:left w:val="none" w:sz="0" w:space="0" w:color="auto"/>
            <w:bottom w:val="none" w:sz="0" w:space="0" w:color="auto"/>
            <w:right w:val="none" w:sz="0" w:space="0" w:color="auto"/>
          </w:divBdr>
        </w:div>
        <w:div w:id="346450138">
          <w:marLeft w:val="0"/>
          <w:marRight w:val="0"/>
          <w:marTop w:val="0"/>
          <w:marBottom w:val="0"/>
          <w:divBdr>
            <w:top w:val="none" w:sz="0" w:space="0" w:color="auto"/>
            <w:left w:val="none" w:sz="0" w:space="0" w:color="auto"/>
            <w:bottom w:val="none" w:sz="0" w:space="0" w:color="auto"/>
            <w:right w:val="none" w:sz="0" w:space="0" w:color="auto"/>
          </w:divBdr>
        </w:div>
      </w:divsChild>
    </w:div>
    <w:div w:id="278684788">
      <w:bodyDiv w:val="1"/>
      <w:marLeft w:val="0"/>
      <w:marRight w:val="0"/>
      <w:marTop w:val="0"/>
      <w:marBottom w:val="0"/>
      <w:divBdr>
        <w:top w:val="none" w:sz="0" w:space="0" w:color="auto"/>
        <w:left w:val="none" w:sz="0" w:space="0" w:color="auto"/>
        <w:bottom w:val="none" w:sz="0" w:space="0" w:color="auto"/>
        <w:right w:val="none" w:sz="0" w:space="0" w:color="auto"/>
      </w:divBdr>
      <w:divsChild>
        <w:div w:id="2087919024">
          <w:marLeft w:val="0"/>
          <w:marRight w:val="0"/>
          <w:marTop w:val="0"/>
          <w:marBottom w:val="0"/>
          <w:divBdr>
            <w:top w:val="none" w:sz="0" w:space="0" w:color="auto"/>
            <w:left w:val="none" w:sz="0" w:space="0" w:color="auto"/>
            <w:bottom w:val="none" w:sz="0" w:space="0" w:color="auto"/>
            <w:right w:val="none" w:sz="0" w:space="0" w:color="auto"/>
          </w:divBdr>
        </w:div>
        <w:div w:id="2025477048">
          <w:marLeft w:val="0"/>
          <w:marRight w:val="0"/>
          <w:marTop w:val="0"/>
          <w:marBottom w:val="0"/>
          <w:divBdr>
            <w:top w:val="none" w:sz="0" w:space="0" w:color="auto"/>
            <w:left w:val="none" w:sz="0" w:space="0" w:color="auto"/>
            <w:bottom w:val="none" w:sz="0" w:space="0" w:color="auto"/>
            <w:right w:val="none" w:sz="0" w:space="0" w:color="auto"/>
          </w:divBdr>
        </w:div>
        <w:div w:id="108742927">
          <w:marLeft w:val="0"/>
          <w:marRight w:val="0"/>
          <w:marTop w:val="0"/>
          <w:marBottom w:val="0"/>
          <w:divBdr>
            <w:top w:val="none" w:sz="0" w:space="0" w:color="auto"/>
            <w:left w:val="none" w:sz="0" w:space="0" w:color="auto"/>
            <w:bottom w:val="none" w:sz="0" w:space="0" w:color="auto"/>
            <w:right w:val="none" w:sz="0" w:space="0" w:color="auto"/>
          </w:divBdr>
          <w:divsChild>
            <w:div w:id="803693912">
              <w:marLeft w:val="0"/>
              <w:marRight w:val="0"/>
              <w:marTop w:val="0"/>
              <w:marBottom w:val="0"/>
              <w:divBdr>
                <w:top w:val="none" w:sz="0" w:space="0" w:color="auto"/>
                <w:left w:val="none" w:sz="0" w:space="0" w:color="auto"/>
                <w:bottom w:val="none" w:sz="0" w:space="0" w:color="auto"/>
                <w:right w:val="none" w:sz="0" w:space="0" w:color="auto"/>
              </w:divBdr>
              <w:divsChild>
                <w:div w:id="843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8415">
          <w:marLeft w:val="0"/>
          <w:marRight w:val="0"/>
          <w:marTop w:val="0"/>
          <w:marBottom w:val="0"/>
          <w:divBdr>
            <w:top w:val="none" w:sz="0" w:space="0" w:color="auto"/>
            <w:left w:val="none" w:sz="0" w:space="0" w:color="auto"/>
            <w:bottom w:val="none" w:sz="0" w:space="0" w:color="auto"/>
            <w:right w:val="none" w:sz="0" w:space="0" w:color="auto"/>
          </w:divBdr>
        </w:div>
        <w:div w:id="370035499">
          <w:marLeft w:val="0"/>
          <w:marRight w:val="0"/>
          <w:marTop w:val="0"/>
          <w:marBottom w:val="0"/>
          <w:divBdr>
            <w:top w:val="none" w:sz="0" w:space="0" w:color="auto"/>
            <w:left w:val="none" w:sz="0" w:space="0" w:color="auto"/>
            <w:bottom w:val="none" w:sz="0" w:space="0" w:color="auto"/>
            <w:right w:val="none" w:sz="0" w:space="0" w:color="auto"/>
          </w:divBdr>
          <w:divsChild>
            <w:div w:id="99107702">
              <w:marLeft w:val="0"/>
              <w:marRight w:val="0"/>
              <w:marTop w:val="0"/>
              <w:marBottom w:val="0"/>
              <w:divBdr>
                <w:top w:val="none" w:sz="0" w:space="0" w:color="auto"/>
                <w:left w:val="none" w:sz="0" w:space="0" w:color="auto"/>
                <w:bottom w:val="none" w:sz="0" w:space="0" w:color="auto"/>
                <w:right w:val="none" w:sz="0" w:space="0" w:color="auto"/>
              </w:divBdr>
            </w:div>
          </w:divsChild>
        </w:div>
        <w:div w:id="1175998273">
          <w:marLeft w:val="0"/>
          <w:marRight w:val="0"/>
          <w:marTop w:val="0"/>
          <w:marBottom w:val="0"/>
          <w:divBdr>
            <w:top w:val="none" w:sz="0" w:space="0" w:color="auto"/>
            <w:left w:val="none" w:sz="0" w:space="0" w:color="auto"/>
            <w:bottom w:val="none" w:sz="0" w:space="0" w:color="auto"/>
            <w:right w:val="none" w:sz="0" w:space="0" w:color="auto"/>
          </w:divBdr>
        </w:div>
        <w:div w:id="461310860">
          <w:marLeft w:val="0"/>
          <w:marRight w:val="0"/>
          <w:marTop w:val="0"/>
          <w:marBottom w:val="0"/>
          <w:divBdr>
            <w:top w:val="none" w:sz="0" w:space="0" w:color="auto"/>
            <w:left w:val="none" w:sz="0" w:space="0" w:color="auto"/>
            <w:bottom w:val="none" w:sz="0" w:space="0" w:color="auto"/>
            <w:right w:val="none" w:sz="0" w:space="0" w:color="auto"/>
          </w:divBdr>
        </w:div>
      </w:divsChild>
    </w:div>
    <w:div w:id="326177178">
      <w:bodyDiv w:val="1"/>
      <w:marLeft w:val="0"/>
      <w:marRight w:val="0"/>
      <w:marTop w:val="0"/>
      <w:marBottom w:val="0"/>
      <w:divBdr>
        <w:top w:val="none" w:sz="0" w:space="0" w:color="auto"/>
        <w:left w:val="none" w:sz="0" w:space="0" w:color="auto"/>
        <w:bottom w:val="none" w:sz="0" w:space="0" w:color="auto"/>
        <w:right w:val="none" w:sz="0" w:space="0" w:color="auto"/>
      </w:divBdr>
      <w:divsChild>
        <w:div w:id="1455368146">
          <w:marLeft w:val="0"/>
          <w:marRight w:val="0"/>
          <w:marTop w:val="0"/>
          <w:marBottom w:val="0"/>
          <w:divBdr>
            <w:top w:val="none" w:sz="0" w:space="0" w:color="auto"/>
            <w:left w:val="none" w:sz="0" w:space="0" w:color="auto"/>
            <w:bottom w:val="none" w:sz="0" w:space="0" w:color="auto"/>
            <w:right w:val="none" w:sz="0" w:space="0" w:color="auto"/>
          </w:divBdr>
        </w:div>
        <w:div w:id="1207179154">
          <w:marLeft w:val="0"/>
          <w:marRight w:val="0"/>
          <w:marTop w:val="0"/>
          <w:marBottom w:val="0"/>
          <w:divBdr>
            <w:top w:val="none" w:sz="0" w:space="0" w:color="auto"/>
            <w:left w:val="none" w:sz="0" w:space="0" w:color="auto"/>
            <w:bottom w:val="none" w:sz="0" w:space="0" w:color="auto"/>
            <w:right w:val="none" w:sz="0" w:space="0" w:color="auto"/>
          </w:divBdr>
        </w:div>
        <w:div w:id="191188734">
          <w:marLeft w:val="0"/>
          <w:marRight w:val="0"/>
          <w:marTop w:val="0"/>
          <w:marBottom w:val="0"/>
          <w:divBdr>
            <w:top w:val="none" w:sz="0" w:space="0" w:color="auto"/>
            <w:left w:val="none" w:sz="0" w:space="0" w:color="auto"/>
            <w:bottom w:val="none" w:sz="0" w:space="0" w:color="auto"/>
            <w:right w:val="none" w:sz="0" w:space="0" w:color="auto"/>
          </w:divBdr>
          <w:divsChild>
            <w:div w:id="1438209284">
              <w:marLeft w:val="0"/>
              <w:marRight w:val="0"/>
              <w:marTop w:val="0"/>
              <w:marBottom w:val="0"/>
              <w:divBdr>
                <w:top w:val="none" w:sz="0" w:space="0" w:color="auto"/>
                <w:left w:val="none" w:sz="0" w:space="0" w:color="auto"/>
                <w:bottom w:val="none" w:sz="0" w:space="0" w:color="auto"/>
                <w:right w:val="none" w:sz="0" w:space="0" w:color="auto"/>
              </w:divBdr>
              <w:divsChild>
                <w:div w:id="16073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052">
          <w:marLeft w:val="0"/>
          <w:marRight w:val="0"/>
          <w:marTop w:val="0"/>
          <w:marBottom w:val="0"/>
          <w:divBdr>
            <w:top w:val="none" w:sz="0" w:space="0" w:color="auto"/>
            <w:left w:val="none" w:sz="0" w:space="0" w:color="auto"/>
            <w:bottom w:val="none" w:sz="0" w:space="0" w:color="auto"/>
            <w:right w:val="none" w:sz="0" w:space="0" w:color="auto"/>
          </w:divBdr>
        </w:div>
        <w:div w:id="519314846">
          <w:marLeft w:val="0"/>
          <w:marRight w:val="0"/>
          <w:marTop w:val="0"/>
          <w:marBottom w:val="0"/>
          <w:divBdr>
            <w:top w:val="none" w:sz="0" w:space="0" w:color="auto"/>
            <w:left w:val="none" w:sz="0" w:space="0" w:color="auto"/>
            <w:bottom w:val="none" w:sz="0" w:space="0" w:color="auto"/>
            <w:right w:val="none" w:sz="0" w:space="0" w:color="auto"/>
          </w:divBdr>
        </w:div>
        <w:div w:id="1058431250">
          <w:marLeft w:val="0"/>
          <w:marRight w:val="0"/>
          <w:marTop w:val="0"/>
          <w:marBottom w:val="0"/>
          <w:divBdr>
            <w:top w:val="none" w:sz="0" w:space="0" w:color="auto"/>
            <w:left w:val="none" w:sz="0" w:space="0" w:color="auto"/>
            <w:bottom w:val="none" w:sz="0" w:space="0" w:color="auto"/>
            <w:right w:val="none" w:sz="0" w:space="0" w:color="auto"/>
          </w:divBdr>
        </w:div>
      </w:divsChild>
    </w:div>
    <w:div w:id="351535877">
      <w:bodyDiv w:val="1"/>
      <w:marLeft w:val="0"/>
      <w:marRight w:val="0"/>
      <w:marTop w:val="0"/>
      <w:marBottom w:val="0"/>
      <w:divBdr>
        <w:top w:val="none" w:sz="0" w:space="0" w:color="auto"/>
        <w:left w:val="none" w:sz="0" w:space="0" w:color="auto"/>
        <w:bottom w:val="none" w:sz="0" w:space="0" w:color="auto"/>
        <w:right w:val="none" w:sz="0" w:space="0" w:color="auto"/>
      </w:divBdr>
      <w:divsChild>
        <w:div w:id="1714501383">
          <w:marLeft w:val="0"/>
          <w:marRight w:val="0"/>
          <w:marTop w:val="0"/>
          <w:marBottom w:val="0"/>
          <w:divBdr>
            <w:top w:val="none" w:sz="0" w:space="0" w:color="auto"/>
            <w:left w:val="none" w:sz="0" w:space="0" w:color="auto"/>
            <w:bottom w:val="none" w:sz="0" w:space="0" w:color="auto"/>
            <w:right w:val="none" w:sz="0" w:space="0" w:color="auto"/>
          </w:divBdr>
        </w:div>
        <w:div w:id="337076773">
          <w:marLeft w:val="0"/>
          <w:marRight w:val="0"/>
          <w:marTop w:val="0"/>
          <w:marBottom w:val="0"/>
          <w:divBdr>
            <w:top w:val="none" w:sz="0" w:space="0" w:color="auto"/>
            <w:left w:val="none" w:sz="0" w:space="0" w:color="auto"/>
            <w:bottom w:val="none" w:sz="0" w:space="0" w:color="auto"/>
            <w:right w:val="none" w:sz="0" w:space="0" w:color="auto"/>
          </w:divBdr>
        </w:div>
        <w:div w:id="435439903">
          <w:marLeft w:val="0"/>
          <w:marRight w:val="0"/>
          <w:marTop w:val="0"/>
          <w:marBottom w:val="0"/>
          <w:divBdr>
            <w:top w:val="none" w:sz="0" w:space="0" w:color="auto"/>
            <w:left w:val="none" w:sz="0" w:space="0" w:color="auto"/>
            <w:bottom w:val="none" w:sz="0" w:space="0" w:color="auto"/>
            <w:right w:val="none" w:sz="0" w:space="0" w:color="auto"/>
          </w:divBdr>
          <w:divsChild>
            <w:div w:id="1930963134">
              <w:marLeft w:val="0"/>
              <w:marRight w:val="0"/>
              <w:marTop w:val="0"/>
              <w:marBottom w:val="0"/>
              <w:divBdr>
                <w:top w:val="none" w:sz="0" w:space="0" w:color="auto"/>
                <w:left w:val="none" w:sz="0" w:space="0" w:color="auto"/>
                <w:bottom w:val="none" w:sz="0" w:space="0" w:color="auto"/>
                <w:right w:val="none" w:sz="0" w:space="0" w:color="auto"/>
              </w:divBdr>
              <w:divsChild>
                <w:div w:id="2182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1323">
          <w:marLeft w:val="0"/>
          <w:marRight w:val="0"/>
          <w:marTop w:val="0"/>
          <w:marBottom w:val="0"/>
          <w:divBdr>
            <w:top w:val="none" w:sz="0" w:space="0" w:color="auto"/>
            <w:left w:val="none" w:sz="0" w:space="0" w:color="auto"/>
            <w:bottom w:val="none" w:sz="0" w:space="0" w:color="auto"/>
            <w:right w:val="none" w:sz="0" w:space="0" w:color="auto"/>
          </w:divBdr>
        </w:div>
        <w:div w:id="1441097830">
          <w:marLeft w:val="0"/>
          <w:marRight w:val="0"/>
          <w:marTop w:val="0"/>
          <w:marBottom w:val="0"/>
          <w:divBdr>
            <w:top w:val="none" w:sz="0" w:space="0" w:color="auto"/>
            <w:left w:val="none" w:sz="0" w:space="0" w:color="auto"/>
            <w:bottom w:val="none" w:sz="0" w:space="0" w:color="auto"/>
            <w:right w:val="none" w:sz="0" w:space="0" w:color="auto"/>
          </w:divBdr>
        </w:div>
        <w:div w:id="1095977793">
          <w:marLeft w:val="0"/>
          <w:marRight w:val="0"/>
          <w:marTop w:val="0"/>
          <w:marBottom w:val="0"/>
          <w:divBdr>
            <w:top w:val="none" w:sz="0" w:space="0" w:color="auto"/>
            <w:left w:val="none" w:sz="0" w:space="0" w:color="auto"/>
            <w:bottom w:val="none" w:sz="0" w:space="0" w:color="auto"/>
            <w:right w:val="none" w:sz="0" w:space="0" w:color="auto"/>
          </w:divBdr>
        </w:div>
      </w:divsChild>
    </w:div>
    <w:div w:id="351959955">
      <w:bodyDiv w:val="1"/>
      <w:marLeft w:val="0"/>
      <w:marRight w:val="0"/>
      <w:marTop w:val="0"/>
      <w:marBottom w:val="0"/>
      <w:divBdr>
        <w:top w:val="none" w:sz="0" w:space="0" w:color="auto"/>
        <w:left w:val="none" w:sz="0" w:space="0" w:color="auto"/>
        <w:bottom w:val="none" w:sz="0" w:space="0" w:color="auto"/>
        <w:right w:val="none" w:sz="0" w:space="0" w:color="auto"/>
      </w:divBdr>
      <w:divsChild>
        <w:div w:id="790168367">
          <w:marLeft w:val="0"/>
          <w:marRight w:val="0"/>
          <w:marTop w:val="0"/>
          <w:marBottom w:val="0"/>
          <w:divBdr>
            <w:top w:val="none" w:sz="0" w:space="0" w:color="auto"/>
            <w:left w:val="none" w:sz="0" w:space="0" w:color="auto"/>
            <w:bottom w:val="none" w:sz="0" w:space="0" w:color="auto"/>
            <w:right w:val="none" w:sz="0" w:space="0" w:color="auto"/>
          </w:divBdr>
        </w:div>
        <w:div w:id="513769036">
          <w:marLeft w:val="0"/>
          <w:marRight w:val="0"/>
          <w:marTop w:val="0"/>
          <w:marBottom w:val="0"/>
          <w:divBdr>
            <w:top w:val="none" w:sz="0" w:space="0" w:color="auto"/>
            <w:left w:val="none" w:sz="0" w:space="0" w:color="auto"/>
            <w:bottom w:val="none" w:sz="0" w:space="0" w:color="auto"/>
            <w:right w:val="none" w:sz="0" w:space="0" w:color="auto"/>
          </w:divBdr>
        </w:div>
        <w:div w:id="1501920712">
          <w:marLeft w:val="0"/>
          <w:marRight w:val="0"/>
          <w:marTop w:val="0"/>
          <w:marBottom w:val="0"/>
          <w:divBdr>
            <w:top w:val="none" w:sz="0" w:space="0" w:color="auto"/>
            <w:left w:val="none" w:sz="0" w:space="0" w:color="auto"/>
            <w:bottom w:val="none" w:sz="0" w:space="0" w:color="auto"/>
            <w:right w:val="none" w:sz="0" w:space="0" w:color="auto"/>
          </w:divBdr>
        </w:div>
        <w:div w:id="111753141">
          <w:marLeft w:val="0"/>
          <w:marRight w:val="0"/>
          <w:marTop w:val="0"/>
          <w:marBottom w:val="0"/>
          <w:divBdr>
            <w:top w:val="none" w:sz="0" w:space="0" w:color="auto"/>
            <w:left w:val="none" w:sz="0" w:space="0" w:color="auto"/>
            <w:bottom w:val="none" w:sz="0" w:space="0" w:color="auto"/>
            <w:right w:val="none" w:sz="0" w:space="0" w:color="auto"/>
          </w:divBdr>
        </w:div>
        <w:div w:id="1015810983">
          <w:marLeft w:val="0"/>
          <w:marRight w:val="0"/>
          <w:marTop w:val="0"/>
          <w:marBottom w:val="0"/>
          <w:divBdr>
            <w:top w:val="none" w:sz="0" w:space="0" w:color="auto"/>
            <w:left w:val="none" w:sz="0" w:space="0" w:color="auto"/>
            <w:bottom w:val="none" w:sz="0" w:space="0" w:color="auto"/>
            <w:right w:val="none" w:sz="0" w:space="0" w:color="auto"/>
          </w:divBdr>
        </w:div>
        <w:div w:id="415051459">
          <w:marLeft w:val="0"/>
          <w:marRight w:val="0"/>
          <w:marTop w:val="0"/>
          <w:marBottom w:val="0"/>
          <w:divBdr>
            <w:top w:val="none" w:sz="0" w:space="0" w:color="auto"/>
            <w:left w:val="none" w:sz="0" w:space="0" w:color="auto"/>
            <w:bottom w:val="none" w:sz="0" w:space="0" w:color="auto"/>
            <w:right w:val="none" w:sz="0" w:space="0" w:color="auto"/>
          </w:divBdr>
        </w:div>
      </w:divsChild>
    </w:div>
    <w:div w:id="425545029">
      <w:bodyDiv w:val="1"/>
      <w:marLeft w:val="0"/>
      <w:marRight w:val="0"/>
      <w:marTop w:val="0"/>
      <w:marBottom w:val="0"/>
      <w:divBdr>
        <w:top w:val="none" w:sz="0" w:space="0" w:color="auto"/>
        <w:left w:val="none" w:sz="0" w:space="0" w:color="auto"/>
        <w:bottom w:val="none" w:sz="0" w:space="0" w:color="auto"/>
        <w:right w:val="none" w:sz="0" w:space="0" w:color="auto"/>
      </w:divBdr>
      <w:divsChild>
        <w:div w:id="1131166515">
          <w:marLeft w:val="0"/>
          <w:marRight w:val="0"/>
          <w:marTop w:val="0"/>
          <w:marBottom w:val="0"/>
          <w:divBdr>
            <w:top w:val="none" w:sz="0" w:space="0" w:color="auto"/>
            <w:left w:val="none" w:sz="0" w:space="0" w:color="auto"/>
            <w:bottom w:val="none" w:sz="0" w:space="0" w:color="auto"/>
            <w:right w:val="none" w:sz="0" w:space="0" w:color="auto"/>
          </w:divBdr>
        </w:div>
        <w:div w:id="507520389">
          <w:marLeft w:val="0"/>
          <w:marRight w:val="0"/>
          <w:marTop w:val="0"/>
          <w:marBottom w:val="0"/>
          <w:divBdr>
            <w:top w:val="none" w:sz="0" w:space="0" w:color="auto"/>
            <w:left w:val="none" w:sz="0" w:space="0" w:color="auto"/>
            <w:bottom w:val="none" w:sz="0" w:space="0" w:color="auto"/>
            <w:right w:val="none" w:sz="0" w:space="0" w:color="auto"/>
          </w:divBdr>
        </w:div>
        <w:div w:id="1765614124">
          <w:marLeft w:val="0"/>
          <w:marRight w:val="0"/>
          <w:marTop w:val="0"/>
          <w:marBottom w:val="0"/>
          <w:divBdr>
            <w:top w:val="none" w:sz="0" w:space="0" w:color="auto"/>
            <w:left w:val="none" w:sz="0" w:space="0" w:color="auto"/>
            <w:bottom w:val="none" w:sz="0" w:space="0" w:color="auto"/>
            <w:right w:val="none" w:sz="0" w:space="0" w:color="auto"/>
          </w:divBdr>
        </w:div>
        <w:div w:id="179858399">
          <w:marLeft w:val="0"/>
          <w:marRight w:val="0"/>
          <w:marTop w:val="0"/>
          <w:marBottom w:val="0"/>
          <w:divBdr>
            <w:top w:val="none" w:sz="0" w:space="0" w:color="auto"/>
            <w:left w:val="none" w:sz="0" w:space="0" w:color="auto"/>
            <w:bottom w:val="none" w:sz="0" w:space="0" w:color="auto"/>
            <w:right w:val="none" w:sz="0" w:space="0" w:color="auto"/>
          </w:divBdr>
        </w:div>
        <w:div w:id="1852792335">
          <w:marLeft w:val="0"/>
          <w:marRight w:val="0"/>
          <w:marTop w:val="0"/>
          <w:marBottom w:val="0"/>
          <w:divBdr>
            <w:top w:val="none" w:sz="0" w:space="0" w:color="auto"/>
            <w:left w:val="none" w:sz="0" w:space="0" w:color="auto"/>
            <w:bottom w:val="none" w:sz="0" w:space="0" w:color="auto"/>
            <w:right w:val="none" w:sz="0" w:space="0" w:color="auto"/>
          </w:divBdr>
        </w:div>
        <w:div w:id="108355758">
          <w:marLeft w:val="0"/>
          <w:marRight w:val="0"/>
          <w:marTop w:val="0"/>
          <w:marBottom w:val="0"/>
          <w:divBdr>
            <w:top w:val="none" w:sz="0" w:space="0" w:color="auto"/>
            <w:left w:val="none" w:sz="0" w:space="0" w:color="auto"/>
            <w:bottom w:val="none" w:sz="0" w:space="0" w:color="auto"/>
            <w:right w:val="none" w:sz="0" w:space="0" w:color="auto"/>
          </w:divBdr>
        </w:div>
      </w:divsChild>
    </w:div>
    <w:div w:id="477186340">
      <w:bodyDiv w:val="1"/>
      <w:marLeft w:val="0"/>
      <w:marRight w:val="0"/>
      <w:marTop w:val="0"/>
      <w:marBottom w:val="0"/>
      <w:divBdr>
        <w:top w:val="none" w:sz="0" w:space="0" w:color="auto"/>
        <w:left w:val="none" w:sz="0" w:space="0" w:color="auto"/>
        <w:bottom w:val="none" w:sz="0" w:space="0" w:color="auto"/>
        <w:right w:val="none" w:sz="0" w:space="0" w:color="auto"/>
      </w:divBdr>
      <w:divsChild>
        <w:div w:id="826435762">
          <w:marLeft w:val="0"/>
          <w:marRight w:val="0"/>
          <w:marTop w:val="0"/>
          <w:marBottom w:val="0"/>
          <w:divBdr>
            <w:top w:val="none" w:sz="0" w:space="0" w:color="auto"/>
            <w:left w:val="none" w:sz="0" w:space="0" w:color="auto"/>
            <w:bottom w:val="none" w:sz="0" w:space="0" w:color="auto"/>
            <w:right w:val="none" w:sz="0" w:space="0" w:color="auto"/>
          </w:divBdr>
        </w:div>
        <w:div w:id="671221110">
          <w:marLeft w:val="0"/>
          <w:marRight w:val="0"/>
          <w:marTop w:val="0"/>
          <w:marBottom w:val="0"/>
          <w:divBdr>
            <w:top w:val="none" w:sz="0" w:space="0" w:color="auto"/>
            <w:left w:val="none" w:sz="0" w:space="0" w:color="auto"/>
            <w:bottom w:val="none" w:sz="0" w:space="0" w:color="auto"/>
            <w:right w:val="none" w:sz="0" w:space="0" w:color="auto"/>
          </w:divBdr>
        </w:div>
        <w:div w:id="401681268">
          <w:marLeft w:val="0"/>
          <w:marRight w:val="0"/>
          <w:marTop w:val="0"/>
          <w:marBottom w:val="0"/>
          <w:divBdr>
            <w:top w:val="none" w:sz="0" w:space="0" w:color="auto"/>
            <w:left w:val="none" w:sz="0" w:space="0" w:color="auto"/>
            <w:bottom w:val="none" w:sz="0" w:space="0" w:color="auto"/>
            <w:right w:val="none" w:sz="0" w:space="0" w:color="auto"/>
          </w:divBdr>
        </w:div>
        <w:div w:id="310911754">
          <w:marLeft w:val="0"/>
          <w:marRight w:val="0"/>
          <w:marTop w:val="0"/>
          <w:marBottom w:val="0"/>
          <w:divBdr>
            <w:top w:val="none" w:sz="0" w:space="0" w:color="auto"/>
            <w:left w:val="none" w:sz="0" w:space="0" w:color="auto"/>
            <w:bottom w:val="none" w:sz="0" w:space="0" w:color="auto"/>
            <w:right w:val="none" w:sz="0" w:space="0" w:color="auto"/>
          </w:divBdr>
        </w:div>
        <w:div w:id="1025057296">
          <w:marLeft w:val="0"/>
          <w:marRight w:val="0"/>
          <w:marTop w:val="0"/>
          <w:marBottom w:val="0"/>
          <w:divBdr>
            <w:top w:val="none" w:sz="0" w:space="0" w:color="auto"/>
            <w:left w:val="none" w:sz="0" w:space="0" w:color="auto"/>
            <w:bottom w:val="none" w:sz="0" w:space="0" w:color="auto"/>
            <w:right w:val="none" w:sz="0" w:space="0" w:color="auto"/>
          </w:divBdr>
        </w:div>
        <w:div w:id="1342078171">
          <w:marLeft w:val="0"/>
          <w:marRight w:val="0"/>
          <w:marTop w:val="0"/>
          <w:marBottom w:val="0"/>
          <w:divBdr>
            <w:top w:val="none" w:sz="0" w:space="0" w:color="auto"/>
            <w:left w:val="none" w:sz="0" w:space="0" w:color="auto"/>
            <w:bottom w:val="none" w:sz="0" w:space="0" w:color="auto"/>
            <w:right w:val="none" w:sz="0" w:space="0" w:color="auto"/>
          </w:divBdr>
        </w:div>
      </w:divsChild>
    </w:div>
    <w:div w:id="525824488">
      <w:bodyDiv w:val="1"/>
      <w:marLeft w:val="0"/>
      <w:marRight w:val="0"/>
      <w:marTop w:val="0"/>
      <w:marBottom w:val="0"/>
      <w:divBdr>
        <w:top w:val="none" w:sz="0" w:space="0" w:color="auto"/>
        <w:left w:val="none" w:sz="0" w:space="0" w:color="auto"/>
        <w:bottom w:val="none" w:sz="0" w:space="0" w:color="auto"/>
        <w:right w:val="none" w:sz="0" w:space="0" w:color="auto"/>
      </w:divBdr>
      <w:divsChild>
        <w:div w:id="565919577">
          <w:marLeft w:val="0"/>
          <w:marRight w:val="0"/>
          <w:marTop w:val="0"/>
          <w:marBottom w:val="0"/>
          <w:divBdr>
            <w:top w:val="none" w:sz="0" w:space="0" w:color="auto"/>
            <w:left w:val="none" w:sz="0" w:space="0" w:color="auto"/>
            <w:bottom w:val="none" w:sz="0" w:space="0" w:color="auto"/>
            <w:right w:val="none" w:sz="0" w:space="0" w:color="auto"/>
          </w:divBdr>
        </w:div>
        <w:div w:id="1489707723">
          <w:marLeft w:val="0"/>
          <w:marRight w:val="0"/>
          <w:marTop w:val="0"/>
          <w:marBottom w:val="0"/>
          <w:divBdr>
            <w:top w:val="none" w:sz="0" w:space="0" w:color="auto"/>
            <w:left w:val="none" w:sz="0" w:space="0" w:color="auto"/>
            <w:bottom w:val="none" w:sz="0" w:space="0" w:color="auto"/>
            <w:right w:val="none" w:sz="0" w:space="0" w:color="auto"/>
          </w:divBdr>
        </w:div>
        <w:div w:id="795178161">
          <w:marLeft w:val="0"/>
          <w:marRight w:val="0"/>
          <w:marTop w:val="0"/>
          <w:marBottom w:val="0"/>
          <w:divBdr>
            <w:top w:val="none" w:sz="0" w:space="0" w:color="auto"/>
            <w:left w:val="none" w:sz="0" w:space="0" w:color="auto"/>
            <w:bottom w:val="none" w:sz="0" w:space="0" w:color="auto"/>
            <w:right w:val="none" w:sz="0" w:space="0" w:color="auto"/>
          </w:divBdr>
          <w:divsChild>
            <w:div w:id="2114548341">
              <w:marLeft w:val="0"/>
              <w:marRight w:val="0"/>
              <w:marTop w:val="0"/>
              <w:marBottom w:val="0"/>
              <w:divBdr>
                <w:top w:val="none" w:sz="0" w:space="0" w:color="auto"/>
                <w:left w:val="none" w:sz="0" w:space="0" w:color="auto"/>
                <w:bottom w:val="none" w:sz="0" w:space="0" w:color="auto"/>
                <w:right w:val="none" w:sz="0" w:space="0" w:color="auto"/>
              </w:divBdr>
              <w:divsChild>
                <w:div w:id="7371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1373">
          <w:marLeft w:val="0"/>
          <w:marRight w:val="0"/>
          <w:marTop w:val="0"/>
          <w:marBottom w:val="0"/>
          <w:divBdr>
            <w:top w:val="none" w:sz="0" w:space="0" w:color="auto"/>
            <w:left w:val="none" w:sz="0" w:space="0" w:color="auto"/>
            <w:bottom w:val="none" w:sz="0" w:space="0" w:color="auto"/>
            <w:right w:val="none" w:sz="0" w:space="0" w:color="auto"/>
          </w:divBdr>
        </w:div>
        <w:div w:id="934899715">
          <w:marLeft w:val="0"/>
          <w:marRight w:val="0"/>
          <w:marTop w:val="0"/>
          <w:marBottom w:val="0"/>
          <w:divBdr>
            <w:top w:val="none" w:sz="0" w:space="0" w:color="auto"/>
            <w:left w:val="none" w:sz="0" w:space="0" w:color="auto"/>
            <w:bottom w:val="none" w:sz="0" w:space="0" w:color="auto"/>
            <w:right w:val="none" w:sz="0" w:space="0" w:color="auto"/>
          </w:divBdr>
        </w:div>
        <w:div w:id="994799214">
          <w:marLeft w:val="0"/>
          <w:marRight w:val="0"/>
          <w:marTop w:val="0"/>
          <w:marBottom w:val="0"/>
          <w:divBdr>
            <w:top w:val="none" w:sz="0" w:space="0" w:color="auto"/>
            <w:left w:val="none" w:sz="0" w:space="0" w:color="auto"/>
            <w:bottom w:val="none" w:sz="0" w:space="0" w:color="auto"/>
            <w:right w:val="none" w:sz="0" w:space="0" w:color="auto"/>
          </w:divBdr>
        </w:div>
      </w:divsChild>
    </w:div>
    <w:div w:id="605505987">
      <w:bodyDiv w:val="1"/>
      <w:marLeft w:val="0"/>
      <w:marRight w:val="0"/>
      <w:marTop w:val="0"/>
      <w:marBottom w:val="0"/>
      <w:divBdr>
        <w:top w:val="none" w:sz="0" w:space="0" w:color="auto"/>
        <w:left w:val="none" w:sz="0" w:space="0" w:color="auto"/>
        <w:bottom w:val="none" w:sz="0" w:space="0" w:color="auto"/>
        <w:right w:val="none" w:sz="0" w:space="0" w:color="auto"/>
      </w:divBdr>
      <w:divsChild>
        <w:div w:id="1710455586">
          <w:marLeft w:val="0"/>
          <w:marRight w:val="0"/>
          <w:marTop w:val="0"/>
          <w:marBottom w:val="0"/>
          <w:divBdr>
            <w:top w:val="none" w:sz="0" w:space="0" w:color="auto"/>
            <w:left w:val="none" w:sz="0" w:space="0" w:color="auto"/>
            <w:bottom w:val="none" w:sz="0" w:space="0" w:color="auto"/>
            <w:right w:val="none" w:sz="0" w:space="0" w:color="auto"/>
          </w:divBdr>
        </w:div>
        <w:div w:id="2090347703">
          <w:marLeft w:val="0"/>
          <w:marRight w:val="0"/>
          <w:marTop w:val="0"/>
          <w:marBottom w:val="0"/>
          <w:divBdr>
            <w:top w:val="none" w:sz="0" w:space="0" w:color="auto"/>
            <w:left w:val="none" w:sz="0" w:space="0" w:color="auto"/>
            <w:bottom w:val="none" w:sz="0" w:space="0" w:color="auto"/>
            <w:right w:val="none" w:sz="0" w:space="0" w:color="auto"/>
          </w:divBdr>
        </w:div>
        <w:div w:id="342778407">
          <w:marLeft w:val="0"/>
          <w:marRight w:val="0"/>
          <w:marTop w:val="0"/>
          <w:marBottom w:val="0"/>
          <w:divBdr>
            <w:top w:val="none" w:sz="0" w:space="0" w:color="auto"/>
            <w:left w:val="none" w:sz="0" w:space="0" w:color="auto"/>
            <w:bottom w:val="none" w:sz="0" w:space="0" w:color="auto"/>
            <w:right w:val="none" w:sz="0" w:space="0" w:color="auto"/>
          </w:divBdr>
          <w:divsChild>
            <w:div w:id="622349855">
              <w:marLeft w:val="0"/>
              <w:marRight w:val="0"/>
              <w:marTop w:val="0"/>
              <w:marBottom w:val="0"/>
              <w:divBdr>
                <w:top w:val="none" w:sz="0" w:space="0" w:color="auto"/>
                <w:left w:val="none" w:sz="0" w:space="0" w:color="auto"/>
                <w:bottom w:val="none" w:sz="0" w:space="0" w:color="auto"/>
                <w:right w:val="none" w:sz="0" w:space="0" w:color="auto"/>
              </w:divBdr>
              <w:divsChild>
                <w:div w:id="4727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4286">
          <w:marLeft w:val="0"/>
          <w:marRight w:val="0"/>
          <w:marTop w:val="0"/>
          <w:marBottom w:val="0"/>
          <w:divBdr>
            <w:top w:val="none" w:sz="0" w:space="0" w:color="auto"/>
            <w:left w:val="none" w:sz="0" w:space="0" w:color="auto"/>
            <w:bottom w:val="none" w:sz="0" w:space="0" w:color="auto"/>
            <w:right w:val="none" w:sz="0" w:space="0" w:color="auto"/>
          </w:divBdr>
        </w:div>
        <w:div w:id="1601647939">
          <w:marLeft w:val="0"/>
          <w:marRight w:val="0"/>
          <w:marTop w:val="0"/>
          <w:marBottom w:val="0"/>
          <w:divBdr>
            <w:top w:val="none" w:sz="0" w:space="0" w:color="auto"/>
            <w:left w:val="none" w:sz="0" w:space="0" w:color="auto"/>
            <w:bottom w:val="none" w:sz="0" w:space="0" w:color="auto"/>
            <w:right w:val="none" w:sz="0" w:space="0" w:color="auto"/>
          </w:divBdr>
        </w:div>
        <w:div w:id="1666200604">
          <w:marLeft w:val="0"/>
          <w:marRight w:val="0"/>
          <w:marTop w:val="0"/>
          <w:marBottom w:val="0"/>
          <w:divBdr>
            <w:top w:val="none" w:sz="0" w:space="0" w:color="auto"/>
            <w:left w:val="none" w:sz="0" w:space="0" w:color="auto"/>
            <w:bottom w:val="none" w:sz="0" w:space="0" w:color="auto"/>
            <w:right w:val="none" w:sz="0" w:space="0" w:color="auto"/>
          </w:divBdr>
        </w:div>
      </w:divsChild>
    </w:div>
    <w:div w:id="760294523">
      <w:bodyDiv w:val="1"/>
      <w:marLeft w:val="0"/>
      <w:marRight w:val="0"/>
      <w:marTop w:val="0"/>
      <w:marBottom w:val="0"/>
      <w:divBdr>
        <w:top w:val="none" w:sz="0" w:space="0" w:color="auto"/>
        <w:left w:val="none" w:sz="0" w:space="0" w:color="auto"/>
        <w:bottom w:val="none" w:sz="0" w:space="0" w:color="auto"/>
        <w:right w:val="none" w:sz="0" w:space="0" w:color="auto"/>
      </w:divBdr>
      <w:divsChild>
        <w:div w:id="479538428">
          <w:marLeft w:val="0"/>
          <w:marRight w:val="0"/>
          <w:marTop w:val="0"/>
          <w:marBottom w:val="0"/>
          <w:divBdr>
            <w:top w:val="none" w:sz="0" w:space="0" w:color="auto"/>
            <w:left w:val="none" w:sz="0" w:space="0" w:color="auto"/>
            <w:bottom w:val="none" w:sz="0" w:space="0" w:color="auto"/>
            <w:right w:val="none" w:sz="0" w:space="0" w:color="auto"/>
          </w:divBdr>
        </w:div>
        <w:div w:id="1316111053">
          <w:marLeft w:val="0"/>
          <w:marRight w:val="0"/>
          <w:marTop w:val="0"/>
          <w:marBottom w:val="0"/>
          <w:divBdr>
            <w:top w:val="none" w:sz="0" w:space="0" w:color="auto"/>
            <w:left w:val="none" w:sz="0" w:space="0" w:color="auto"/>
            <w:bottom w:val="none" w:sz="0" w:space="0" w:color="auto"/>
            <w:right w:val="none" w:sz="0" w:space="0" w:color="auto"/>
          </w:divBdr>
        </w:div>
        <w:div w:id="1039817482">
          <w:marLeft w:val="0"/>
          <w:marRight w:val="0"/>
          <w:marTop w:val="0"/>
          <w:marBottom w:val="0"/>
          <w:divBdr>
            <w:top w:val="none" w:sz="0" w:space="0" w:color="auto"/>
            <w:left w:val="none" w:sz="0" w:space="0" w:color="auto"/>
            <w:bottom w:val="none" w:sz="0" w:space="0" w:color="auto"/>
            <w:right w:val="none" w:sz="0" w:space="0" w:color="auto"/>
          </w:divBdr>
        </w:div>
        <w:div w:id="1022321909">
          <w:marLeft w:val="0"/>
          <w:marRight w:val="0"/>
          <w:marTop w:val="0"/>
          <w:marBottom w:val="0"/>
          <w:divBdr>
            <w:top w:val="none" w:sz="0" w:space="0" w:color="auto"/>
            <w:left w:val="none" w:sz="0" w:space="0" w:color="auto"/>
            <w:bottom w:val="none" w:sz="0" w:space="0" w:color="auto"/>
            <w:right w:val="none" w:sz="0" w:space="0" w:color="auto"/>
          </w:divBdr>
        </w:div>
        <w:div w:id="963193375">
          <w:marLeft w:val="0"/>
          <w:marRight w:val="0"/>
          <w:marTop w:val="0"/>
          <w:marBottom w:val="0"/>
          <w:divBdr>
            <w:top w:val="none" w:sz="0" w:space="0" w:color="auto"/>
            <w:left w:val="none" w:sz="0" w:space="0" w:color="auto"/>
            <w:bottom w:val="none" w:sz="0" w:space="0" w:color="auto"/>
            <w:right w:val="none" w:sz="0" w:space="0" w:color="auto"/>
          </w:divBdr>
        </w:div>
        <w:div w:id="1758092943">
          <w:marLeft w:val="0"/>
          <w:marRight w:val="0"/>
          <w:marTop w:val="0"/>
          <w:marBottom w:val="0"/>
          <w:divBdr>
            <w:top w:val="none" w:sz="0" w:space="0" w:color="auto"/>
            <w:left w:val="none" w:sz="0" w:space="0" w:color="auto"/>
            <w:bottom w:val="none" w:sz="0" w:space="0" w:color="auto"/>
            <w:right w:val="none" w:sz="0" w:space="0" w:color="auto"/>
          </w:divBdr>
        </w:div>
      </w:divsChild>
    </w:div>
    <w:div w:id="761995278">
      <w:bodyDiv w:val="1"/>
      <w:marLeft w:val="0"/>
      <w:marRight w:val="0"/>
      <w:marTop w:val="0"/>
      <w:marBottom w:val="0"/>
      <w:divBdr>
        <w:top w:val="none" w:sz="0" w:space="0" w:color="auto"/>
        <w:left w:val="none" w:sz="0" w:space="0" w:color="auto"/>
        <w:bottom w:val="none" w:sz="0" w:space="0" w:color="auto"/>
        <w:right w:val="none" w:sz="0" w:space="0" w:color="auto"/>
      </w:divBdr>
      <w:divsChild>
        <w:div w:id="1621297816">
          <w:marLeft w:val="0"/>
          <w:marRight w:val="0"/>
          <w:marTop w:val="0"/>
          <w:marBottom w:val="0"/>
          <w:divBdr>
            <w:top w:val="none" w:sz="0" w:space="0" w:color="auto"/>
            <w:left w:val="none" w:sz="0" w:space="0" w:color="auto"/>
            <w:bottom w:val="none" w:sz="0" w:space="0" w:color="auto"/>
            <w:right w:val="none" w:sz="0" w:space="0" w:color="auto"/>
          </w:divBdr>
        </w:div>
        <w:div w:id="1704936463">
          <w:marLeft w:val="0"/>
          <w:marRight w:val="0"/>
          <w:marTop w:val="0"/>
          <w:marBottom w:val="0"/>
          <w:divBdr>
            <w:top w:val="none" w:sz="0" w:space="0" w:color="auto"/>
            <w:left w:val="none" w:sz="0" w:space="0" w:color="auto"/>
            <w:bottom w:val="none" w:sz="0" w:space="0" w:color="auto"/>
            <w:right w:val="none" w:sz="0" w:space="0" w:color="auto"/>
          </w:divBdr>
        </w:div>
        <w:div w:id="697198811">
          <w:marLeft w:val="0"/>
          <w:marRight w:val="0"/>
          <w:marTop w:val="0"/>
          <w:marBottom w:val="0"/>
          <w:divBdr>
            <w:top w:val="none" w:sz="0" w:space="0" w:color="auto"/>
            <w:left w:val="none" w:sz="0" w:space="0" w:color="auto"/>
            <w:bottom w:val="none" w:sz="0" w:space="0" w:color="auto"/>
            <w:right w:val="none" w:sz="0" w:space="0" w:color="auto"/>
          </w:divBdr>
          <w:divsChild>
            <w:div w:id="2076394795">
              <w:marLeft w:val="0"/>
              <w:marRight w:val="0"/>
              <w:marTop w:val="0"/>
              <w:marBottom w:val="0"/>
              <w:divBdr>
                <w:top w:val="none" w:sz="0" w:space="0" w:color="auto"/>
                <w:left w:val="none" w:sz="0" w:space="0" w:color="auto"/>
                <w:bottom w:val="none" w:sz="0" w:space="0" w:color="auto"/>
                <w:right w:val="none" w:sz="0" w:space="0" w:color="auto"/>
              </w:divBdr>
              <w:divsChild>
                <w:div w:id="11518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3853">
          <w:marLeft w:val="0"/>
          <w:marRight w:val="0"/>
          <w:marTop w:val="0"/>
          <w:marBottom w:val="0"/>
          <w:divBdr>
            <w:top w:val="none" w:sz="0" w:space="0" w:color="auto"/>
            <w:left w:val="none" w:sz="0" w:space="0" w:color="auto"/>
            <w:bottom w:val="none" w:sz="0" w:space="0" w:color="auto"/>
            <w:right w:val="none" w:sz="0" w:space="0" w:color="auto"/>
          </w:divBdr>
        </w:div>
        <w:div w:id="1768303385">
          <w:marLeft w:val="0"/>
          <w:marRight w:val="0"/>
          <w:marTop w:val="0"/>
          <w:marBottom w:val="0"/>
          <w:divBdr>
            <w:top w:val="none" w:sz="0" w:space="0" w:color="auto"/>
            <w:left w:val="none" w:sz="0" w:space="0" w:color="auto"/>
            <w:bottom w:val="none" w:sz="0" w:space="0" w:color="auto"/>
            <w:right w:val="none" w:sz="0" w:space="0" w:color="auto"/>
          </w:divBdr>
          <w:divsChild>
            <w:div w:id="621575596">
              <w:marLeft w:val="0"/>
              <w:marRight w:val="0"/>
              <w:marTop w:val="0"/>
              <w:marBottom w:val="0"/>
              <w:divBdr>
                <w:top w:val="none" w:sz="0" w:space="0" w:color="auto"/>
                <w:left w:val="none" w:sz="0" w:space="0" w:color="auto"/>
                <w:bottom w:val="none" w:sz="0" w:space="0" w:color="auto"/>
                <w:right w:val="none" w:sz="0" w:space="0" w:color="auto"/>
              </w:divBdr>
            </w:div>
          </w:divsChild>
        </w:div>
        <w:div w:id="2028869494">
          <w:marLeft w:val="0"/>
          <w:marRight w:val="0"/>
          <w:marTop w:val="0"/>
          <w:marBottom w:val="0"/>
          <w:divBdr>
            <w:top w:val="none" w:sz="0" w:space="0" w:color="auto"/>
            <w:left w:val="none" w:sz="0" w:space="0" w:color="auto"/>
            <w:bottom w:val="none" w:sz="0" w:space="0" w:color="auto"/>
            <w:right w:val="none" w:sz="0" w:space="0" w:color="auto"/>
          </w:divBdr>
        </w:div>
        <w:div w:id="543716438">
          <w:marLeft w:val="0"/>
          <w:marRight w:val="0"/>
          <w:marTop w:val="0"/>
          <w:marBottom w:val="0"/>
          <w:divBdr>
            <w:top w:val="none" w:sz="0" w:space="0" w:color="auto"/>
            <w:left w:val="none" w:sz="0" w:space="0" w:color="auto"/>
            <w:bottom w:val="none" w:sz="0" w:space="0" w:color="auto"/>
            <w:right w:val="none" w:sz="0" w:space="0" w:color="auto"/>
          </w:divBdr>
        </w:div>
      </w:divsChild>
    </w:div>
    <w:div w:id="888881985">
      <w:bodyDiv w:val="1"/>
      <w:marLeft w:val="0"/>
      <w:marRight w:val="0"/>
      <w:marTop w:val="0"/>
      <w:marBottom w:val="0"/>
      <w:divBdr>
        <w:top w:val="none" w:sz="0" w:space="0" w:color="auto"/>
        <w:left w:val="none" w:sz="0" w:space="0" w:color="auto"/>
        <w:bottom w:val="none" w:sz="0" w:space="0" w:color="auto"/>
        <w:right w:val="none" w:sz="0" w:space="0" w:color="auto"/>
      </w:divBdr>
      <w:divsChild>
        <w:div w:id="489979617">
          <w:marLeft w:val="0"/>
          <w:marRight w:val="0"/>
          <w:marTop w:val="0"/>
          <w:marBottom w:val="0"/>
          <w:divBdr>
            <w:top w:val="none" w:sz="0" w:space="0" w:color="auto"/>
            <w:left w:val="none" w:sz="0" w:space="0" w:color="auto"/>
            <w:bottom w:val="none" w:sz="0" w:space="0" w:color="auto"/>
            <w:right w:val="none" w:sz="0" w:space="0" w:color="auto"/>
          </w:divBdr>
        </w:div>
        <w:div w:id="441918556">
          <w:marLeft w:val="0"/>
          <w:marRight w:val="0"/>
          <w:marTop w:val="0"/>
          <w:marBottom w:val="0"/>
          <w:divBdr>
            <w:top w:val="none" w:sz="0" w:space="0" w:color="auto"/>
            <w:left w:val="none" w:sz="0" w:space="0" w:color="auto"/>
            <w:bottom w:val="none" w:sz="0" w:space="0" w:color="auto"/>
            <w:right w:val="none" w:sz="0" w:space="0" w:color="auto"/>
          </w:divBdr>
        </w:div>
        <w:div w:id="1963265653">
          <w:marLeft w:val="0"/>
          <w:marRight w:val="0"/>
          <w:marTop w:val="0"/>
          <w:marBottom w:val="0"/>
          <w:divBdr>
            <w:top w:val="none" w:sz="0" w:space="0" w:color="auto"/>
            <w:left w:val="none" w:sz="0" w:space="0" w:color="auto"/>
            <w:bottom w:val="none" w:sz="0" w:space="0" w:color="auto"/>
            <w:right w:val="none" w:sz="0" w:space="0" w:color="auto"/>
          </w:divBdr>
          <w:divsChild>
            <w:div w:id="639501772">
              <w:marLeft w:val="0"/>
              <w:marRight w:val="0"/>
              <w:marTop w:val="0"/>
              <w:marBottom w:val="0"/>
              <w:divBdr>
                <w:top w:val="none" w:sz="0" w:space="0" w:color="auto"/>
                <w:left w:val="none" w:sz="0" w:space="0" w:color="auto"/>
                <w:bottom w:val="none" w:sz="0" w:space="0" w:color="auto"/>
                <w:right w:val="none" w:sz="0" w:space="0" w:color="auto"/>
              </w:divBdr>
              <w:divsChild>
                <w:div w:id="2197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240">
          <w:marLeft w:val="0"/>
          <w:marRight w:val="0"/>
          <w:marTop w:val="0"/>
          <w:marBottom w:val="0"/>
          <w:divBdr>
            <w:top w:val="none" w:sz="0" w:space="0" w:color="auto"/>
            <w:left w:val="none" w:sz="0" w:space="0" w:color="auto"/>
            <w:bottom w:val="none" w:sz="0" w:space="0" w:color="auto"/>
            <w:right w:val="none" w:sz="0" w:space="0" w:color="auto"/>
          </w:divBdr>
        </w:div>
        <w:div w:id="1026911101">
          <w:marLeft w:val="0"/>
          <w:marRight w:val="0"/>
          <w:marTop w:val="0"/>
          <w:marBottom w:val="0"/>
          <w:divBdr>
            <w:top w:val="none" w:sz="0" w:space="0" w:color="auto"/>
            <w:left w:val="none" w:sz="0" w:space="0" w:color="auto"/>
            <w:bottom w:val="none" w:sz="0" w:space="0" w:color="auto"/>
            <w:right w:val="none" w:sz="0" w:space="0" w:color="auto"/>
          </w:divBdr>
        </w:div>
        <w:div w:id="1031803640">
          <w:marLeft w:val="0"/>
          <w:marRight w:val="0"/>
          <w:marTop w:val="0"/>
          <w:marBottom w:val="0"/>
          <w:divBdr>
            <w:top w:val="none" w:sz="0" w:space="0" w:color="auto"/>
            <w:left w:val="none" w:sz="0" w:space="0" w:color="auto"/>
            <w:bottom w:val="none" w:sz="0" w:space="0" w:color="auto"/>
            <w:right w:val="none" w:sz="0" w:space="0" w:color="auto"/>
          </w:divBdr>
        </w:div>
        <w:div w:id="1364015012">
          <w:marLeft w:val="0"/>
          <w:marRight w:val="0"/>
          <w:marTop w:val="0"/>
          <w:marBottom w:val="0"/>
          <w:divBdr>
            <w:top w:val="none" w:sz="0" w:space="0" w:color="auto"/>
            <w:left w:val="none" w:sz="0" w:space="0" w:color="auto"/>
            <w:bottom w:val="none" w:sz="0" w:space="0" w:color="auto"/>
            <w:right w:val="none" w:sz="0" w:space="0" w:color="auto"/>
          </w:divBdr>
        </w:div>
      </w:divsChild>
    </w:div>
    <w:div w:id="898173615">
      <w:bodyDiv w:val="1"/>
      <w:marLeft w:val="0"/>
      <w:marRight w:val="0"/>
      <w:marTop w:val="0"/>
      <w:marBottom w:val="0"/>
      <w:divBdr>
        <w:top w:val="none" w:sz="0" w:space="0" w:color="auto"/>
        <w:left w:val="none" w:sz="0" w:space="0" w:color="auto"/>
        <w:bottom w:val="none" w:sz="0" w:space="0" w:color="auto"/>
        <w:right w:val="none" w:sz="0" w:space="0" w:color="auto"/>
      </w:divBdr>
      <w:divsChild>
        <w:div w:id="1528367090">
          <w:marLeft w:val="0"/>
          <w:marRight w:val="0"/>
          <w:marTop w:val="0"/>
          <w:marBottom w:val="0"/>
          <w:divBdr>
            <w:top w:val="none" w:sz="0" w:space="0" w:color="auto"/>
            <w:left w:val="none" w:sz="0" w:space="0" w:color="auto"/>
            <w:bottom w:val="none" w:sz="0" w:space="0" w:color="auto"/>
            <w:right w:val="none" w:sz="0" w:space="0" w:color="auto"/>
          </w:divBdr>
        </w:div>
        <w:div w:id="1750616344">
          <w:marLeft w:val="0"/>
          <w:marRight w:val="0"/>
          <w:marTop w:val="0"/>
          <w:marBottom w:val="0"/>
          <w:divBdr>
            <w:top w:val="none" w:sz="0" w:space="0" w:color="auto"/>
            <w:left w:val="none" w:sz="0" w:space="0" w:color="auto"/>
            <w:bottom w:val="none" w:sz="0" w:space="0" w:color="auto"/>
            <w:right w:val="none" w:sz="0" w:space="0" w:color="auto"/>
          </w:divBdr>
        </w:div>
        <w:div w:id="547650057">
          <w:marLeft w:val="0"/>
          <w:marRight w:val="0"/>
          <w:marTop w:val="0"/>
          <w:marBottom w:val="0"/>
          <w:divBdr>
            <w:top w:val="none" w:sz="0" w:space="0" w:color="auto"/>
            <w:left w:val="none" w:sz="0" w:space="0" w:color="auto"/>
            <w:bottom w:val="none" w:sz="0" w:space="0" w:color="auto"/>
            <w:right w:val="none" w:sz="0" w:space="0" w:color="auto"/>
          </w:divBdr>
          <w:divsChild>
            <w:div w:id="1838420444">
              <w:marLeft w:val="0"/>
              <w:marRight w:val="0"/>
              <w:marTop w:val="0"/>
              <w:marBottom w:val="0"/>
              <w:divBdr>
                <w:top w:val="none" w:sz="0" w:space="0" w:color="auto"/>
                <w:left w:val="none" w:sz="0" w:space="0" w:color="auto"/>
                <w:bottom w:val="none" w:sz="0" w:space="0" w:color="auto"/>
                <w:right w:val="none" w:sz="0" w:space="0" w:color="auto"/>
              </w:divBdr>
              <w:divsChild>
                <w:div w:id="20192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3581">
          <w:marLeft w:val="0"/>
          <w:marRight w:val="0"/>
          <w:marTop w:val="0"/>
          <w:marBottom w:val="0"/>
          <w:divBdr>
            <w:top w:val="none" w:sz="0" w:space="0" w:color="auto"/>
            <w:left w:val="none" w:sz="0" w:space="0" w:color="auto"/>
            <w:bottom w:val="none" w:sz="0" w:space="0" w:color="auto"/>
            <w:right w:val="none" w:sz="0" w:space="0" w:color="auto"/>
          </w:divBdr>
        </w:div>
        <w:div w:id="1982078298">
          <w:marLeft w:val="0"/>
          <w:marRight w:val="0"/>
          <w:marTop w:val="0"/>
          <w:marBottom w:val="0"/>
          <w:divBdr>
            <w:top w:val="none" w:sz="0" w:space="0" w:color="auto"/>
            <w:left w:val="none" w:sz="0" w:space="0" w:color="auto"/>
            <w:bottom w:val="none" w:sz="0" w:space="0" w:color="auto"/>
            <w:right w:val="none" w:sz="0" w:space="0" w:color="auto"/>
          </w:divBdr>
        </w:div>
        <w:div w:id="517350561">
          <w:marLeft w:val="0"/>
          <w:marRight w:val="0"/>
          <w:marTop w:val="0"/>
          <w:marBottom w:val="0"/>
          <w:divBdr>
            <w:top w:val="none" w:sz="0" w:space="0" w:color="auto"/>
            <w:left w:val="none" w:sz="0" w:space="0" w:color="auto"/>
            <w:bottom w:val="none" w:sz="0" w:space="0" w:color="auto"/>
            <w:right w:val="none" w:sz="0" w:space="0" w:color="auto"/>
          </w:divBdr>
        </w:div>
      </w:divsChild>
    </w:div>
    <w:div w:id="942033295">
      <w:bodyDiv w:val="1"/>
      <w:marLeft w:val="0"/>
      <w:marRight w:val="0"/>
      <w:marTop w:val="0"/>
      <w:marBottom w:val="0"/>
      <w:divBdr>
        <w:top w:val="none" w:sz="0" w:space="0" w:color="auto"/>
        <w:left w:val="none" w:sz="0" w:space="0" w:color="auto"/>
        <w:bottom w:val="none" w:sz="0" w:space="0" w:color="auto"/>
        <w:right w:val="none" w:sz="0" w:space="0" w:color="auto"/>
      </w:divBdr>
      <w:divsChild>
        <w:div w:id="848056138">
          <w:marLeft w:val="0"/>
          <w:marRight w:val="0"/>
          <w:marTop w:val="0"/>
          <w:marBottom w:val="0"/>
          <w:divBdr>
            <w:top w:val="none" w:sz="0" w:space="0" w:color="auto"/>
            <w:left w:val="none" w:sz="0" w:space="0" w:color="auto"/>
            <w:bottom w:val="none" w:sz="0" w:space="0" w:color="auto"/>
            <w:right w:val="none" w:sz="0" w:space="0" w:color="auto"/>
          </w:divBdr>
        </w:div>
        <w:div w:id="1998144072">
          <w:marLeft w:val="0"/>
          <w:marRight w:val="0"/>
          <w:marTop w:val="0"/>
          <w:marBottom w:val="0"/>
          <w:divBdr>
            <w:top w:val="none" w:sz="0" w:space="0" w:color="auto"/>
            <w:left w:val="none" w:sz="0" w:space="0" w:color="auto"/>
            <w:bottom w:val="none" w:sz="0" w:space="0" w:color="auto"/>
            <w:right w:val="none" w:sz="0" w:space="0" w:color="auto"/>
          </w:divBdr>
        </w:div>
        <w:div w:id="1889025651">
          <w:marLeft w:val="0"/>
          <w:marRight w:val="0"/>
          <w:marTop w:val="0"/>
          <w:marBottom w:val="0"/>
          <w:divBdr>
            <w:top w:val="none" w:sz="0" w:space="0" w:color="auto"/>
            <w:left w:val="none" w:sz="0" w:space="0" w:color="auto"/>
            <w:bottom w:val="none" w:sz="0" w:space="0" w:color="auto"/>
            <w:right w:val="none" w:sz="0" w:space="0" w:color="auto"/>
          </w:divBdr>
        </w:div>
        <w:div w:id="1377197987">
          <w:marLeft w:val="0"/>
          <w:marRight w:val="0"/>
          <w:marTop w:val="0"/>
          <w:marBottom w:val="0"/>
          <w:divBdr>
            <w:top w:val="none" w:sz="0" w:space="0" w:color="auto"/>
            <w:left w:val="none" w:sz="0" w:space="0" w:color="auto"/>
            <w:bottom w:val="none" w:sz="0" w:space="0" w:color="auto"/>
            <w:right w:val="none" w:sz="0" w:space="0" w:color="auto"/>
          </w:divBdr>
        </w:div>
        <w:div w:id="191382858">
          <w:marLeft w:val="0"/>
          <w:marRight w:val="0"/>
          <w:marTop w:val="0"/>
          <w:marBottom w:val="0"/>
          <w:divBdr>
            <w:top w:val="none" w:sz="0" w:space="0" w:color="auto"/>
            <w:left w:val="none" w:sz="0" w:space="0" w:color="auto"/>
            <w:bottom w:val="none" w:sz="0" w:space="0" w:color="auto"/>
            <w:right w:val="none" w:sz="0" w:space="0" w:color="auto"/>
          </w:divBdr>
        </w:div>
        <w:div w:id="1291352537">
          <w:marLeft w:val="0"/>
          <w:marRight w:val="0"/>
          <w:marTop w:val="0"/>
          <w:marBottom w:val="0"/>
          <w:divBdr>
            <w:top w:val="none" w:sz="0" w:space="0" w:color="auto"/>
            <w:left w:val="none" w:sz="0" w:space="0" w:color="auto"/>
            <w:bottom w:val="none" w:sz="0" w:space="0" w:color="auto"/>
            <w:right w:val="none" w:sz="0" w:space="0" w:color="auto"/>
          </w:divBdr>
        </w:div>
      </w:divsChild>
    </w:div>
    <w:div w:id="975569877">
      <w:bodyDiv w:val="1"/>
      <w:marLeft w:val="0"/>
      <w:marRight w:val="0"/>
      <w:marTop w:val="0"/>
      <w:marBottom w:val="0"/>
      <w:divBdr>
        <w:top w:val="none" w:sz="0" w:space="0" w:color="auto"/>
        <w:left w:val="none" w:sz="0" w:space="0" w:color="auto"/>
        <w:bottom w:val="none" w:sz="0" w:space="0" w:color="auto"/>
        <w:right w:val="none" w:sz="0" w:space="0" w:color="auto"/>
      </w:divBdr>
      <w:divsChild>
        <w:div w:id="1297760542">
          <w:marLeft w:val="0"/>
          <w:marRight w:val="0"/>
          <w:marTop w:val="0"/>
          <w:marBottom w:val="0"/>
          <w:divBdr>
            <w:top w:val="none" w:sz="0" w:space="0" w:color="auto"/>
            <w:left w:val="none" w:sz="0" w:space="0" w:color="auto"/>
            <w:bottom w:val="none" w:sz="0" w:space="0" w:color="auto"/>
            <w:right w:val="none" w:sz="0" w:space="0" w:color="auto"/>
          </w:divBdr>
        </w:div>
        <w:div w:id="766926035">
          <w:marLeft w:val="0"/>
          <w:marRight w:val="0"/>
          <w:marTop w:val="0"/>
          <w:marBottom w:val="0"/>
          <w:divBdr>
            <w:top w:val="none" w:sz="0" w:space="0" w:color="auto"/>
            <w:left w:val="none" w:sz="0" w:space="0" w:color="auto"/>
            <w:bottom w:val="none" w:sz="0" w:space="0" w:color="auto"/>
            <w:right w:val="none" w:sz="0" w:space="0" w:color="auto"/>
          </w:divBdr>
        </w:div>
        <w:div w:id="1544175666">
          <w:marLeft w:val="0"/>
          <w:marRight w:val="0"/>
          <w:marTop w:val="0"/>
          <w:marBottom w:val="0"/>
          <w:divBdr>
            <w:top w:val="none" w:sz="0" w:space="0" w:color="auto"/>
            <w:left w:val="none" w:sz="0" w:space="0" w:color="auto"/>
            <w:bottom w:val="none" w:sz="0" w:space="0" w:color="auto"/>
            <w:right w:val="none" w:sz="0" w:space="0" w:color="auto"/>
          </w:divBdr>
          <w:divsChild>
            <w:div w:id="892234221">
              <w:marLeft w:val="0"/>
              <w:marRight w:val="0"/>
              <w:marTop w:val="0"/>
              <w:marBottom w:val="0"/>
              <w:divBdr>
                <w:top w:val="none" w:sz="0" w:space="0" w:color="auto"/>
                <w:left w:val="none" w:sz="0" w:space="0" w:color="auto"/>
                <w:bottom w:val="none" w:sz="0" w:space="0" w:color="auto"/>
                <w:right w:val="none" w:sz="0" w:space="0" w:color="auto"/>
              </w:divBdr>
              <w:divsChild>
                <w:div w:id="16899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1032">
          <w:marLeft w:val="0"/>
          <w:marRight w:val="0"/>
          <w:marTop w:val="0"/>
          <w:marBottom w:val="0"/>
          <w:divBdr>
            <w:top w:val="none" w:sz="0" w:space="0" w:color="auto"/>
            <w:left w:val="none" w:sz="0" w:space="0" w:color="auto"/>
            <w:bottom w:val="none" w:sz="0" w:space="0" w:color="auto"/>
            <w:right w:val="none" w:sz="0" w:space="0" w:color="auto"/>
          </w:divBdr>
        </w:div>
        <w:div w:id="415979279">
          <w:marLeft w:val="0"/>
          <w:marRight w:val="0"/>
          <w:marTop w:val="0"/>
          <w:marBottom w:val="0"/>
          <w:divBdr>
            <w:top w:val="none" w:sz="0" w:space="0" w:color="auto"/>
            <w:left w:val="none" w:sz="0" w:space="0" w:color="auto"/>
            <w:bottom w:val="none" w:sz="0" w:space="0" w:color="auto"/>
            <w:right w:val="none" w:sz="0" w:space="0" w:color="auto"/>
          </w:divBdr>
        </w:div>
        <w:div w:id="214893129">
          <w:marLeft w:val="0"/>
          <w:marRight w:val="0"/>
          <w:marTop w:val="0"/>
          <w:marBottom w:val="0"/>
          <w:divBdr>
            <w:top w:val="none" w:sz="0" w:space="0" w:color="auto"/>
            <w:left w:val="none" w:sz="0" w:space="0" w:color="auto"/>
            <w:bottom w:val="none" w:sz="0" w:space="0" w:color="auto"/>
            <w:right w:val="none" w:sz="0" w:space="0" w:color="auto"/>
          </w:divBdr>
        </w:div>
      </w:divsChild>
    </w:div>
    <w:div w:id="1070153571">
      <w:bodyDiv w:val="1"/>
      <w:marLeft w:val="0"/>
      <w:marRight w:val="0"/>
      <w:marTop w:val="0"/>
      <w:marBottom w:val="0"/>
      <w:divBdr>
        <w:top w:val="none" w:sz="0" w:space="0" w:color="auto"/>
        <w:left w:val="none" w:sz="0" w:space="0" w:color="auto"/>
        <w:bottom w:val="none" w:sz="0" w:space="0" w:color="auto"/>
        <w:right w:val="none" w:sz="0" w:space="0" w:color="auto"/>
      </w:divBdr>
      <w:divsChild>
        <w:div w:id="1581522457">
          <w:marLeft w:val="0"/>
          <w:marRight w:val="0"/>
          <w:marTop w:val="0"/>
          <w:marBottom w:val="0"/>
          <w:divBdr>
            <w:top w:val="none" w:sz="0" w:space="0" w:color="auto"/>
            <w:left w:val="none" w:sz="0" w:space="0" w:color="auto"/>
            <w:bottom w:val="none" w:sz="0" w:space="0" w:color="auto"/>
            <w:right w:val="none" w:sz="0" w:space="0" w:color="auto"/>
          </w:divBdr>
        </w:div>
        <w:div w:id="821891961">
          <w:marLeft w:val="0"/>
          <w:marRight w:val="0"/>
          <w:marTop w:val="0"/>
          <w:marBottom w:val="0"/>
          <w:divBdr>
            <w:top w:val="none" w:sz="0" w:space="0" w:color="auto"/>
            <w:left w:val="none" w:sz="0" w:space="0" w:color="auto"/>
            <w:bottom w:val="none" w:sz="0" w:space="0" w:color="auto"/>
            <w:right w:val="none" w:sz="0" w:space="0" w:color="auto"/>
          </w:divBdr>
        </w:div>
        <w:div w:id="1607619389">
          <w:marLeft w:val="0"/>
          <w:marRight w:val="0"/>
          <w:marTop w:val="0"/>
          <w:marBottom w:val="0"/>
          <w:divBdr>
            <w:top w:val="none" w:sz="0" w:space="0" w:color="auto"/>
            <w:left w:val="none" w:sz="0" w:space="0" w:color="auto"/>
            <w:bottom w:val="none" w:sz="0" w:space="0" w:color="auto"/>
            <w:right w:val="none" w:sz="0" w:space="0" w:color="auto"/>
          </w:divBdr>
          <w:divsChild>
            <w:div w:id="827554704">
              <w:marLeft w:val="0"/>
              <w:marRight w:val="0"/>
              <w:marTop w:val="0"/>
              <w:marBottom w:val="0"/>
              <w:divBdr>
                <w:top w:val="none" w:sz="0" w:space="0" w:color="auto"/>
                <w:left w:val="none" w:sz="0" w:space="0" w:color="auto"/>
                <w:bottom w:val="none" w:sz="0" w:space="0" w:color="auto"/>
                <w:right w:val="none" w:sz="0" w:space="0" w:color="auto"/>
              </w:divBdr>
              <w:divsChild>
                <w:div w:id="1624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68859">
          <w:marLeft w:val="0"/>
          <w:marRight w:val="0"/>
          <w:marTop w:val="0"/>
          <w:marBottom w:val="0"/>
          <w:divBdr>
            <w:top w:val="none" w:sz="0" w:space="0" w:color="auto"/>
            <w:left w:val="none" w:sz="0" w:space="0" w:color="auto"/>
            <w:bottom w:val="none" w:sz="0" w:space="0" w:color="auto"/>
            <w:right w:val="none" w:sz="0" w:space="0" w:color="auto"/>
          </w:divBdr>
        </w:div>
        <w:div w:id="751125767">
          <w:marLeft w:val="0"/>
          <w:marRight w:val="0"/>
          <w:marTop w:val="0"/>
          <w:marBottom w:val="0"/>
          <w:divBdr>
            <w:top w:val="none" w:sz="0" w:space="0" w:color="auto"/>
            <w:left w:val="none" w:sz="0" w:space="0" w:color="auto"/>
            <w:bottom w:val="none" w:sz="0" w:space="0" w:color="auto"/>
            <w:right w:val="none" w:sz="0" w:space="0" w:color="auto"/>
          </w:divBdr>
        </w:div>
        <w:div w:id="1295519970">
          <w:marLeft w:val="0"/>
          <w:marRight w:val="0"/>
          <w:marTop w:val="0"/>
          <w:marBottom w:val="0"/>
          <w:divBdr>
            <w:top w:val="none" w:sz="0" w:space="0" w:color="auto"/>
            <w:left w:val="none" w:sz="0" w:space="0" w:color="auto"/>
            <w:bottom w:val="none" w:sz="0" w:space="0" w:color="auto"/>
            <w:right w:val="none" w:sz="0" w:space="0" w:color="auto"/>
          </w:divBdr>
        </w:div>
      </w:divsChild>
    </w:div>
    <w:div w:id="1143430654">
      <w:bodyDiv w:val="1"/>
      <w:marLeft w:val="0"/>
      <w:marRight w:val="0"/>
      <w:marTop w:val="0"/>
      <w:marBottom w:val="0"/>
      <w:divBdr>
        <w:top w:val="none" w:sz="0" w:space="0" w:color="auto"/>
        <w:left w:val="none" w:sz="0" w:space="0" w:color="auto"/>
        <w:bottom w:val="none" w:sz="0" w:space="0" w:color="auto"/>
        <w:right w:val="none" w:sz="0" w:space="0" w:color="auto"/>
      </w:divBdr>
      <w:divsChild>
        <w:div w:id="1056244614">
          <w:marLeft w:val="0"/>
          <w:marRight w:val="0"/>
          <w:marTop w:val="0"/>
          <w:marBottom w:val="0"/>
          <w:divBdr>
            <w:top w:val="none" w:sz="0" w:space="0" w:color="auto"/>
            <w:left w:val="none" w:sz="0" w:space="0" w:color="auto"/>
            <w:bottom w:val="none" w:sz="0" w:space="0" w:color="auto"/>
            <w:right w:val="none" w:sz="0" w:space="0" w:color="auto"/>
          </w:divBdr>
        </w:div>
        <w:div w:id="1007094365">
          <w:marLeft w:val="0"/>
          <w:marRight w:val="0"/>
          <w:marTop w:val="0"/>
          <w:marBottom w:val="0"/>
          <w:divBdr>
            <w:top w:val="none" w:sz="0" w:space="0" w:color="auto"/>
            <w:left w:val="none" w:sz="0" w:space="0" w:color="auto"/>
            <w:bottom w:val="none" w:sz="0" w:space="0" w:color="auto"/>
            <w:right w:val="none" w:sz="0" w:space="0" w:color="auto"/>
          </w:divBdr>
        </w:div>
        <w:div w:id="311763733">
          <w:marLeft w:val="0"/>
          <w:marRight w:val="0"/>
          <w:marTop w:val="0"/>
          <w:marBottom w:val="0"/>
          <w:divBdr>
            <w:top w:val="none" w:sz="0" w:space="0" w:color="auto"/>
            <w:left w:val="none" w:sz="0" w:space="0" w:color="auto"/>
            <w:bottom w:val="none" w:sz="0" w:space="0" w:color="auto"/>
            <w:right w:val="none" w:sz="0" w:space="0" w:color="auto"/>
          </w:divBdr>
        </w:div>
        <w:div w:id="1616709876">
          <w:marLeft w:val="0"/>
          <w:marRight w:val="0"/>
          <w:marTop w:val="0"/>
          <w:marBottom w:val="0"/>
          <w:divBdr>
            <w:top w:val="none" w:sz="0" w:space="0" w:color="auto"/>
            <w:left w:val="none" w:sz="0" w:space="0" w:color="auto"/>
            <w:bottom w:val="none" w:sz="0" w:space="0" w:color="auto"/>
            <w:right w:val="none" w:sz="0" w:space="0" w:color="auto"/>
          </w:divBdr>
        </w:div>
        <w:div w:id="152719523">
          <w:marLeft w:val="0"/>
          <w:marRight w:val="0"/>
          <w:marTop w:val="0"/>
          <w:marBottom w:val="0"/>
          <w:divBdr>
            <w:top w:val="none" w:sz="0" w:space="0" w:color="auto"/>
            <w:left w:val="none" w:sz="0" w:space="0" w:color="auto"/>
            <w:bottom w:val="none" w:sz="0" w:space="0" w:color="auto"/>
            <w:right w:val="none" w:sz="0" w:space="0" w:color="auto"/>
          </w:divBdr>
        </w:div>
        <w:div w:id="429619527">
          <w:marLeft w:val="0"/>
          <w:marRight w:val="0"/>
          <w:marTop w:val="0"/>
          <w:marBottom w:val="0"/>
          <w:divBdr>
            <w:top w:val="none" w:sz="0" w:space="0" w:color="auto"/>
            <w:left w:val="none" w:sz="0" w:space="0" w:color="auto"/>
            <w:bottom w:val="none" w:sz="0" w:space="0" w:color="auto"/>
            <w:right w:val="none" w:sz="0" w:space="0" w:color="auto"/>
          </w:divBdr>
        </w:div>
      </w:divsChild>
    </w:div>
    <w:div w:id="1268853716">
      <w:bodyDiv w:val="1"/>
      <w:marLeft w:val="0"/>
      <w:marRight w:val="0"/>
      <w:marTop w:val="0"/>
      <w:marBottom w:val="0"/>
      <w:divBdr>
        <w:top w:val="none" w:sz="0" w:space="0" w:color="auto"/>
        <w:left w:val="none" w:sz="0" w:space="0" w:color="auto"/>
        <w:bottom w:val="none" w:sz="0" w:space="0" w:color="auto"/>
        <w:right w:val="none" w:sz="0" w:space="0" w:color="auto"/>
      </w:divBdr>
      <w:divsChild>
        <w:div w:id="2082019165">
          <w:marLeft w:val="0"/>
          <w:marRight w:val="0"/>
          <w:marTop w:val="0"/>
          <w:marBottom w:val="0"/>
          <w:divBdr>
            <w:top w:val="none" w:sz="0" w:space="0" w:color="auto"/>
            <w:left w:val="none" w:sz="0" w:space="0" w:color="auto"/>
            <w:bottom w:val="none" w:sz="0" w:space="0" w:color="auto"/>
            <w:right w:val="none" w:sz="0" w:space="0" w:color="auto"/>
          </w:divBdr>
        </w:div>
        <w:div w:id="1391148497">
          <w:marLeft w:val="0"/>
          <w:marRight w:val="0"/>
          <w:marTop w:val="0"/>
          <w:marBottom w:val="0"/>
          <w:divBdr>
            <w:top w:val="none" w:sz="0" w:space="0" w:color="auto"/>
            <w:left w:val="none" w:sz="0" w:space="0" w:color="auto"/>
            <w:bottom w:val="none" w:sz="0" w:space="0" w:color="auto"/>
            <w:right w:val="none" w:sz="0" w:space="0" w:color="auto"/>
          </w:divBdr>
        </w:div>
        <w:div w:id="436753398">
          <w:marLeft w:val="0"/>
          <w:marRight w:val="0"/>
          <w:marTop w:val="0"/>
          <w:marBottom w:val="0"/>
          <w:divBdr>
            <w:top w:val="none" w:sz="0" w:space="0" w:color="auto"/>
            <w:left w:val="none" w:sz="0" w:space="0" w:color="auto"/>
            <w:bottom w:val="none" w:sz="0" w:space="0" w:color="auto"/>
            <w:right w:val="none" w:sz="0" w:space="0" w:color="auto"/>
          </w:divBdr>
        </w:div>
        <w:div w:id="449739317">
          <w:marLeft w:val="0"/>
          <w:marRight w:val="0"/>
          <w:marTop w:val="0"/>
          <w:marBottom w:val="0"/>
          <w:divBdr>
            <w:top w:val="none" w:sz="0" w:space="0" w:color="auto"/>
            <w:left w:val="none" w:sz="0" w:space="0" w:color="auto"/>
            <w:bottom w:val="none" w:sz="0" w:space="0" w:color="auto"/>
            <w:right w:val="none" w:sz="0" w:space="0" w:color="auto"/>
          </w:divBdr>
        </w:div>
        <w:div w:id="2141341601">
          <w:marLeft w:val="0"/>
          <w:marRight w:val="0"/>
          <w:marTop w:val="0"/>
          <w:marBottom w:val="0"/>
          <w:divBdr>
            <w:top w:val="none" w:sz="0" w:space="0" w:color="auto"/>
            <w:left w:val="none" w:sz="0" w:space="0" w:color="auto"/>
            <w:bottom w:val="none" w:sz="0" w:space="0" w:color="auto"/>
            <w:right w:val="none" w:sz="0" w:space="0" w:color="auto"/>
          </w:divBdr>
        </w:div>
        <w:div w:id="2044133638">
          <w:marLeft w:val="0"/>
          <w:marRight w:val="0"/>
          <w:marTop w:val="0"/>
          <w:marBottom w:val="0"/>
          <w:divBdr>
            <w:top w:val="none" w:sz="0" w:space="0" w:color="auto"/>
            <w:left w:val="none" w:sz="0" w:space="0" w:color="auto"/>
            <w:bottom w:val="none" w:sz="0" w:space="0" w:color="auto"/>
            <w:right w:val="none" w:sz="0" w:space="0" w:color="auto"/>
          </w:divBdr>
        </w:div>
      </w:divsChild>
    </w:div>
    <w:div w:id="1417094948">
      <w:bodyDiv w:val="1"/>
      <w:marLeft w:val="0"/>
      <w:marRight w:val="0"/>
      <w:marTop w:val="0"/>
      <w:marBottom w:val="0"/>
      <w:divBdr>
        <w:top w:val="none" w:sz="0" w:space="0" w:color="auto"/>
        <w:left w:val="none" w:sz="0" w:space="0" w:color="auto"/>
        <w:bottom w:val="none" w:sz="0" w:space="0" w:color="auto"/>
        <w:right w:val="none" w:sz="0" w:space="0" w:color="auto"/>
      </w:divBdr>
      <w:divsChild>
        <w:div w:id="1500850579">
          <w:marLeft w:val="0"/>
          <w:marRight w:val="0"/>
          <w:marTop w:val="0"/>
          <w:marBottom w:val="0"/>
          <w:divBdr>
            <w:top w:val="none" w:sz="0" w:space="0" w:color="auto"/>
            <w:left w:val="none" w:sz="0" w:space="0" w:color="auto"/>
            <w:bottom w:val="none" w:sz="0" w:space="0" w:color="auto"/>
            <w:right w:val="none" w:sz="0" w:space="0" w:color="auto"/>
          </w:divBdr>
        </w:div>
        <w:div w:id="1841040303">
          <w:marLeft w:val="0"/>
          <w:marRight w:val="0"/>
          <w:marTop w:val="0"/>
          <w:marBottom w:val="0"/>
          <w:divBdr>
            <w:top w:val="none" w:sz="0" w:space="0" w:color="auto"/>
            <w:left w:val="none" w:sz="0" w:space="0" w:color="auto"/>
            <w:bottom w:val="none" w:sz="0" w:space="0" w:color="auto"/>
            <w:right w:val="none" w:sz="0" w:space="0" w:color="auto"/>
          </w:divBdr>
        </w:div>
        <w:div w:id="1156066948">
          <w:marLeft w:val="0"/>
          <w:marRight w:val="0"/>
          <w:marTop w:val="0"/>
          <w:marBottom w:val="0"/>
          <w:divBdr>
            <w:top w:val="none" w:sz="0" w:space="0" w:color="auto"/>
            <w:left w:val="none" w:sz="0" w:space="0" w:color="auto"/>
            <w:bottom w:val="none" w:sz="0" w:space="0" w:color="auto"/>
            <w:right w:val="none" w:sz="0" w:space="0" w:color="auto"/>
          </w:divBdr>
        </w:div>
        <w:div w:id="59254460">
          <w:marLeft w:val="0"/>
          <w:marRight w:val="0"/>
          <w:marTop w:val="0"/>
          <w:marBottom w:val="0"/>
          <w:divBdr>
            <w:top w:val="none" w:sz="0" w:space="0" w:color="auto"/>
            <w:left w:val="none" w:sz="0" w:space="0" w:color="auto"/>
            <w:bottom w:val="none" w:sz="0" w:space="0" w:color="auto"/>
            <w:right w:val="none" w:sz="0" w:space="0" w:color="auto"/>
          </w:divBdr>
        </w:div>
        <w:div w:id="224151077">
          <w:marLeft w:val="0"/>
          <w:marRight w:val="0"/>
          <w:marTop w:val="0"/>
          <w:marBottom w:val="0"/>
          <w:divBdr>
            <w:top w:val="none" w:sz="0" w:space="0" w:color="auto"/>
            <w:left w:val="none" w:sz="0" w:space="0" w:color="auto"/>
            <w:bottom w:val="none" w:sz="0" w:space="0" w:color="auto"/>
            <w:right w:val="none" w:sz="0" w:space="0" w:color="auto"/>
          </w:divBdr>
        </w:div>
        <w:div w:id="629164610">
          <w:marLeft w:val="0"/>
          <w:marRight w:val="0"/>
          <w:marTop w:val="0"/>
          <w:marBottom w:val="0"/>
          <w:divBdr>
            <w:top w:val="none" w:sz="0" w:space="0" w:color="auto"/>
            <w:left w:val="none" w:sz="0" w:space="0" w:color="auto"/>
            <w:bottom w:val="none" w:sz="0" w:space="0" w:color="auto"/>
            <w:right w:val="none" w:sz="0" w:space="0" w:color="auto"/>
          </w:divBdr>
        </w:div>
      </w:divsChild>
    </w:div>
    <w:div w:id="1452016090">
      <w:bodyDiv w:val="1"/>
      <w:marLeft w:val="0"/>
      <w:marRight w:val="0"/>
      <w:marTop w:val="0"/>
      <w:marBottom w:val="0"/>
      <w:divBdr>
        <w:top w:val="none" w:sz="0" w:space="0" w:color="auto"/>
        <w:left w:val="none" w:sz="0" w:space="0" w:color="auto"/>
        <w:bottom w:val="none" w:sz="0" w:space="0" w:color="auto"/>
        <w:right w:val="none" w:sz="0" w:space="0" w:color="auto"/>
      </w:divBdr>
      <w:divsChild>
        <w:div w:id="2070884019">
          <w:marLeft w:val="0"/>
          <w:marRight w:val="0"/>
          <w:marTop w:val="0"/>
          <w:marBottom w:val="0"/>
          <w:divBdr>
            <w:top w:val="none" w:sz="0" w:space="0" w:color="auto"/>
            <w:left w:val="none" w:sz="0" w:space="0" w:color="auto"/>
            <w:bottom w:val="none" w:sz="0" w:space="0" w:color="auto"/>
            <w:right w:val="none" w:sz="0" w:space="0" w:color="auto"/>
          </w:divBdr>
        </w:div>
        <w:div w:id="430929000">
          <w:marLeft w:val="0"/>
          <w:marRight w:val="0"/>
          <w:marTop w:val="0"/>
          <w:marBottom w:val="0"/>
          <w:divBdr>
            <w:top w:val="none" w:sz="0" w:space="0" w:color="auto"/>
            <w:left w:val="none" w:sz="0" w:space="0" w:color="auto"/>
            <w:bottom w:val="none" w:sz="0" w:space="0" w:color="auto"/>
            <w:right w:val="none" w:sz="0" w:space="0" w:color="auto"/>
          </w:divBdr>
        </w:div>
        <w:div w:id="731659092">
          <w:marLeft w:val="0"/>
          <w:marRight w:val="0"/>
          <w:marTop w:val="0"/>
          <w:marBottom w:val="0"/>
          <w:divBdr>
            <w:top w:val="none" w:sz="0" w:space="0" w:color="auto"/>
            <w:left w:val="none" w:sz="0" w:space="0" w:color="auto"/>
            <w:bottom w:val="none" w:sz="0" w:space="0" w:color="auto"/>
            <w:right w:val="none" w:sz="0" w:space="0" w:color="auto"/>
          </w:divBdr>
          <w:divsChild>
            <w:div w:id="1702432580">
              <w:marLeft w:val="0"/>
              <w:marRight w:val="0"/>
              <w:marTop w:val="0"/>
              <w:marBottom w:val="0"/>
              <w:divBdr>
                <w:top w:val="none" w:sz="0" w:space="0" w:color="auto"/>
                <w:left w:val="none" w:sz="0" w:space="0" w:color="auto"/>
                <w:bottom w:val="none" w:sz="0" w:space="0" w:color="auto"/>
                <w:right w:val="none" w:sz="0" w:space="0" w:color="auto"/>
              </w:divBdr>
              <w:divsChild>
                <w:div w:id="10366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4856">
          <w:marLeft w:val="0"/>
          <w:marRight w:val="0"/>
          <w:marTop w:val="0"/>
          <w:marBottom w:val="0"/>
          <w:divBdr>
            <w:top w:val="none" w:sz="0" w:space="0" w:color="auto"/>
            <w:left w:val="none" w:sz="0" w:space="0" w:color="auto"/>
            <w:bottom w:val="none" w:sz="0" w:space="0" w:color="auto"/>
            <w:right w:val="none" w:sz="0" w:space="0" w:color="auto"/>
          </w:divBdr>
        </w:div>
        <w:div w:id="647366126">
          <w:marLeft w:val="0"/>
          <w:marRight w:val="0"/>
          <w:marTop w:val="0"/>
          <w:marBottom w:val="0"/>
          <w:divBdr>
            <w:top w:val="none" w:sz="0" w:space="0" w:color="auto"/>
            <w:left w:val="none" w:sz="0" w:space="0" w:color="auto"/>
            <w:bottom w:val="none" w:sz="0" w:space="0" w:color="auto"/>
            <w:right w:val="none" w:sz="0" w:space="0" w:color="auto"/>
          </w:divBdr>
        </w:div>
        <w:div w:id="392698530">
          <w:marLeft w:val="0"/>
          <w:marRight w:val="0"/>
          <w:marTop w:val="0"/>
          <w:marBottom w:val="0"/>
          <w:divBdr>
            <w:top w:val="none" w:sz="0" w:space="0" w:color="auto"/>
            <w:left w:val="none" w:sz="0" w:space="0" w:color="auto"/>
            <w:bottom w:val="none" w:sz="0" w:space="0" w:color="auto"/>
            <w:right w:val="none" w:sz="0" w:space="0" w:color="auto"/>
          </w:divBdr>
        </w:div>
      </w:divsChild>
    </w:div>
    <w:div w:id="1457599842">
      <w:bodyDiv w:val="1"/>
      <w:marLeft w:val="0"/>
      <w:marRight w:val="0"/>
      <w:marTop w:val="0"/>
      <w:marBottom w:val="0"/>
      <w:divBdr>
        <w:top w:val="none" w:sz="0" w:space="0" w:color="auto"/>
        <w:left w:val="none" w:sz="0" w:space="0" w:color="auto"/>
        <w:bottom w:val="none" w:sz="0" w:space="0" w:color="auto"/>
        <w:right w:val="none" w:sz="0" w:space="0" w:color="auto"/>
      </w:divBdr>
      <w:divsChild>
        <w:div w:id="1244682471">
          <w:marLeft w:val="0"/>
          <w:marRight w:val="0"/>
          <w:marTop w:val="0"/>
          <w:marBottom w:val="0"/>
          <w:divBdr>
            <w:top w:val="none" w:sz="0" w:space="0" w:color="auto"/>
            <w:left w:val="none" w:sz="0" w:space="0" w:color="auto"/>
            <w:bottom w:val="none" w:sz="0" w:space="0" w:color="auto"/>
            <w:right w:val="none" w:sz="0" w:space="0" w:color="auto"/>
          </w:divBdr>
        </w:div>
        <w:div w:id="1172647847">
          <w:marLeft w:val="0"/>
          <w:marRight w:val="0"/>
          <w:marTop w:val="0"/>
          <w:marBottom w:val="0"/>
          <w:divBdr>
            <w:top w:val="none" w:sz="0" w:space="0" w:color="auto"/>
            <w:left w:val="none" w:sz="0" w:space="0" w:color="auto"/>
            <w:bottom w:val="none" w:sz="0" w:space="0" w:color="auto"/>
            <w:right w:val="none" w:sz="0" w:space="0" w:color="auto"/>
          </w:divBdr>
        </w:div>
        <w:div w:id="1085809103">
          <w:marLeft w:val="0"/>
          <w:marRight w:val="0"/>
          <w:marTop w:val="0"/>
          <w:marBottom w:val="0"/>
          <w:divBdr>
            <w:top w:val="none" w:sz="0" w:space="0" w:color="auto"/>
            <w:left w:val="none" w:sz="0" w:space="0" w:color="auto"/>
            <w:bottom w:val="none" w:sz="0" w:space="0" w:color="auto"/>
            <w:right w:val="none" w:sz="0" w:space="0" w:color="auto"/>
          </w:divBdr>
        </w:div>
        <w:div w:id="422915447">
          <w:marLeft w:val="0"/>
          <w:marRight w:val="0"/>
          <w:marTop w:val="0"/>
          <w:marBottom w:val="0"/>
          <w:divBdr>
            <w:top w:val="none" w:sz="0" w:space="0" w:color="auto"/>
            <w:left w:val="none" w:sz="0" w:space="0" w:color="auto"/>
            <w:bottom w:val="none" w:sz="0" w:space="0" w:color="auto"/>
            <w:right w:val="none" w:sz="0" w:space="0" w:color="auto"/>
          </w:divBdr>
        </w:div>
        <w:div w:id="1929536014">
          <w:marLeft w:val="0"/>
          <w:marRight w:val="0"/>
          <w:marTop w:val="0"/>
          <w:marBottom w:val="0"/>
          <w:divBdr>
            <w:top w:val="none" w:sz="0" w:space="0" w:color="auto"/>
            <w:left w:val="none" w:sz="0" w:space="0" w:color="auto"/>
            <w:bottom w:val="none" w:sz="0" w:space="0" w:color="auto"/>
            <w:right w:val="none" w:sz="0" w:space="0" w:color="auto"/>
          </w:divBdr>
          <w:divsChild>
            <w:div w:id="8458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4260">
      <w:bodyDiv w:val="1"/>
      <w:marLeft w:val="0"/>
      <w:marRight w:val="0"/>
      <w:marTop w:val="0"/>
      <w:marBottom w:val="0"/>
      <w:divBdr>
        <w:top w:val="none" w:sz="0" w:space="0" w:color="auto"/>
        <w:left w:val="none" w:sz="0" w:space="0" w:color="auto"/>
        <w:bottom w:val="none" w:sz="0" w:space="0" w:color="auto"/>
        <w:right w:val="none" w:sz="0" w:space="0" w:color="auto"/>
      </w:divBdr>
      <w:divsChild>
        <w:div w:id="1030031498">
          <w:marLeft w:val="0"/>
          <w:marRight w:val="0"/>
          <w:marTop w:val="0"/>
          <w:marBottom w:val="0"/>
          <w:divBdr>
            <w:top w:val="none" w:sz="0" w:space="0" w:color="auto"/>
            <w:left w:val="none" w:sz="0" w:space="0" w:color="auto"/>
            <w:bottom w:val="none" w:sz="0" w:space="0" w:color="auto"/>
            <w:right w:val="none" w:sz="0" w:space="0" w:color="auto"/>
          </w:divBdr>
        </w:div>
        <w:div w:id="639845988">
          <w:marLeft w:val="0"/>
          <w:marRight w:val="0"/>
          <w:marTop w:val="0"/>
          <w:marBottom w:val="0"/>
          <w:divBdr>
            <w:top w:val="none" w:sz="0" w:space="0" w:color="auto"/>
            <w:left w:val="none" w:sz="0" w:space="0" w:color="auto"/>
            <w:bottom w:val="none" w:sz="0" w:space="0" w:color="auto"/>
            <w:right w:val="none" w:sz="0" w:space="0" w:color="auto"/>
          </w:divBdr>
        </w:div>
        <w:div w:id="74015317">
          <w:marLeft w:val="0"/>
          <w:marRight w:val="0"/>
          <w:marTop w:val="0"/>
          <w:marBottom w:val="0"/>
          <w:divBdr>
            <w:top w:val="none" w:sz="0" w:space="0" w:color="auto"/>
            <w:left w:val="none" w:sz="0" w:space="0" w:color="auto"/>
            <w:bottom w:val="none" w:sz="0" w:space="0" w:color="auto"/>
            <w:right w:val="none" w:sz="0" w:space="0" w:color="auto"/>
          </w:divBdr>
        </w:div>
        <w:div w:id="1907372134">
          <w:marLeft w:val="0"/>
          <w:marRight w:val="0"/>
          <w:marTop w:val="0"/>
          <w:marBottom w:val="0"/>
          <w:divBdr>
            <w:top w:val="none" w:sz="0" w:space="0" w:color="auto"/>
            <w:left w:val="none" w:sz="0" w:space="0" w:color="auto"/>
            <w:bottom w:val="none" w:sz="0" w:space="0" w:color="auto"/>
            <w:right w:val="none" w:sz="0" w:space="0" w:color="auto"/>
          </w:divBdr>
        </w:div>
        <w:div w:id="1366910425">
          <w:marLeft w:val="0"/>
          <w:marRight w:val="0"/>
          <w:marTop w:val="0"/>
          <w:marBottom w:val="0"/>
          <w:divBdr>
            <w:top w:val="none" w:sz="0" w:space="0" w:color="auto"/>
            <w:left w:val="none" w:sz="0" w:space="0" w:color="auto"/>
            <w:bottom w:val="none" w:sz="0" w:space="0" w:color="auto"/>
            <w:right w:val="none" w:sz="0" w:space="0" w:color="auto"/>
          </w:divBdr>
        </w:div>
        <w:div w:id="1351419153">
          <w:marLeft w:val="0"/>
          <w:marRight w:val="0"/>
          <w:marTop w:val="0"/>
          <w:marBottom w:val="0"/>
          <w:divBdr>
            <w:top w:val="none" w:sz="0" w:space="0" w:color="auto"/>
            <w:left w:val="none" w:sz="0" w:space="0" w:color="auto"/>
            <w:bottom w:val="none" w:sz="0" w:space="0" w:color="auto"/>
            <w:right w:val="none" w:sz="0" w:space="0" w:color="auto"/>
          </w:divBdr>
        </w:div>
      </w:divsChild>
    </w:div>
    <w:div w:id="1557664076">
      <w:bodyDiv w:val="1"/>
      <w:marLeft w:val="0"/>
      <w:marRight w:val="0"/>
      <w:marTop w:val="0"/>
      <w:marBottom w:val="0"/>
      <w:divBdr>
        <w:top w:val="none" w:sz="0" w:space="0" w:color="auto"/>
        <w:left w:val="none" w:sz="0" w:space="0" w:color="auto"/>
        <w:bottom w:val="none" w:sz="0" w:space="0" w:color="auto"/>
        <w:right w:val="none" w:sz="0" w:space="0" w:color="auto"/>
      </w:divBdr>
      <w:divsChild>
        <w:div w:id="126094209">
          <w:marLeft w:val="0"/>
          <w:marRight w:val="0"/>
          <w:marTop w:val="0"/>
          <w:marBottom w:val="0"/>
          <w:divBdr>
            <w:top w:val="none" w:sz="0" w:space="0" w:color="auto"/>
            <w:left w:val="none" w:sz="0" w:space="0" w:color="auto"/>
            <w:bottom w:val="none" w:sz="0" w:space="0" w:color="auto"/>
            <w:right w:val="none" w:sz="0" w:space="0" w:color="auto"/>
          </w:divBdr>
        </w:div>
        <w:div w:id="1790468890">
          <w:marLeft w:val="0"/>
          <w:marRight w:val="0"/>
          <w:marTop w:val="0"/>
          <w:marBottom w:val="0"/>
          <w:divBdr>
            <w:top w:val="none" w:sz="0" w:space="0" w:color="auto"/>
            <w:left w:val="none" w:sz="0" w:space="0" w:color="auto"/>
            <w:bottom w:val="none" w:sz="0" w:space="0" w:color="auto"/>
            <w:right w:val="none" w:sz="0" w:space="0" w:color="auto"/>
          </w:divBdr>
        </w:div>
        <w:div w:id="493028287">
          <w:marLeft w:val="0"/>
          <w:marRight w:val="0"/>
          <w:marTop w:val="0"/>
          <w:marBottom w:val="0"/>
          <w:divBdr>
            <w:top w:val="none" w:sz="0" w:space="0" w:color="auto"/>
            <w:left w:val="none" w:sz="0" w:space="0" w:color="auto"/>
            <w:bottom w:val="none" w:sz="0" w:space="0" w:color="auto"/>
            <w:right w:val="none" w:sz="0" w:space="0" w:color="auto"/>
          </w:divBdr>
          <w:divsChild>
            <w:div w:id="1651326451">
              <w:marLeft w:val="0"/>
              <w:marRight w:val="0"/>
              <w:marTop w:val="0"/>
              <w:marBottom w:val="0"/>
              <w:divBdr>
                <w:top w:val="none" w:sz="0" w:space="0" w:color="auto"/>
                <w:left w:val="none" w:sz="0" w:space="0" w:color="auto"/>
                <w:bottom w:val="none" w:sz="0" w:space="0" w:color="auto"/>
                <w:right w:val="none" w:sz="0" w:space="0" w:color="auto"/>
              </w:divBdr>
              <w:divsChild>
                <w:div w:id="8978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46074">
          <w:marLeft w:val="0"/>
          <w:marRight w:val="0"/>
          <w:marTop w:val="0"/>
          <w:marBottom w:val="0"/>
          <w:divBdr>
            <w:top w:val="none" w:sz="0" w:space="0" w:color="auto"/>
            <w:left w:val="none" w:sz="0" w:space="0" w:color="auto"/>
            <w:bottom w:val="none" w:sz="0" w:space="0" w:color="auto"/>
            <w:right w:val="none" w:sz="0" w:space="0" w:color="auto"/>
          </w:divBdr>
        </w:div>
        <w:div w:id="210504833">
          <w:marLeft w:val="0"/>
          <w:marRight w:val="0"/>
          <w:marTop w:val="0"/>
          <w:marBottom w:val="0"/>
          <w:divBdr>
            <w:top w:val="none" w:sz="0" w:space="0" w:color="auto"/>
            <w:left w:val="none" w:sz="0" w:space="0" w:color="auto"/>
            <w:bottom w:val="none" w:sz="0" w:space="0" w:color="auto"/>
            <w:right w:val="none" w:sz="0" w:space="0" w:color="auto"/>
          </w:divBdr>
        </w:div>
        <w:div w:id="947935140">
          <w:marLeft w:val="0"/>
          <w:marRight w:val="0"/>
          <w:marTop w:val="0"/>
          <w:marBottom w:val="0"/>
          <w:divBdr>
            <w:top w:val="none" w:sz="0" w:space="0" w:color="auto"/>
            <w:left w:val="none" w:sz="0" w:space="0" w:color="auto"/>
            <w:bottom w:val="none" w:sz="0" w:space="0" w:color="auto"/>
            <w:right w:val="none" w:sz="0" w:space="0" w:color="auto"/>
          </w:divBdr>
        </w:div>
      </w:divsChild>
    </w:div>
    <w:div w:id="1630280349">
      <w:bodyDiv w:val="1"/>
      <w:marLeft w:val="0"/>
      <w:marRight w:val="0"/>
      <w:marTop w:val="0"/>
      <w:marBottom w:val="0"/>
      <w:divBdr>
        <w:top w:val="none" w:sz="0" w:space="0" w:color="auto"/>
        <w:left w:val="none" w:sz="0" w:space="0" w:color="auto"/>
        <w:bottom w:val="none" w:sz="0" w:space="0" w:color="auto"/>
        <w:right w:val="none" w:sz="0" w:space="0" w:color="auto"/>
      </w:divBdr>
      <w:divsChild>
        <w:div w:id="967203456">
          <w:marLeft w:val="0"/>
          <w:marRight w:val="0"/>
          <w:marTop w:val="0"/>
          <w:marBottom w:val="0"/>
          <w:divBdr>
            <w:top w:val="none" w:sz="0" w:space="0" w:color="auto"/>
            <w:left w:val="none" w:sz="0" w:space="0" w:color="auto"/>
            <w:bottom w:val="none" w:sz="0" w:space="0" w:color="auto"/>
            <w:right w:val="none" w:sz="0" w:space="0" w:color="auto"/>
          </w:divBdr>
        </w:div>
        <w:div w:id="27340450">
          <w:marLeft w:val="0"/>
          <w:marRight w:val="0"/>
          <w:marTop w:val="0"/>
          <w:marBottom w:val="0"/>
          <w:divBdr>
            <w:top w:val="none" w:sz="0" w:space="0" w:color="auto"/>
            <w:left w:val="none" w:sz="0" w:space="0" w:color="auto"/>
            <w:bottom w:val="none" w:sz="0" w:space="0" w:color="auto"/>
            <w:right w:val="none" w:sz="0" w:space="0" w:color="auto"/>
          </w:divBdr>
        </w:div>
        <w:div w:id="140468091">
          <w:marLeft w:val="0"/>
          <w:marRight w:val="0"/>
          <w:marTop w:val="0"/>
          <w:marBottom w:val="0"/>
          <w:divBdr>
            <w:top w:val="none" w:sz="0" w:space="0" w:color="auto"/>
            <w:left w:val="none" w:sz="0" w:space="0" w:color="auto"/>
            <w:bottom w:val="none" w:sz="0" w:space="0" w:color="auto"/>
            <w:right w:val="none" w:sz="0" w:space="0" w:color="auto"/>
          </w:divBdr>
        </w:div>
        <w:div w:id="312805206">
          <w:marLeft w:val="0"/>
          <w:marRight w:val="0"/>
          <w:marTop w:val="0"/>
          <w:marBottom w:val="0"/>
          <w:divBdr>
            <w:top w:val="none" w:sz="0" w:space="0" w:color="auto"/>
            <w:left w:val="none" w:sz="0" w:space="0" w:color="auto"/>
            <w:bottom w:val="none" w:sz="0" w:space="0" w:color="auto"/>
            <w:right w:val="none" w:sz="0" w:space="0" w:color="auto"/>
          </w:divBdr>
        </w:div>
        <w:div w:id="2016423535">
          <w:marLeft w:val="0"/>
          <w:marRight w:val="0"/>
          <w:marTop w:val="0"/>
          <w:marBottom w:val="0"/>
          <w:divBdr>
            <w:top w:val="none" w:sz="0" w:space="0" w:color="auto"/>
            <w:left w:val="none" w:sz="0" w:space="0" w:color="auto"/>
            <w:bottom w:val="none" w:sz="0" w:space="0" w:color="auto"/>
            <w:right w:val="none" w:sz="0" w:space="0" w:color="auto"/>
          </w:divBdr>
        </w:div>
        <w:div w:id="2044672153">
          <w:marLeft w:val="0"/>
          <w:marRight w:val="0"/>
          <w:marTop w:val="0"/>
          <w:marBottom w:val="0"/>
          <w:divBdr>
            <w:top w:val="none" w:sz="0" w:space="0" w:color="auto"/>
            <w:left w:val="none" w:sz="0" w:space="0" w:color="auto"/>
            <w:bottom w:val="none" w:sz="0" w:space="0" w:color="auto"/>
            <w:right w:val="none" w:sz="0" w:space="0" w:color="auto"/>
          </w:divBdr>
        </w:div>
      </w:divsChild>
    </w:div>
    <w:div w:id="1732463475">
      <w:bodyDiv w:val="1"/>
      <w:marLeft w:val="0"/>
      <w:marRight w:val="0"/>
      <w:marTop w:val="0"/>
      <w:marBottom w:val="0"/>
      <w:divBdr>
        <w:top w:val="none" w:sz="0" w:space="0" w:color="auto"/>
        <w:left w:val="none" w:sz="0" w:space="0" w:color="auto"/>
        <w:bottom w:val="none" w:sz="0" w:space="0" w:color="auto"/>
        <w:right w:val="none" w:sz="0" w:space="0" w:color="auto"/>
      </w:divBdr>
      <w:divsChild>
        <w:div w:id="735007081">
          <w:marLeft w:val="0"/>
          <w:marRight w:val="0"/>
          <w:marTop w:val="0"/>
          <w:marBottom w:val="0"/>
          <w:divBdr>
            <w:top w:val="none" w:sz="0" w:space="0" w:color="auto"/>
            <w:left w:val="none" w:sz="0" w:space="0" w:color="auto"/>
            <w:bottom w:val="none" w:sz="0" w:space="0" w:color="auto"/>
            <w:right w:val="none" w:sz="0" w:space="0" w:color="auto"/>
          </w:divBdr>
        </w:div>
        <w:div w:id="1259868290">
          <w:marLeft w:val="0"/>
          <w:marRight w:val="0"/>
          <w:marTop w:val="0"/>
          <w:marBottom w:val="0"/>
          <w:divBdr>
            <w:top w:val="none" w:sz="0" w:space="0" w:color="auto"/>
            <w:left w:val="none" w:sz="0" w:space="0" w:color="auto"/>
            <w:bottom w:val="none" w:sz="0" w:space="0" w:color="auto"/>
            <w:right w:val="none" w:sz="0" w:space="0" w:color="auto"/>
          </w:divBdr>
        </w:div>
        <w:div w:id="1662614636">
          <w:marLeft w:val="0"/>
          <w:marRight w:val="0"/>
          <w:marTop w:val="0"/>
          <w:marBottom w:val="0"/>
          <w:divBdr>
            <w:top w:val="none" w:sz="0" w:space="0" w:color="auto"/>
            <w:left w:val="none" w:sz="0" w:space="0" w:color="auto"/>
            <w:bottom w:val="none" w:sz="0" w:space="0" w:color="auto"/>
            <w:right w:val="none" w:sz="0" w:space="0" w:color="auto"/>
          </w:divBdr>
        </w:div>
        <w:div w:id="1528326839">
          <w:marLeft w:val="0"/>
          <w:marRight w:val="0"/>
          <w:marTop w:val="0"/>
          <w:marBottom w:val="0"/>
          <w:divBdr>
            <w:top w:val="none" w:sz="0" w:space="0" w:color="auto"/>
            <w:left w:val="none" w:sz="0" w:space="0" w:color="auto"/>
            <w:bottom w:val="none" w:sz="0" w:space="0" w:color="auto"/>
            <w:right w:val="none" w:sz="0" w:space="0" w:color="auto"/>
          </w:divBdr>
        </w:div>
        <w:div w:id="395280125">
          <w:marLeft w:val="0"/>
          <w:marRight w:val="0"/>
          <w:marTop w:val="0"/>
          <w:marBottom w:val="0"/>
          <w:divBdr>
            <w:top w:val="none" w:sz="0" w:space="0" w:color="auto"/>
            <w:left w:val="none" w:sz="0" w:space="0" w:color="auto"/>
            <w:bottom w:val="none" w:sz="0" w:space="0" w:color="auto"/>
            <w:right w:val="none" w:sz="0" w:space="0" w:color="auto"/>
          </w:divBdr>
        </w:div>
        <w:div w:id="1723821390">
          <w:marLeft w:val="0"/>
          <w:marRight w:val="0"/>
          <w:marTop w:val="0"/>
          <w:marBottom w:val="0"/>
          <w:divBdr>
            <w:top w:val="none" w:sz="0" w:space="0" w:color="auto"/>
            <w:left w:val="none" w:sz="0" w:space="0" w:color="auto"/>
            <w:bottom w:val="none" w:sz="0" w:space="0" w:color="auto"/>
            <w:right w:val="none" w:sz="0" w:space="0" w:color="auto"/>
          </w:divBdr>
        </w:div>
      </w:divsChild>
    </w:div>
    <w:div w:id="1794471602">
      <w:bodyDiv w:val="1"/>
      <w:marLeft w:val="0"/>
      <w:marRight w:val="0"/>
      <w:marTop w:val="0"/>
      <w:marBottom w:val="0"/>
      <w:divBdr>
        <w:top w:val="none" w:sz="0" w:space="0" w:color="auto"/>
        <w:left w:val="none" w:sz="0" w:space="0" w:color="auto"/>
        <w:bottom w:val="none" w:sz="0" w:space="0" w:color="auto"/>
        <w:right w:val="none" w:sz="0" w:space="0" w:color="auto"/>
      </w:divBdr>
      <w:divsChild>
        <w:div w:id="110370054">
          <w:marLeft w:val="0"/>
          <w:marRight w:val="0"/>
          <w:marTop w:val="0"/>
          <w:marBottom w:val="0"/>
          <w:divBdr>
            <w:top w:val="none" w:sz="0" w:space="0" w:color="auto"/>
            <w:left w:val="none" w:sz="0" w:space="0" w:color="auto"/>
            <w:bottom w:val="none" w:sz="0" w:space="0" w:color="auto"/>
            <w:right w:val="none" w:sz="0" w:space="0" w:color="auto"/>
          </w:divBdr>
        </w:div>
        <w:div w:id="296692983">
          <w:marLeft w:val="0"/>
          <w:marRight w:val="0"/>
          <w:marTop w:val="0"/>
          <w:marBottom w:val="0"/>
          <w:divBdr>
            <w:top w:val="none" w:sz="0" w:space="0" w:color="auto"/>
            <w:left w:val="none" w:sz="0" w:space="0" w:color="auto"/>
            <w:bottom w:val="none" w:sz="0" w:space="0" w:color="auto"/>
            <w:right w:val="none" w:sz="0" w:space="0" w:color="auto"/>
          </w:divBdr>
        </w:div>
        <w:div w:id="224992759">
          <w:marLeft w:val="0"/>
          <w:marRight w:val="0"/>
          <w:marTop w:val="0"/>
          <w:marBottom w:val="0"/>
          <w:divBdr>
            <w:top w:val="none" w:sz="0" w:space="0" w:color="auto"/>
            <w:left w:val="none" w:sz="0" w:space="0" w:color="auto"/>
            <w:bottom w:val="none" w:sz="0" w:space="0" w:color="auto"/>
            <w:right w:val="none" w:sz="0" w:space="0" w:color="auto"/>
          </w:divBdr>
        </w:div>
        <w:div w:id="353922313">
          <w:marLeft w:val="0"/>
          <w:marRight w:val="0"/>
          <w:marTop w:val="0"/>
          <w:marBottom w:val="0"/>
          <w:divBdr>
            <w:top w:val="none" w:sz="0" w:space="0" w:color="auto"/>
            <w:left w:val="none" w:sz="0" w:space="0" w:color="auto"/>
            <w:bottom w:val="none" w:sz="0" w:space="0" w:color="auto"/>
            <w:right w:val="none" w:sz="0" w:space="0" w:color="auto"/>
          </w:divBdr>
        </w:div>
        <w:div w:id="461730160">
          <w:marLeft w:val="0"/>
          <w:marRight w:val="0"/>
          <w:marTop w:val="0"/>
          <w:marBottom w:val="0"/>
          <w:divBdr>
            <w:top w:val="none" w:sz="0" w:space="0" w:color="auto"/>
            <w:left w:val="none" w:sz="0" w:space="0" w:color="auto"/>
            <w:bottom w:val="none" w:sz="0" w:space="0" w:color="auto"/>
            <w:right w:val="none" w:sz="0" w:space="0" w:color="auto"/>
          </w:divBdr>
        </w:div>
        <w:div w:id="20402241">
          <w:marLeft w:val="0"/>
          <w:marRight w:val="0"/>
          <w:marTop w:val="0"/>
          <w:marBottom w:val="0"/>
          <w:divBdr>
            <w:top w:val="none" w:sz="0" w:space="0" w:color="auto"/>
            <w:left w:val="none" w:sz="0" w:space="0" w:color="auto"/>
            <w:bottom w:val="none" w:sz="0" w:space="0" w:color="auto"/>
            <w:right w:val="none" w:sz="0" w:space="0" w:color="auto"/>
          </w:divBdr>
        </w:div>
      </w:divsChild>
    </w:div>
    <w:div w:id="1832594581">
      <w:bodyDiv w:val="1"/>
      <w:marLeft w:val="0"/>
      <w:marRight w:val="0"/>
      <w:marTop w:val="0"/>
      <w:marBottom w:val="0"/>
      <w:divBdr>
        <w:top w:val="none" w:sz="0" w:space="0" w:color="auto"/>
        <w:left w:val="none" w:sz="0" w:space="0" w:color="auto"/>
        <w:bottom w:val="none" w:sz="0" w:space="0" w:color="auto"/>
        <w:right w:val="none" w:sz="0" w:space="0" w:color="auto"/>
      </w:divBdr>
      <w:divsChild>
        <w:div w:id="698511407">
          <w:marLeft w:val="0"/>
          <w:marRight w:val="0"/>
          <w:marTop w:val="0"/>
          <w:marBottom w:val="0"/>
          <w:divBdr>
            <w:top w:val="none" w:sz="0" w:space="0" w:color="auto"/>
            <w:left w:val="none" w:sz="0" w:space="0" w:color="auto"/>
            <w:bottom w:val="none" w:sz="0" w:space="0" w:color="auto"/>
            <w:right w:val="none" w:sz="0" w:space="0" w:color="auto"/>
          </w:divBdr>
        </w:div>
        <w:div w:id="1671716024">
          <w:marLeft w:val="0"/>
          <w:marRight w:val="0"/>
          <w:marTop w:val="0"/>
          <w:marBottom w:val="0"/>
          <w:divBdr>
            <w:top w:val="none" w:sz="0" w:space="0" w:color="auto"/>
            <w:left w:val="none" w:sz="0" w:space="0" w:color="auto"/>
            <w:bottom w:val="none" w:sz="0" w:space="0" w:color="auto"/>
            <w:right w:val="none" w:sz="0" w:space="0" w:color="auto"/>
          </w:divBdr>
        </w:div>
        <w:div w:id="798374105">
          <w:marLeft w:val="0"/>
          <w:marRight w:val="0"/>
          <w:marTop w:val="0"/>
          <w:marBottom w:val="0"/>
          <w:divBdr>
            <w:top w:val="none" w:sz="0" w:space="0" w:color="auto"/>
            <w:left w:val="none" w:sz="0" w:space="0" w:color="auto"/>
            <w:bottom w:val="none" w:sz="0" w:space="0" w:color="auto"/>
            <w:right w:val="none" w:sz="0" w:space="0" w:color="auto"/>
          </w:divBdr>
        </w:div>
        <w:div w:id="1723169757">
          <w:marLeft w:val="0"/>
          <w:marRight w:val="0"/>
          <w:marTop w:val="0"/>
          <w:marBottom w:val="0"/>
          <w:divBdr>
            <w:top w:val="none" w:sz="0" w:space="0" w:color="auto"/>
            <w:left w:val="none" w:sz="0" w:space="0" w:color="auto"/>
            <w:bottom w:val="none" w:sz="0" w:space="0" w:color="auto"/>
            <w:right w:val="none" w:sz="0" w:space="0" w:color="auto"/>
          </w:divBdr>
        </w:div>
        <w:div w:id="2002733630">
          <w:marLeft w:val="0"/>
          <w:marRight w:val="0"/>
          <w:marTop w:val="0"/>
          <w:marBottom w:val="0"/>
          <w:divBdr>
            <w:top w:val="none" w:sz="0" w:space="0" w:color="auto"/>
            <w:left w:val="none" w:sz="0" w:space="0" w:color="auto"/>
            <w:bottom w:val="none" w:sz="0" w:space="0" w:color="auto"/>
            <w:right w:val="none" w:sz="0" w:space="0" w:color="auto"/>
          </w:divBdr>
        </w:div>
        <w:div w:id="1443647630">
          <w:marLeft w:val="0"/>
          <w:marRight w:val="0"/>
          <w:marTop w:val="0"/>
          <w:marBottom w:val="0"/>
          <w:divBdr>
            <w:top w:val="none" w:sz="0" w:space="0" w:color="auto"/>
            <w:left w:val="none" w:sz="0" w:space="0" w:color="auto"/>
            <w:bottom w:val="none" w:sz="0" w:space="0" w:color="auto"/>
            <w:right w:val="none" w:sz="0" w:space="0" w:color="auto"/>
          </w:divBdr>
        </w:div>
      </w:divsChild>
    </w:div>
    <w:div w:id="1917282952">
      <w:bodyDiv w:val="1"/>
      <w:marLeft w:val="0"/>
      <w:marRight w:val="0"/>
      <w:marTop w:val="0"/>
      <w:marBottom w:val="0"/>
      <w:divBdr>
        <w:top w:val="none" w:sz="0" w:space="0" w:color="auto"/>
        <w:left w:val="none" w:sz="0" w:space="0" w:color="auto"/>
        <w:bottom w:val="none" w:sz="0" w:space="0" w:color="auto"/>
        <w:right w:val="none" w:sz="0" w:space="0" w:color="auto"/>
      </w:divBdr>
      <w:divsChild>
        <w:div w:id="808014723">
          <w:marLeft w:val="0"/>
          <w:marRight w:val="0"/>
          <w:marTop w:val="0"/>
          <w:marBottom w:val="0"/>
          <w:divBdr>
            <w:top w:val="none" w:sz="0" w:space="0" w:color="auto"/>
            <w:left w:val="none" w:sz="0" w:space="0" w:color="auto"/>
            <w:bottom w:val="none" w:sz="0" w:space="0" w:color="auto"/>
            <w:right w:val="none" w:sz="0" w:space="0" w:color="auto"/>
          </w:divBdr>
        </w:div>
        <w:div w:id="1997031763">
          <w:marLeft w:val="0"/>
          <w:marRight w:val="0"/>
          <w:marTop w:val="0"/>
          <w:marBottom w:val="0"/>
          <w:divBdr>
            <w:top w:val="none" w:sz="0" w:space="0" w:color="auto"/>
            <w:left w:val="none" w:sz="0" w:space="0" w:color="auto"/>
            <w:bottom w:val="none" w:sz="0" w:space="0" w:color="auto"/>
            <w:right w:val="none" w:sz="0" w:space="0" w:color="auto"/>
          </w:divBdr>
        </w:div>
        <w:div w:id="978025657">
          <w:marLeft w:val="0"/>
          <w:marRight w:val="0"/>
          <w:marTop w:val="0"/>
          <w:marBottom w:val="0"/>
          <w:divBdr>
            <w:top w:val="none" w:sz="0" w:space="0" w:color="auto"/>
            <w:left w:val="none" w:sz="0" w:space="0" w:color="auto"/>
            <w:bottom w:val="none" w:sz="0" w:space="0" w:color="auto"/>
            <w:right w:val="none" w:sz="0" w:space="0" w:color="auto"/>
          </w:divBdr>
          <w:divsChild>
            <w:div w:id="1873225812">
              <w:marLeft w:val="0"/>
              <w:marRight w:val="0"/>
              <w:marTop w:val="0"/>
              <w:marBottom w:val="0"/>
              <w:divBdr>
                <w:top w:val="none" w:sz="0" w:space="0" w:color="auto"/>
                <w:left w:val="none" w:sz="0" w:space="0" w:color="auto"/>
                <w:bottom w:val="none" w:sz="0" w:space="0" w:color="auto"/>
                <w:right w:val="none" w:sz="0" w:space="0" w:color="auto"/>
              </w:divBdr>
              <w:divsChild>
                <w:div w:id="2060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630">
          <w:marLeft w:val="0"/>
          <w:marRight w:val="0"/>
          <w:marTop w:val="0"/>
          <w:marBottom w:val="0"/>
          <w:divBdr>
            <w:top w:val="none" w:sz="0" w:space="0" w:color="auto"/>
            <w:left w:val="none" w:sz="0" w:space="0" w:color="auto"/>
            <w:bottom w:val="none" w:sz="0" w:space="0" w:color="auto"/>
            <w:right w:val="none" w:sz="0" w:space="0" w:color="auto"/>
          </w:divBdr>
        </w:div>
        <w:div w:id="217786529">
          <w:marLeft w:val="0"/>
          <w:marRight w:val="0"/>
          <w:marTop w:val="0"/>
          <w:marBottom w:val="0"/>
          <w:divBdr>
            <w:top w:val="none" w:sz="0" w:space="0" w:color="auto"/>
            <w:left w:val="none" w:sz="0" w:space="0" w:color="auto"/>
            <w:bottom w:val="none" w:sz="0" w:space="0" w:color="auto"/>
            <w:right w:val="none" w:sz="0" w:space="0" w:color="auto"/>
          </w:divBdr>
          <w:divsChild>
            <w:div w:id="1377042843">
              <w:marLeft w:val="0"/>
              <w:marRight w:val="0"/>
              <w:marTop w:val="0"/>
              <w:marBottom w:val="0"/>
              <w:divBdr>
                <w:top w:val="none" w:sz="0" w:space="0" w:color="auto"/>
                <w:left w:val="none" w:sz="0" w:space="0" w:color="auto"/>
                <w:bottom w:val="none" w:sz="0" w:space="0" w:color="auto"/>
                <w:right w:val="none" w:sz="0" w:space="0" w:color="auto"/>
              </w:divBdr>
            </w:div>
          </w:divsChild>
        </w:div>
        <w:div w:id="1209957541">
          <w:marLeft w:val="0"/>
          <w:marRight w:val="0"/>
          <w:marTop w:val="0"/>
          <w:marBottom w:val="0"/>
          <w:divBdr>
            <w:top w:val="none" w:sz="0" w:space="0" w:color="auto"/>
            <w:left w:val="none" w:sz="0" w:space="0" w:color="auto"/>
            <w:bottom w:val="none" w:sz="0" w:space="0" w:color="auto"/>
            <w:right w:val="none" w:sz="0" w:space="0" w:color="auto"/>
          </w:divBdr>
        </w:div>
        <w:div w:id="1976713654">
          <w:marLeft w:val="0"/>
          <w:marRight w:val="0"/>
          <w:marTop w:val="0"/>
          <w:marBottom w:val="0"/>
          <w:divBdr>
            <w:top w:val="none" w:sz="0" w:space="0" w:color="auto"/>
            <w:left w:val="none" w:sz="0" w:space="0" w:color="auto"/>
            <w:bottom w:val="none" w:sz="0" w:space="0" w:color="auto"/>
            <w:right w:val="none" w:sz="0" w:space="0" w:color="auto"/>
          </w:divBdr>
        </w:div>
      </w:divsChild>
    </w:div>
    <w:div w:id="1944459862">
      <w:bodyDiv w:val="1"/>
      <w:marLeft w:val="0"/>
      <w:marRight w:val="0"/>
      <w:marTop w:val="0"/>
      <w:marBottom w:val="0"/>
      <w:divBdr>
        <w:top w:val="none" w:sz="0" w:space="0" w:color="auto"/>
        <w:left w:val="none" w:sz="0" w:space="0" w:color="auto"/>
        <w:bottom w:val="none" w:sz="0" w:space="0" w:color="auto"/>
        <w:right w:val="none" w:sz="0" w:space="0" w:color="auto"/>
      </w:divBdr>
      <w:divsChild>
        <w:div w:id="770584445">
          <w:marLeft w:val="0"/>
          <w:marRight w:val="0"/>
          <w:marTop w:val="0"/>
          <w:marBottom w:val="0"/>
          <w:divBdr>
            <w:top w:val="none" w:sz="0" w:space="0" w:color="auto"/>
            <w:left w:val="none" w:sz="0" w:space="0" w:color="auto"/>
            <w:bottom w:val="none" w:sz="0" w:space="0" w:color="auto"/>
            <w:right w:val="none" w:sz="0" w:space="0" w:color="auto"/>
          </w:divBdr>
        </w:div>
        <w:div w:id="1659730154">
          <w:marLeft w:val="0"/>
          <w:marRight w:val="0"/>
          <w:marTop w:val="0"/>
          <w:marBottom w:val="0"/>
          <w:divBdr>
            <w:top w:val="none" w:sz="0" w:space="0" w:color="auto"/>
            <w:left w:val="none" w:sz="0" w:space="0" w:color="auto"/>
            <w:bottom w:val="none" w:sz="0" w:space="0" w:color="auto"/>
            <w:right w:val="none" w:sz="0" w:space="0" w:color="auto"/>
          </w:divBdr>
        </w:div>
        <w:div w:id="1265456136">
          <w:marLeft w:val="0"/>
          <w:marRight w:val="0"/>
          <w:marTop w:val="0"/>
          <w:marBottom w:val="0"/>
          <w:divBdr>
            <w:top w:val="none" w:sz="0" w:space="0" w:color="auto"/>
            <w:left w:val="none" w:sz="0" w:space="0" w:color="auto"/>
            <w:bottom w:val="none" w:sz="0" w:space="0" w:color="auto"/>
            <w:right w:val="none" w:sz="0" w:space="0" w:color="auto"/>
          </w:divBdr>
          <w:divsChild>
            <w:div w:id="1468087692">
              <w:marLeft w:val="0"/>
              <w:marRight w:val="0"/>
              <w:marTop w:val="0"/>
              <w:marBottom w:val="0"/>
              <w:divBdr>
                <w:top w:val="none" w:sz="0" w:space="0" w:color="auto"/>
                <w:left w:val="none" w:sz="0" w:space="0" w:color="auto"/>
                <w:bottom w:val="none" w:sz="0" w:space="0" w:color="auto"/>
                <w:right w:val="none" w:sz="0" w:space="0" w:color="auto"/>
              </w:divBdr>
              <w:divsChild>
                <w:div w:id="320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727">
          <w:marLeft w:val="0"/>
          <w:marRight w:val="0"/>
          <w:marTop w:val="0"/>
          <w:marBottom w:val="0"/>
          <w:divBdr>
            <w:top w:val="none" w:sz="0" w:space="0" w:color="auto"/>
            <w:left w:val="none" w:sz="0" w:space="0" w:color="auto"/>
            <w:bottom w:val="none" w:sz="0" w:space="0" w:color="auto"/>
            <w:right w:val="none" w:sz="0" w:space="0" w:color="auto"/>
          </w:divBdr>
        </w:div>
        <w:div w:id="2021545510">
          <w:marLeft w:val="0"/>
          <w:marRight w:val="0"/>
          <w:marTop w:val="0"/>
          <w:marBottom w:val="0"/>
          <w:divBdr>
            <w:top w:val="none" w:sz="0" w:space="0" w:color="auto"/>
            <w:left w:val="none" w:sz="0" w:space="0" w:color="auto"/>
            <w:bottom w:val="none" w:sz="0" w:space="0" w:color="auto"/>
            <w:right w:val="none" w:sz="0" w:space="0" w:color="auto"/>
          </w:divBdr>
        </w:div>
        <w:div w:id="392895196">
          <w:marLeft w:val="0"/>
          <w:marRight w:val="0"/>
          <w:marTop w:val="0"/>
          <w:marBottom w:val="0"/>
          <w:divBdr>
            <w:top w:val="none" w:sz="0" w:space="0" w:color="auto"/>
            <w:left w:val="none" w:sz="0" w:space="0" w:color="auto"/>
            <w:bottom w:val="none" w:sz="0" w:space="0" w:color="auto"/>
            <w:right w:val="none" w:sz="0" w:space="0" w:color="auto"/>
          </w:divBdr>
        </w:div>
      </w:divsChild>
    </w:div>
    <w:div w:id="2008287186">
      <w:bodyDiv w:val="1"/>
      <w:marLeft w:val="0"/>
      <w:marRight w:val="0"/>
      <w:marTop w:val="0"/>
      <w:marBottom w:val="0"/>
      <w:divBdr>
        <w:top w:val="none" w:sz="0" w:space="0" w:color="auto"/>
        <w:left w:val="none" w:sz="0" w:space="0" w:color="auto"/>
        <w:bottom w:val="none" w:sz="0" w:space="0" w:color="auto"/>
        <w:right w:val="none" w:sz="0" w:space="0" w:color="auto"/>
      </w:divBdr>
      <w:divsChild>
        <w:div w:id="118571372">
          <w:marLeft w:val="0"/>
          <w:marRight w:val="0"/>
          <w:marTop w:val="0"/>
          <w:marBottom w:val="0"/>
          <w:divBdr>
            <w:top w:val="none" w:sz="0" w:space="0" w:color="auto"/>
            <w:left w:val="none" w:sz="0" w:space="0" w:color="auto"/>
            <w:bottom w:val="none" w:sz="0" w:space="0" w:color="auto"/>
            <w:right w:val="none" w:sz="0" w:space="0" w:color="auto"/>
          </w:divBdr>
        </w:div>
        <w:div w:id="1968581153">
          <w:marLeft w:val="0"/>
          <w:marRight w:val="0"/>
          <w:marTop w:val="0"/>
          <w:marBottom w:val="0"/>
          <w:divBdr>
            <w:top w:val="none" w:sz="0" w:space="0" w:color="auto"/>
            <w:left w:val="none" w:sz="0" w:space="0" w:color="auto"/>
            <w:bottom w:val="none" w:sz="0" w:space="0" w:color="auto"/>
            <w:right w:val="none" w:sz="0" w:space="0" w:color="auto"/>
          </w:divBdr>
        </w:div>
        <w:div w:id="1365790073">
          <w:marLeft w:val="0"/>
          <w:marRight w:val="0"/>
          <w:marTop w:val="0"/>
          <w:marBottom w:val="0"/>
          <w:divBdr>
            <w:top w:val="none" w:sz="0" w:space="0" w:color="auto"/>
            <w:left w:val="none" w:sz="0" w:space="0" w:color="auto"/>
            <w:bottom w:val="none" w:sz="0" w:space="0" w:color="auto"/>
            <w:right w:val="none" w:sz="0" w:space="0" w:color="auto"/>
          </w:divBdr>
        </w:div>
        <w:div w:id="916591095">
          <w:marLeft w:val="0"/>
          <w:marRight w:val="0"/>
          <w:marTop w:val="0"/>
          <w:marBottom w:val="0"/>
          <w:divBdr>
            <w:top w:val="none" w:sz="0" w:space="0" w:color="auto"/>
            <w:left w:val="none" w:sz="0" w:space="0" w:color="auto"/>
            <w:bottom w:val="none" w:sz="0" w:space="0" w:color="auto"/>
            <w:right w:val="none" w:sz="0" w:space="0" w:color="auto"/>
          </w:divBdr>
        </w:div>
      </w:divsChild>
    </w:div>
    <w:div w:id="2015953883">
      <w:bodyDiv w:val="1"/>
      <w:marLeft w:val="0"/>
      <w:marRight w:val="0"/>
      <w:marTop w:val="0"/>
      <w:marBottom w:val="0"/>
      <w:divBdr>
        <w:top w:val="none" w:sz="0" w:space="0" w:color="auto"/>
        <w:left w:val="none" w:sz="0" w:space="0" w:color="auto"/>
        <w:bottom w:val="none" w:sz="0" w:space="0" w:color="auto"/>
        <w:right w:val="none" w:sz="0" w:space="0" w:color="auto"/>
      </w:divBdr>
      <w:divsChild>
        <w:div w:id="698624278">
          <w:marLeft w:val="0"/>
          <w:marRight w:val="0"/>
          <w:marTop w:val="0"/>
          <w:marBottom w:val="0"/>
          <w:divBdr>
            <w:top w:val="none" w:sz="0" w:space="0" w:color="auto"/>
            <w:left w:val="none" w:sz="0" w:space="0" w:color="auto"/>
            <w:bottom w:val="none" w:sz="0" w:space="0" w:color="auto"/>
            <w:right w:val="none" w:sz="0" w:space="0" w:color="auto"/>
          </w:divBdr>
        </w:div>
        <w:div w:id="1140268893">
          <w:marLeft w:val="0"/>
          <w:marRight w:val="0"/>
          <w:marTop w:val="0"/>
          <w:marBottom w:val="0"/>
          <w:divBdr>
            <w:top w:val="none" w:sz="0" w:space="0" w:color="auto"/>
            <w:left w:val="none" w:sz="0" w:space="0" w:color="auto"/>
            <w:bottom w:val="none" w:sz="0" w:space="0" w:color="auto"/>
            <w:right w:val="none" w:sz="0" w:space="0" w:color="auto"/>
          </w:divBdr>
        </w:div>
        <w:div w:id="1021587022">
          <w:marLeft w:val="0"/>
          <w:marRight w:val="0"/>
          <w:marTop w:val="0"/>
          <w:marBottom w:val="0"/>
          <w:divBdr>
            <w:top w:val="none" w:sz="0" w:space="0" w:color="auto"/>
            <w:left w:val="none" w:sz="0" w:space="0" w:color="auto"/>
            <w:bottom w:val="none" w:sz="0" w:space="0" w:color="auto"/>
            <w:right w:val="none" w:sz="0" w:space="0" w:color="auto"/>
          </w:divBdr>
          <w:divsChild>
            <w:div w:id="1083063959">
              <w:marLeft w:val="0"/>
              <w:marRight w:val="0"/>
              <w:marTop w:val="0"/>
              <w:marBottom w:val="0"/>
              <w:divBdr>
                <w:top w:val="none" w:sz="0" w:space="0" w:color="auto"/>
                <w:left w:val="none" w:sz="0" w:space="0" w:color="auto"/>
                <w:bottom w:val="none" w:sz="0" w:space="0" w:color="auto"/>
                <w:right w:val="none" w:sz="0" w:space="0" w:color="auto"/>
              </w:divBdr>
              <w:divsChild>
                <w:div w:id="19140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457">
          <w:marLeft w:val="0"/>
          <w:marRight w:val="0"/>
          <w:marTop w:val="0"/>
          <w:marBottom w:val="0"/>
          <w:divBdr>
            <w:top w:val="none" w:sz="0" w:space="0" w:color="auto"/>
            <w:left w:val="none" w:sz="0" w:space="0" w:color="auto"/>
            <w:bottom w:val="none" w:sz="0" w:space="0" w:color="auto"/>
            <w:right w:val="none" w:sz="0" w:space="0" w:color="auto"/>
          </w:divBdr>
        </w:div>
        <w:div w:id="1640576202">
          <w:marLeft w:val="0"/>
          <w:marRight w:val="0"/>
          <w:marTop w:val="0"/>
          <w:marBottom w:val="0"/>
          <w:divBdr>
            <w:top w:val="none" w:sz="0" w:space="0" w:color="auto"/>
            <w:left w:val="none" w:sz="0" w:space="0" w:color="auto"/>
            <w:bottom w:val="none" w:sz="0" w:space="0" w:color="auto"/>
            <w:right w:val="none" w:sz="0" w:space="0" w:color="auto"/>
          </w:divBdr>
        </w:div>
        <w:div w:id="1406535266">
          <w:marLeft w:val="0"/>
          <w:marRight w:val="0"/>
          <w:marTop w:val="0"/>
          <w:marBottom w:val="0"/>
          <w:divBdr>
            <w:top w:val="none" w:sz="0" w:space="0" w:color="auto"/>
            <w:left w:val="none" w:sz="0" w:space="0" w:color="auto"/>
            <w:bottom w:val="none" w:sz="0" w:space="0" w:color="auto"/>
            <w:right w:val="none" w:sz="0" w:space="0" w:color="auto"/>
          </w:divBdr>
        </w:div>
      </w:divsChild>
    </w:div>
    <w:div w:id="2140763633">
      <w:bodyDiv w:val="1"/>
      <w:marLeft w:val="0"/>
      <w:marRight w:val="0"/>
      <w:marTop w:val="0"/>
      <w:marBottom w:val="0"/>
      <w:divBdr>
        <w:top w:val="none" w:sz="0" w:space="0" w:color="auto"/>
        <w:left w:val="none" w:sz="0" w:space="0" w:color="auto"/>
        <w:bottom w:val="none" w:sz="0" w:space="0" w:color="auto"/>
        <w:right w:val="none" w:sz="0" w:space="0" w:color="auto"/>
      </w:divBdr>
      <w:divsChild>
        <w:div w:id="1654600538">
          <w:marLeft w:val="0"/>
          <w:marRight w:val="0"/>
          <w:marTop w:val="0"/>
          <w:marBottom w:val="0"/>
          <w:divBdr>
            <w:top w:val="none" w:sz="0" w:space="0" w:color="auto"/>
            <w:left w:val="none" w:sz="0" w:space="0" w:color="auto"/>
            <w:bottom w:val="none" w:sz="0" w:space="0" w:color="auto"/>
            <w:right w:val="none" w:sz="0" w:space="0" w:color="auto"/>
          </w:divBdr>
        </w:div>
        <w:div w:id="348332147">
          <w:marLeft w:val="0"/>
          <w:marRight w:val="0"/>
          <w:marTop w:val="0"/>
          <w:marBottom w:val="0"/>
          <w:divBdr>
            <w:top w:val="none" w:sz="0" w:space="0" w:color="auto"/>
            <w:left w:val="none" w:sz="0" w:space="0" w:color="auto"/>
            <w:bottom w:val="none" w:sz="0" w:space="0" w:color="auto"/>
            <w:right w:val="none" w:sz="0" w:space="0" w:color="auto"/>
          </w:divBdr>
        </w:div>
        <w:div w:id="1830634000">
          <w:marLeft w:val="0"/>
          <w:marRight w:val="0"/>
          <w:marTop w:val="0"/>
          <w:marBottom w:val="0"/>
          <w:divBdr>
            <w:top w:val="none" w:sz="0" w:space="0" w:color="auto"/>
            <w:left w:val="none" w:sz="0" w:space="0" w:color="auto"/>
            <w:bottom w:val="none" w:sz="0" w:space="0" w:color="auto"/>
            <w:right w:val="none" w:sz="0" w:space="0" w:color="auto"/>
          </w:divBdr>
        </w:div>
        <w:div w:id="159782011">
          <w:marLeft w:val="0"/>
          <w:marRight w:val="0"/>
          <w:marTop w:val="0"/>
          <w:marBottom w:val="0"/>
          <w:divBdr>
            <w:top w:val="none" w:sz="0" w:space="0" w:color="auto"/>
            <w:left w:val="none" w:sz="0" w:space="0" w:color="auto"/>
            <w:bottom w:val="none" w:sz="0" w:space="0" w:color="auto"/>
            <w:right w:val="none" w:sz="0" w:space="0" w:color="auto"/>
          </w:divBdr>
        </w:div>
        <w:div w:id="1158690756">
          <w:marLeft w:val="0"/>
          <w:marRight w:val="0"/>
          <w:marTop w:val="0"/>
          <w:marBottom w:val="0"/>
          <w:divBdr>
            <w:top w:val="none" w:sz="0" w:space="0" w:color="auto"/>
            <w:left w:val="none" w:sz="0" w:space="0" w:color="auto"/>
            <w:bottom w:val="none" w:sz="0" w:space="0" w:color="auto"/>
            <w:right w:val="none" w:sz="0" w:space="0" w:color="auto"/>
          </w:divBdr>
        </w:div>
        <w:div w:id="172078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plusplus.com/vector::begin" TargetMode="External"/><Relationship Id="rId299" Type="http://schemas.openxmlformats.org/officeDocument/2006/relationships/hyperlink" Target="http://www.cplusplus.com/deque" TargetMode="External"/><Relationship Id="rId21" Type="http://schemas.openxmlformats.org/officeDocument/2006/relationships/hyperlink" Target="http://www.cplusplus.com/allocator" TargetMode="External"/><Relationship Id="rId63" Type="http://schemas.openxmlformats.org/officeDocument/2006/relationships/hyperlink" Target="http://www.cplusplus.com/reference/vector/vector/operators/" TargetMode="External"/><Relationship Id="rId159" Type="http://schemas.openxmlformats.org/officeDocument/2006/relationships/hyperlink" Target="http://www.cplusplus.com/vector" TargetMode="External"/><Relationship Id="rId324" Type="http://schemas.openxmlformats.org/officeDocument/2006/relationships/hyperlink" Target="http://www.cplusplus.com/vector" TargetMode="External"/><Relationship Id="rId366" Type="http://schemas.openxmlformats.org/officeDocument/2006/relationships/hyperlink" Target="http://www.cplusplus.com/vector::get_allocator" TargetMode="External"/><Relationship Id="rId170" Type="http://schemas.openxmlformats.org/officeDocument/2006/relationships/hyperlink" Target="http://www.cplusplus.com/allocator" TargetMode="External"/><Relationship Id="rId226" Type="http://schemas.openxmlformats.org/officeDocument/2006/relationships/hyperlink" Target="http://www.cplusplus.com/vector::operator%5b%5d" TargetMode="External"/><Relationship Id="rId268" Type="http://schemas.openxmlformats.org/officeDocument/2006/relationships/hyperlink" Target="http://www.cplusplus.com/InputIterator" TargetMode="External"/><Relationship Id="rId32" Type="http://schemas.openxmlformats.org/officeDocument/2006/relationships/hyperlink" Target="http://www.cplusplus.com/reference/vector/vector/operator=/" TargetMode="External"/><Relationship Id="rId74" Type="http://schemas.openxmlformats.org/officeDocument/2006/relationships/hyperlink" Target="http://www.cplusplus.com/allocator" TargetMode="External"/><Relationship Id="rId128" Type="http://schemas.openxmlformats.org/officeDocument/2006/relationships/hyperlink" Target="http://www.cplusplus.com/vector" TargetMode="External"/><Relationship Id="rId335" Type="http://schemas.openxmlformats.org/officeDocument/2006/relationships/hyperlink" Target="javascript:switch1.select(1)" TargetMode="External"/><Relationship Id="rId377" Type="http://schemas.openxmlformats.org/officeDocument/2006/relationships/hyperlink" Target="http://www.cplusplus.com/vector::size" TargetMode="External"/><Relationship Id="rId5" Type="http://schemas.openxmlformats.org/officeDocument/2006/relationships/hyperlink" Target="http://www.cplusplus.com/vector::capacity" TargetMode="External"/><Relationship Id="rId181" Type="http://schemas.openxmlformats.org/officeDocument/2006/relationships/hyperlink" Target="http://www.cplusplus.com/vector::max_size" TargetMode="External"/><Relationship Id="rId237" Type="http://schemas.openxmlformats.org/officeDocument/2006/relationships/hyperlink" Target="http://www.cplusplus.com/vector" TargetMode="External"/><Relationship Id="rId402" Type="http://schemas.openxmlformats.org/officeDocument/2006/relationships/hyperlink" Target="http://www.cplusplus.com/RandomAccessIterator" TargetMode="External"/><Relationship Id="rId279" Type="http://schemas.openxmlformats.org/officeDocument/2006/relationships/hyperlink" Target="http://www.cplusplus.com/allocator" TargetMode="External"/><Relationship Id="rId43" Type="http://schemas.openxmlformats.org/officeDocument/2006/relationships/hyperlink" Target="http://www.cplusplus.com/reference/vector/vector/resize/" TargetMode="External"/><Relationship Id="rId139" Type="http://schemas.openxmlformats.org/officeDocument/2006/relationships/hyperlink" Target="http://www.cplusplus.com/vector::begin" TargetMode="External"/><Relationship Id="rId290" Type="http://schemas.openxmlformats.org/officeDocument/2006/relationships/hyperlink" Target="http://www.cplusplus.com/vector" TargetMode="External"/><Relationship Id="rId304" Type="http://schemas.openxmlformats.org/officeDocument/2006/relationships/hyperlink" Target="http://www.cplusplus.com/vector::get_allocator" TargetMode="External"/><Relationship Id="rId346" Type="http://schemas.openxmlformats.org/officeDocument/2006/relationships/hyperlink" Target="http://www.cplusplus.com/vector::end" TargetMode="External"/><Relationship Id="rId388" Type="http://schemas.openxmlformats.org/officeDocument/2006/relationships/hyperlink" Target="http://www.cplusplus.com/allocator_traits" TargetMode="External"/><Relationship Id="rId85" Type="http://schemas.openxmlformats.org/officeDocument/2006/relationships/hyperlink" Target="http://www.cplusplus.com/allocator_traits::construct" TargetMode="External"/><Relationship Id="rId150" Type="http://schemas.openxmlformats.org/officeDocument/2006/relationships/hyperlink" Target="http://www.cplusplus.com/RandomAccessIterator" TargetMode="External"/><Relationship Id="rId192" Type="http://schemas.openxmlformats.org/officeDocument/2006/relationships/hyperlink" Target="http://www.cplusplus.com/vector::capacity" TargetMode="External"/><Relationship Id="rId206" Type="http://schemas.openxmlformats.org/officeDocument/2006/relationships/hyperlink" Target="http://www.cplusplus.com/vector::max_size" TargetMode="External"/><Relationship Id="rId413" Type="http://schemas.openxmlformats.org/officeDocument/2006/relationships/hyperlink" Target="http://www.cplusplus.com/reference/vector/vector-bool/flip/" TargetMode="External"/><Relationship Id="rId248" Type="http://schemas.openxmlformats.org/officeDocument/2006/relationships/hyperlink" Target="http://www.cplusplus.com/vector" TargetMode="External"/><Relationship Id="rId12" Type="http://schemas.openxmlformats.org/officeDocument/2006/relationships/hyperlink" Target="http://www.cplusplus.com/vector::end" TargetMode="External"/><Relationship Id="rId108" Type="http://schemas.openxmlformats.org/officeDocument/2006/relationships/hyperlink" Target="http://www.cplusplus.com/vector::front" TargetMode="External"/><Relationship Id="rId315" Type="http://schemas.openxmlformats.org/officeDocument/2006/relationships/hyperlink" Target="http://www.cplusplus.com/vector::end" TargetMode="External"/><Relationship Id="rId357" Type="http://schemas.openxmlformats.org/officeDocument/2006/relationships/hyperlink" Target="http://www.cplusplus.com/vector::size" TargetMode="External"/><Relationship Id="rId54" Type="http://schemas.openxmlformats.org/officeDocument/2006/relationships/hyperlink" Target="http://www.cplusplus.com/reference/vector/vector/push_back/" TargetMode="External"/><Relationship Id="rId96" Type="http://schemas.openxmlformats.org/officeDocument/2006/relationships/hyperlink" Target="javascript:switch2.select(2)" TargetMode="External"/><Relationship Id="rId161" Type="http://schemas.openxmlformats.org/officeDocument/2006/relationships/hyperlink" Target="http://www.cplusplus.com/vector" TargetMode="External"/><Relationship Id="rId217" Type="http://schemas.openxmlformats.org/officeDocument/2006/relationships/hyperlink" Target="http://www.cplusplus.com/out_of_range" TargetMode="External"/><Relationship Id="rId399" Type="http://schemas.openxmlformats.org/officeDocument/2006/relationships/hyperlink" Target="http://www.cplusplus.com/allocator" TargetMode="External"/><Relationship Id="rId259" Type="http://schemas.openxmlformats.org/officeDocument/2006/relationships/hyperlink" Target="http://www.cplusplus.com/vector::get_allocator" TargetMode="External"/><Relationship Id="rId23" Type="http://schemas.openxmlformats.org/officeDocument/2006/relationships/hyperlink" Target="http://www.cplusplus.com/allocator" TargetMode="External"/><Relationship Id="rId119" Type="http://schemas.openxmlformats.org/officeDocument/2006/relationships/hyperlink" Target="http://www.cplusplus.com/vector::begin" TargetMode="External"/><Relationship Id="rId270" Type="http://schemas.openxmlformats.org/officeDocument/2006/relationships/hyperlink" Target="http://www.cplusplus.com/allocator_traits::construct" TargetMode="External"/><Relationship Id="rId326" Type="http://schemas.openxmlformats.org/officeDocument/2006/relationships/hyperlink" Target="javascript:switch1.select(1)" TargetMode="External"/><Relationship Id="rId65" Type="http://schemas.openxmlformats.org/officeDocument/2006/relationships/hyperlink" Target="http://www.cplusplus.com/reference/vector/vector-bool/" TargetMode="External"/><Relationship Id="rId130" Type="http://schemas.openxmlformats.org/officeDocument/2006/relationships/hyperlink" Target="http://www.cplusplus.com/vector" TargetMode="External"/><Relationship Id="rId368" Type="http://schemas.openxmlformats.org/officeDocument/2006/relationships/hyperlink" Target="http://www.cplusplus.com/vector::size" TargetMode="External"/><Relationship Id="rId172" Type="http://schemas.openxmlformats.org/officeDocument/2006/relationships/hyperlink" Target="http://www.cplusplus.com/vector::end" TargetMode="External"/><Relationship Id="rId228" Type="http://schemas.openxmlformats.org/officeDocument/2006/relationships/hyperlink" Target="http://www.cplusplus.com/out_of_range" TargetMode="External"/><Relationship Id="rId281" Type="http://schemas.openxmlformats.org/officeDocument/2006/relationships/hyperlink" Target="http://www.cplusplus.com/vector::end" TargetMode="External"/><Relationship Id="rId337" Type="http://schemas.openxmlformats.org/officeDocument/2006/relationships/hyperlink" Target="http://www.cplusplus.com/vector" TargetMode="External"/><Relationship Id="rId34" Type="http://schemas.openxmlformats.org/officeDocument/2006/relationships/hyperlink" Target="http://www.cplusplus.com/reference/vector/vector/end/" TargetMode="External"/><Relationship Id="rId76" Type="http://schemas.openxmlformats.org/officeDocument/2006/relationships/hyperlink" Target="http://www.cplusplus.com/InputIterator" TargetMode="External"/><Relationship Id="rId141" Type="http://schemas.openxmlformats.org/officeDocument/2006/relationships/hyperlink" Target="http://www.cplusplus.com/vector::empty" TargetMode="External"/><Relationship Id="rId379" Type="http://schemas.openxmlformats.org/officeDocument/2006/relationships/hyperlink" Target="http://www.cplusplus.com/lexicographical_compare" TargetMode="External"/><Relationship Id="rId7" Type="http://schemas.openxmlformats.org/officeDocument/2006/relationships/hyperlink" Target="http://www.cplusplus.com/vector::size" TargetMode="External"/><Relationship Id="rId183" Type="http://schemas.openxmlformats.org/officeDocument/2006/relationships/hyperlink" Target="http://www.cplusplus.com/vector::reserve" TargetMode="External"/><Relationship Id="rId239" Type="http://schemas.openxmlformats.org/officeDocument/2006/relationships/hyperlink" Target="http://www.cplusplus.com/vector" TargetMode="External"/><Relationship Id="rId390" Type="http://schemas.openxmlformats.org/officeDocument/2006/relationships/hyperlink" Target="http://www.cplusplus.com/vector" TargetMode="External"/><Relationship Id="rId404" Type="http://schemas.openxmlformats.org/officeDocument/2006/relationships/hyperlink" Target="http://www.cplusplus.com/reverse_iterator" TargetMode="External"/><Relationship Id="rId250" Type="http://schemas.openxmlformats.org/officeDocument/2006/relationships/hyperlink" Target="http://www.cplusplus.com/vector" TargetMode="External"/><Relationship Id="rId292" Type="http://schemas.openxmlformats.org/officeDocument/2006/relationships/hyperlink" Target="http://www.cplusplus.com/vector::size" TargetMode="External"/><Relationship Id="rId306" Type="http://schemas.openxmlformats.org/officeDocument/2006/relationships/hyperlink" Target="http://www.cplusplus.com/ForwardIterator" TargetMode="External"/><Relationship Id="rId45" Type="http://schemas.openxmlformats.org/officeDocument/2006/relationships/hyperlink" Target="http://www.cplusplus.com/reference/vector/vector/empty/" TargetMode="External"/><Relationship Id="rId87" Type="http://schemas.openxmlformats.org/officeDocument/2006/relationships/hyperlink" Target="javascript:switch1.select(2)" TargetMode="External"/><Relationship Id="rId110" Type="http://schemas.openxmlformats.org/officeDocument/2006/relationships/hyperlink" Target="http://www.cplusplus.com/vector::empty" TargetMode="External"/><Relationship Id="rId348" Type="http://schemas.openxmlformats.org/officeDocument/2006/relationships/hyperlink" Target="http://www.cplusplus.com/forward_list" TargetMode="External"/><Relationship Id="rId152" Type="http://schemas.openxmlformats.org/officeDocument/2006/relationships/hyperlink" Target="javascript:switch1.select(1)" TargetMode="External"/><Relationship Id="rId194" Type="http://schemas.openxmlformats.org/officeDocument/2006/relationships/hyperlink" Target="http://www.cplusplus.com/vector::capacity" TargetMode="External"/><Relationship Id="rId208" Type="http://schemas.openxmlformats.org/officeDocument/2006/relationships/hyperlink" Target="http://www.cplusplus.com/vector::size" TargetMode="External"/><Relationship Id="rId415" Type="http://schemas.openxmlformats.org/officeDocument/2006/relationships/hyperlink" Target="http://www.cplusplus.com/reference/vector/vector-bool/hash/" TargetMode="External"/><Relationship Id="rId261" Type="http://schemas.openxmlformats.org/officeDocument/2006/relationships/hyperlink" Target="http://www.cplusplus.com/vector::capacity" TargetMode="External"/><Relationship Id="rId14" Type="http://schemas.openxmlformats.org/officeDocument/2006/relationships/hyperlink" Target="http://www.cplusplus.com/forward_list" TargetMode="External"/><Relationship Id="rId56" Type="http://schemas.openxmlformats.org/officeDocument/2006/relationships/hyperlink" Target="http://www.cplusplus.com/reference/vector/vector/insert/" TargetMode="External"/><Relationship Id="rId317" Type="http://schemas.openxmlformats.org/officeDocument/2006/relationships/hyperlink" Target="http://www.cplusplus.com/forward_list" TargetMode="External"/><Relationship Id="rId359" Type="http://schemas.openxmlformats.org/officeDocument/2006/relationships/hyperlink" Target="http://www.cplusplus.com/allocator_traits::construct" TargetMode="External"/><Relationship Id="rId98" Type="http://schemas.openxmlformats.org/officeDocument/2006/relationships/hyperlink" Target="http://www.cplusplus.com/vector" TargetMode="External"/><Relationship Id="rId121" Type="http://schemas.openxmlformats.org/officeDocument/2006/relationships/hyperlink" Target="http://www.cplusplus.com/RandomAccessIterator" TargetMode="External"/><Relationship Id="rId163" Type="http://schemas.openxmlformats.org/officeDocument/2006/relationships/hyperlink" Target="javascript:switch1.select(2)" TargetMode="External"/><Relationship Id="rId219" Type="http://schemas.openxmlformats.org/officeDocument/2006/relationships/hyperlink" Target="http://www.cplusplus.com/vector" TargetMode="External"/><Relationship Id="rId370" Type="http://schemas.openxmlformats.org/officeDocument/2006/relationships/hyperlink" Target="http://www.cplusplus.com/allocator_traits::construct" TargetMode="External"/><Relationship Id="rId230" Type="http://schemas.openxmlformats.org/officeDocument/2006/relationships/hyperlink" Target="http://www.cplusplus.com/vector" TargetMode="External"/><Relationship Id="rId25" Type="http://schemas.openxmlformats.org/officeDocument/2006/relationships/hyperlink" Target="http://www.cplusplus.com/RandomAccessIterator" TargetMode="External"/><Relationship Id="rId67" Type="http://schemas.openxmlformats.org/officeDocument/2006/relationships/hyperlink" Target="javascript:switch1.select(2)" TargetMode="External"/><Relationship Id="rId272" Type="http://schemas.openxmlformats.org/officeDocument/2006/relationships/hyperlink" Target="javascript:switch1.select(2)" TargetMode="External"/><Relationship Id="rId328" Type="http://schemas.openxmlformats.org/officeDocument/2006/relationships/hyperlink" Target="http://www.cplusplus.com/vector::get_allocator" TargetMode="External"/><Relationship Id="rId132" Type="http://schemas.openxmlformats.org/officeDocument/2006/relationships/hyperlink" Target="javascript:switch1.select(2)" TargetMode="External"/><Relationship Id="rId174" Type="http://schemas.openxmlformats.org/officeDocument/2006/relationships/hyperlink" Target="javascript:switch1.select(1)" TargetMode="External"/><Relationship Id="rId381" Type="http://schemas.openxmlformats.org/officeDocument/2006/relationships/hyperlink" Target="http://www.cplusplus.com/vector" TargetMode="External"/><Relationship Id="rId241" Type="http://schemas.openxmlformats.org/officeDocument/2006/relationships/hyperlink" Target="http://www.cplusplus.com/vector::empty" TargetMode="External"/><Relationship Id="rId36" Type="http://schemas.openxmlformats.org/officeDocument/2006/relationships/hyperlink" Target="http://www.cplusplus.com/reference/vector/vector/rend/" TargetMode="External"/><Relationship Id="rId283" Type="http://schemas.openxmlformats.org/officeDocument/2006/relationships/hyperlink" Target="http://www.cplusplus.com/vector" TargetMode="External"/><Relationship Id="rId339" Type="http://schemas.openxmlformats.org/officeDocument/2006/relationships/hyperlink" Target="http://www.cplusplus.com/vector::capacity" TargetMode="External"/><Relationship Id="rId78" Type="http://schemas.openxmlformats.org/officeDocument/2006/relationships/hyperlink" Target="http://www.cplusplus.com/vector" TargetMode="External"/><Relationship Id="rId101" Type="http://schemas.openxmlformats.org/officeDocument/2006/relationships/hyperlink" Target="http://www.cplusplus.com/vector::size" TargetMode="External"/><Relationship Id="rId143" Type="http://schemas.openxmlformats.org/officeDocument/2006/relationships/hyperlink" Target="http://www.cplusplus.com/vector::end" TargetMode="External"/><Relationship Id="rId185" Type="http://schemas.openxmlformats.org/officeDocument/2006/relationships/hyperlink" Target="javascript:switch1.select(1)" TargetMode="External"/><Relationship Id="rId350" Type="http://schemas.openxmlformats.org/officeDocument/2006/relationships/hyperlink" Target="http://www.cplusplus.com/vector::end" TargetMode="External"/><Relationship Id="rId406" Type="http://schemas.openxmlformats.org/officeDocument/2006/relationships/hyperlink" Target="http://www.cplusplus.com/ptrdiff_t" TargetMode="External"/><Relationship Id="rId9" Type="http://schemas.openxmlformats.org/officeDocument/2006/relationships/hyperlink" Target="http://www.cplusplus.com/deque" TargetMode="External"/><Relationship Id="rId210" Type="http://schemas.openxmlformats.org/officeDocument/2006/relationships/hyperlink" Target="http://www.cplusplus.com/vector::capacity" TargetMode="External"/><Relationship Id="rId392" Type="http://schemas.openxmlformats.org/officeDocument/2006/relationships/hyperlink" Target="http://www.cplusplus.com/vector%3Cbool%3E::flip" TargetMode="External"/><Relationship Id="rId252" Type="http://schemas.openxmlformats.org/officeDocument/2006/relationships/hyperlink" Target="http://www.cplusplus.com/vector" TargetMode="External"/><Relationship Id="rId294" Type="http://schemas.openxmlformats.org/officeDocument/2006/relationships/hyperlink" Target="http://www.cplusplus.com/vector::end" TargetMode="External"/><Relationship Id="rId308" Type="http://schemas.openxmlformats.org/officeDocument/2006/relationships/hyperlink" Target="http://www.cplusplus.com/vector::size" TargetMode="External"/><Relationship Id="rId47" Type="http://schemas.openxmlformats.org/officeDocument/2006/relationships/hyperlink" Target="http://www.cplusplus.com/reference/vector/vector/shrink_to_fit/" TargetMode="External"/><Relationship Id="rId89" Type="http://schemas.openxmlformats.org/officeDocument/2006/relationships/hyperlink" Target="http://www.cplusplus.com/vector" TargetMode="External"/><Relationship Id="rId112" Type="http://schemas.openxmlformats.org/officeDocument/2006/relationships/hyperlink" Target="http://www.cplusplus.com/RandomAccessIterator" TargetMode="External"/><Relationship Id="rId154" Type="http://schemas.openxmlformats.org/officeDocument/2006/relationships/hyperlink" Target="http://www.cplusplus.com/vector" TargetMode="External"/><Relationship Id="rId361" Type="http://schemas.openxmlformats.org/officeDocument/2006/relationships/hyperlink" Target="http://www.cplusplus.com/vector::size" TargetMode="External"/><Relationship Id="rId196" Type="http://schemas.openxmlformats.org/officeDocument/2006/relationships/hyperlink" Target="http://www.cplusplus.com/vector::size" TargetMode="External"/><Relationship Id="rId417" Type="http://schemas.openxmlformats.org/officeDocument/2006/relationships/theme" Target="theme/theme1.xml"/><Relationship Id="rId16" Type="http://schemas.openxmlformats.org/officeDocument/2006/relationships/hyperlink" Target="http://www.cplusplus.com/allocator" TargetMode="External"/><Relationship Id="rId221" Type="http://schemas.openxmlformats.org/officeDocument/2006/relationships/hyperlink" Target="http://www.cplusplus.com/vector::size" TargetMode="External"/><Relationship Id="rId263" Type="http://schemas.openxmlformats.org/officeDocument/2006/relationships/hyperlink" Target="http://www.cplusplus.com/vector" TargetMode="External"/><Relationship Id="rId319" Type="http://schemas.openxmlformats.org/officeDocument/2006/relationships/hyperlink" Target="http://www.cplusplus.com/RandomAccessIterator" TargetMode="External"/><Relationship Id="rId58" Type="http://schemas.openxmlformats.org/officeDocument/2006/relationships/hyperlink" Target="http://www.cplusplus.com/reference/vector/vector/swap/" TargetMode="External"/><Relationship Id="rId123" Type="http://schemas.openxmlformats.org/officeDocument/2006/relationships/hyperlink" Target="javascript:switch1.select(2)" TargetMode="External"/><Relationship Id="rId330" Type="http://schemas.openxmlformats.org/officeDocument/2006/relationships/hyperlink" Target="http://www.cplusplus.com/vector%3Cbool%3E::swap" TargetMode="External"/><Relationship Id="rId165" Type="http://schemas.openxmlformats.org/officeDocument/2006/relationships/hyperlink" Target="http://www.cplusplus.com/vector::size" TargetMode="External"/><Relationship Id="rId372" Type="http://schemas.openxmlformats.org/officeDocument/2006/relationships/hyperlink" Target="javascript:switch1.select(2)" TargetMode="External"/><Relationship Id="rId232" Type="http://schemas.openxmlformats.org/officeDocument/2006/relationships/hyperlink" Target="http://www.cplusplus.com/vector" TargetMode="External"/><Relationship Id="rId274" Type="http://schemas.openxmlformats.org/officeDocument/2006/relationships/hyperlink" Target="http://www.cplusplus.com/vector::size" TargetMode="External"/><Relationship Id="rId27" Type="http://schemas.openxmlformats.org/officeDocument/2006/relationships/hyperlink" Target="http://www.cplusplus.com/reverse_iterator" TargetMode="External"/><Relationship Id="rId69" Type="http://schemas.openxmlformats.org/officeDocument/2006/relationships/hyperlink" Target="javascript:switch2.select(1)" TargetMode="External"/><Relationship Id="rId134" Type="http://schemas.openxmlformats.org/officeDocument/2006/relationships/hyperlink" Target="http://www.cplusplus.com/vector::rbegin" TargetMode="External"/><Relationship Id="rId80" Type="http://schemas.openxmlformats.org/officeDocument/2006/relationships/hyperlink" Target="http://www.cplusplus.com/vector" TargetMode="External"/><Relationship Id="rId176" Type="http://schemas.openxmlformats.org/officeDocument/2006/relationships/hyperlink" Target="http://www.cplusplus.com/vector" TargetMode="External"/><Relationship Id="rId341" Type="http://schemas.openxmlformats.org/officeDocument/2006/relationships/hyperlink" Target="http://www.cplusplus.com/vector::size" TargetMode="External"/><Relationship Id="rId383" Type="http://schemas.openxmlformats.org/officeDocument/2006/relationships/hyperlink" Target="http://www.cplusplus.com/vector::swap" TargetMode="External"/><Relationship Id="rId201" Type="http://schemas.openxmlformats.org/officeDocument/2006/relationships/hyperlink" Target="http://www.cplusplus.com/length_error" TargetMode="External"/><Relationship Id="rId222" Type="http://schemas.openxmlformats.org/officeDocument/2006/relationships/hyperlink" Target="http://www.cplusplus.com/vector" TargetMode="External"/><Relationship Id="rId243" Type="http://schemas.openxmlformats.org/officeDocument/2006/relationships/hyperlink" Target="http://www.cplusplus.com/vector" TargetMode="External"/><Relationship Id="rId264" Type="http://schemas.openxmlformats.org/officeDocument/2006/relationships/hyperlink" Target="http://www.cplusplus.com/initializer_list" TargetMode="External"/><Relationship Id="rId285" Type="http://schemas.openxmlformats.org/officeDocument/2006/relationships/hyperlink" Target="http://www.cplusplus.com/vector" TargetMode="External"/><Relationship Id="rId17" Type="http://schemas.openxmlformats.org/officeDocument/2006/relationships/hyperlink" Target="javascript:switch1.select(1)" TargetMode="External"/><Relationship Id="rId38" Type="http://schemas.openxmlformats.org/officeDocument/2006/relationships/hyperlink" Target="http://www.cplusplus.com/reference/vector/vector/cend/" TargetMode="External"/><Relationship Id="rId59" Type="http://schemas.openxmlformats.org/officeDocument/2006/relationships/hyperlink" Target="http://www.cplusplus.com/reference/vector/vector/clear/" TargetMode="External"/><Relationship Id="rId103" Type="http://schemas.openxmlformats.org/officeDocument/2006/relationships/hyperlink" Target="http://www.cplusplus.com/is_copy_assignable" TargetMode="External"/><Relationship Id="rId124" Type="http://schemas.openxmlformats.org/officeDocument/2006/relationships/hyperlink" Target="http://www.cplusplus.com/vector" TargetMode="External"/><Relationship Id="rId310" Type="http://schemas.openxmlformats.org/officeDocument/2006/relationships/hyperlink" Target="http://www.cplusplus.com/allocator_traits::construct" TargetMode="External"/><Relationship Id="rId70" Type="http://schemas.openxmlformats.org/officeDocument/2006/relationships/hyperlink" Target="javascript:switch2.select(2)" TargetMode="External"/><Relationship Id="rId91" Type="http://schemas.openxmlformats.org/officeDocument/2006/relationships/hyperlink" Target="http://www.cplusplus.com/vector::size" TargetMode="External"/><Relationship Id="rId145" Type="http://schemas.openxmlformats.org/officeDocument/2006/relationships/hyperlink" Target="http://www.cplusplus.com/vector::empty" TargetMode="External"/><Relationship Id="rId166" Type="http://schemas.openxmlformats.org/officeDocument/2006/relationships/hyperlink" Target="http://www.cplusplus.com/vector::capacity" TargetMode="External"/><Relationship Id="rId187" Type="http://schemas.openxmlformats.org/officeDocument/2006/relationships/hyperlink" Target="http://www.cplusplus.com/vector" TargetMode="External"/><Relationship Id="rId331" Type="http://schemas.openxmlformats.org/officeDocument/2006/relationships/hyperlink" Target="http://www.cplusplus.com/vector" TargetMode="External"/><Relationship Id="rId352" Type="http://schemas.openxmlformats.org/officeDocument/2006/relationships/hyperlink" Target="http://www.cplusplus.com/vector::insert" TargetMode="External"/><Relationship Id="rId373" Type="http://schemas.openxmlformats.org/officeDocument/2006/relationships/hyperlink" Target="http://www.cplusplus.com/vector" TargetMode="External"/><Relationship Id="rId394" Type="http://schemas.openxmlformats.org/officeDocument/2006/relationships/hyperlink" Target="http://www.cplusplus.com/vector%3Cbool%3E::reference" TargetMode="External"/><Relationship Id="rId408" Type="http://schemas.openxmlformats.org/officeDocument/2006/relationships/hyperlink" Target="http://www.cplusplus.com/reference/vector/vector-bool/reference/" TargetMode="External"/><Relationship Id="rId1" Type="http://schemas.openxmlformats.org/officeDocument/2006/relationships/numbering" Target="numbering.xml"/><Relationship Id="rId212" Type="http://schemas.openxmlformats.org/officeDocument/2006/relationships/hyperlink" Target="http://www.cplusplus.com/vector::size" TargetMode="External"/><Relationship Id="rId233" Type="http://schemas.openxmlformats.org/officeDocument/2006/relationships/hyperlink" Target="http://www.cplusplus.com/vector::begin" TargetMode="External"/><Relationship Id="rId254" Type="http://schemas.openxmlformats.org/officeDocument/2006/relationships/hyperlink" Target="javascript:switch1.select(2)" TargetMode="External"/><Relationship Id="rId28" Type="http://schemas.openxmlformats.org/officeDocument/2006/relationships/hyperlink" Target="http://www.cplusplus.com/ptrdiff_t" TargetMode="External"/><Relationship Id="rId49" Type="http://schemas.openxmlformats.org/officeDocument/2006/relationships/hyperlink" Target="http://www.cplusplus.com/reference/vector/vector/at/" TargetMode="External"/><Relationship Id="rId114" Type="http://schemas.openxmlformats.org/officeDocument/2006/relationships/hyperlink" Target="javascript:switch1.select(2)" TargetMode="External"/><Relationship Id="rId275" Type="http://schemas.openxmlformats.org/officeDocument/2006/relationships/hyperlink" Target="http://www.cplusplus.com/vector::size" TargetMode="External"/><Relationship Id="rId296" Type="http://schemas.openxmlformats.org/officeDocument/2006/relationships/hyperlink" Target="http://www.cplusplus.com/forward_list" TargetMode="External"/><Relationship Id="rId300" Type="http://schemas.openxmlformats.org/officeDocument/2006/relationships/hyperlink" Target="http://www.cplusplus.com/InputIterator" TargetMode="External"/><Relationship Id="rId60" Type="http://schemas.openxmlformats.org/officeDocument/2006/relationships/hyperlink" Target="http://www.cplusplus.com/reference/vector/vector/emplace/" TargetMode="External"/><Relationship Id="rId81" Type="http://schemas.openxmlformats.org/officeDocument/2006/relationships/hyperlink" Target="http://www.cplusplus.com/vector::size" TargetMode="External"/><Relationship Id="rId135" Type="http://schemas.openxmlformats.org/officeDocument/2006/relationships/hyperlink" Target="http://www.cplusplus.com/vector" TargetMode="External"/><Relationship Id="rId156" Type="http://schemas.openxmlformats.org/officeDocument/2006/relationships/hyperlink" Target="http://www.cplusplus.com/vector::capacity" TargetMode="External"/><Relationship Id="rId177" Type="http://schemas.openxmlformats.org/officeDocument/2006/relationships/hyperlink" Target="http://www.cplusplus.com/vector::size" TargetMode="External"/><Relationship Id="rId198" Type="http://schemas.openxmlformats.org/officeDocument/2006/relationships/hyperlink" Target="http://www.cplusplus.com/vector" TargetMode="External"/><Relationship Id="rId321" Type="http://schemas.openxmlformats.org/officeDocument/2006/relationships/hyperlink" Target="http://www.cplusplus.com/RandomAccessIterator" TargetMode="External"/><Relationship Id="rId342" Type="http://schemas.openxmlformats.org/officeDocument/2006/relationships/hyperlink" Target="http://www.cplusplus.com/is_trivially_destructible" TargetMode="External"/><Relationship Id="rId363" Type="http://schemas.openxmlformats.org/officeDocument/2006/relationships/hyperlink" Target="http://www.cplusplus.com/vector::capacity" TargetMode="External"/><Relationship Id="rId384" Type="http://schemas.openxmlformats.org/officeDocument/2006/relationships/hyperlink" Target="http://www.cplusplus.com/vector" TargetMode="External"/><Relationship Id="rId202" Type="http://schemas.openxmlformats.org/officeDocument/2006/relationships/hyperlink" Target="http://www.cplusplus.com/vector::get_allocator" TargetMode="External"/><Relationship Id="rId223" Type="http://schemas.openxmlformats.org/officeDocument/2006/relationships/hyperlink" Target="http://www.cplusplus.com/vector" TargetMode="External"/><Relationship Id="rId244" Type="http://schemas.openxmlformats.org/officeDocument/2006/relationships/hyperlink" Target="http://www.cplusplus.com/vector" TargetMode="External"/><Relationship Id="rId18" Type="http://schemas.openxmlformats.org/officeDocument/2006/relationships/hyperlink" Target="javascript:switch1.select(2)" TargetMode="External"/><Relationship Id="rId39" Type="http://schemas.openxmlformats.org/officeDocument/2006/relationships/hyperlink" Target="http://www.cplusplus.com/reference/vector/vector/crbegin/" TargetMode="External"/><Relationship Id="rId265" Type="http://schemas.openxmlformats.org/officeDocument/2006/relationships/hyperlink" Target="http://www.cplusplus.com/vector" TargetMode="External"/><Relationship Id="rId286" Type="http://schemas.openxmlformats.org/officeDocument/2006/relationships/hyperlink" Target="http://www.cplusplus.com/vector::end" TargetMode="External"/><Relationship Id="rId50" Type="http://schemas.openxmlformats.org/officeDocument/2006/relationships/hyperlink" Target="http://www.cplusplus.com/reference/vector/vector/front/" TargetMode="External"/><Relationship Id="rId104" Type="http://schemas.openxmlformats.org/officeDocument/2006/relationships/hyperlink" Target="http://www.cplusplus.com/is_move_assignable" TargetMode="External"/><Relationship Id="rId125" Type="http://schemas.openxmlformats.org/officeDocument/2006/relationships/hyperlink" Target="http://www.cplusplus.com/vector::end" TargetMode="External"/><Relationship Id="rId146" Type="http://schemas.openxmlformats.org/officeDocument/2006/relationships/hyperlink" Target="http://www.cplusplus.com/vector::cbegin" TargetMode="External"/><Relationship Id="rId167" Type="http://schemas.openxmlformats.org/officeDocument/2006/relationships/hyperlink" Target="http://www.cplusplus.com/vector::size" TargetMode="External"/><Relationship Id="rId188" Type="http://schemas.openxmlformats.org/officeDocument/2006/relationships/hyperlink" Target="http://www.cplusplus.com/vector::size" TargetMode="External"/><Relationship Id="rId311" Type="http://schemas.openxmlformats.org/officeDocument/2006/relationships/hyperlink" Target="javascript:switch1.select(1)" TargetMode="External"/><Relationship Id="rId332" Type="http://schemas.openxmlformats.org/officeDocument/2006/relationships/hyperlink" Target="http://www.cplusplus.com/vector" TargetMode="External"/><Relationship Id="rId353" Type="http://schemas.openxmlformats.org/officeDocument/2006/relationships/hyperlink" Target="http://www.cplusplus.com/RandomAccessIterator" TargetMode="External"/><Relationship Id="rId374" Type="http://schemas.openxmlformats.org/officeDocument/2006/relationships/hyperlink" Target="http://www.cplusplus.com/vector" TargetMode="External"/><Relationship Id="rId395" Type="http://schemas.openxmlformats.org/officeDocument/2006/relationships/hyperlink" Target="http://www.cplusplus.com/vector" TargetMode="External"/><Relationship Id="rId409" Type="http://schemas.openxmlformats.org/officeDocument/2006/relationships/hyperlink" Target="http://www.cplusplus.com/vector" TargetMode="External"/><Relationship Id="rId71" Type="http://schemas.openxmlformats.org/officeDocument/2006/relationships/hyperlink" Target="http://www.cplusplus.com/vector::empty" TargetMode="External"/><Relationship Id="rId92" Type="http://schemas.openxmlformats.org/officeDocument/2006/relationships/hyperlink" Target="javascript:switch1.select(1)" TargetMode="External"/><Relationship Id="rId213" Type="http://schemas.openxmlformats.org/officeDocument/2006/relationships/hyperlink" Target="http://www.cplusplus.com/vector::size" TargetMode="External"/><Relationship Id="rId234" Type="http://schemas.openxmlformats.org/officeDocument/2006/relationships/hyperlink" Target="http://www.cplusplus.com/vector::empty" TargetMode="External"/><Relationship Id="rId2" Type="http://schemas.openxmlformats.org/officeDocument/2006/relationships/styles" Target="styles.xml"/><Relationship Id="rId29" Type="http://schemas.openxmlformats.org/officeDocument/2006/relationships/hyperlink" Target="http://www.cplusplus.com/size_t" TargetMode="External"/><Relationship Id="rId255" Type="http://schemas.openxmlformats.org/officeDocument/2006/relationships/hyperlink" Target="http://www.cplusplus.com/vector" TargetMode="External"/><Relationship Id="rId276" Type="http://schemas.openxmlformats.org/officeDocument/2006/relationships/hyperlink" Target="http://www.cplusplus.com/vector::capacity" TargetMode="External"/><Relationship Id="rId297" Type="http://schemas.openxmlformats.org/officeDocument/2006/relationships/hyperlink" Target="http://www.cplusplus.com/vector" TargetMode="External"/><Relationship Id="rId40" Type="http://schemas.openxmlformats.org/officeDocument/2006/relationships/hyperlink" Target="http://www.cplusplus.com/reference/vector/vector/crend/" TargetMode="External"/><Relationship Id="rId115" Type="http://schemas.openxmlformats.org/officeDocument/2006/relationships/hyperlink" Target="http://www.cplusplus.com/vector" TargetMode="External"/><Relationship Id="rId136" Type="http://schemas.openxmlformats.org/officeDocument/2006/relationships/hyperlink" Target="http://www.cplusplus.com/vector" TargetMode="External"/><Relationship Id="rId157" Type="http://schemas.openxmlformats.org/officeDocument/2006/relationships/hyperlink" Target="javascript:switch1.select(1)" TargetMode="External"/><Relationship Id="rId178" Type="http://schemas.openxmlformats.org/officeDocument/2006/relationships/hyperlink" Target="http://www.cplusplus.com/vector" TargetMode="External"/><Relationship Id="rId301" Type="http://schemas.openxmlformats.org/officeDocument/2006/relationships/hyperlink" Target="http://www.cplusplus.com/initializer_list" TargetMode="External"/><Relationship Id="rId322" Type="http://schemas.openxmlformats.org/officeDocument/2006/relationships/hyperlink" Target="http://www.cplusplus.com/vector::end" TargetMode="External"/><Relationship Id="rId343" Type="http://schemas.openxmlformats.org/officeDocument/2006/relationships/hyperlink" Target="http://www.cplusplus.com/vector::size" TargetMode="External"/><Relationship Id="rId364" Type="http://schemas.openxmlformats.org/officeDocument/2006/relationships/hyperlink" Target="http://www.cplusplus.com/allocator_traits::construct" TargetMode="External"/><Relationship Id="rId61" Type="http://schemas.openxmlformats.org/officeDocument/2006/relationships/hyperlink" Target="http://www.cplusplus.com/reference/vector/vector/emplace_back/" TargetMode="External"/><Relationship Id="rId82" Type="http://schemas.openxmlformats.org/officeDocument/2006/relationships/hyperlink" Target="http://www.cplusplus.com/ForwardIterator" TargetMode="External"/><Relationship Id="rId199" Type="http://schemas.openxmlformats.org/officeDocument/2006/relationships/hyperlink" Target="http://www.cplusplus.com/vector::capacity" TargetMode="External"/><Relationship Id="rId203" Type="http://schemas.openxmlformats.org/officeDocument/2006/relationships/hyperlink" Target="http://www.cplusplus.com/allocator" TargetMode="External"/><Relationship Id="rId385" Type="http://schemas.openxmlformats.org/officeDocument/2006/relationships/hyperlink" Target="http://www.cplusplus.com/vector::end" TargetMode="External"/><Relationship Id="rId19" Type="http://schemas.openxmlformats.org/officeDocument/2006/relationships/hyperlink" Target="http://www.cplusplus.com/allocator" TargetMode="External"/><Relationship Id="rId224" Type="http://schemas.openxmlformats.org/officeDocument/2006/relationships/hyperlink" Target="http://www.cplusplus.com/out_of_range" TargetMode="External"/><Relationship Id="rId245" Type="http://schemas.openxmlformats.org/officeDocument/2006/relationships/hyperlink" Target="http://www.cplusplus.com/vector" TargetMode="External"/><Relationship Id="rId266" Type="http://schemas.openxmlformats.org/officeDocument/2006/relationships/hyperlink" Target="http://www.cplusplus.com/vector::size" TargetMode="External"/><Relationship Id="rId287" Type="http://schemas.openxmlformats.org/officeDocument/2006/relationships/hyperlink" Target="http://www.cplusplus.com/vector::empty" TargetMode="External"/><Relationship Id="rId410" Type="http://schemas.openxmlformats.org/officeDocument/2006/relationships/hyperlink" Target="http://www.cplusplus.com/vector::data" TargetMode="External"/><Relationship Id="rId30" Type="http://schemas.openxmlformats.org/officeDocument/2006/relationships/hyperlink" Target="http://www.cplusplus.com/reference/vector/vector/vector/" TargetMode="External"/><Relationship Id="rId105" Type="http://schemas.openxmlformats.org/officeDocument/2006/relationships/hyperlink" Target="javascript:switch1.select(1)" TargetMode="External"/><Relationship Id="rId126" Type="http://schemas.openxmlformats.org/officeDocument/2006/relationships/hyperlink" Target="http://www.cplusplus.com/vector::back" TargetMode="External"/><Relationship Id="rId147" Type="http://schemas.openxmlformats.org/officeDocument/2006/relationships/hyperlink" Target="http://www.cplusplus.com/RandomAccessIterator" TargetMode="External"/><Relationship Id="rId168" Type="http://schemas.openxmlformats.org/officeDocument/2006/relationships/hyperlink" Target="http://www.cplusplus.com/vector" TargetMode="External"/><Relationship Id="rId312" Type="http://schemas.openxmlformats.org/officeDocument/2006/relationships/hyperlink" Target="javascript:switch1.select(2)" TargetMode="External"/><Relationship Id="rId333" Type="http://schemas.openxmlformats.org/officeDocument/2006/relationships/hyperlink" Target="http://www.cplusplus.com/allocator_traits" TargetMode="External"/><Relationship Id="rId354" Type="http://schemas.openxmlformats.org/officeDocument/2006/relationships/hyperlink" Target="http://www.cplusplus.com/RandomAccessIterator" TargetMode="External"/><Relationship Id="rId51" Type="http://schemas.openxmlformats.org/officeDocument/2006/relationships/hyperlink" Target="http://www.cplusplus.com/reference/vector/vector/back/" TargetMode="External"/><Relationship Id="rId72" Type="http://schemas.openxmlformats.org/officeDocument/2006/relationships/hyperlink" Target="http://www.cplusplus.com/vector::get_allocator" TargetMode="External"/><Relationship Id="rId93" Type="http://schemas.openxmlformats.org/officeDocument/2006/relationships/hyperlink" Target="javascript:switch1.select(2)" TargetMode="External"/><Relationship Id="rId189" Type="http://schemas.openxmlformats.org/officeDocument/2006/relationships/hyperlink" Target="http://www.cplusplus.com/vector" TargetMode="External"/><Relationship Id="rId375" Type="http://schemas.openxmlformats.org/officeDocument/2006/relationships/hyperlink" Target="http://www.cplusplus.com/allocator" TargetMode="External"/><Relationship Id="rId396" Type="http://schemas.openxmlformats.org/officeDocument/2006/relationships/hyperlink" Target="http://www.cplusplus.com/deque" TargetMode="External"/><Relationship Id="rId3" Type="http://schemas.openxmlformats.org/officeDocument/2006/relationships/settings" Target="settings.xml"/><Relationship Id="rId214" Type="http://schemas.openxmlformats.org/officeDocument/2006/relationships/hyperlink" Target="http://www.cplusplus.com/vector" TargetMode="External"/><Relationship Id="rId235" Type="http://schemas.openxmlformats.org/officeDocument/2006/relationships/hyperlink" Target="http://www.cplusplus.com/vector" TargetMode="External"/><Relationship Id="rId256" Type="http://schemas.openxmlformats.org/officeDocument/2006/relationships/hyperlink" Target="http://www.cplusplus.com/vector::size" TargetMode="External"/><Relationship Id="rId277" Type="http://schemas.openxmlformats.org/officeDocument/2006/relationships/hyperlink" Target="http://www.cplusplus.com/vector" TargetMode="External"/><Relationship Id="rId298" Type="http://schemas.openxmlformats.org/officeDocument/2006/relationships/hyperlink" Target="http://www.cplusplus.com/RandomAccessIterator" TargetMode="External"/><Relationship Id="rId400" Type="http://schemas.openxmlformats.org/officeDocument/2006/relationships/hyperlink" Target="http://www.cplusplus.com/vector%3Cbool%3E::reference" TargetMode="External"/><Relationship Id="rId116" Type="http://schemas.openxmlformats.org/officeDocument/2006/relationships/hyperlink" Target="http://www.cplusplus.com/vector" TargetMode="External"/><Relationship Id="rId137" Type="http://schemas.openxmlformats.org/officeDocument/2006/relationships/hyperlink" Target="http://www.cplusplus.com/RandomAccessIterator" TargetMode="External"/><Relationship Id="rId158" Type="http://schemas.openxmlformats.org/officeDocument/2006/relationships/hyperlink" Target="javascript:switch1.select(2)" TargetMode="External"/><Relationship Id="rId302" Type="http://schemas.openxmlformats.org/officeDocument/2006/relationships/hyperlink" Target="http://www.cplusplus.com/vector" TargetMode="External"/><Relationship Id="rId323" Type="http://schemas.openxmlformats.org/officeDocument/2006/relationships/hyperlink" Target="http://www.cplusplus.com/RandomAccessIterator" TargetMode="External"/><Relationship Id="rId344" Type="http://schemas.openxmlformats.org/officeDocument/2006/relationships/hyperlink" Target="http://www.cplusplus.com/vector::size" TargetMode="External"/><Relationship Id="rId20" Type="http://schemas.openxmlformats.org/officeDocument/2006/relationships/hyperlink" Target="http://www.cplusplus.com/allocator" TargetMode="External"/><Relationship Id="rId41" Type="http://schemas.openxmlformats.org/officeDocument/2006/relationships/hyperlink" Target="http://www.cplusplus.com/reference/vector/vector/size/" TargetMode="External"/><Relationship Id="rId62" Type="http://schemas.openxmlformats.org/officeDocument/2006/relationships/hyperlink" Target="http://www.cplusplus.com/reference/vector/vector/get_allocator/" TargetMode="External"/><Relationship Id="rId83" Type="http://schemas.openxmlformats.org/officeDocument/2006/relationships/hyperlink" Target="http://www.cplusplus.com/InputIterator" TargetMode="External"/><Relationship Id="rId179" Type="http://schemas.openxmlformats.org/officeDocument/2006/relationships/hyperlink" Target="http://www.cplusplus.com/vector::size" TargetMode="External"/><Relationship Id="rId365" Type="http://schemas.openxmlformats.org/officeDocument/2006/relationships/hyperlink" Target="http://www.cplusplus.com/vector::push_back" TargetMode="External"/><Relationship Id="rId386" Type="http://schemas.openxmlformats.org/officeDocument/2006/relationships/hyperlink" Target="http://www.cplusplus.com/vector" TargetMode="External"/><Relationship Id="rId190" Type="http://schemas.openxmlformats.org/officeDocument/2006/relationships/hyperlink" Target="http://www.cplusplus.com/vector::clear" TargetMode="External"/><Relationship Id="rId204" Type="http://schemas.openxmlformats.org/officeDocument/2006/relationships/hyperlink" Target="http://www.cplusplus.com/vector::size" TargetMode="External"/><Relationship Id="rId225" Type="http://schemas.openxmlformats.org/officeDocument/2006/relationships/hyperlink" Target="http://www.cplusplus.com/vector::size" TargetMode="External"/><Relationship Id="rId246" Type="http://schemas.openxmlformats.org/officeDocument/2006/relationships/hyperlink" Target="http://www.cplusplus.com/vector::empty" TargetMode="External"/><Relationship Id="rId267" Type="http://schemas.openxmlformats.org/officeDocument/2006/relationships/hyperlink" Target="http://www.cplusplus.com/ForwardIterator" TargetMode="External"/><Relationship Id="rId288" Type="http://schemas.openxmlformats.org/officeDocument/2006/relationships/hyperlink" Target="javascript:switch1.select(1)" TargetMode="External"/><Relationship Id="rId411" Type="http://schemas.openxmlformats.org/officeDocument/2006/relationships/hyperlink" Target="http://www.cplusplus.com/vector::emplace" TargetMode="External"/><Relationship Id="rId106" Type="http://schemas.openxmlformats.org/officeDocument/2006/relationships/hyperlink" Target="javascript:switch1.select(2)" TargetMode="External"/><Relationship Id="rId127" Type="http://schemas.openxmlformats.org/officeDocument/2006/relationships/hyperlink" Target="http://www.cplusplus.com/RandomAccessIterator" TargetMode="External"/><Relationship Id="rId313" Type="http://schemas.openxmlformats.org/officeDocument/2006/relationships/hyperlink" Target="http://www.cplusplus.com/vector" TargetMode="External"/><Relationship Id="rId10" Type="http://schemas.openxmlformats.org/officeDocument/2006/relationships/hyperlink" Target="http://www.cplusplus.com/list" TargetMode="External"/><Relationship Id="rId31" Type="http://schemas.openxmlformats.org/officeDocument/2006/relationships/hyperlink" Target="http://www.cplusplus.com/reference/vector/vector/%7Evector/" TargetMode="External"/><Relationship Id="rId52" Type="http://schemas.openxmlformats.org/officeDocument/2006/relationships/hyperlink" Target="http://www.cplusplus.com/reference/vector/vector/data/" TargetMode="External"/><Relationship Id="rId73" Type="http://schemas.openxmlformats.org/officeDocument/2006/relationships/hyperlink" Target="http://www.cplusplus.com/vector" TargetMode="External"/><Relationship Id="rId94" Type="http://schemas.openxmlformats.org/officeDocument/2006/relationships/hyperlink" Target="http://www.cplusplus.com/vector::size" TargetMode="External"/><Relationship Id="rId148" Type="http://schemas.openxmlformats.org/officeDocument/2006/relationships/hyperlink" Target="http://www.cplusplus.com/RandomAccessIterator" TargetMode="External"/><Relationship Id="rId169" Type="http://schemas.openxmlformats.org/officeDocument/2006/relationships/hyperlink" Target="http://www.cplusplus.com/vector::get_allocator" TargetMode="External"/><Relationship Id="rId334" Type="http://schemas.openxmlformats.org/officeDocument/2006/relationships/hyperlink" Target="http://www.cplusplus.com/allocator_traits" TargetMode="External"/><Relationship Id="rId355" Type="http://schemas.openxmlformats.org/officeDocument/2006/relationships/hyperlink" Target="http://www.cplusplus.com/vector::get_allocator" TargetMode="External"/><Relationship Id="rId376" Type="http://schemas.openxmlformats.org/officeDocument/2006/relationships/hyperlink" Target="http://www.cplusplus.com/vector" TargetMode="External"/><Relationship Id="rId397" Type="http://schemas.openxmlformats.org/officeDocument/2006/relationships/hyperlink" Target="http://www.cplusplus.com/bitset" TargetMode="External"/><Relationship Id="rId4" Type="http://schemas.openxmlformats.org/officeDocument/2006/relationships/webSettings" Target="webSettings.xml"/><Relationship Id="rId180" Type="http://schemas.openxmlformats.org/officeDocument/2006/relationships/hyperlink" Target="http://www.cplusplus.com/vector" TargetMode="External"/><Relationship Id="rId215" Type="http://schemas.openxmlformats.org/officeDocument/2006/relationships/hyperlink" Target="http://www.cplusplus.com/vector::at" TargetMode="External"/><Relationship Id="rId236" Type="http://schemas.openxmlformats.org/officeDocument/2006/relationships/hyperlink" Target="http://www.cplusplus.com/vector" TargetMode="External"/><Relationship Id="rId257" Type="http://schemas.openxmlformats.org/officeDocument/2006/relationships/hyperlink" Target="javascript:switch2.select(1)" TargetMode="External"/><Relationship Id="rId278" Type="http://schemas.openxmlformats.org/officeDocument/2006/relationships/hyperlink" Target="http://www.cplusplus.com/vector::get_allocator" TargetMode="External"/><Relationship Id="rId401" Type="http://schemas.openxmlformats.org/officeDocument/2006/relationships/hyperlink" Target="http://www.cplusplus.com/vector%3Cbool%3E::reference" TargetMode="External"/><Relationship Id="rId303" Type="http://schemas.openxmlformats.org/officeDocument/2006/relationships/hyperlink" Target="http://www.cplusplus.com/RandomAccessIterator" TargetMode="External"/><Relationship Id="rId42" Type="http://schemas.openxmlformats.org/officeDocument/2006/relationships/hyperlink" Target="http://www.cplusplus.com/reference/vector/vector/max_size/" TargetMode="External"/><Relationship Id="rId84" Type="http://schemas.openxmlformats.org/officeDocument/2006/relationships/hyperlink" Target="http://www.cplusplus.com/vector::size" TargetMode="External"/><Relationship Id="rId138" Type="http://schemas.openxmlformats.org/officeDocument/2006/relationships/hyperlink" Target="http://www.cplusplus.com/vector" TargetMode="External"/><Relationship Id="rId345" Type="http://schemas.openxmlformats.org/officeDocument/2006/relationships/hyperlink" Target="http://www.cplusplus.com/vector::capacity" TargetMode="External"/><Relationship Id="rId387" Type="http://schemas.openxmlformats.org/officeDocument/2006/relationships/hyperlink" Target="http://www.cplusplus.com/allocator_traits" TargetMode="External"/><Relationship Id="rId191" Type="http://schemas.openxmlformats.org/officeDocument/2006/relationships/hyperlink" Target="http://www.cplusplus.com/vector::size" TargetMode="External"/><Relationship Id="rId205" Type="http://schemas.openxmlformats.org/officeDocument/2006/relationships/hyperlink" Target="http://www.cplusplus.com/length_error" TargetMode="External"/><Relationship Id="rId247" Type="http://schemas.openxmlformats.org/officeDocument/2006/relationships/hyperlink" Target="http://www.cplusplus.com/vector" TargetMode="External"/><Relationship Id="rId412" Type="http://schemas.openxmlformats.org/officeDocument/2006/relationships/hyperlink" Target="http://www.cplusplus.com/vector::emplace_back" TargetMode="External"/><Relationship Id="rId107" Type="http://schemas.openxmlformats.org/officeDocument/2006/relationships/hyperlink" Target="http://www.cplusplus.com/vector" TargetMode="External"/><Relationship Id="rId289" Type="http://schemas.openxmlformats.org/officeDocument/2006/relationships/hyperlink" Target="javascript:switch1.select(2)" TargetMode="External"/><Relationship Id="rId11" Type="http://schemas.openxmlformats.org/officeDocument/2006/relationships/hyperlink" Target="http://www.cplusplus.com/forward_list" TargetMode="External"/><Relationship Id="rId53" Type="http://schemas.openxmlformats.org/officeDocument/2006/relationships/hyperlink" Target="http://www.cplusplus.com/reference/vector/vector/assign/" TargetMode="External"/><Relationship Id="rId149" Type="http://schemas.openxmlformats.org/officeDocument/2006/relationships/hyperlink" Target="http://www.cplusplus.com/vector" TargetMode="External"/><Relationship Id="rId314" Type="http://schemas.openxmlformats.org/officeDocument/2006/relationships/hyperlink" Target="http://www.cplusplus.com/vector::size" TargetMode="External"/><Relationship Id="rId356" Type="http://schemas.openxmlformats.org/officeDocument/2006/relationships/hyperlink" Target="http://www.cplusplus.com/allocator" TargetMode="External"/><Relationship Id="rId398" Type="http://schemas.openxmlformats.org/officeDocument/2006/relationships/hyperlink" Target="http://www.cplusplus.com/allocator" TargetMode="External"/><Relationship Id="rId95" Type="http://schemas.openxmlformats.org/officeDocument/2006/relationships/hyperlink" Target="javascript:switch2.select(1)" TargetMode="External"/><Relationship Id="rId160" Type="http://schemas.openxmlformats.org/officeDocument/2006/relationships/hyperlink" Target="http://www.cplusplus.com/vector::size" TargetMode="External"/><Relationship Id="rId216" Type="http://schemas.openxmlformats.org/officeDocument/2006/relationships/hyperlink" Target="http://www.cplusplus.com/vector::at" TargetMode="External"/><Relationship Id="rId258" Type="http://schemas.openxmlformats.org/officeDocument/2006/relationships/hyperlink" Target="javascript:switch2.select(2)" TargetMode="External"/><Relationship Id="rId22" Type="http://schemas.openxmlformats.org/officeDocument/2006/relationships/hyperlink" Target="http://www.cplusplus.com/allocator" TargetMode="External"/><Relationship Id="rId64" Type="http://schemas.openxmlformats.org/officeDocument/2006/relationships/hyperlink" Target="http://www.cplusplus.com/reference/vector/vector/swap-free/" TargetMode="External"/><Relationship Id="rId118" Type="http://schemas.openxmlformats.org/officeDocument/2006/relationships/hyperlink" Target="http://www.cplusplus.com/vector::empty" TargetMode="External"/><Relationship Id="rId325" Type="http://schemas.openxmlformats.org/officeDocument/2006/relationships/hyperlink" Target="http://www.cplusplus.com/vector:swap" TargetMode="External"/><Relationship Id="rId367" Type="http://schemas.openxmlformats.org/officeDocument/2006/relationships/hyperlink" Target="http://www.cplusplus.com/allocator" TargetMode="External"/><Relationship Id="rId171" Type="http://schemas.openxmlformats.org/officeDocument/2006/relationships/hyperlink" Target="http://www.cplusplus.com/vector::size" TargetMode="External"/><Relationship Id="rId227" Type="http://schemas.openxmlformats.org/officeDocument/2006/relationships/hyperlink" Target="http://www.cplusplus.com/vector::size" TargetMode="External"/><Relationship Id="rId269" Type="http://schemas.openxmlformats.org/officeDocument/2006/relationships/hyperlink" Target="http://www.cplusplus.com/vector::size" TargetMode="External"/><Relationship Id="rId33" Type="http://schemas.openxmlformats.org/officeDocument/2006/relationships/hyperlink" Target="http://www.cplusplus.com/reference/vector/vector/begin/" TargetMode="External"/><Relationship Id="rId129" Type="http://schemas.openxmlformats.org/officeDocument/2006/relationships/hyperlink" Target="http://www.cplusplus.com/RandomAccessIterator" TargetMode="External"/><Relationship Id="rId280" Type="http://schemas.openxmlformats.org/officeDocument/2006/relationships/hyperlink" Target="http://www.cplusplus.com/vector::size" TargetMode="External"/><Relationship Id="rId336" Type="http://schemas.openxmlformats.org/officeDocument/2006/relationships/hyperlink" Target="javascript:switch1.select(2)" TargetMode="External"/><Relationship Id="rId75" Type="http://schemas.openxmlformats.org/officeDocument/2006/relationships/hyperlink" Target="http://www.cplusplus.com/vector" TargetMode="External"/><Relationship Id="rId140" Type="http://schemas.openxmlformats.org/officeDocument/2006/relationships/hyperlink" Target="http://www.cplusplus.com/vector" TargetMode="External"/><Relationship Id="rId182" Type="http://schemas.openxmlformats.org/officeDocument/2006/relationships/hyperlink" Target="http://www.cplusplus.com/vector" TargetMode="External"/><Relationship Id="rId378" Type="http://schemas.openxmlformats.org/officeDocument/2006/relationships/hyperlink" Target="http://www.cplusplus.com/equal" TargetMode="External"/><Relationship Id="rId403" Type="http://schemas.openxmlformats.org/officeDocument/2006/relationships/hyperlink" Target="http://www.cplusplus.com/RandomAccessIterator" TargetMode="External"/><Relationship Id="rId6" Type="http://schemas.openxmlformats.org/officeDocument/2006/relationships/hyperlink" Target="http://www.cplusplus.com/vector::size" TargetMode="External"/><Relationship Id="rId238" Type="http://schemas.openxmlformats.org/officeDocument/2006/relationships/hyperlink" Target="http://www.cplusplus.com/vector::empty" TargetMode="External"/><Relationship Id="rId291" Type="http://schemas.openxmlformats.org/officeDocument/2006/relationships/hyperlink" Target="http://www.cplusplus.com/vector::size" TargetMode="External"/><Relationship Id="rId305" Type="http://schemas.openxmlformats.org/officeDocument/2006/relationships/hyperlink" Target="http://www.cplusplus.com/allocator" TargetMode="External"/><Relationship Id="rId347" Type="http://schemas.openxmlformats.org/officeDocument/2006/relationships/hyperlink" Target="http://www.cplusplus.com/list" TargetMode="External"/><Relationship Id="rId44" Type="http://schemas.openxmlformats.org/officeDocument/2006/relationships/hyperlink" Target="http://www.cplusplus.com/reference/vector/vector/capacity/" TargetMode="External"/><Relationship Id="rId86" Type="http://schemas.openxmlformats.org/officeDocument/2006/relationships/hyperlink" Target="javascript:switch1.select(1)" TargetMode="External"/><Relationship Id="rId151" Type="http://schemas.openxmlformats.org/officeDocument/2006/relationships/hyperlink" Target="http://www.cplusplus.com/vector" TargetMode="External"/><Relationship Id="rId389" Type="http://schemas.openxmlformats.org/officeDocument/2006/relationships/hyperlink" Target="http://www.cplusplus.com/vector" TargetMode="External"/><Relationship Id="rId193" Type="http://schemas.openxmlformats.org/officeDocument/2006/relationships/hyperlink" Target="http://www.cplusplus.com/vector::capacity" TargetMode="External"/><Relationship Id="rId207" Type="http://schemas.openxmlformats.org/officeDocument/2006/relationships/hyperlink" Target="http://www.cplusplus.com/vector::capacity" TargetMode="External"/><Relationship Id="rId249" Type="http://schemas.openxmlformats.org/officeDocument/2006/relationships/hyperlink" Target="http://www.cplusplus.com/vector" TargetMode="External"/><Relationship Id="rId414" Type="http://schemas.openxmlformats.org/officeDocument/2006/relationships/hyperlink" Target="http://www.cplusplus.com/reference/vector/vector-bool/swap/" TargetMode="External"/><Relationship Id="rId13" Type="http://schemas.openxmlformats.org/officeDocument/2006/relationships/hyperlink" Target="http://www.cplusplus.com/list" TargetMode="External"/><Relationship Id="rId109" Type="http://schemas.openxmlformats.org/officeDocument/2006/relationships/hyperlink" Target="http://www.cplusplus.com/RandomAccessIterator" TargetMode="External"/><Relationship Id="rId260" Type="http://schemas.openxmlformats.org/officeDocument/2006/relationships/hyperlink" Target="http://www.cplusplus.com/vector::size" TargetMode="External"/><Relationship Id="rId316" Type="http://schemas.openxmlformats.org/officeDocument/2006/relationships/hyperlink" Target="http://www.cplusplus.com/list" TargetMode="External"/><Relationship Id="rId55" Type="http://schemas.openxmlformats.org/officeDocument/2006/relationships/hyperlink" Target="http://www.cplusplus.com/reference/vector/vector/pop_back/" TargetMode="External"/><Relationship Id="rId97" Type="http://schemas.openxmlformats.org/officeDocument/2006/relationships/hyperlink" Target="http://www.cplusplus.com/vector::get_allocator" TargetMode="External"/><Relationship Id="rId120" Type="http://schemas.openxmlformats.org/officeDocument/2006/relationships/hyperlink" Target="http://www.cplusplus.com/vector" TargetMode="External"/><Relationship Id="rId358" Type="http://schemas.openxmlformats.org/officeDocument/2006/relationships/hyperlink" Target="http://www.cplusplus.com/vector::end" TargetMode="External"/><Relationship Id="rId162" Type="http://schemas.openxmlformats.org/officeDocument/2006/relationships/hyperlink" Target="javascript:switch1.select(1)" TargetMode="External"/><Relationship Id="rId218" Type="http://schemas.openxmlformats.org/officeDocument/2006/relationships/hyperlink" Target="http://www.cplusplus.com/vector" TargetMode="External"/><Relationship Id="rId271" Type="http://schemas.openxmlformats.org/officeDocument/2006/relationships/hyperlink" Target="javascript:switch1.select(1)" TargetMode="External"/><Relationship Id="rId24" Type="http://schemas.openxmlformats.org/officeDocument/2006/relationships/hyperlink" Target="http://www.cplusplus.com/RandomAccessIterator" TargetMode="External"/><Relationship Id="rId66" Type="http://schemas.openxmlformats.org/officeDocument/2006/relationships/hyperlink" Target="javascript:switch1.select(1)" TargetMode="External"/><Relationship Id="rId131" Type="http://schemas.openxmlformats.org/officeDocument/2006/relationships/hyperlink" Target="javascript:switch1.select(1)" TargetMode="External"/><Relationship Id="rId327" Type="http://schemas.openxmlformats.org/officeDocument/2006/relationships/hyperlink" Target="javascript:switch1.select(2)" TargetMode="External"/><Relationship Id="rId369" Type="http://schemas.openxmlformats.org/officeDocument/2006/relationships/hyperlink" Target="http://www.cplusplus.com/vector::end" TargetMode="External"/><Relationship Id="rId173" Type="http://schemas.openxmlformats.org/officeDocument/2006/relationships/hyperlink" Target="http://www.cplusplus.com/vector::size" TargetMode="External"/><Relationship Id="rId229" Type="http://schemas.openxmlformats.org/officeDocument/2006/relationships/hyperlink" Target="http://www.cplusplus.com/vector" TargetMode="External"/><Relationship Id="rId380" Type="http://schemas.openxmlformats.org/officeDocument/2006/relationships/hyperlink" Target="http://www.cplusplus.com/%3Cvector%3E" TargetMode="External"/><Relationship Id="rId240" Type="http://schemas.openxmlformats.org/officeDocument/2006/relationships/hyperlink" Target="http://www.cplusplus.com/vector::end" TargetMode="External"/><Relationship Id="rId35" Type="http://schemas.openxmlformats.org/officeDocument/2006/relationships/hyperlink" Target="http://www.cplusplus.com/reference/vector/vector/rbegin/" TargetMode="External"/><Relationship Id="rId77" Type="http://schemas.openxmlformats.org/officeDocument/2006/relationships/hyperlink" Target="http://www.cplusplus.com/InputIterator" TargetMode="External"/><Relationship Id="rId100" Type="http://schemas.openxmlformats.org/officeDocument/2006/relationships/hyperlink" Target="http://www.cplusplus.com/vector" TargetMode="External"/><Relationship Id="rId282" Type="http://schemas.openxmlformats.org/officeDocument/2006/relationships/hyperlink" Target="http://www.cplusplus.com/allocator_traits::construct" TargetMode="External"/><Relationship Id="rId338" Type="http://schemas.openxmlformats.org/officeDocument/2006/relationships/hyperlink" Target="http://www.cplusplus.com/vector::size" TargetMode="External"/><Relationship Id="rId8" Type="http://schemas.openxmlformats.org/officeDocument/2006/relationships/hyperlink" Target="http://www.cplusplus.com/vector::push_back" TargetMode="External"/><Relationship Id="rId142" Type="http://schemas.openxmlformats.org/officeDocument/2006/relationships/hyperlink" Target="http://www.cplusplus.com/RandomAccessIterator" TargetMode="External"/><Relationship Id="rId184" Type="http://schemas.openxmlformats.org/officeDocument/2006/relationships/hyperlink" Target="http://www.cplusplus.com/vector" TargetMode="External"/><Relationship Id="rId391" Type="http://schemas.openxmlformats.org/officeDocument/2006/relationships/hyperlink" Target="http://www.cplusplus.com/vector::get_allocator" TargetMode="External"/><Relationship Id="rId405" Type="http://schemas.openxmlformats.org/officeDocument/2006/relationships/hyperlink" Target="http://www.cplusplus.com/reverse_iterator" TargetMode="External"/><Relationship Id="rId251" Type="http://schemas.openxmlformats.org/officeDocument/2006/relationships/hyperlink" Target="http://www.cplusplus.com/vector" TargetMode="External"/><Relationship Id="rId46" Type="http://schemas.openxmlformats.org/officeDocument/2006/relationships/hyperlink" Target="http://www.cplusplus.com/reference/vector/vector/reserve/" TargetMode="External"/><Relationship Id="rId293" Type="http://schemas.openxmlformats.org/officeDocument/2006/relationships/hyperlink" Target="http://www.cplusplus.com/vector::capacity" TargetMode="External"/><Relationship Id="rId307" Type="http://schemas.openxmlformats.org/officeDocument/2006/relationships/hyperlink" Target="http://www.cplusplus.com/InputIterator" TargetMode="External"/><Relationship Id="rId349" Type="http://schemas.openxmlformats.org/officeDocument/2006/relationships/hyperlink" Target="http://www.cplusplus.com/vector::emplace_back" TargetMode="External"/><Relationship Id="rId88" Type="http://schemas.openxmlformats.org/officeDocument/2006/relationships/hyperlink" Target="http://www.cplusplus.com/vector::capacity" TargetMode="External"/><Relationship Id="rId111" Type="http://schemas.openxmlformats.org/officeDocument/2006/relationships/hyperlink" Target="http://www.cplusplus.com/vector" TargetMode="External"/><Relationship Id="rId153" Type="http://schemas.openxmlformats.org/officeDocument/2006/relationships/hyperlink" Target="javascript:switch1.select(2)" TargetMode="External"/><Relationship Id="rId195" Type="http://schemas.openxmlformats.org/officeDocument/2006/relationships/hyperlink" Target="http://www.cplusplus.com/vector::capacity" TargetMode="External"/><Relationship Id="rId209" Type="http://schemas.openxmlformats.org/officeDocument/2006/relationships/hyperlink" Target="http://www.cplusplus.com/vector" TargetMode="External"/><Relationship Id="rId360" Type="http://schemas.openxmlformats.org/officeDocument/2006/relationships/hyperlink" Target="http://www.cplusplus.com/vector" TargetMode="External"/><Relationship Id="rId416" Type="http://schemas.openxmlformats.org/officeDocument/2006/relationships/fontTable" Target="fontTable.xml"/><Relationship Id="rId220" Type="http://schemas.openxmlformats.org/officeDocument/2006/relationships/hyperlink" Target="http://www.cplusplus.com/vector" TargetMode="External"/><Relationship Id="rId15" Type="http://schemas.openxmlformats.org/officeDocument/2006/relationships/hyperlink" Target="http://www.cplusplus.com/is_nothrow_move_constructible" TargetMode="External"/><Relationship Id="rId57" Type="http://schemas.openxmlformats.org/officeDocument/2006/relationships/hyperlink" Target="http://www.cplusplus.com/reference/vector/vector/erase/" TargetMode="External"/><Relationship Id="rId262" Type="http://schemas.openxmlformats.org/officeDocument/2006/relationships/hyperlink" Target="http://www.cplusplus.com/InputIterator" TargetMode="External"/><Relationship Id="rId318" Type="http://schemas.openxmlformats.org/officeDocument/2006/relationships/hyperlink" Target="http://www.cplusplus.com/vector" TargetMode="External"/><Relationship Id="rId99" Type="http://schemas.openxmlformats.org/officeDocument/2006/relationships/hyperlink" Target="http://www.cplusplus.com/initializer_list" TargetMode="External"/><Relationship Id="rId122" Type="http://schemas.openxmlformats.org/officeDocument/2006/relationships/hyperlink" Target="javascript:switch1.select(1)" TargetMode="External"/><Relationship Id="rId164" Type="http://schemas.openxmlformats.org/officeDocument/2006/relationships/hyperlink" Target="http://www.cplusplus.com/vector::size" TargetMode="External"/><Relationship Id="rId371" Type="http://schemas.openxmlformats.org/officeDocument/2006/relationships/hyperlink" Target="javascript:switch1.select(1)" TargetMode="External"/><Relationship Id="rId26" Type="http://schemas.openxmlformats.org/officeDocument/2006/relationships/hyperlink" Target="http://www.cplusplus.com/reverse_iterator" TargetMode="External"/><Relationship Id="rId231" Type="http://schemas.openxmlformats.org/officeDocument/2006/relationships/hyperlink" Target="http://www.cplusplus.com/out_of_range" TargetMode="External"/><Relationship Id="rId273" Type="http://schemas.openxmlformats.org/officeDocument/2006/relationships/hyperlink" Target="http://www.cplusplus.com/vector" TargetMode="External"/><Relationship Id="rId329" Type="http://schemas.openxmlformats.org/officeDocument/2006/relationships/hyperlink" Target="http://www.cplusplus.com/vector" TargetMode="External"/><Relationship Id="rId68" Type="http://schemas.openxmlformats.org/officeDocument/2006/relationships/hyperlink" Target="http://www.cplusplus.com/vector" TargetMode="External"/><Relationship Id="rId133" Type="http://schemas.openxmlformats.org/officeDocument/2006/relationships/hyperlink" Target="http://www.cplusplus.com/vector" TargetMode="External"/><Relationship Id="rId175" Type="http://schemas.openxmlformats.org/officeDocument/2006/relationships/hyperlink" Target="javascript:switch1.select(2)" TargetMode="External"/><Relationship Id="rId340" Type="http://schemas.openxmlformats.org/officeDocument/2006/relationships/hyperlink" Target="http://www.cplusplus.com/vector::swap" TargetMode="External"/><Relationship Id="rId200" Type="http://schemas.openxmlformats.org/officeDocument/2006/relationships/hyperlink" Target="http://www.cplusplus.com/vector::max_size" TargetMode="External"/><Relationship Id="rId382" Type="http://schemas.openxmlformats.org/officeDocument/2006/relationships/hyperlink" Target="http://www.cplusplus.com/swap" TargetMode="External"/><Relationship Id="rId242" Type="http://schemas.openxmlformats.org/officeDocument/2006/relationships/hyperlink" Target="http://www.cplusplus.com/vector" TargetMode="External"/><Relationship Id="rId284" Type="http://schemas.openxmlformats.org/officeDocument/2006/relationships/hyperlink" Target="http://www.cplusplus.com/vector::size" TargetMode="External"/><Relationship Id="rId37" Type="http://schemas.openxmlformats.org/officeDocument/2006/relationships/hyperlink" Target="http://www.cplusplus.com/reference/vector/vector/cbegin/" TargetMode="External"/><Relationship Id="rId79" Type="http://schemas.openxmlformats.org/officeDocument/2006/relationships/hyperlink" Target="http://www.cplusplus.com/initializer_list" TargetMode="External"/><Relationship Id="rId102" Type="http://schemas.openxmlformats.org/officeDocument/2006/relationships/hyperlink" Target="http://www.cplusplus.com/allocator_traits::construct" TargetMode="External"/><Relationship Id="rId144" Type="http://schemas.openxmlformats.org/officeDocument/2006/relationships/hyperlink" Target="http://www.cplusplus.com/vector" TargetMode="External"/><Relationship Id="rId90" Type="http://schemas.openxmlformats.org/officeDocument/2006/relationships/hyperlink" Target="http://www.cplusplus.com/vector::get_allocator" TargetMode="External"/><Relationship Id="rId186" Type="http://schemas.openxmlformats.org/officeDocument/2006/relationships/hyperlink" Target="javascript:switch1.select(2)" TargetMode="External"/><Relationship Id="rId351" Type="http://schemas.openxmlformats.org/officeDocument/2006/relationships/hyperlink" Target="http://www.cplusplus.com/allocator_traits::construct" TargetMode="External"/><Relationship Id="rId393" Type="http://schemas.openxmlformats.org/officeDocument/2006/relationships/hyperlink" Target="http://www.cplusplus.com/vector%3Cbool%3E::swap" TargetMode="External"/><Relationship Id="rId407" Type="http://schemas.openxmlformats.org/officeDocument/2006/relationships/hyperlink" Target="http://www.cplusplus.com/size_t" TargetMode="External"/><Relationship Id="rId211" Type="http://schemas.openxmlformats.org/officeDocument/2006/relationships/hyperlink" Target="http://www.cplusplus.com/vector::size" TargetMode="External"/><Relationship Id="rId253" Type="http://schemas.openxmlformats.org/officeDocument/2006/relationships/hyperlink" Target="javascript:switch1.select(1)" TargetMode="External"/><Relationship Id="rId295" Type="http://schemas.openxmlformats.org/officeDocument/2006/relationships/hyperlink" Target="http://www.cplusplus.com/list" TargetMode="External"/><Relationship Id="rId309" Type="http://schemas.openxmlformats.org/officeDocument/2006/relationships/hyperlink" Target="http://www.cplusplus.com/vector::end" TargetMode="External"/><Relationship Id="rId48" Type="http://schemas.openxmlformats.org/officeDocument/2006/relationships/hyperlink" Target="http://www.cplusplus.com/reference/vector/vector/operator%5b%5d/" TargetMode="External"/><Relationship Id="rId113" Type="http://schemas.openxmlformats.org/officeDocument/2006/relationships/hyperlink" Target="javascript:switch1.select(1)" TargetMode="External"/><Relationship Id="rId320" Type="http://schemas.openxmlformats.org/officeDocument/2006/relationships/hyperlink" Target="http://www.cplusplus.com/vector" TargetMode="External"/><Relationship Id="rId155" Type="http://schemas.openxmlformats.org/officeDocument/2006/relationships/hyperlink" Target="http://www.cplusplus.com/vector" TargetMode="External"/><Relationship Id="rId197" Type="http://schemas.openxmlformats.org/officeDocument/2006/relationships/hyperlink" Target="http://www.cplusplus.com/vector::capacity" TargetMode="External"/><Relationship Id="rId362" Type="http://schemas.openxmlformats.org/officeDocument/2006/relationships/hyperlink" Target="http://www.cplusplus.com/vector::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18096</Words>
  <Characters>103149</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EWU</Company>
  <LinksUpToDate>false</LinksUpToDate>
  <CharactersWithSpaces>121003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2013-2-60-005</dc:creator>
  <cp:keywords/>
  <dc:description/>
  <cp:lastModifiedBy>Zoarder Al Muttakin</cp:lastModifiedBy>
  <cp:revision>7</cp:revision>
  <dcterms:created xsi:type="dcterms:W3CDTF">2014-05-18T06:59:00Z</dcterms:created>
  <dcterms:modified xsi:type="dcterms:W3CDTF">2016-06-24T00:12:00Z</dcterms:modified>
</cp:coreProperties>
</file>